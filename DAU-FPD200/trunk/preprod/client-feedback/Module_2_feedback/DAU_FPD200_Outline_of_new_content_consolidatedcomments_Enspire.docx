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BA2981">
        <w:trPr>
          <w:trHeight w:val="726"/>
        </w:trPr>
        <w:tc>
          <w:tcPr>
            <w:tcW w:w="3168" w:type="dxa"/>
            <w:tcBorders>
              <w:top w:val="single" w:sz="2" w:space="0" w:color="FFFFFF"/>
              <w:bottom w:val="single" w:sz="2" w:space="0" w:color="FFFFFF"/>
            </w:tcBorders>
          </w:tcPr>
          <w:p w:rsidR="00BA2981" w:rsidRDefault="003D6ED8">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8240;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BA2981" w:rsidRPr="007379A5" w:rsidRDefault="00BA2981"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BA2981" w:rsidRDefault="00BA2981" w:rsidP="00F660FE">
            <w:pPr>
              <w:tabs>
                <w:tab w:val="right" w:pos="9360"/>
              </w:tabs>
              <w:rPr>
                <w:rFonts w:ascii="Arial" w:hAnsi="Arial" w:cs="Arial"/>
                <w:sz w:val="18"/>
                <w:szCs w:val="18"/>
              </w:rPr>
            </w:pPr>
            <w:r>
              <w:rPr>
                <w:rFonts w:ascii="Arial" w:hAnsi="Arial" w:cs="Arial"/>
                <w:sz w:val="18"/>
                <w:szCs w:val="18"/>
              </w:rPr>
              <w:t>Contact: Debra Moore</w:t>
            </w:r>
          </w:p>
          <w:p w:rsidR="00BA2981" w:rsidRDefault="00BA2981" w:rsidP="00F660FE">
            <w:pPr>
              <w:tabs>
                <w:tab w:val="right" w:pos="9360"/>
              </w:tabs>
              <w:rPr>
                <w:rFonts w:ascii="Arial" w:hAnsi="Arial" w:cs="Arial"/>
                <w:sz w:val="18"/>
                <w:szCs w:val="18"/>
              </w:rPr>
            </w:pPr>
            <w:proofErr w:type="gramStart"/>
            <w:r w:rsidRPr="00956E57">
              <w:rPr>
                <w:rFonts w:ascii="Arial" w:hAnsi="Arial" w:cs="Arial"/>
                <w:sz w:val="18"/>
                <w:szCs w:val="18"/>
              </w:rPr>
              <w:t>debra.moore@dau.mil</w:t>
            </w:r>
            <w:proofErr w:type="gramEnd"/>
          </w:p>
          <w:p w:rsidR="00BA2981" w:rsidRPr="006F7EC7" w:rsidRDefault="00BA2981"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BA2981" w:rsidRDefault="00BA2981"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BA2981" w:rsidRDefault="00BA2981"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BA2981" w:rsidRDefault="00BA2981" w:rsidP="00F660FE">
            <w:pPr>
              <w:tabs>
                <w:tab w:val="right" w:pos="9360"/>
              </w:tabs>
              <w:jc w:val="right"/>
              <w:rPr>
                <w:rFonts w:ascii="Arial" w:hAnsi="Arial" w:cs="Arial"/>
                <w:sz w:val="18"/>
                <w:szCs w:val="18"/>
              </w:rPr>
            </w:pPr>
            <w:r w:rsidRPr="007379A5">
              <w:rPr>
                <w:rFonts w:ascii="Arial" w:hAnsi="Arial" w:cs="Arial"/>
                <w:sz w:val="18"/>
                <w:szCs w:val="18"/>
              </w:rPr>
              <w:t xml:space="preserve"> </w:t>
            </w:r>
            <w:proofErr w:type="gramStart"/>
            <w:r>
              <w:rPr>
                <w:rFonts w:ascii="Arial" w:hAnsi="Arial" w:cs="Arial"/>
                <w:sz w:val="18"/>
                <w:szCs w:val="18"/>
              </w:rPr>
              <w:t>robert.bell</w:t>
            </w:r>
            <w:r w:rsidRPr="005F6EBA">
              <w:rPr>
                <w:rFonts w:ascii="Arial" w:hAnsi="Arial" w:cs="Arial"/>
                <w:sz w:val="18"/>
                <w:szCs w:val="18"/>
              </w:rPr>
              <w:t>@enspire.com</w:t>
            </w:r>
            <w:proofErr w:type="gramEnd"/>
          </w:p>
          <w:p w:rsidR="00BA2981" w:rsidRDefault="00BA2981"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BA2981" w:rsidRDefault="00BA2981" w:rsidP="00D94F30">
      <w:pPr>
        <w:pStyle w:val="Heading1"/>
        <w:numPr>
          <w:ilvl w:val="0"/>
          <w:numId w:val="0"/>
        </w:numPr>
        <w:pBdr>
          <w:bottom w:val="single" w:sz="6" w:space="0" w:color="auto"/>
        </w:pBdr>
        <w:spacing w:before="0"/>
      </w:pPr>
    </w:p>
    <w:bookmarkEnd w:id="10"/>
    <w:p w:rsidR="00BA2981" w:rsidRDefault="00BA2981" w:rsidP="00D94F30"/>
    <w:p w:rsidR="00BA2981" w:rsidRPr="00404B66" w:rsidRDefault="00BA2981" w:rsidP="00D94F30">
      <w:pPr>
        <w:pStyle w:val="EnspireBodyText"/>
        <w:jc w:val="center"/>
        <w:rPr>
          <w:b/>
          <w:sz w:val="28"/>
          <w:szCs w:val="32"/>
        </w:rPr>
      </w:pPr>
      <w:bookmarkStart w:id="11" w:name="_Toc173143794"/>
      <w:r>
        <w:rPr>
          <w:b/>
          <w:sz w:val="28"/>
          <w:szCs w:val="32"/>
        </w:rPr>
        <w:t>Defense Acquisition University</w:t>
      </w:r>
    </w:p>
    <w:p w:rsidR="00BA2981" w:rsidRPr="00404B66" w:rsidRDefault="00BA2981" w:rsidP="00D94F30">
      <w:pPr>
        <w:pStyle w:val="EnspireBodyText"/>
        <w:jc w:val="center"/>
        <w:rPr>
          <w:b/>
          <w:sz w:val="28"/>
          <w:szCs w:val="32"/>
        </w:rPr>
      </w:pPr>
      <w:r w:rsidRPr="00404B66">
        <w:rPr>
          <w:b/>
          <w:sz w:val="28"/>
          <w:szCs w:val="32"/>
        </w:rPr>
        <w:t>FPD 200</w:t>
      </w:r>
      <w:r>
        <w:rPr>
          <w:b/>
          <w:sz w:val="28"/>
          <w:szCs w:val="32"/>
        </w:rPr>
        <w:t xml:space="preserve"> (Instructional Product Design and Development)</w:t>
      </w:r>
    </w:p>
    <w:bookmarkEnd w:id="11"/>
    <w:p w:rsidR="00BA2981" w:rsidRDefault="00BA2981" w:rsidP="00D94F30">
      <w:pPr>
        <w:pStyle w:val="EnspireBodyText"/>
        <w:jc w:val="center"/>
        <w:rPr>
          <w:b/>
          <w:sz w:val="28"/>
          <w:szCs w:val="32"/>
        </w:rPr>
      </w:pPr>
      <w:commentRangeStart w:id="12"/>
      <w:commentRangeStart w:id="13"/>
      <w:r>
        <w:rPr>
          <w:b/>
          <w:sz w:val="28"/>
          <w:szCs w:val="32"/>
        </w:rPr>
        <w:t>Outline</w:t>
      </w:r>
      <w:commentRangeEnd w:id="12"/>
      <w:r>
        <w:rPr>
          <w:rStyle w:val="CommentReference"/>
          <w:rFonts w:ascii="Times New Roman" w:hAnsi="Times New Roman"/>
          <w:bCs w:val="0"/>
        </w:rPr>
        <w:commentReference w:id="12"/>
      </w:r>
      <w:commentRangeEnd w:id="13"/>
      <w:r w:rsidR="004D538D">
        <w:rPr>
          <w:rStyle w:val="CommentReference"/>
          <w:rFonts w:ascii="Times New Roman" w:hAnsi="Times New Roman"/>
          <w:bCs w:val="0"/>
          <w:vanish/>
        </w:rPr>
        <w:commentReference w:id="13"/>
      </w:r>
      <w:r>
        <w:rPr>
          <w:b/>
          <w:sz w:val="28"/>
          <w:szCs w:val="32"/>
        </w:rPr>
        <w:t xml:space="preserve"> of New Participant Guide Content for Module 2</w:t>
      </w:r>
    </w:p>
    <w:p w:rsidR="00BA2981" w:rsidRPr="00404B66" w:rsidRDefault="00BA2981" w:rsidP="00D94F30">
      <w:pPr>
        <w:pStyle w:val="EnspireBodyText"/>
        <w:jc w:val="center"/>
        <w:rPr>
          <w:b/>
          <w:sz w:val="28"/>
          <w:szCs w:val="32"/>
        </w:rPr>
      </w:pPr>
      <w:r>
        <w:rPr>
          <w:b/>
          <w:sz w:val="28"/>
          <w:szCs w:val="32"/>
        </w:rPr>
        <w:t>January 6, 2012</w:t>
      </w:r>
    </w:p>
    <w:p w:rsidR="00BA2981" w:rsidRDefault="00BA2981" w:rsidP="00D94F30"/>
    <w:p w:rsidR="00BA2981" w:rsidRPr="00CF4E64" w:rsidRDefault="003D6ED8">
      <w:pPr>
        <w:pStyle w:val="TOC1"/>
        <w:rPr>
          <w:b w:val="0"/>
        </w:rPr>
      </w:pPr>
      <w:r w:rsidRPr="003D6ED8">
        <w:rPr>
          <w:rFonts w:cs="Arial"/>
          <w:szCs w:val="20"/>
        </w:rPr>
        <w:fldChar w:fldCharType="begin"/>
      </w:r>
      <w:r w:rsidR="00BA2981" w:rsidRPr="00CF4E64">
        <w:rPr>
          <w:rFonts w:cs="Arial"/>
          <w:szCs w:val="20"/>
        </w:rPr>
        <w:instrText xml:space="preserve"> TOC \t "Enspire Section Heading,1,Enspire Subsection Heading,2" </w:instrText>
      </w:r>
      <w:r w:rsidRPr="003D6ED8">
        <w:rPr>
          <w:rFonts w:cs="Arial"/>
          <w:szCs w:val="20"/>
        </w:rPr>
        <w:fldChar w:fldCharType="separate"/>
      </w:r>
      <w:r w:rsidR="00BA2981" w:rsidRPr="00CF4E64">
        <w:t>About This Document</w:t>
      </w:r>
      <w:r w:rsidR="00BA2981" w:rsidRPr="00CF4E64">
        <w:tab/>
      </w:r>
      <w:r w:rsidRPr="00CF4E64">
        <w:fldChar w:fldCharType="begin"/>
      </w:r>
      <w:r w:rsidR="00BA2981" w:rsidRPr="00CF4E64">
        <w:instrText xml:space="preserve"> PAGEREF _Toc187486710 \h </w:instrText>
      </w:r>
      <w:r w:rsidRPr="00CF4E64">
        <w:fldChar w:fldCharType="separate"/>
      </w:r>
      <w:r w:rsidR="00BA2981" w:rsidRPr="00CF4E64">
        <w:t>1</w:t>
      </w:r>
      <w:r w:rsidRPr="00CF4E64">
        <w:fldChar w:fldCharType="end"/>
      </w:r>
    </w:p>
    <w:p w:rsidR="00BA2981" w:rsidRPr="00CF4E64" w:rsidRDefault="00BA2981">
      <w:pPr>
        <w:pStyle w:val="TOC1"/>
        <w:rPr>
          <w:b w:val="0"/>
        </w:rPr>
      </w:pPr>
      <w:r w:rsidRPr="00CF4E64">
        <w:t>Lesson 1: What Is Design and Its Relationship to Analysis?</w:t>
      </w:r>
      <w:r w:rsidRPr="00CF4E64">
        <w:tab/>
      </w:r>
      <w:r w:rsidR="003D6ED8" w:rsidRPr="00CF4E64">
        <w:fldChar w:fldCharType="begin"/>
      </w:r>
      <w:r w:rsidRPr="00CF4E64">
        <w:instrText xml:space="preserve"> PAGEREF _Toc187486711 \h </w:instrText>
      </w:r>
      <w:r w:rsidR="003D6ED8" w:rsidRPr="00CF4E64">
        <w:fldChar w:fldCharType="separate"/>
      </w:r>
      <w:r w:rsidRPr="00CF4E64">
        <w:t>2</w:t>
      </w:r>
      <w:r w:rsidR="003D6ED8" w:rsidRPr="00CF4E64">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Learning Objectives</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_Toc187486712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2</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1: Introduction (ELO 1)</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_Toc187486713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2</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2: What Is Design? (ELO 2, 3)</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_Toc187486714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2</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3: What Is Design’s Relationship to Analysis? (ELO 4)</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_Toc187486715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3</w:t>
      </w:r>
      <w:r w:rsidR="003D6ED8" w:rsidRPr="00CF4E64">
        <w:rPr>
          <w:rFonts w:ascii="Arial" w:hAnsi="Arial"/>
          <w:noProof/>
          <w:sz w:val="20"/>
        </w:rPr>
        <w:fldChar w:fldCharType="end"/>
      </w:r>
    </w:p>
    <w:p w:rsidR="00BA2981" w:rsidRPr="00CF4E64" w:rsidRDefault="00BA2981">
      <w:pPr>
        <w:pStyle w:val="TOC1"/>
        <w:rPr>
          <w:b w:val="0"/>
        </w:rPr>
      </w:pPr>
      <w:r w:rsidRPr="00CF4E64">
        <w:t>Lesson 2: Objectives</w:t>
      </w:r>
      <w:r w:rsidRPr="00CF4E64">
        <w:tab/>
      </w:r>
      <w:r w:rsidR="003D6ED8" w:rsidRPr="00CF4E64">
        <w:fldChar w:fldCharType="begin"/>
      </w:r>
      <w:r w:rsidRPr="00CF4E64">
        <w:instrText xml:space="preserve"> PAGEREF _Toc187486716 \h </w:instrText>
      </w:r>
      <w:r w:rsidR="003D6ED8" w:rsidRPr="00CF4E64">
        <w:fldChar w:fldCharType="separate"/>
      </w:r>
      <w:r w:rsidRPr="00CF4E64">
        <w:t>3</w:t>
      </w:r>
      <w:r w:rsidR="003D6ED8" w:rsidRPr="00CF4E64">
        <w:fldChar w:fldCharType="end"/>
      </w:r>
    </w:p>
    <w:p w:rsidR="00BA2981" w:rsidRPr="00CF4E64" w:rsidRDefault="00BA2981">
      <w:pPr>
        <w:pStyle w:val="TOC1"/>
        <w:rPr>
          <w:b w:val="0"/>
        </w:rPr>
      </w:pPr>
      <w:r w:rsidRPr="00CF4E64">
        <w:t>Lesson 3: Assessment Strategy</w:t>
      </w:r>
      <w:r w:rsidRPr="00CF4E64">
        <w:tab/>
      </w:r>
      <w:r w:rsidR="003D6ED8" w:rsidRPr="00CF4E64">
        <w:fldChar w:fldCharType="begin"/>
      </w:r>
      <w:r w:rsidRPr="00CF4E64">
        <w:instrText xml:space="preserve"> PAGEREF _Toc187486717 \h </w:instrText>
      </w:r>
      <w:r w:rsidR="003D6ED8" w:rsidRPr="00CF4E64">
        <w:fldChar w:fldCharType="separate"/>
      </w:r>
      <w:r w:rsidRPr="00CF4E64">
        <w:t>3</w:t>
      </w:r>
      <w:r w:rsidR="003D6ED8" w:rsidRPr="00CF4E64">
        <w:fldChar w:fldCharType="end"/>
      </w:r>
    </w:p>
    <w:p w:rsidR="00BA2981" w:rsidRPr="00CF4E64" w:rsidRDefault="00BA2981">
      <w:pPr>
        <w:pStyle w:val="TOC1"/>
        <w:rPr>
          <w:b w:val="0"/>
        </w:rPr>
      </w:pPr>
      <w:r w:rsidRPr="00CF4E64">
        <w:t>Lesson 4: Instructional Strategy</w:t>
      </w:r>
      <w:r w:rsidRPr="00CF4E64">
        <w:tab/>
      </w:r>
      <w:r w:rsidR="003D6ED8" w:rsidRPr="00CF4E64">
        <w:fldChar w:fldCharType="begin"/>
      </w:r>
      <w:r w:rsidRPr="00CF4E64">
        <w:instrText xml:space="preserve"> PAGEREF _Toc187486718 \h </w:instrText>
      </w:r>
      <w:r w:rsidR="003D6ED8" w:rsidRPr="00CF4E64">
        <w:fldChar w:fldCharType="separate"/>
      </w:r>
      <w:r w:rsidRPr="00CF4E64">
        <w:t>3</w:t>
      </w:r>
      <w:r w:rsidR="003D6ED8" w:rsidRPr="00CF4E64">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Learning Objectives</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_Toc187486719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3</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1: Introduction (ELO 1)</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_Toc187486720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4</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2: What Are the Elements of Instructional Strategy? (ELO 2)</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_Toc187486721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4</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3: How Do I Develop an Instructional Sequence for a Learning Asset? (ELO 3, 4)</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_Toc187486722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4</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4: What Are Gagne’s “Nine Events of Instruction,” and What Do They Tell Me about Instructional Sequence? (ELO 5, 6)</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_Toc187486723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5</w:t>
      </w:r>
      <w:r w:rsidR="003D6ED8" w:rsidRPr="00CF4E64">
        <w:rPr>
          <w:rFonts w:ascii="Arial" w:hAnsi="Arial"/>
          <w:noProof/>
          <w:sz w:val="20"/>
        </w:rPr>
        <w:fldChar w:fldCharType="end"/>
      </w:r>
    </w:p>
    <w:p w:rsidR="00BA2981" w:rsidRPr="00CF4E64" w:rsidRDefault="00BA2981">
      <w:pPr>
        <w:pStyle w:val="TOC2"/>
        <w:tabs>
          <w:tab w:val="right" w:leader="dot" w:pos="9350"/>
        </w:tabs>
        <w:rPr>
          <w:rFonts w:ascii="Arial" w:hAnsi="Arial"/>
          <w:noProof/>
          <w:sz w:val="20"/>
        </w:rPr>
      </w:pPr>
      <w:r w:rsidRPr="00CF4E64">
        <w:rPr>
          <w:rFonts w:ascii="Arial" w:hAnsi="Arial"/>
          <w:noProof/>
          <w:sz w:val="20"/>
        </w:rPr>
        <w:t>Section 5: How Do I Select Appropriate Instructional Methods for My Learning Asset? (ELO 7, 8)</w:t>
      </w:r>
      <w:r w:rsidRPr="00CF4E64">
        <w:rPr>
          <w:rFonts w:ascii="Arial" w:hAnsi="Arial"/>
          <w:noProof/>
          <w:sz w:val="20"/>
        </w:rPr>
        <w:tab/>
      </w:r>
      <w:r w:rsidR="003D6ED8" w:rsidRPr="00CF4E64">
        <w:rPr>
          <w:rFonts w:ascii="Arial" w:hAnsi="Arial"/>
          <w:noProof/>
          <w:sz w:val="20"/>
        </w:rPr>
        <w:fldChar w:fldCharType="begin"/>
      </w:r>
      <w:r w:rsidRPr="00CF4E64">
        <w:rPr>
          <w:rFonts w:ascii="Arial" w:hAnsi="Arial"/>
          <w:noProof/>
          <w:sz w:val="20"/>
        </w:rPr>
        <w:instrText xml:space="preserve"> PAGEREF _Toc187486724 \h </w:instrText>
      </w:r>
      <w:r w:rsidR="00CA4F2A" w:rsidRPr="003D6ED8">
        <w:rPr>
          <w:rFonts w:ascii="Arial" w:hAnsi="Arial"/>
          <w:noProof/>
          <w:sz w:val="20"/>
        </w:rPr>
      </w:r>
      <w:r w:rsidR="003D6ED8" w:rsidRPr="00CF4E64">
        <w:rPr>
          <w:rFonts w:ascii="Arial" w:hAnsi="Arial"/>
          <w:noProof/>
          <w:sz w:val="20"/>
        </w:rPr>
        <w:fldChar w:fldCharType="separate"/>
      </w:r>
      <w:r w:rsidRPr="00CF4E64">
        <w:rPr>
          <w:rFonts w:ascii="Arial" w:hAnsi="Arial"/>
          <w:noProof/>
          <w:sz w:val="20"/>
        </w:rPr>
        <w:t>6</w:t>
      </w:r>
      <w:r w:rsidR="003D6ED8" w:rsidRPr="00CF4E64">
        <w:rPr>
          <w:rFonts w:ascii="Arial" w:hAnsi="Arial"/>
          <w:noProof/>
          <w:sz w:val="20"/>
        </w:rPr>
        <w:fldChar w:fldCharType="end"/>
      </w:r>
    </w:p>
    <w:p w:rsidR="00BA2981" w:rsidRDefault="003D6ED8" w:rsidP="00E8492C">
      <w:r w:rsidRPr="00CF4E64">
        <w:rPr>
          <w:rFonts w:cs="Arial"/>
          <w:szCs w:val="20"/>
        </w:rPr>
        <w:fldChar w:fldCharType="end"/>
      </w:r>
    </w:p>
    <w:p w:rsidR="00BA2981" w:rsidRDefault="00BA2981" w:rsidP="00D94F30"/>
    <w:p w:rsidR="00BA2981" w:rsidRDefault="00BA2981" w:rsidP="00D94F30">
      <w:pPr>
        <w:pStyle w:val="EnspireSectionHeading"/>
      </w:pPr>
      <w:bookmarkStart w:id="14" w:name="_Toc187486710"/>
      <w:r>
        <w:t>About This Document</w:t>
      </w:r>
      <w:bookmarkEnd w:id="14"/>
    </w:p>
    <w:p w:rsidR="00BA2981" w:rsidRDefault="00BA2981" w:rsidP="00D94F30">
      <w:pPr>
        <w:pStyle w:val="EnspireBodyText"/>
        <w:spacing w:after="120"/>
      </w:pPr>
      <w:r>
        <w:t xml:space="preserve">The Participant Guide draft that Enspire delivered on October 21 was originally conceived as the guide for Lesson 2 (of what were to be five lessons). Part of </w:t>
      </w:r>
      <w:proofErr w:type="spellStart"/>
      <w:r>
        <w:t>DAU’s</w:t>
      </w:r>
      <w:proofErr w:type="spellEnd"/>
      <w:r>
        <w:t xml:space="preserve"> feedback on that document was a suggestion to restructure the course as a series of lessons within modules, as below:</w:t>
      </w:r>
    </w:p>
    <w:p w:rsidR="00BA2981" w:rsidRPr="00CD6397" w:rsidRDefault="00BA2981" w:rsidP="00CD6397">
      <w:pPr>
        <w:pStyle w:val="EnspireBodyText"/>
        <w:ind w:left="360"/>
        <w:rPr>
          <w:u w:val="single"/>
        </w:rPr>
      </w:pPr>
      <w:r w:rsidRPr="00CD6397">
        <w:rPr>
          <w:u w:val="single"/>
        </w:rPr>
        <w:t>Module 1:  Analysis</w:t>
      </w:r>
    </w:p>
    <w:p w:rsidR="00BA2981" w:rsidRPr="00CD6397" w:rsidRDefault="00BA2981" w:rsidP="00CD6397">
      <w:pPr>
        <w:pStyle w:val="EnspireBodyText"/>
        <w:ind w:left="360"/>
      </w:pPr>
      <w:r w:rsidRPr="00CD6397">
        <w:t xml:space="preserve">Lesson 1:  What </w:t>
      </w:r>
      <w:r>
        <w:t>I</w:t>
      </w:r>
      <w:r w:rsidRPr="00CD6397">
        <w:t xml:space="preserve">s </w:t>
      </w:r>
      <w:r>
        <w:t>A</w:t>
      </w:r>
      <w:r w:rsidRPr="00CD6397">
        <w:t>nalysis?</w:t>
      </w:r>
    </w:p>
    <w:p w:rsidR="00BA2981" w:rsidRPr="00CD6397" w:rsidRDefault="00BA2981" w:rsidP="00CD6397">
      <w:pPr>
        <w:pStyle w:val="EnspireBodyText"/>
        <w:ind w:left="360"/>
      </w:pPr>
      <w:r w:rsidRPr="00CD6397">
        <w:t xml:space="preserve">Lesson 2:  Types of </w:t>
      </w:r>
      <w:r>
        <w:t>A</w:t>
      </w:r>
      <w:r w:rsidRPr="00CD6397">
        <w:t>nalysis</w:t>
      </w:r>
    </w:p>
    <w:p w:rsidR="00BA2981" w:rsidRPr="00CD6397" w:rsidRDefault="00BA2981" w:rsidP="00CD6397">
      <w:pPr>
        <w:pStyle w:val="EnspireBodyText"/>
        <w:ind w:left="360"/>
      </w:pPr>
      <w:r w:rsidRPr="00CD6397">
        <w:t>(If there’s not enough content to make two lessons, then leave as one.)</w:t>
      </w:r>
    </w:p>
    <w:p w:rsidR="00BA2981" w:rsidRPr="00CD6397" w:rsidRDefault="00BA2981" w:rsidP="00CD6397">
      <w:pPr>
        <w:pStyle w:val="EnspireBodyText"/>
        <w:ind w:left="360"/>
      </w:pPr>
    </w:p>
    <w:p w:rsidR="00BA2981" w:rsidRPr="00CD6397" w:rsidRDefault="00BA2981" w:rsidP="00CD6397">
      <w:pPr>
        <w:pStyle w:val="EnspireBodyText"/>
        <w:ind w:left="360"/>
        <w:rPr>
          <w:u w:val="single"/>
        </w:rPr>
      </w:pPr>
      <w:r w:rsidRPr="00CD6397">
        <w:rPr>
          <w:u w:val="single"/>
        </w:rPr>
        <w:t>Module 2:  Design</w:t>
      </w:r>
    </w:p>
    <w:p w:rsidR="00BA2981" w:rsidRPr="00CD6397" w:rsidRDefault="00BA2981" w:rsidP="00CD6397">
      <w:pPr>
        <w:pStyle w:val="EnspireBodyText"/>
        <w:ind w:left="360"/>
      </w:pPr>
      <w:r w:rsidRPr="00CD6397">
        <w:t xml:space="preserve">Lesson 1:  What </w:t>
      </w:r>
      <w:r>
        <w:t>I</w:t>
      </w:r>
      <w:r w:rsidRPr="00CD6397">
        <w:t xml:space="preserve">s Design and </w:t>
      </w:r>
      <w:r>
        <w:t>I</w:t>
      </w:r>
      <w:r w:rsidRPr="00CD6397">
        <w:t xml:space="preserve">ts Relationship </w:t>
      </w:r>
      <w:r>
        <w:t>to</w:t>
      </w:r>
      <w:r w:rsidRPr="00CD6397">
        <w:t xml:space="preserve"> Analysis</w:t>
      </w:r>
      <w:r>
        <w:t>?</w:t>
      </w:r>
    </w:p>
    <w:p w:rsidR="00BA2981" w:rsidRPr="00CD6397" w:rsidRDefault="00BA2981" w:rsidP="00CD6397">
      <w:pPr>
        <w:pStyle w:val="EnspireBodyText"/>
        <w:ind w:left="360"/>
      </w:pPr>
      <w:r w:rsidRPr="00CD6397">
        <w:t>Lesson 2:  Objectives</w:t>
      </w:r>
    </w:p>
    <w:p w:rsidR="00BA2981" w:rsidRPr="00CD6397" w:rsidRDefault="00BA2981" w:rsidP="00CD6397">
      <w:pPr>
        <w:pStyle w:val="EnspireBodyText"/>
        <w:ind w:left="360"/>
      </w:pPr>
      <w:r w:rsidRPr="00CD6397">
        <w:t>Lesson 3:  Assessment Strategy</w:t>
      </w:r>
    </w:p>
    <w:p w:rsidR="00BA2981" w:rsidRPr="00CD6397" w:rsidRDefault="00BA2981" w:rsidP="00CD6397">
      <w:pPr>
        <w:pStyle w:val="EnspireBodyText"/>
        <w:ind w:left="360"/>
      </w:pPr>
      <w:r w:rsidRPr="00CD6397">
        <w:t>Lesson 4:  Instructional Strategy (this lesson can be the transition to development)</w:t>
      </w:r>
    </w:p>
    <w:p w:rsidR="00BA2981" w:rsidRPr="00CD6397" w:rsidRDefault="00BA2981" w:rsidP="00CD6397">
      <w:pPr>
        <w:pStyle w:val="EnspireBodyText"/>
        <w:ind w:left="360"/>
      </w:pPr>
    </w:p>
    <w:p w:rsidR="00BA2981" w:rsidRPr="00CD6397" w:rsidRDefault="00BA2981" w:rsidP="00CD6397">
      <w:pPr>
        <w:pStyle w:val="EnspireBodyText"/>
        <w:ind w:left="360"/>
        <w:rPr>
          <w:u w:val="single"/>
        </w:rPr>
      </w:pPr>
      <w:r w:rsidRPr="00CD6397">
        <w:rPr>
          <w:u w:val="single"/>
        </w:rPr>
        <w:t>Module 3:  Development</w:t>
      </w:r>
    </w:p>
    <w:p w:rsidR="00BA2981" w:rsidRPr="00CD6397" w:rsidRDefault="00BA2981" w:rsidP="00CD6397">
      <w:pPr>
        <w:pStyle w:val="EnspireBodyText"/>
        <w:ind w:left="360"/>
      </w:pPr>
      <w:commentRangeStart w:id="15"/>
      <w:r w:rsidRPr="00CD6397">
        <w:t>Lesson</w:t>
      </w:r>
      <w:commentRangeEnd w:id="15"/>
      <w:r>
        <w:rPr>
          <w:rStyle w:val="CommentReference"/>
          <w:rFonts w:ascii="Times New Roman" w:hAnsi="Times New Roman"/>
          <w:bCs w:val="0"/>
        </w:rPr>
        <w:commentReference w:id="15"/>
      </w:r>
      <w:r w:rsidRPr="00CD6397">
        <w:t xml:space="preserve"> </w:t>
      </w:r>
      <w:commentRangeStart w:id="16"/>
      <w:commentRangeStart w:id="17"/>
      <w:r w:rsidRPr="00CD6397">
        <w:t>1</w:t>
      </w:r>
      <w:commentRangeEnd w:id="16"/>
      <w:r>
        <w:rPr>
          <w:rStyle w:val="CommentReference"/>
          <w:rFonts w:ascii="Times New Roman" w:hAnsi="Times New Roman"/>
          <w:bCs w:val="0"/>
        </w:rPr>
        <w:commentReference w:id="16"/>
      </w:r>
      <w:commentRangeEnd w:id="17"/>
      <w:r w:rsidR="004D538D">
        <w:rPr>
          <w:rStyle w:val="CommentReference"/>
          <w:rFonts w:ascii="Times New Roman" w:hAnsi="Times New Roman"/>
          <w:bCs w:val="0"/>
          <w:vanish/>
        </w:rPr>
        <w:commentReference w:id="17"/>
      </w:r>
      <w:r w:rsidRPr="00CD6397">
        <w:t xml:space="preserve">: Delivery </w:t>
      </w:r>
      <w:r>
        <w:t>M</w:t>
      </w:r>
      <w:r w:rsidRPr="00CD6397">
        <w:t>odes</w:t>
      </w:r>
    </w:p>
    <w:p w:rsidR="00BA2981" w:rsidRPr="00CD6397" w:rsidRDefault="00BA2981" w:rsidP="00CD6397">
      <w:pPr>
        <w:pStyle w:val="EnspireBodyText"/>
        <w:ind w:left="360"/>
      </w:pPr>
      <w:r w:rsidRPr="00CD6397">
        <w:t>Lesson 2: Learning Asset Development (specifically lesson</w:t>
      </w:r>
      <w:r>
        <w:t xml:space="preserve"> </w:t>
      </w:r>
      <w:r w:rsidRPr="00CD6397">
        <w:t>planning)</w:t>
      </w:r>
    </w:p>
    <w:p w:rsidR="00BA2981" w:rsidRPr="00CD6397" w:rsidRDefault="00BA2981" w:rsidP="00CD6397">
      <w:pPr>
        <w:pStyle w:val="EnspireBodyText"/>
        <w:ind w:left="360"/>
      </w:pPr>
    </w:p>
    <w:p w:rsidR="00BA2981" w:rsidRPr="0088119B" w:rsidRDefault="00BA2981" w:rsidP="00CD6397">
      <w:pPr>
        <w:pStyle w:val="EnspireBodyText"/>
        <w:ind w:left="360"/>
        <w:rPr>
          <w:u w:val="single"/>
        </w:rPr>
      </w:pPr>
      <w:r w:rsidRPr="00697104">
        <w:rPr>
          <w:u w:val="single"/>
        </w:rPr>
        <w:t>Module 4:  Implementation</w:t>
      </w:r>
    </w:p>
    <w:p w:rsidR="00BA2981" w:rsidRDefault="00BA2981" w:rsidP="00CD6397">
      <w:pPr>
        <w:pStyle w:val="EnspireBodyText"/>
        <w:ind w:left="360"/>
      </w:pPr>
      <w:commentRangeStart w:id="18"/>
      <w:commentRangeStart w:id="19"/>
      <w:r>
        <w:t>(No other details provided)</w:t>
      </w:r>
      <w:commentRangeEnd w:id="18"/>
      <w:r>
        <w:rPr>
          <w:rStyle w:val="CommentReference"/>
          <w:rFonts w:ascii="Times New Roman" w:hAnsi="Times New Roman"/>
          <w:bCs w:val="0"/>
        </w:rPr>
        <w:commentReference w:id="18"/>
      </w:r>
      <w:commentRangeEnd w:id="19"/>
      <w:r w:rsidR="004D538D">
        <w:rPr>
          <w:rStyle w:val="CommentReference"/>
          <w:rFonts w:ascii="Times New Roman" w:hAnsi="Times New Roman"/>
          <w:bCs w:val="0"/>
          <w:vanish/>
        </w:rPr>
        <w:commentReference w:id="19"/>
      </w:r>
    </w:p>
    <w:p w:rsidR="00BA2981" w:rsidRPr="00CD6397" w:rsidRDefault="00BA2981" w:rsidP="00CD6397">
      <w:pPr>
        <w:pStyle w:val="EnspireBodyText"/>
        <w:numPr>
          <w:ins w:id="20" w:author="Unknown" w:date="2012-01-06T16:10:00Z"/>
        </w:numPr>
        <w:ind w:left="360"/>
      </w:pPr>
    </w:p>
    <w:p w:rsidR="00BA2981" w:rsidRPr="00CD6397" w:rsidRDefault="00BA2981" w:rsidP="00CD6397">
      <w:pPr>
        <w:pStyle w:val="EnspireBodyText"/>
        <w:ind w:left="360"/>
        <w:rPr>
          <w:u w:val="single"/>
        </w:rPr>
      </w:pPr>
      <w:r w:rsidRPr="00CD6397">
        <w:rPr>
          <w:u w:val="single"/>
        </w:rPr>
        <w:t>Module 5:  Evaluation</w:t>
      </w:r>
    </w:p>
    <w:p w:rsidR="00BA2981" w:rsidRPr="00CD6397" w:rsidRDefault="00BA2981" w:rsidP="00CD6397">
      <w:pPr>
        <w:pStyle w:val="EnspireBodyText"/>
        <w:ind w:left="360"/>
      </w:pPr>
      <w:commentRangeStart w:id="21"/>
      <w:commentRangeStart w:id="22"/>
      <w:r w:rsidRPr="00CD6397">
        <w:t>Content</w:t>
      </w:r>
      <w:commentRangeEnd w:id="21"/>
      <w:r>
        <w:rPr>
          <w:rStyle w:val="CommentReference"/>
          <w:rFonts w:ascii="Times New Roman" w:hAnsi="Times New Roman"/>
          <w:bCs w:val="0"/>
        </w:rPr>
        <w:commentReference w:id="21"/>
      </w:r>
      <w:commentRangeEnd w:id="22"/>
      <w:r w:rsidR="004D538D">
        <w:rPr>
          <w:rStyle w:val="CommentReference"/>
          <w:rFonts w:ascii="Times New Roman" w:hAnsi="Times New Roman"/>
          <w:bCs w:val="0"/>
          <w:vanish/>
        </w:rPr>
        <w:commentReference w:id="22"/>
      </w:r>
      <w:r w:rsidRPr="00CD6397">
        <w:t>-assessment vice evaluation; Kirkpatrick; formative &amp; summative</w:t>
      </w:r>
    </w:p>
    <w:p w:rsidR="00BA2981" w:rsidRDefault="00BA2981" w:rsidP="00D94F30">
      <w:pPr>
        <w:pStyle w:val="EnspireBodyText"/>
        <w:spacing w:after="120"/>
      </w:pPr>
    </w:p>
    <w:p w:rsidR="00BA2981" w:rsidRDefault="00BA2981" w:rsidP="00D94F30">
      <w:pPr>
        <w:pStyle w:val="EnspireBodyText"/>
        <w:spacing w:after="120"/>
      </w:pPr>
      <w:r>
        <w:t xml:space="preserve">This new structure results in a Module 2 that contains content that was not included in the version we delivered in October. Thus, this document is intended to provide an outline for the new content of Module 2, and show how this new content fits within the context of the existing content. </w:t>
      </w:r>
    </w:p>
    <w:p w:rsidR="00BA2981" w:rsidRDefault="00BA2981" w:rsidP="00D94F30">
      <w:pPr>
        <w:pStyle w:val="EnspireBodyText"/>
        <w:spacing w:after="120"/>
      </w:pPr>
    </w:p>
    <w:p w:rsidR="00BA2981" w:rsidRDefault="00BA2981" w:rsidP="00F660FE">
      <w:pPr>
        <w:pStyle w:val="EnspireSectionHeading"/>
      </w:pPr>
      <w:bookmarkStart w:id="23" w:name="_Toc187486711"/>
      <w:r>
        <w:t>Lesson 1: What Is Design and Its Relationship to Analysis?</w:t>
      </w:r>
      <w:bookmarkEnd w:id="23"/>
    </w:p>
    <w:p w:rsidR="00BA2981" w:rsidRDefault="00BA2981" w:rsidP="00F137AD">
      <w:pPr>
        <w:pStyle w:val="EnspireBodyText"/>
      </w:pPr>
      <w:r w:rsidRPr="00F660FE">
        <w:t>T</w:t>
      </w:r>
      <w:r w:rsidRPr="00FA3415">
        <w:t>here is nothing in either the current course content or the CDD about this</w:t>
      </w:r>
      <w:r>
        <w:t xml:space="preserve">, so we do consider this new content. </w:t>
      </w:r>
      <w:commentRangeStart w:id="24"/>
      <w:r>
        <w:t>DAU</w:t>
      </w:r>
      <w:commentRangeEnd w:id="24"/>
      <w:r>
        <w:rPr>
          <w:rStyle w:val="CommentReference"/>
          <w:rFonts w:ascii="Times New Roman" w:hAnsi="Times New Roman"/>
          <w:bCs w:val="0"/>
        </w:rPr>
        <w:commentReference w:id="24"/>
      </w:r>
      <w:commentRangeStart w:id="25"/>
      <w:r>
        <w:t xml:space="preserve"> </w:t>
      </w:r>
      <w:commentRangeEnd w:id="25"/>
      <w:r>
        <w:rPr>
          <w:rStyle w:val="CommentReference"/>
          <w:rFonts w:ascii="Times New Roman" w:hAnsi="Times New Roman"/>
          <w:bCs w:val="0"/>
        </w:rPr>
        <w:commentReference w:id="25"/>
      </w:r>
      <w:r>
        <w:t>and Enspire had recently agreed that this content could be covered in an introductory paragraph, rather than a more extensive lesson of its own. However, after further discussion internally (and in the interest of being as comprehensive as possible), we have outlined a full lesson.</w:t>
      </w:r>
    </w:p>
    <w:p w:rsidR="00BA2981" w:rsidRDefault="00BA2981" w:rsidP="00875DB6">
      <w:pPr>
        <w:pStyle w:val="EnspireSubsectionHeading"/>
      </w:pPr>
      <w:bookmarkStart w:id="26" w:name="_Toc187486712"/>
      <w:r>
        <w:t>Learning Objectives</w:t>
      </w:r>
      <w:bookmarkEnd w:id="26"/>
    </w:p>
    <w:p w:rsidR="00BA2981" w:rsidRDefault="00BA2981" w:rsidP="00F137AD">
      <w:pPr>
        <w:pStyle w:val="Enspirebulletedtext"/>
      </w:pPr>
      <w:r>
        <w:t xml:space="preserve">Lesson TLO: Describe the design phase in the context of the ADDIE model. </w:t>
      </w:r>
    </w:p>
    <w:p w:rsidR="00BA2981" w:rsidRDefault="00BA2981" w:rsidP="008D53FF">
      <w:pPr>
        <w:pStyle w:val="Enspirebulletedtext"/>
      </w:pPr>
      <w:r>
        <w:t xml:space="preserve">Participant Guide </w:t>
      </w:r>
      <w:proofErr w:type="spellStart"/>
      <w:r>
        <w:t>ELOs</w:t>
      </w:r>
      <w:proofErr w:type="spellEnd"/>
      <w:r>
        <w:t>:</w:t>
      </w:r>
    </w:p>
    <w:p w:rsidR="00BA2981" w:rsidRDefault="00BA2981" w:rsidP="00046517">
      <w:pPr>
        <w:pStyle w:val="Enspirebulletedtext2"/>
        <w:numPr>
          <w:ilvl w:val="0"/>
          <w:numId w:val="19"/>
        </w:numPr>
      </w:pPr>
      <w:r>
        <w:t xml:space="preserve">Identify the sequence of the design phase as it relates in the ADDIE model.  </w:t>
      </w:r>
    </w:p>
    <w:p w:rsidR="00BA2981" w:rsidRDefault="00BA2981" w:rsidP="00046517">
      <w:pPr>
        <w:pStyle w:val="Enspirebulletedtext2"/>
        <w:numPr>
          <w:ilvl w:val="0"/>
          <w:numId w:val="19"/>
        </w:numPr>
      </w:pPr>
      <w:r>
        <w:t>Define the purpose of the design phase.</w:t>
      </w:r>
    </w:p>
    <w:p w:rsidR="00BA2981" w:rsidRDefault="00BA2981" w:rsidP="00046517">
      <w:pPr>
        <w:pStyle w:val="Enspirebulletedtext2"/>
        <w:numPr>
          <w:ilvl w:val="0"/>
          <w:numId w:val="19"/>
        </w:numPr>
      </w:pPr>
      <w:r>
        <w:t xml:space="preserve">Identify the tasks that comprise the design phase. </w:t>
      </w:r>
    </w:p>
    <w:p w:rsidR="00BA2981" w:rsidRDefault="00BA2981" w:rsidP="00046517">
      <w:pPr>
        <w:pStyle w:val="Enspirebulletedtext2"/>
        <w:numPr>
          <w:ilvl w:val="0"/>
          <w:numId w:val="19"/>
        </w:numPr>
      </w:pPr>
      <w:r>
        <w:t xml:space="preserve">Summarize how the analysis phase informs design. </w:t>
      </w:r>
    </w:p>
    <w:p w:rsidR="00BA2981" w:rsidRDefault="00BA2981" w:rsidP="00875DB6">
      <w:pPr>
        <w:pStyle w:val="EnspireSubsectionHeading"/>
      </w:pPr>
      <w:bookmarkStart w:id="27" w:name="_Toc187486713"/>
      <w:r>
        <w:t>Section 1: Introduction (ELO 1)</w:t>
      </w:r>
      <w:bookmarkEnd w:id="27"/>
    </w:p>
    <w:p w:rsidR="00BA2981" w:rsidRDefault="00BA2981" w:rsidP="00875DB6">
      <w:pPr>
        <w:pStyle w:val="Enspirebulletedtext"/>
      </w:pPr>
      <w:r>
        <w:t xml:space="preserve">In the analysis phase, you defined the specific gaps that your learning asset will need to fill. </w:t>
      </w:r>
    </w:p>
    <w:p w:rsidR="00BA2981" w:rsidRDefault="00BA2981" w:rsidP="00875DB6">
      <w:pPr>
        <w:pStyle w:val="Enspirebulletedtext"/>
      </w:pPr>
      <w:r>
        <w:t xml:space="preserve">How do you translate those gaps into clear goals and strategies on which a learning asset can be developed? </w:t>
      </w:r>
    </w:p>
    <w:p w:rsidR="00BA2981" w:rsidRDefault="00BA2981" w:rsidP="00875DB6">
      <w:pPr>
        <w:pStyle w:val="Enspirebulletedtext"/>
      </w:pPr>
      <w:r>
        <w:t xml:space="preserve">This question is answered in the design phase – the second stage in the ADDIE model, which follows analysis and precedes development of the learning asset. </w:t>
      </w:r>
    </w:p>
    <w:p w:rsidR="00BA2981" w:rsidRDefault="00BA2981" w:rsidP="00875DB6">
      <w:pPr>
        <w:pStyle w:val="EnspireSubsectionHeading"/>
      </w:pPr>
      <w:bookmarkStart w:id="28" w:name="_Toc187486714"/>
      <w:r>
        <w:t>Section 2: What Is Design? (ELO 2, 3)</w:t>
      </w:r>
      <w:bookmarkEnd w:id="28"/>
    </w:p>
    <w:p w:rsidR="00BA2981" w:rsidRDefault="00BA2981" w:rsidP="00875DB6">
      <w:pPr>
        <w:pStyle w:val="Enspirebulletedtext"/>
      </w:pPr>
      <w:r>
        <w:t>Purpose of design: define the instructional goals and strategies that will guide the development of the training materials.</w:t>
      </w:r>
    </w:p>
    <w:p w:rsidR="00BA2981" w:rsidRDefault="00BA2981" w:rsidP="00875DB6">
      <w:pPr>
        <w:pStyle w:val="Enspirebulletedtext"/>
      </w:pPr>
      <w:r>
        <w:t xml:space="preserve">Tasks in the design phase: </w:t>
      </w:r>
    </w:p>
    <w:p w:rsidR="00BA2981" w:rsidRDefault="00BA2981" w:rsidP="00F05B52">
      <w:pPr>
        <w:pStyle w:val="Enspirebulletedtext2"/>
      </w:pPr>
      <w:r>
        <w:t xml:space="preserve">Identify learning objectives, or statements that express all of the behaviors </w:t>
      </w:r>
      <w:proofErr w:type="gramStart"/>
      <w:r>
        <w:t>that learners</w:t>
      </w:r>
      <w:proofErr w:type="gramEnd"/>
      <w:r>
        <w:t xml:space="preserve"> will be expected to demonstrate and be assessed on as a result of the learning asset.</w:t>
      </w:r>
    </w:p>
    <w:p w:rsidR="00BA2981" w:rsidRDefault="00BA2981" w:rsidP="00F05B52">
      <w:pPr>
        <w:pStyle w:val="Enspirebulletedtext2"/>
      </w:pPr>
      <w:r>
        <w:t>Define an assessment strategy, or the specific means by which learners will demonstrate the learning objectives and their assimilation of the training.</w:t>
      </w:r>
    </w:p>
    <w:p w:rsidR="00BA2981" w:rsidRDefault="00BA2981" w:rsidP="00F05B52">
      <w:pPr>
        <w:pStyle w:val="Enspirebulletedtext2"/>
      </w:pPr>
      <w:r>
        <w:t xml:space="preserve">Describe an instructional strategy, or the sequence of instruction and instructional methods that will enable learners’ mastery of the learning objectives. </w:t>
      </w:r>
    </w:p>
    <w:p w:rsidR="00BA2981" w:rsidRDefault="00BA2981" w:rsidP="00875DB6">
      <w:pPr>
        <w:pStyle w:val="Enspirebulletedtext"/>
      </w:pPr>
      <w:r>
        <w:t>Each of the following three lessons in this module will cover each of the tasks identified above, respectively.</w:t>
      </w:r>
    </w:p>
    <w:p w:rsidR="00BA2981" w:rsidRDefault="00BA2981" w:rsidP="00875DB6">
      <w:pPr>
        <w:pStyle w:val="Enspirebulletedtext"/>
      </w:pPr>
      <w:r>
        <w:t xml:space="preserve">Lessons will provide a basic framework for understanding and executing each task, as well as examples of DAU instructional design products that reflect each task. </w:t>
      </w:r>
    </w:p>
    <w:p w:rsidR="00BA2981" w:rsidRDefault="00BA2981" w:rsidP="00D03A63">
      <w:pPr>
        <w:pStyle w:val="EnspireSubsectionHeading"/>
      </w:pPr>
      <w:bookmarkStart w:id="29" w:name="_Toc187486715"/>
      <w:commentRangeStart w:id="30"/>
      <w:r>
        <w:t>Section 3: What Is Design’s Relationship to Analysis? (ELO 4)</w:t>
      </w:r>
      <w:bookmarkEnd w:id="29"/>
      <w:commentRangeEnd w:id="30"/>
      <w:r>
        <w:rPr>
          <w:rStyle w:val="CommentReference"/>
          <w:rFonts w:ascii="Times New Roman" w:hAnsi="Times New Roman"/>
          <w:b w:val="0"/>
          <w:bCs w:val="0"/>
          <w:iCs w:val="0"/>
        </w:rPr>
        <w:commentReference w:id="30"/>
      </w:r>
      <w:r>
        <w:rPr>
          <w:rStyle w:val="CommentReference"/>
          <w:rFonts w:ascii="Times New Roman" w:hAnsi="Times New Roman"/>
          <w:b w:val="0"/>
          <w:bCs w:val="0"/>
          <w:iCs w:val="0"/>
        </w:rPr>
        <w:commentReference w:id="31"/>
      </w:r>
    </w:p>
    <w:p w:rsidR="00BA2981" w:rsidRDefault="00BA2981" w:rsidP="00875DB6">
      <w:pPr>
        <w:pStyle w:val="Enspirebulletedtext"/>
      </w:pPr>
      <w:r>
        <w:t>The analysis phase provides three main outputs to help you make sense of the learning asset you will develop:</w:t>
      </w:r>
    </w:p>
    <w:p w:rsidR="00BA2981" w:rsidRDefault="00BA2981" w:rsidP="00F05B52">
      <w:pPr>
        <w:pStyle w:val="Enspirebulletedtext2"/>
      </w:pPr>
      <w:r w:rsidRPr="003E5657">
        <w:rPr>
          <w:i/>
        </w:rPr>
        <w:t>Needs Analysis:</w:t>
      </w:r>
      <w:r>
        <w:t xml:space="preserve"> a clear articulation of the organizational need for your learning asset and any potential gaps between current and desired performance. </w:t>
      </w:r>
    </w:p>
    <w:p w:rsidR="00BA2981" w:rsidRDefault="00BA2981" w:rsidP="00F05B52">
      <w:pPr>
        <w:pStyle w:val="Enspirebulletedtext2"/>
      </w:pPr>
      <w:r w:rsidRPr="003E5657">
        <w:rPr>
          <w:i/>
        </w:rPr>
        <w:t>Job Task Analysis:</w:t>
      </w:r>
      <w:r>
        <w:t xml:space="preserve"> specific job task competencies that your asset will need to </w:t>
      </w:r>
      <w:commentRangeStart w:id="32"/>
      <w:r>
        <w:t>support</w:t>
      </w:r>
      <w:commentRangeEnd w:id="32"/>
      <w:r>
        <w:rPr>
          <w:rStyle w:val="CommentReference"/>
          <w:rFonts w:ascii="Times New Roman" w:hAnsi="Times New Roman"/>
        </w:rPr>
        <w:commentReference w:id="32"/>
      </w:r>
      <w:r>
        <w:t>.</w:t>
      </w:r>
    </w:p>
    <w:p w:rsidR="00BA2981" w:rsidRDefault="00BA2981" w:rsidP="00F05B52">
      <w:pPr>
        <w:pStyle w:val="Enspirebulletedtext2"/>
      </w:pPr>
      <w:r w:rsidRPr="003E5657">
        <w:rPr>
          <w:i/>
        </w:rPr>
        <w:t>Learner Analysis:</w:t>
      </w:r>
      <w:r>
        <w:t xml:space="preserve"> a set of learner characteristics that will need to be addressed in order for your learning asset to effectively reach your audience. </w:t>
      </w:r>
    </w:p>
    <w:p w:rsidR="00BA2981" w:rsidRDefault="00BA2981" w:rsidP="00875DB6">
      <w:pPr>
        <w:pStyle w:val="Enspirebulletedtext"/>
      </w:pPr>
      <w:r>
        <w:t xml:space="preserve">In the design phase, it is the instructional designer’s job to think about how the information from the analysis phase can be turned into an instructional solution that fills the organization’s identified needs and effectively reaches the target audience. </w:t>
      </w:r>
    </w:p>
    <w:p w:rsidR="00BA2981" w:rsidRDefault="00BA2981" w:rsidP="00875DB6">
      <w:pPr>
        <w:pStyle w:val="Enspirebulletedtext"/>
      </w:pPr>
      <w:r>
        <w:t>Specifically, in performing the tasks of the design phase, the instructional designer answers the following questions that arise as a result of the analysis phase:</w:t>
      </w:r>
    </w:p>
    <w:p w:rsidR="00BA2981" w:rsidRDefault="00BA2981" w:rsidP="00F05B52">
      <w:pPr>
        <w:pStyle w:val="Enspirebulletedtext2"/>
      </w:pPr>
      <w:commentRangeStart w:id="33"/>
      <w:r>
        <w:t>What discrete actions or learning objectives will demonstrate that the audience for my asset is covering learning gaps and assimilating the desired competencies identified in my analysis?</w:t>
      </w:r>
    </w:p>
    <w:p w:rsidR="00BA2981" w:rsidRDefault="00BA2981" w:rsidP="00F05B52">
      <w:pPr>
        <w:pStyle w:val="Enspirebulletedtext2"/>
      </w:pPr>
      <w:r>
        <w:t>What types of assessments will measure how well my audience has closed learning gaps and assimilated the competencies that the asset was created to address?</w:t>
      </w:r>
    </w:p>
    <w:p w:rsidR="00BA2981" w:rsidRDefault="00BA2981" w:rsidP="00F05B52">
      <w:pPr>
        <w:pStyle w:val="Enspirebulletedtext2"/>
      </w:pPr>
      <w:r>
        <w:t xml:space="preserve">What instructional sequence and methods can I develop to support mastery of the learning objectives based on the learner characteristics that I defined, including learners’ prerequisite knowledge and learning preferences? </w:t>
      </w:r>
    </w:p>
    <w:commentRangeEnd w:id="33"/>
    <w:p w:rsidR="00BA2981" w:rsidRDefault="00BA2981" w:rsidP="00875DB6">
      <w:pPr>
        <w:pStyle w:val="Enspirebulletedtext"/>
      </w:pPr>
      <w:r>
        <w:rPr>
          <w:rStyle w:val="CommentReference"/>
          <w:rFonts w:ascii="Times New Roman" w:hAnsi="Times New Roman"/>
        </w:rPr>
        <w:commentReference w:id="33"/>
      </w:r>
      <w:r>
        <w:t xml:space="preserve">In other words, the outputs of the analysis phase inform every task performed in the course of design and, as such, the analysis phase will be referenced throughout the subsequent </w:t>
      </w:r>
      <w:commentRangeStart w:id="34"/>
      <w:r>
        <w:t>lessons</w:t>
      </w:r>
      <w:commentRangeEnd w:id="34"/>
      <w:r>
        <w:rPr>
          <w:rStyle w:val="CommentReference"/>
          <w:rFonts w:ascii="Times New Roman" w:hAnsi="Times New Roman"/>
        </w:rPr>
        <w:commentReference w:id="34"/>
      </w:r>
      <w:r>
        <w:t xml:space="preserve">. </w:t>
      </w:r>
    </w:p>
    <w:p w:rsidR="00BA2981" w:rsidRDefault="00BA2981" w:rsidP="00875DB6">
      <w:pPr>
        <w:pStyle w:val="Enspirebulletedtext"/>
      </w:pPr>
      <w:r>
        <w:t xml:space="preserve">Additionally, the case study that accompanies this guide provides a narrative example of how information gathered in the analysis phase guides the development of design phase products. </w:t>
      </w:r>
    </w:p>
    <w:p w:rsidR="00BA2981" w:rsidRDefault="00BA2981" w:rsidP="00D94F30"/>
    <w:p w:rsidR="00BA2981" w:rsidRDefault="00BA2981" w:rsidP="00F660FE">
      <w:pPr>
        <w:pStyle w:val="EnspireSectionHeading"/>
      </w:pPr>
      <w:bookmarkStart w:id="35" w:name="_Toc187486716"/>
      <w:r>
        <w:t>Lesson 2: Objectives</w:t>
      </w:r>
      <w:bookmarkEnd w:id="35"/>
    </w:p>
    <w:p w:rsidR="00BA2981" w:rsidRDefault="00BA2981" w:rsidP="00F660FE">
      <w:pPr>
        <w:pStyle w:val="EnspireBodyText"/>
      </w:pPr>
      <w:r w:rsidRPr="00FA3415">
        <w:t xml:space="preserve">This is covered in our first draft of the Lesson 2 Participant Guide. </w:t>
      </w:r>
      <w:commentRangeStart w:id="36"/>
      <w:proofErr w:type="gramStart"/>
      <w:r>
        <w:t>Nothing to add here.</w:t>
      </w:r>
      <w:commentRangeEnd w:id="36"/>
      <w:proofErr w:type="gramEnd"/>
      <w:r>
        <w:rPr>
          <w:rStyle w:val="CommentReference"/>
          <w:rFonts w:ascii="Times New Roman" w:hAnsi="Times New Roman"/>
          <w:bCs w:val="0"/>
        </w:rPr>
        <w:commentReference w:id="36"/>
      </w:r>
    </w:p>
    <w:p w:rsidR="00BA2981" w:rsidRPr="00FA3415" w:rsidRDefault="00BA2981" w:rsidP="00F660FE">
      <w:pPr>
        <w:pStyle w:val="EnspireBodyText"/>
      </w:pPr>
    </w:p>
    <w:p w:rsidR="00BA2981" w:rsidRDefault="00BA2981" w:rsidP="00F660FE">
      <w:pPr>
        <w:pStyle w:val="EnspireSectionHeading"/>
      </w:pPr>
      <w:bookmarkStart w:id="37" w:name="_Toc187486717"/>
      <w:r>
        <w:t>Lesson 3: Assessment Strategy</w:t>
      </w:r>
      <w:bookmarkEnd w:id="37"/>
    </w:p>
    <w:p w:rsidR="00BA2981" w:rsidRDefault="00BA2981" w:rsidP="00F660FE">
      <w:pPr>
        <w:pStyle w:val="EnspireBodyText"/>
      </w:pPr>
      <w:r w:rsidRPr="00FA3415">
        <w:t xml:space="preserve">This is also covered in our first draft of the Lesson 2 Participant Guide. </w:t>
      </w:r>
      <w:commentRangeStart w:id="38"/>
      <w:proofErr w:type="gramStart"/>
      <w:r>
        <w:t xml:space="preserve">Nothing to add </w:t>
      </w:r>
      <w:commentRangeStart w:id="39"/>
      <w:r>
        <w:t>here</w:t>
      </w:r>
      <w:commentRangeEnd w:id="39"/>
      <w:r>
        <w:rPr>
          <w:rStyle w:val="CommentReference"/>
          <w:rFonts w:ascii="Times New Roman" w:hAnsi="Times New Roman"/>
          <w:bCs w:val="0"/>
        </w:rPr>
        <w:commentReference w:id="39"/>
      </w:r>
      <w:r>
        <w:t>.</w:t>
      </w:r>
      <w:commentRangeEnd w:id="38"/>
      <w:proofErr w:type="gramEnd"/>
      <w:r>
        <w:rPr>
          <w:rStyle w:val="CommentReference"/>
          <w:rFonts w:ascii="Times New Roman" w:hAnsi="Times New Roman"/>
          <w:bCs w:val="0"/>
        </w:rPr>
        <w:commentReference w:id="38"/>
      </w:r>
      <w:r>
        <w:rPr>
          <w:rStyle w:val="CommentReference"/>
          <w:rFonts w:ascii="Times New Roman" w:hAnsi="Times New Roman"/>
          <w:bCs w:val="0"/>
        </w:rPr>
        <w:commentReference w:id="40"/>
      </w:r>
    </w:p>
    <w:p w:rsidR="00BA2981" w:rsidRDefault="00BA2981" w:rsidP="00F660FE">
      <w:pPr>
        <w:pStyle w:val="EnspireBodyText"/>
      </w:pPr>
    </w:p>
    <w:p w:rsidR="00BA2981" w:rsidRDefault="00BA2981" w:rsidP="00F660FE">
      <w:pPr>
        <w:pStyle w:val="EnspireSectionHeading"/>
      </w:pPr>
      <w:bookmarkStart w:id="41" w:name="_Toc187486718"/>
      <w:r>
        <w:t>Lesson 4: Instructional Strategy</w:t>
      </w:r>
      <w:bookmarkEnd w:id="41"/>
    </w:p>
    <w:p w:rsidR="00BA2981" w:rsidRDefault="00BA2981" w:rsidP="00875DB6">
      <w:pPr>
        <w:pStyle w:val="EnspireSubsectionHeading"/>
      </w:pPr>
      <w:bookmarkStart w:id="42" w:name="_Toc187486719"/>
      <w:r>
        <w:t>Learning Objectives</w:t>
      </w:r>
      <w:bookmarkEnd w:id="42"/>
    </w:p>
    <w:p w:rsidR="00BA2981" w:rsidRDefault="00BA2981" w:rsidP="00F660FE">
      <w:pPr>
        <w:pStyle w:val="Enspirebulletedtext"/>
      </w:pPr>
      <w:r>
        <w:t xml:space="preserve">Lesson TLO: Develop an instructional strategy for a selected learning asset, including a full sequential outline of learning objectives for the asset, a complete list of instructional methods correlated to the learning objectives they support, and an accompanying written explanation of how the proposed instructional sequence reflects Gagne’s “Nine Events of Instruction” and how the instructional methods selected support mastery of their related objectives. </w:t>
      </w:r>
    </w:p>
    <w:p w:rsidR="00BA2981" w:rsidRDefault="00BA2981" w:rsidP="00F05B52">
      <w:pPr>
        <w:pStyle w:val="Enspirebulletedtext"/>
      </w:pPr>
      <w:r>
        <w:t xml:space="preserve">Participant Guide </w:t>
      </w:r>
      <w:proofErr w:type="spellStart"/>
      <w:r>
        <w:t>ELOs</w:t>
      </w:r>
      <w:proofErr w:type="spellEnd"/>
      <w:r>
        <w:t>:</w:t>
      </w:r>
    </w:p>
    <w:p w:rsidR="00BA2981" w:rsidRDefault="00BA2981" w:rsidP="00932CDB">
      <w:pPr>
        <w:pStyle w:val="Enspirenumberedlist2"/>
      </w:pPr>
      <w:r>
        <w:t xml:space="preserve">Explain the sequence and context of instructional strategy development in the design phase. </w:t>
      </w:r>
    </w:p>
    <w:p w:rsidR="00BA2981" w:rsidRDefault="00BA2981" w:rsidP="00932CDB">
      <w:pPr>
        <w:pStyle w:val="Enspirenumberedlist2"/>
      </w:pPr>
      <w:r w:rsidRPr="00FA5FD1">
        <w:t>Define the elements of instructional strategy.</w:t>
      </w:r>
    </w:p>
    <w:p w:rsidR="00BA2981" w:rsidRDefault="00BA2981" w:rsidP="00932CDB">
      <w:pPr>
        <w:pStyle w:val="Enspirenumberedlist2"/>
      </w:pPr>
      <w:r>
        <w:t>Describe a procedure for developing an instructional sequence for a learning asset.</w:t>
      </w:r>
    </w:p>
    <w:p w:rsidR="00BA2981" w:rsidRPr="00FA5FD1" w:rsidRDefault="00BA2981" w:rsidP="00932CDB">
      <w:pPr>
        <w:pStyle w:val="Enspirenumberedlist2"/>
      </w:pPr>
      <w:r>
        <w:t xml:space="preserve">Identify common means of sequencing instruction in a learning asset. </w:t>
      </w:r>
    </w:p>
    <w:p w:rsidR="00BA2981" w:rsidRPr="00FA5FD1" w:rsidRDefault="00BA2981" w:rsidP="00932CDB">
      <w:pPr>
        <w:pStyle w:val="Enspirenumberedlist2"/>
      </w:pPr>
      <w:r w:rsidRPr="00FA5FD1">
        <w:t xml:space="preserve">Identify Gagne’s “Nine Events of Instruction.” </w:t>
      </w:r>
    </w:p>
    <w:p w:rsidR="00BA2981" w:rsidRPr="00FA5FD1" w:rsidRDefault="00BA2981" w:rsidP="00932CDB">
      <w:pPr>
        <w:pStyle w:val="Enspirenumberedlist2"/>
      </w:pPr>
      <w:r w:rsidRPr="00FA5FD1">
        <w:t xml:space="preserve">Explain how Gagne’s “Nine Events” inform instructional sequencing. </w:t>
      </w:r>
    </w:p>
    <w:p w:rsidR="00BA2981" w:rsidRPr="00FA5FD1" w:rsidRDefault="00BA2981" w:rsidP="00932CDB">
      <w:pPr>
        <w:pStyle w:val="Enspirenumberedlist2"/>
      </w:pPr>
      <w:r w:rsidRPr="00FA5FD1">
        <w:t xml:space="preserve">Identify potential instructional methods. </w:t>
      </w:r>
    </w:p>
    <w:p w:rsidR="00BA2981" w:rsidRPr="00FA5FD1" w:rsidRDefault="00BA2981" w:rsidP="00932CDB">
      <w:pPr>
        <w:pStyle w:val="Enspirenumberedlist2"/>
      </w:pPr>
      <w:r>
        <w:t>Describe key considerations in defining instructional methods</w:t>
      </w:r>
      <w:r w:rsidRPr="00FA5FD1">
        <w:t>.</w:t>
      </w:r>
    </w:p>
    <w:p w:rsidR="00BA2981" w:rsidRDefault="00BA2981" w:rsidP="00F660FE">
      <w:pPr>
        <w:pStyle w:val="EnspireSubsectionHeading"/>
      </w:pPr>
      <w:bookmarkStart w:id="43" w:name="_Toc187486720"/>
      <w:r>
        <w:t>Section 1: Introduction (ELO 1)</w:t>
      </w:r>
      <w:bookmarkEnd w:id="43"/>
    </w:p>
    <w:p w:rsidR="00BA2981" w:rsidRDefault="00BA2981" w:rsidP="00875DB6">
      <w:pPr>
        <w:pStyle w:val="Enspirebulletedtext"/>
      </w:pPr>
      <w:r>
        <w:t xml:space="preserve">Effective instructional design necessitates a reverse approach – the instructional designer defines the </w:t>
      </w:r>
      <w:r>
        <w:rPr>
          <w:i/>
        </w:rPr>
        <w:t xml:space="preserve">outcomes </w:t>
      </w:r>
      <w:r>
        <w:t xml:space="preserve">of instruction before addressing the instruction itself. </w:t>
      </w:r>
    </w:p>
    <w:p w:rsidR="00BA2981" w:rsidRDefault="00BA2981" w:rsidP="00875DB6">
      <w:pPr>
        <w:pStyle w:val="Enspirebulletedtext"/>
      </w:pPr>
      <w:r>
        <w:t xml:space="preserve">We have defined the learning objectives that learners will be expected to demonstrate as a result of the learning asset, and we have developed an assessment strategy that describes how learners’ demonstration of the learning objectives will be measured. </w:t>
      </w:r>
    </w:p>
    <w:p w:rsidR="00BA2981" w:rsidRDefault="00BA2981" w:rsidP="00875DB6">
      <w:pPr>
        <w:pStyle w:val="Enspirebulletedtext"/>
      </w:pPr>
      <w:r>
        <w:t xml:space="preserve">Still, we have yet to articulate an </w:t>
      </w:r>
      <w:r>
        <w:rPr>
          <w:i/>
        </w:rPr>
        <w:t xml:space="preserve">instructional strategy </w:t>
      </w:r>
      <w:r>
        <w:t xml:space="preserve">that will begin to define the lessons and/or instructional methods within the learning asset. </w:t>
      </w:r>
    </w:p>
    <w:p w:rsidR="00BA2981" w:rsidRDefault="00BA2981" w:rsidP="00875DB6">
      <w:pPr>
        <w:pStyle w:val="Enspirebulletedtext"/>
      </w:pPr>
      <w:r>
        <w:t xml:space="preserve">This lesson will discuss the elements of an instructional strategy and the practices involved in its development. </w:t>
      </w:r>
    </w:p>
    <w:p w:rsidR="00BA2981" w:rsidRDefault="00BA2981" w:rsidP="00F660FE">
      <w:pPr>
        <w:pStyle w:val="EnspireSubsectionHeading"/>
      </w:pPr>
      <w:bookmarkStart w:id="44" w:name="_Toc187486721"/>
      <w:r>
        <w:t xml:space="preserve">Section 2: What Are the Elements of Instructional Strategy? (ELO </w:t>
      </w:r>
      <w:commentRangeStart w:id="45"/>
      <w:r>
        <w:t>2</w:t>
      </w:r>
      <w:commentRangeEnd w:id="45"/>
      <w:r>
        <w:rPr>
          <w:rStyle w:val="CommentReference"/>
          <w:rFonts w:ascii="Times New Roman" w:hAnsi="Times New Roman"/>
          <w:b w:val="0"/>
          <w:bCs w:val="0"/>
          <w:iCs w:val="0"/>
        </w:rPr>
        <w:commentReference w:id="45"/>
      </w:r>
      <w:r>
        <w:t>)</w:t>
      </w:r>
      <w:bookmarkEnd w:id="44"/>
    </w:p>
    <w:p w:rsidR="00BA2981" w:rsidRDefault="00BA2981" w:rsidP="00875DB6">
      <w:pPr>
        <w:pStyle w:val="Enspirebulletedtext"/>
      </w:pPr>
      <w:r>
        <w:rPr>
          <w:i/>
        </w:rPr>
        <w:t xml:space="preserve">Instructional strategy </w:t>
      </w:r>
      <w:r>
        <w:t xml:space="preserve">is a term that describes two distinct elements of instructional design: </w:t>
      </w:r>
    </w:p>
    <w:p w:rsidR="00BA2981" w:rsidRDefault="00BA2981" w:rsidP="00F05B52">
      <w:pPr>
        <w:pStyle w:val="Enspirebulletedtext2"/>
      </w:pPr>
      <w:r>
        <w:rPr>
          <w:i/>
        </w:rPr>
        <w:t xml:space="preserve">Instructional sequence: </w:t>
      </w:r>
      <w:r>
        <w:t xml:space="preserve">the order in which the learning objectives are presented in the learning asset in order to support learners’ mastery. </w:t>
      </w:r>
    </w:p>
    <w:p w:rsidR="00BA2981" w:rsidRDefault="00BA2981" w:rsidP="00F05B52">
      <w:pPr>
        <w:pStyle w:val="Enspirebulletedtext2"/>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BA2981" w:rsidRDefault="00BA2981" w:rsidP="00875DB6">
      <w:pPr>
        <w:pStyle w:val="Enspirebulletedtext"/>
      </w:pPr>
      <w:r>
        <w:t xml:space="preserve">The following sections of this lesson discuss these elements in detail. </w:t>
      </w:r>
    </w:p>
    <w:p w:rsidR="00BA2981" w:rsidRDefault="00BA2981" w:rsidP="00F660FE">
      <w:pPr>
        <w:pStyle w:val="EnspireSubsectionHeading"/>
      </w:pPr>
      <w:bookmarkStart w:id="46" w:name="_Toc187486722"/>
      <w:r>
        <w:t>Section 3: How Do I Develop an Instructional Sequence for a Learning Asset? (ELO 3, 4)</w:t>
      </w:r>
      <w:bookmarkEnd w:id="46"/>
    </w:p>
    <w:p w:rsidR="00BA2981" w:rsidRDefault="00BA2981" w:rsidP="00875DB6">
      <w:pPr>
        <w:pStyle w:val="Enspirebulletedtext"/>
      </w:pPr>
      <w:r>
        <w:t>There is no one right way to sequence instruction – the sequence will ultimately depend on the asset you are developing and the most logical progression for objectives to be presented in that asset.</w:t>
      </w:r>
    </w:p>
    <w:p w:rsidR="00BA2981" w:rsidRDefault="00BA2981" w:rsidP="00875DB6">
      <w:pPr>
        <w:pStyle w:val="Enspirebulletedtext"/>
      </w:pPr>
      <w:r>
        <w:t>Generally speaking, a simple procedure for developing a high-level sequential outline includes the following steps:</w:t>
      </w:r>
    </w:p>
    <w:p w:rsidR="00BA2981" w:rsidRDefault="00BA2981" w:rsidP="00932CDB">
      <w:pPr>
        <w:pStyle w:val="Enspirenumberedlist2"/>
        <w:numPr>
          <w:ilvl w:val="0"/>
          <w:numId w:val="18"/>
        </w:numPr>
      </w:pPr>
      <w:r>
        <w:t xml:space="preserve">Compile all the learning objectives that you have identified into a list. Be sure to group all </w:t>
      </w:r>
      <w:proofErr w:type="spellStart"/>
      <w:r>
        <w:t>ELOs</w:t>
      </w:r>
      <w:proofErr w:type="spellEnd"/>
      <w:r>
        <w:t xml:space="preserve"> under their respective </w:t>
      </w:r>
      <w:proofErr w:type="spellStart"/>
      <w:r>
        <w:t>TLOs</w:t>
      </w:r>
      <w:proofErr w:type="spellEnd"/>
      <w:r>
        <w:t xml:space="preserve">. </w:t>
      </w:r>
    </w:p>
    <w:p w:rsidR="00BA2981" w:rsidRDefault="00BA2981" w:rsidP="00CE66FB">
      <w:pPr>
        <w:pStyle w:val="Enspirenumberedlist2"/>
      </w:pPr>
      <w:r>
        <w:t xml:space="preserve">Begin to think about what the objectives tell you about how the asset may be organized. </w:t>
      </w:r>
    </w:p>
    <w:p w:rsidR="00BA2981" w:rsidRDefault="00BA2981" w:rsidP="001D4388">
      <w:pPr>
        <w:pStyle w:val="Enspirebulletedtext3"/>
      </w:pPr>
      <w:r>
        <w:t xml:space="preserve">Do the </w:t>
      </w:r>
      <w:proofErr w:type="spellStart"/>
      <w:r>
        <w:t>TLOs</w:t>
      </w:r>
      <w:proofErr w:type="spellEnd"/>
      <w:r>
        <w:t xml:space="preserve"> lend themselves to unit or lesson objectives in a training program? If so, you may begin to define units and/or lessons to be sequenced.</w:t>
      </w:r>
    </w:p>
    <w:p w:rsidR="00BA2981" w:rsidRDefault="00BA2981" w:rsidP="001D4388">
      <w:pPr>
        <w:pStyle w:val="Enspirebulletedtext3"/>
      </w:pPr>
      <w:r>
        <w:t xml:space="preserve">If one or more </w:t>
      </w:r>
      <w:proofErr w:type="spellStart"/>
      <w:r>
        <w:t>TLOs</w:t>
      </w:r>
      <w:proofErr w:type="spellEnd"/>
      <w:r>
        <w:t xml:space="preserve"> do not seem to lend themselves to a training program, does it make sense for them to be the primary objectives for one or more discrete learning objects?</w:t>
      </w:r>
      <w:commentRangeStart w:id="47"/>
      <w:r>
        <w:t xml:space="preserve"> If so, you may consider sequencing your objectives for one or more discrete learning objects instead of a training </w:t>
      </w:r>
      <w:commentRangeStart w:id="48"/>
      <w:r>
        <w:t>program</w:t>
      </w:r>
      <w:commentRangeEnd w:id="48"/>
      <w:r>
        <w:rPr>
          <w:rStyle w:val="CommentReference"/>
          <w:rFonts w:ascii="Times New Roman" w:hAnsi="Times New Roman"/>
        </w:rPr>
        <w:commentReference w:id="48"/>
      </w:r>
      <w:r>
        <w:t>.</w:t>
      </w:r>
      <w:commentRangeStart w:id="49"/>
      <w:r>
        <w:t xml:space="preserve"> </w:t>
      </w:r>
      <w:commentRangeEnd w:id="47"/>
      <w:r>
        <w:rPr>
          <w:rStyle w:val="CommentReference"/>
          <w:rFonts w:ascii="Times New Roman" w:hAnsi="Times New Roman"/>
        </w:rPr>
        <w:commentReference w:id="47"/>
      </w:r>
      <w:commentRangeEnd w:id="49"/>
      <w:r>
        <w:rPr>
          <w:rStyle w:val="CommentReference"/>
          <w:rFonts w:ascii="Times New Roman" w:hAnsi="Times New Roman"/>
        </w:rPr>
        <w:commentReference w:id="49"/>
      </w:r>
    </w:p>
    <w:p w:rsidR="00BA2981" w:rsidRDefault="00BA2981" w:rsidP="001D4388">
      <w:pPr>
        <w:pStyle w:val="Enspirebulletedtext3"/>
      </w:pPr>
      <w:r>
        <w:t xml:space="preserve">Can you reasonably expect learners to master all the </w:t>
      </w:r>
      <w:proofErr w:type="spellStart"/>
      <w:r>
        <w:t>ELOs</w:t>
      </w:r>
      <w:proofErr w:type="spellEnd"/>
      <w:r>
        <w:t xml:space="preserve"> listed under the TLO within the proposed unit, lesson, or learning object? If not, it may make sense to divide the </w:t>
      </w:r>
      <w:proofErr w:type="spellStart"/>
      <w:r>
        <w:t>ELOs</w:t>
      </w:r>
      <w:proofErr w:type="spellEnd"/>
      <w:r>
        <w:t xml:space="preserve"> into more manageable units, lessons, or objects. </w:t>
      </w:r>
    </w:p>
    <w:p w:rsidR="00BA2981" w:rsidRDefault="00BA2981" w:rsidP="00932CDB">
      <w:pPr>
        <w:pStyle w:val="Enspirenumberedlist2"/>
      </w:pPr>
      <w:r>
        <w:t xml:space="preserve">Arrange </w:t>
      </w:r>
      <w:proofErr w:type="spellStart"/>
      <w:r>
        <w:t>TLOs</w:t>
      </w:r>
      <w:proofErr w:type="spellEnd"/>
      <w:r>
        <w:t xml:space="preserve"> and their related </w:t>
      </w:r>
      <w:proofErr w:type="spellStart"/>
      <w:r>
        <w:t>ELOs</w:t>
      </w:r>
      <w:proofErr w:type="spellEnd"/>
      <w:r>
        <w:t xml:space="preserve"> into a logical sequence of units and/or lessons in a training program or objectives for a learning object. Objectives may naturally lend themselves to being sequenced by:</w:t>
      </w:r>
    </w:p>
    <w:p w:rsidR="00BA2981" w:rsidRDefault="00BA2981" w:rsidP="001D4388">
      <w:pPr>
        <w:pStyle w:val="Enspirebulletedtext3"/>
      </w:pPr>
      <w:r>
        <w:t>Chronology</w:t>
      </w:r>
    </w:p>
    <w:p w:rsidR="00BA2981" w:rsidRDefault="00BA2981" w:rsidP="001D4388">
      <w:pPr>
        <w:pStyle w:val="Enspirebulletedtext3"/>
      </w:pPr>
      <w:r>
        <w:t>Procedural order</w:t>
      </w:r>
    </w:p>
    <w:p w:rsidR="00BA2981" w:rsidRDefault="00BA2981" w:rsidP="001D4388">
      <w:pPr>
        <w:pStyle w:val="Enspirebulletedtext3"/>
      </w:pPr>
      <w:r>
        <w:t>Problem/solution</w:t>
      </w:r>
    </w:p>
    <w:p w:rsidR="00BA2981" w:rsidRDefault="00BA2981" w:rsidP="001D4388">
      <w:pPr>
        <w:pStyle w:val="Enspirebulletedtext3"/>
      </w:pPr>
      <w:r>
        <w:t>Categories</w:t>
      </w:r>
    </w:p>
    <w:p w:rsidR="00BA2981" w:rsidRDefault="00BA2981" w:rsidP="001D4388">
      <w:pPr>
        <w:pStyle w:val="Enspirebulletedtext3"/>
      </w:pPr>
      <w:r>
        <w:t xml:space="preserve">General to specific </w:t>
      </w:r>
    </w:p>
    <w:p w:rsidR="00BA2981" w:rsidRDefault="00BA2981" w:rsidP="001D4388">
      <w:pPr>
        <w:pStyle w:val="Enspirebulletedtext3"/>
      </w:pPr>
      <w:r>
        <w:t xml:space="preserve">Simple to complex </w:t>
      </w:r>
    </w:p>
    <w:p w:rsidR="00BA2981" w:rsidRDefault="00BA2981" w:rsidP="001D4388">
      <w:pPr>
        <w:pStyle w:val="Enspirebulletedtext3"/>
      </w:pPr>
      <w:r>
        <w:t xml:space="preserve">Less risky to more risky </w:t>
      </w:r>
    </w:p>
    <w:p w:rsidR="00BA2981" w:rsidRDefault="00BA2981" w:rsidP="001D4388">
      <w:pPr>
        <w:pStyle w:val="Enspirebulletedtext3"/>
      </w:pPr>
      <w:r>
        <w:t>Known to unknown</w:t>
      </w:r>
    </w:p>
    <w:p w:rsidR="00BA2981" w:rsidRDefault="00BA2981" w:rsidP="001D4388">
      <w:pPr>
        <w:pStyle w:val="EnspireBodyText"/>
        <w:ind w:left="1440"/>
      </w:pPr>
      <w:r>
        <w:t xml:space="preserve">If you conducted a learner analysis for your learning asset, it may help you clarify your understanding of your instructional sequence by defining what your audience may find simple versus what they find complex, what is known to them versus what is unknown, etc. </w:t>
      </w:r>
    </w:p>
    <w:p w:rsidR="00BA2981" w:rsidRDefault="00BA2981" w:rsidP="00932CDB">
      <w:pPr>
        <w:pStyle w:val="Enspirebulletedtext"/>
      </w:pPr>
      <w:r>
        <w:t xml:space="preserve">In the case study for this lesson, you will read an example of how instructional designers at DAU use this general procedure to arrange learning objectives into a sequential outline for a training program. </w:t>
      </w:r>
    </w:p>
    <w:p w:rsidR="00BA2981" w:rsidRDefault="00BA2981" w:rsidP="00F660FE">
      <w:pPr>
        <w:pStyle w:val="EnspireSubsectionHeading"/>
      </w:pPr>
      <w:bookmarkStart w:id="50" w:name="_Toc187486723"/>
      <w:r>
        <w:t>Section 4: What Are Gagne’s “Nine Events of Instruction,” and What Do They Tell Me about Instructional Sequence? (ELO 5, 6)</w:t>
      </w:r>
      <w:bookmarkEnd w:id="50"/>
    </w:p>
    <w:p w:rsidR="00BA2981" w:rsidRDefault="00BA2981" w:rsidP="008D53FF">
      <w:pPr>
        <w:pStyle w:val="Enspirebulletedtext"/>
      </w:pPr>
      <w:r>
        <w:t xml:space="preserve">Robert Gagne was an educational psychologist who was best known for developing what he referred to as “conditions for learning,” which delineated the types of instruction that are most appropriate for specific types of learning. </w:t>
      </w:r>
    </w:p>
    <w:p w:rsidR="00BA2981" w:rsidRDefault="00BA2981" w:rsidP="008D53FF">
      <w:pPr>
        <w:pStyle w:val="Enspirebulletedtext"/>
      </w:pPr>
      <w:r>
        <w:t>His “Nine Events of Instruction” taxonomy provides a useful framework for defining actions that support learning within a discrete instructional experience, such as a lesson.</w:t>
      </w:r>
    </w:p>
    <w:p w:rsidR="00BA2981" w:rsidRDefault="00BA2981" w:rsidP="008D53FF">
      <w:pPr>
        <w:pStyle w:val="Enspirebulletedtext"/>
      </w:pPr>
      <w:r>
        <w:t>Gagne’s “Nine Events” are:</w:t>
      </w:r>
    </w:p>
    <w:p w:rsidR="00BA2981" w:rsidRDefault="00BA2981" w:rsidP="00932CDB">
      <w:pPr>
        <w:pStyle w:val="Enspirebulletedtext2"/>
      </w:pPr>
      <w:r>
        <w:t>Gain learners’ attention.</w:t>
      </w:r>
    </w:p>
    <w:p w:rsidR="00BA2981" w:rsidRDefault="00BA2981" w:rsidP="00932CDB">
      <w:pPr>
        <w:pStyle w:val="Enspirebulletedtext2"/>
      </w:pPr>
      <w:r>
        <w:t xml:space="preserve">Share the learning objectives of the session. </w:t>
      </w:r>
    </w:p>
    <w:p w:rsidR="00BA2981" w:rsidRDefault="00BA2981" w:rsidP="00932CDB">
      <w:pPr>
        <w:pStyle w:val="Enspirebulletedtext2"/>
      </w:pPr>
      <w:r>
        <w:t xml:space="preserve">Get learners to recall prior knowledge of the subject. </w:t>
      </w:r>
    </w:p>
    <w:p w:rsidR="00BA2981" w:rsidRDefault="00BA2981" w:rsidP="00932CDB">
      <w:pPr>
        <w:pStyle w:val="Enspirebulletedtext2"/>
      </w:pPr>
      <w:r>
        <w:t xml:space="preserve">Present the content. </w:t>
      </w:r>
    </w:p>
    <w:p w:rsidR="00BA2981" w:rsidRDefault="00BA2981" w:rsidP="00932CDB">
      <w:pPr>
        <w:pStyle w:val="Enspirebulletedtext2"/>
      </w:pPr>
      <w:r>
        <w:t xml:space="preserve">Provide learner guidance to enhance understanding. </w:t>
      </w:r>
    </w:p>
    <w:p w:rsidR="00BA2981" w:rsidRDefault="00BA2981" w:rsidP="00932CDB">
      <w:pPr>
        <w:pStyle w:val="Enspirebulletedtext2"/>
      </w:pPr>
      <w:r>
        <w:t xml:space="preserve">Give learners an opportunity to practice and demonstrate what they know. </w:t>
      </w:r>
    </w:p>
    <w:p w:rsidR="00BA2981" w:rsidRDefault="00BA2981" w:rsidP="00932CDB">
      <w:pPr>
        <w:pStyle w:val="Enspirebulletedtext2"/>
      </w:pPr>
      <w:r>
        <w:t xml:space="preserve">Provide feedback. </w:t>
      </w:r>
    </w:p>
    <w:p w:rsidR="00BA2981" w:rsidRDefault="00BA2981" w:rsidP="00932CDB">
      <w:pPr>
        <w:pStyle w:val="Enspirebulletedtext2"/>
      </w:pPr>
      <w:r>
        <w:t xml:space="preserve">Assess performance. </w:t>
      </w:r>
    </w:p>
    <w:p w:rsidR="00BA2981" w:rsidRDefault="00BA2981" w:rsidP="00932CDB">
      <w:pPr>
        <w:pStyle w:val="Enspirebulletedtext2"/>
      </w:pPr>
      <w:r>
        <w:t xml:space="preserve">Provide job aids or references to ensure that learners retain and transfer what they have learned.  </w:t>
      </w:r>
    </w:p>
    <w:p w:rsidR="00BA2981" w:rsidRDefault="00BA2981" w:rsidP="008D53FF">
      <w:pPr>
        <w:pStyle w:val="Enspirebulletedtext"/>
      </w:pPr>
      <w:r>
        <w:t>If your learning asset necessitates that you develop lessons, the order of Gagne’s “Nine Events” provides an excellent instructional sequence for a lesson plan. [Will present “Nine Events” in lesson plan format.]</w:t>
      </w:r>
    </w:p>
    <w:p w:rsidR="00BA2981" w:rsidRDefault="00BA2981" w:rsidP="008D53FF">
      <w:pPr>
        <w:pStyle w:val="Enspirebulletedtext"/>
      </w:pPr>
      <w:r>
        <w:t xml:space="preserve">Consider ordering </w:t>
      </w:r>
      <w:proofErr w:type="spellStart"/>
      <w:r>
        <w:t>ELOs</w:t>
      </w:r>
      <w:proofErr w:type="spellEnd"/>
      <w:r>
        <w:t xml:space="preserve"> for a lesson according to Gagne’s sequence – in other words, learning objectives that require learners to know and recall information may correlate to content presentation and therefore be covered before objectives that develop higher order thinking through practice. </w:t>
      </w:r>
    </w:p>
    <w:p w:rsidR="00BA2981" w:rsidRDefault="00BA2981" w:rsidP="008D53FF">
      <w:pPr>
        <w:pStyle w:val="Enspirebulletedtext"/>
      </w:pPr>
      <w:r>
        <w:t>The case study for this lesson will present an example of how learning objectives can be sequenced in a lesson according to Gagne’s “Nine Events.”</w:t>
      </w:r>
    </w:p>
    <w:p w:rsidR="00BA2981" w:rsidRDefault="00BA2981" w:rsidP="008D53FF">
      <w:pPr>
        <w:pStyle w:val="Enspirebulletedtext"/>
      </w:pPr>
      <w:r>
        <w:t xml:space="preserve">You will define how the instructor will perform these events by identifying the </w:t>
      </w:r>
      <w:r>
        <w:rPr>
          <w:i/>
        </w:rPr>
        <w:t xml:space="preserve">instructional methods </w:t>
      </w:r>
      <w:r>
        <w:t xml:space="preserve">in your strategy. </w:t>
      </w:r>
    </w:p>
    <w:p w:rsidR="00BA2981" w:rsidRDefault="00BA2981" w:rsidP="00F660FE">
      <w:pPr>
        <w:pStyle w:val="EnspireSubsectionHeading"/>
      </w:pPr>
      <w:bookmarkStart w:id="51" w:name="_Toc187486724"/>
      <w:commentRangeStart w:id="52"/>
      <w:r>
        <w:t>Section</w:t>
      </w:r>
      <w:commentRangeEnd w:id="52"/>
      <w:r>
        <w:rPr>
          <w:rStyle w:val="CommentReference"/>
          <w:rFonts w:ascii="Times New Roman" w:hAnsi="Times New Roman"/>
          <w:b w:val="0"/>
          <w:bCs w:val="0"/>
          <w:iCs w:val="0"/>
        </w:rPr>
        <w:commentReference w:id="52"/>
      </w:r>
      <w:r>
        <w:t xml:space="preserve"> </w:t>
      </w:r>
      <w:commentRangeStart w:id="53"/>
      <w:r>
        <w:t>5</w:t>
      </w:r>
      <w:commentRangeEnd w:id="53"/>
      <w:r>
        <w:rPr>
          <w:rStyle w:val="CommentReference"/>
          <w:rFonts w:ascii="Times New Roman" w:hAnsi="Times New Roman"/>
          <w:b w:val="0"/>
          <w:bCs w:val="0"/>
          <w:iCs w:val="0"/>
        </w:rPr>
        <w:commentReference w:id="53"/>
      </w:r>
      <w:r>
        <w:t>: How Do I Select Appropriate Instructional Methods for My Learning Asset? (ELO 7, 8)</w:t>
      </w:r>
      <w:bookmarkEnd w:id="51"/>
    </w:p>
    <w:p w:rsidR="00BA2981" w:rsidRDefault="00BA2981" w:rsidP="008D53FF">
      <w:pPr>
        <w:pStyle w:val="Enspirebulletedtext"/>
      </w:pPr>
      <w:r>
        <w:t xml:space="preserve">Regardless of whether your learning asset is a traditional training program or a discrete learning object – or a combination of both – you will need to define instructional methods that will support acquisition of the learning objectives contained in the instructional sequence for your asset. </w:t>
      </w:r>
    </w:p>
    <w:p w:rsidR="00BA2981" w:rsidRDefault="00BA2981" w:rsidP="008D53FF">
      <w:pPr>
        <w:pStyle w:val="Enspirebulletedtext"/>
      </w:pPr>
      <w:r>
        <w:t xml:space="preserve">There </w:t>
      </w:r>
      <w:proofErr w:type="gramStart"/>
      <w:r>
        <w:t>is</w:t>
      </w:r>
      <w:proofErr w:type="gramEnd"/>
      <w:r>
        <w:t xml:space="preserve"> a wide variety of instructional methods to choose from. To name only a few [the following methods will be presented in a table with relevant </w:t>
      </w:r>
      <w:commentRangeStart w:id="54"/>
      <w:r>
        <w:t>examples</w:t>
      </w:r>
      <w:commentRangeEnd w:id="54"/>
      <w:r>
        <w:rPr>
          <w:rStyle w:val="CommentReference"/>
          <w:rFonts w:ascii="Times New Roman" w:hAnsi="Times New Roman"/>
        </w:rPr>
        <w:commentReference w:id="54"/>
      </w:r>
      <w:r>
        <w:t>]:</w:t>
      </w:r>
    </w:p>
    <w:p w:rsidR="00BA2981" w:rsidRDefault="00BA2981" w:rsidP="00932CDB">
      <w:pPr>
        <w:pStyle w:val="Enspirebulletedtext2"/>
      </w:pPr>
      <w:r>
        <w:t>Lectures</w:t>
      </w:r>
    </w:p>
    <w:p w:rsidR="00BA2981" w:rsidRDefault="00BA2981" w:rsidP="00932CDB">
      <w:pPr>
        <w:pStyle w:val="Enspirebulletedtext2"/>
      </w:pPr>
      <w:r>
        <w:t>Presentations</w:t>
      </w:r>
    </w:p>
    <w:p w:rsidR="00BA2981" w:rsidRDefault="00BA2981" w:rsidP="00932CDB">
      <w:pPr>
        <w:pStyle w:val="Enspirebulletedtext2"/>
      </w:pPr>
      <w:r>
        <w:t>Modeling/demonstrations</w:t>
      </w:r>
    </w:p>
    <w:p w:rsidR="00BA2981" w:rsidRDefault="00BA2981" w:rsidP="00932CDB">
      <w:pPr>
        <w:pStyle w:val="Enspirebulletedtext2"/>
      </w:pPr>
      <w:r>
        <w:t>Readings</w:t>
      </w:r>
    </w:p>
    <w:p w:rsidR="00BA2981" w:rsidRDefault="00BA2981" w:rsidP="00932CDB">
      <w:pPr>
        <w:pStyle w:val="Enspirebulletedtext2"/>
      </w:pPr>
      <w:r>
        <w:t>Dramatization/role-play</w:t>
      </w:r>
    </w:p>
    <w:p w:rsidR="00BA2981" w:rsidRDefault="00BA2981" w:rsidP="00932CDB">
      <w:pPr>
        <w:pStyle w:val="Enspirebulletedtext2"/>
      </w:pPr>
      <w:r>
        <w:t>Discussions</w:t>
      </w:r>
    </w:p>
    <w:p w:rsidR="00BA2981" w:rsidRDefault="00BA2981" w:rsidP="00932CDB">
      <w:pPr>
        <w:pStyle w:val="Enspirebulletedtext2"/>
      </w:pPr>
      <w:r>
        <w:t>Case studies</w:t>
      </w:r>
    </w:p>
    <w:p w:rsidR="00BA2981" w:rsidRDefault="00BA2981" w:rsidP="00932CDB">
      <w:pPr>
        <w:pStyle w:val="Enspirebulletedtext2"/>
      </w:pPr>
      <w:r>
        <w:t>Drawing/illustration</w:t>
      </w:r>
    </w:p>
    <w:p w:rsidR="00BA2981" w:rsidRDefault="00BA2981" w:rsidP="00932CDB">
      <w:pPr>
        <w:pStyle w:val="Enspirebulletedtext2"/>
      </w:pPr>
      <w:r>
        <w:t>Games/simulations</w:t>
      </w:r>
    </w:p>
    <w:p w:rsidR="00BA2981" w:rsidRDefault="00BA2981" w:rsidP="008D53FF">
      <w:pPr>
        <w:pStyle w:val="Enspirebulletedtext"/>
      </w:pPr>
      <w:r>
        <w:t>Given so many instructional methods, how do you choose the ones that will best suit the learners’ and the organization’s needs? A few things to consider:</w:t>
      </w:r>
    </w:p>
    <w:p w:rsidR="00BA2981" w:rsidRDefault="00BA2981" w:rsidP="00932CDB">
      <w:pPr>
        <w:pStyle w:val="Enspirebulletedtext2"/>
      </w:pPr>
      <w:r>
        <w:t xml:space="preserve">Your learning objectives and assessment strategy may indicate what kinds of methods you will need to use. For instance, most of your learning objectives may describe skills and procedures that learners must demonstrate, and you may plan to assess students in a practical exercise. In this case, the methods you select will probably include modeling/demonstrations, role-plays, case studies, or any other means of instruction that prepares students for performance. </w:t>
      </w:r>
    </w:p>
    <w:p w:rsidR="00BA2981" w:rsidRDefault="00BA2981" w:rsidP="00932CDB">
      <w:pPr>
        <w:pStyle w:val="Enspirebulletedtext2"/>
      </w:pPr>
      <w:r>
        <w:t xml:space="preserve">If you conducted a learner analysis that identified the learning </w:t>
      </w:r>
      <w:commentRangeStart w:id="55"/>
      <w:commentRangeStart w:id="56"/>
      <w:r>
        <w:t>preferences</w:t>
      </w:r>
      <w:commentRangeEnd w:id="55"/>
      <w:r>
        <w:rPr>
          <w:rStyle w:val="CommentReference"/>
          <w:rFonts w:ascii="Times New Roman" w:hAnsi="Times New Roman"/>
        </w:rPr>
        <w:commentReference w:id="55"/>
      </w:r>
      <w:commentRangeStart w:id="57"/>
      <w:commentRangeEnd w:id="56"/>
      <w:r>
        <w:rPr>
          <w:rStyle w:val="CommentReference"/>
          <w:rFonts w:ascii="Times New Roman" w:hAnsi="Times New Roman"/>
        </w:rPr>
        <w:commentReference w:id="56"/>
      </w:r>
      <w:r>
        <w:t xml:space="preserve"> </w:t>
      </w:r>
      <w:commentRangeEnd w:id="57"/>
      <w:r>
        <w:rPr>
          <w:rStyle w:val="CommentReference"/>
          <w:rFonts w:ascii="Times New Roman" w:hAnsi="Times New Roman"/>
        </w:rPr>
        <w:commentReference w:id="57"/>
      </w:r>
      <w:r>
        <w:t xml:space="preserve">of your participants, you will want to select methods that align with your audience’s preferences. </w:t>
      </w:r>
    </w:p>
    <w:p w:rsidR="00BA2981" w:rsidRDefault="00BA2981" w:rsidP="00932CDB">
      <w:pPr>
        <w:pStyle w:val="Enspirebulletedtext2"/>
      </w:pPr>
      <w:r>
        <w:t xml:space="preserve">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BA2981" w:rsidRDefault="00BA2981" w:rsidP="00932CDB">
      <w:pPr>
        <w:pStyle w:val="Enspirebulletedtext2"/>
      </w:pPr>
      <w:r>
        <w:t xml:space="preserve">Try to vary instructional methods in a learning experience enough to keep things interesting, but not so much as to interrupt the flow of the lesson. </w:t>
      </w:r>
    </w:p>
    <w:p w:rsidR="00BA2981" w:rsidRDefault="00BA2981" w:rsidP="00932CDB">
      <w:pPr>
        <w:pStyle w:val="Enspirebulletedtext2"/>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BA2981" w:rsidRDefault="00BA2981" w:rsidP="008D53FF">
      <w:pPr>
        <w:pStyle w:val="Enspirebulletedtext"/>
      </w:pPr>
      <w:r>
        <w:t xml:space="preserve">At DAU, instructional methods are identified in the course outline of the POI. </w:t>
      </w:r>
    </w:p>
    <w:p w:rsidR="00BA2981" w:rsidRDefault="00BA2981" w:rsidP="008D53FF">
      <w:pPr>
        <w:pStyle w:val="Enspirebulletedtext"/>
      </w:pPr>
      <w:r>
        <w:t>The case study for this lesson will demonstrate how an instructional designer selects instructional methods for her lessons and includes this information in her POI.</w:t>
      </w:r>
    </w:p>
    <w:sectPr w:rsidR="00BA2981" w:rsidSect="00D94F30">
      <w:headerReference w:type="default" r:id="rId9"/>
      <w:footerReference w:type="default" r:id="rId10"/>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SChristian" w:date="1926-06-08T20:52:00Z" w:initials="SC">
    <w:p w:rsidR="00CA4F2A" w:rsidRDefault="00CA4F2A">
      <w:pPr>
        <w:pStyle w:val="CommentText"/>
      </w:pPr>
      <w:r>
        <w:rPr>
          <w:rStyle w:val="CommentReference"/>
        </w:rPr>
        <w:annotationRef/>
      </w:r>
      <w:r>
        <w:t xml:space="preserve"> I’m reviewing this as just an outline with the expectation that content will be fully fleshed out in the draft.  In other words, if we accept this document, Enspire needs to understand that we’re only accepting what’s presented in this document. </w:t>
      </w:r>
    </w:p>
  </w:comment>
  <w:comment w:id="13" w:author="Jerry Pharr" w:date="2012-01-17T14:19:00Z" w:initials="JP">
    <w:p w:rsidR="00CA4F2A" w:rsidRDefault="00CA4F2A">
      <w:pPr>
        <w:pStyle w:val="CommentText"/>
      </w:pPr>
      <w:r>
        <w:rPr>
          <w:rStyle w:val="CommentReference"/>
        </w:rPr>
        <w:annotationRef/>
      </w:r>
      <w:r>
        <w:t>From Enspire: Understood.</w:t>
      </w:r>
    </w:p>
  </w:comment>
  <w:comment w:id="15" w:author="SChristian" w:date="2012-01-10T16:20:00Z" w:initials="SC">
    <w:p w:rsidR="00CA4F2A" w:rsidRDefault="00CA4F2A">
      <w:pPr>
        <w:pStyle w:val="CommentText"/>
      </w:pPr>
      <w:r>
        <w:rPr>
          <w:rStyle w:val="CommentReference"/>
        </w:rPr>
        <w:annotationRef/>
      </w:r>
      <w:r>
        <w:t>Wouldn’t we continue with the pattern of introducing the topic, so Lesson 1 would be What is Development?</w:t>
      </w:r>
    </w:p>
  </w:comment>
  <w:comment w:id="16" w:author="Moore" w:date="2012-01-11T10:34:00Z" w:initials="DM">
    <w:p w:rsidR="00CA4F2A" w:rsidRDefault="00CA4F2A">
      <w:pPr>
        <w:pStyle w:val="CommentText"/>
      </w:pPr>
      <w:r>
        <w:rPr>
          <w:rStyle w:val="CommentReference"/>
        </w:rPr>
        <w:annotationRef/>
      </w:r>
      <w:r>
        <w:t>Agree – follow same format for Modules 4 and 5 as well.</w:t>
      </w:r>
    </w:p>
  </w:comment>
  <w:comment w:id="17" w:author="Jerry Pharr" w:date="2012-01-17T14:19:00Z" w:initials="JP">
    <w:p w:rsidR="00CA4F2A" w:rsidRDefault="00CA4F2A">
      <w:pPr>
        <w:pStyle w:val="CommentText"/>
      </w:pPr>
      <w:r>
        <w:rPr>
          <w:rStyle w:val="CommentReference"/>
        </w:rPr>
        <w:annotationRef/>
      </w:r>
      <w:r>
        <w:t>From Enspire: The structural changes we’ve provided here in the “About This Document” section were copied and pasted verbatim from Sabrina’s comment in the original Lesson 2 Participant Guide; in this specific section, we were not intending to convey any new analysis, just a confirmation of what we heard the new structure should be. When we begin working on each remaining module, we’ll provide a proposed outline, similar to what we’ve done for Module 2 in the rest of this document.</w:t>
      </w:r>
    </w:p>
  </w:comment>
  <w:comment w:id="18" w:author="SChristian" w:date="1926-06-08T20:52:00Z" w:initials="SC">
    <w:p w:rsidR="00CA4F2A" w:rsidRDefault="00CA4F2A">
      <w:pPr>
        <w:pStyle w:val="CommentText"/>
      </w:pPr>
      <w:r>
        <w:rPr>
          <w:rStyle w:val="CommentReference"/>
        </w:rPr>
        <w:annotationRef/>
      </w:r>
      <w:r>
        <w:t>Why were no other details provided?</w:t>
      </w:r>
    </w:p>
  </w:comment>
  <w:comment w:id="19" w:author="Jerry Pharr" w:date="2012-01-17T14:19:00Z" w:initials="JP">
    <w:p w:rsidR="00CA4F2A" w:rsidRDefault="00CA4F2A">
      <w:pPr>
        <w:pStyle w:val="CommentText"/>
      </w:pPr>
      <w:r>
        <w:rPr>
          <w:rStyle w:val="CommentReference"/>
        </w:rPr>
        <w:annotationRef/>
      </w:r>
      <w:r>
        <w:t>From Enspire: Same comment as above.</w:t>
      </w:r>
    </w:p>
  </w:comment>
  <w:comment w:id="21" w:author="SChristian" w:date="2012-01-10T16:21:00Z" w:initials="SC">
    <w:p w:rsidR="00CA4F2A" w:rsidRDefault="00CA4F2A">
      <w:pPr>
        <w:pStyle w:val="CommentText"/>
      </w:pPr>
      <w:r>
        <w:rPr>
          <w:rStyle w:val="CommentReference"/>
        </w:rPr>
        <w:annotationRef/>
      </w:r>
      <w:r>
        <w:t>What is the lesson structure for this section?</w:t>
      </w:r>
    </w:p>
  </w:comment>
  <w:comment w:id="22" w:author="Jerry Pharr" w:date="2012-01-17T14:19:00Z" w:initials="JP">
    <w:p w:rsidR="00CA4F2A" w:rsidRDefault="00CA4F2A">
      <w:pPr>
        <w:pStyle w:val="CommentText"/>
      </w:pPr>
      <w:r>
        <w:rPr>
          <w:rStyle w:val="CommentReference"/>
        </w:rPr>
        <w:annotationRef/>
      </w:r>
      <w:r>
        <w:t>From Enspire: Same comment as above.</w:t>
      </w:r>
    </w:p>
  </w:comment>
  <w:comment w:id="24" w:author="Moore" w:date="1926-06-08T15:08:00Z" w:initials="DM">
    <w:p w:rsidR="00CA4F2A" w:rsidRDefault="00CA4F2A">
      <w:pPr>
        <w:pStyle w:val="CommentText"/>
      </w:pPr>
      <w:r>
        <w:rPr>
          <w:rStyle w:val="CommentReference"/>
        </w:rPr>
        <w:annotationRef/>
      </w:r>
      <w:r>
        <w:t>This is an example of how the discussion board provided a way for the instructor to facilitate these relationships. Thus, the course revision needs to fill the gap left by the removal of the discussion board.</w:t>
      </w:r>
    </w:p>
  </w:comment>
  <w:comment w:id="25" w:author="Robert Bell" w:date="2012-01-17T14:19:00Z" w:initials="RKB">
    <w:p w:rsidR="00CA4F2A" w:rsidRDefault="00CA4F2A">
      <w:pPr>
        <w:pStyle w:val="CommentText"/>
      </w:pPr>
      <w:r>
        <w:rPr>
          <w:rStyle w:val="CommentReference"/>
        </w:rPr>
        <w:annotationRef/>
      </w:r>
      <w:r>
        <w:t>From Enspire, reply to DM6: Recall that we were never provided with any content that appeared on the discussion board for this course. Therefore, we are offering our best guess on how to fill that gap throughout all the lessons.</w:t>
      </w:r>
    </w:p>
  </w:comment>
  <w:comment w:id="30" w:author="SChristian" w:date="1926-06-08T20:60:00Z" w:initials="SC">
    <w:p w:rsidR="00CA4F2A" w:rsidRDefault="00CA4F2A">
      <w:pPr>
        <w:pStyle w:val="CommentText"/>
      </w:pPr>
      <w:r>
        <w:rPr>
          <w:rStyle w:val="CommentReference"/>
        </w:rPr>
        <w:annotationRef/>
      </w:r>
      <w:r>
        <w:t>I don’t understand the sequencing.  Why is this ELO 4?  I thought this would be the segue between analysis and design, thus the first ELO.  If anything, the design lesson should end with a nod to development.</w:t>
      </w:r>
    </w:p>
  </w:comment>
  <w:comment w:id="31" w:author="Robert Bell" w:date="2012-01-17T14:20:00Z" w:initials="RKB">
    <w:p w:rsidR="00CA4F2A" w:rsidRDefault="00CA4F2A">
      <w:pPr>
        <w:pStyle w:val="CommentText"/>
      </w:pPr>
      <w:r>
        <w:rPr>
          <w:rStyle w:val="CommentReference"/>
        </w:rPr>
        <w:annotationRef/>
      </w:r>
      <w:r>
        <w:t xml:space="preserve">From Enspire, reply to SC7: Does it make sense to describe the design phase’s relationship to analysis without first establishing what, exactly, the design phase is – its purpose and constituent tasks? This section makes direct reference to those specific pieces of information, which are covered in the section above. If it came before that section, it would be difficult for the student to understand. That being said, I will explain the rationale for this sequence of sections in the introduction at the beginning of this lesson. </w:t>
      </w:r>
    </w:p>
  </w:comment>
  <w:comment w:id="32" w:author="Moore" w:date="1926-06-08T13:24:00Z" w:initials="DM">
    <w:p w:rsidR="00CA4F2A" w:rsidRDefault="00CA4F2A">
      <w:pPr>
        <w:pStyle w:val="CommentText"/>
      </w:pPr>
      <w:r>
        <w:rPr>
          <w:rStyle w:val="CommentReference"/>
        </w:rPr>
        <w:annotationRef/>
      </w:r>
      <w:r>
        <w:t xml:space="preserve">Refer to competencies developed/approved by </w:t>
      </w:r>
      <w:proofErr w:type="spellStart"/>
      <w:r>
        <w:t>FIPTs</w:t>
      </w:r>
      <w:proofErr w:type="spellEnd"/>
      <w:r>
        <w:t xml:space="preserve"> here. In Module 1 (Analysis), the point should be made that part of the analysis may have been completed before faculty becomes involved. </w:t>
      </w:r>
    </w:p>
  </w:comment>
  <w:comment w:id="33" w:author="Robert Bell" w:date="2012-01-17T14:20:00Z" w:initials="RKB">
    <w:p w:rsidR="00CA4F2A" w:rsidRDefault="00CA4F2A">
      <w:pPr>
        <w:pStyle w:val="CommentText"/>
      </w:pPr>
      <w:r>
        <w:rPr>
          <w:rStyle w:val="CommentReference"/>
        </w:rPr>
        <w:annotationRef/>
      </w:r>
      <w:r>
        <w:t xml:space="preserve">From Enspire: Here is where I refer specifically to the section above. </w:t>
      </w:r>
    </w:p>
  </w:comment>
  <w:comment w:id="34" w:author="Moore" w:date="1926-06-08T13:28:00Z" w:initials="DM">
    <w:p w:rsidR="00CA4F2A" w:rsidRDefault="00CA4F2A">
      <w:pPr>
        <w:pStyle w:val="CommentText"/>
      </w:pPr>
      <w:r>
        <w:rPr>
          <w:rStyle w:val="CommentReference"/>
        </w:rPr>
        <w:annotationRef/>
      </w:r>
      <w:r>
        <w:t xml:space="preserve">I like this concept. </w:t>
      </w:r>
    </w:p>
  </w:comment>
  <w:comment w:id="36" w:author="SChristian" w:date="1926-06-08T21:00:00Z" w:initials="SC">
    <w:p w:rsidR="00CA4F2A" w:rsidRDefault="00CA4F2A">
      <w:pPr>
        <w:pStyle w:val="CommentText"/>
      </w:pPr>
      <w:r>
        <w:rPr>
          <w:rStyle w:val="CommentReference"/>
        </w:rPr>
        <w:annotationRef/>
      </w:r>
      <w:r>
        <w:t xml:space="preserve">As long as Enspire incorporates </w:t>
      </w:r>
      <w:proofErr w:type="spellStart"/>
      <w:r>
        <w:t>DAU’s</w:t>
      </w:r>
      <w:proofErr w:type="spellEnd"/>
      <w:r>
        <w:t xml:space="preserve"> comments.  Also, in this new format, lessons 1 and </w:t>
      </w:r>
      <w:proofErr w:type="gramStart"/>
      <w:r>
        <w:t>4  have</w:t>
      </w:r>
      <w:proofErr w:type="gramEnd"/>
      <w:r>
        <w:t xml:space="preserve"> TLO/</w:t>
      </w:r>
      <w:proofErr w:type="spellStart"/>
      <w:r>
        <w:t>ELOs</w:t>
      </w:r>
      <w:proofErr w:type="spellEnd"/>
      <w:r>
        <w:t>.  In the original, there were no TLO/</w:t>
      </w:r>
      <w:proofErr w:type="spellStart"/>
      <w:r>
        <w:t>ELOs</w:t>
      </w:r>
      <w:proofErr w:type="spellEnd"/>
      <w:r>
        <w:t xml:space="preserve"> specifically for this.  Will Enspire develop?</w:t>
      </w:r>
    </w:p>
  </w:comment>
  <w:comment w:id="39" w:author="Moore" w:date="1926-06-08T13:32:00Z" w:initials="DM">
    <w:p w:rsidR="00CA4F2A" w:rsidRDefault="00CA4F2A">
      <w:pPr>
        <w:pStyle w:val="CommentText"/>
      </w:pPr>
      <w:r>
        <w:rPr>
          <w:rStyle w:val="CommentReference"/>
        </w:rPr>
        <w:annotationRef/>
      </w:r>
      <w:r>
        <w:t>Agree with Sabrina’s comments and would expect to see revised content for this section in 2</w:t>
      </w:r>
      <w:r w:rsidRPr="00760FFD">
        <w:rPr>
          <w:vertAlign w:val="superscript"/>
        </w:rPr>
        <w:t>nd</w:t>
      </w:r>
      <w:r>
        <w:t xml:space="preserve"> draft to be delivered to DAU on Jan 20.</w:t>
      </w:r>
    </w:p>
  </w:comment>
  <w:comment w:id="38" w:author="SChristian" w:date="1926-06-08T21:00:00Z" w:initials="SC">
    <w:p w:rsidR="00CA4F2A" w:rsidRDefault="00CA4F2A">
      <w:pPr>
        <w:pStyle w:val="CommentText"/>
      </w:pPr>
      <w:r>
        <w:rPr>
          <w:rStyle w:val="CommentReference"/>
        </w:rPr>
        <w:annotationRef/>
      </w:r>
      <w:r>
        <w:t xml:space="preserve">As long as Enspire incorporates </w:t>
      </w:r>
      <w:proofErr w:type="spellStart"/>
      <w:r>
        <w:t>DAU’s</w:t>
      </w:r>
      <w:proofErr w:type="spellEnd"/>
      <w:r>
        <w:t xml:space="preserve"> comments.  Also, in this new format, lessons 1 and </w:t>
      </w:r>
      <w:proofErr w:type="gramStart"/>
      <w:r>
        <w:t>4  have</w:t>
      </w:r>
      <w:proofErr w:type="gramEnd"/>
      <w:r>
        <w:t xml:space="preserve"> TLO/</w:t>
      </w:r>
      <w:proofErr w:type="spellStart"/>
      <w:r>
        <w:t>ELOs</w:t>
      </w:r>
      <w:proofErr w:type="spellEnd"/>
      <w:r>
        <w:t>.  In the original, there were no TLO/</w:t>
      </w:r>
      <w:proofErr w:type="spellStart"/>
      <w:r>
        <w:t>ELOs</w:t>
      </w:r>
      <w:proofErr w:type="spellEnd"/>
      <w:r>
        <w:t xml:space="preserve"> specifically for this.  Will Enspire develop?</w:t>
      </w:r>
    </w:p>
  </w:comment>
  <w:comment w:id="40" w:author="Robert Bell" w:date="2012-01-17T14:20:00Z" w:initials="RKB">
    <w:p w:rsidR="00CA4F2A" w:rsidRDefault="00CA4F2A">
      <w:pPr>
        <w:pStyle w:val="CommentText"/>
      </w:pPr>
      <w:r>
        <w:rPr>
          <w:rStyle w:val="CommentReference"/>
        </w:rPr>
        <w:annotationRef/>
      </w:r>
      <w:r>
        <w:t xml:space="preserve">From Enspire, reply to SC13 and DM14: We will incorporate </w:t>
      </w:r>
      <w:proofErr w:type="spellStart"/>
      <w:r>
        <w:t>DAU’s</w:t>
      </w:r>
      <w:proofErr w:type="spellEnd"/>
      <w:r>
        <w:t xml:space="preserve"> prior feedback to the scripts for these lessons in the Module 2 draft that we deliver on Jan. 20. All of the lessons in that draft will include the TLO/</w:t>
      </w:r>
      <w:proofErr w:type="spellStart"/>
      <w:r>
        <w:t>ELOs</w:t>
      </w:r>
      <w:proofErr w:type="spellEnd"/>
      <w:r>
        <w:t>, similar to how they’re presented in this outline for Lessons 1 &amp; 4.</w:t>
      </w:r>
    </w:p>
  </w:comment>
  <w:comment w:id="45" w:author="Moore" w:date="1926-06-08T13:40:00Z" w:initials="DM">
    <w:p w:rsidR="00CA4F2A" w:rsidRDefault="00CA4F2A">
      <w:pPr>
        <w:pStyle w:val="CommentText"/>
      </w:pPr>
      <w:r>
        <w:rPr>
          <w:rStyle w:val="CommentReference"/>
        </w:rPr>
        <w:annotationRef/>
      </w:r>
      <w:r>
        <w:t>I like how these two elements are broken down.</w:t>
      </w:r>
    </w:p>
  </w:comment>
  <w:comment w:id="48" w:author="Moore" w:date="1926-06-08T13:56:00Z" w:initials="DM">
    <w:p w:rsidR="00CA4F2A" w:rsidRDefault="00CA4F2A">
      <w:pPr>
        <w:pStyle w:val="CommentText"/>
      </w:pPr>
      <w:r>
        <w:rPr>
          <w:rStyle w:val="CommentReference"/>
        </w:rPr>
        <w:annotationRef/>
      </w:r>
      <w:r>
        <w:t>Need to define ‘discrete learning objectives’ but I hope what you’re getting at here is the ‘learning asset’ idea, rather than keeping everything course-centric. If so, a definition and example (maybe something like adding a podcast to a course, or deciding if a mobile game is a better way to learn vocabulary than discussing the words in class) would be a great addition.</w:t>
      </w:r>
    </w:p>
  </w:comment>
  <w:comment w:id="47" w:author="SChristian" w:date="2012-01-10T17:02:00Z" w:initials="SC">
    <w:p w:rsidR="00CA4F2A" w:rsidRDefault="00CA4F2A">
      <w:pPr>
        <w:pStyle w:val="CommentText"/>
      </w:pPr>
      <w:r>
        <w:rPr>
          <w:rStyle w:val="CommentReference"/>
        </w:rPr>
        <w:annotationRef/>
      </w:r>
      <w:r>
        <w:t>I don’t know what this means.</w:t>
      </w:r>
    </w:p>
  </w:comment>
  <w:comment w:id="49" w:author="Robert Bell" w:date="2012-01-17T14:20:00Z" w:initials="RKB">
    <w:p w:rsidR="00CA4F2A" w:rsidRDefault="00CA4F2A">
      <w:pPr>
        <w:pStyle w:val="CommentText"/>
      </w:pPr>
      <w:r>
        <w:rPr>
          <w:rStyle w:val="CommentReference"/>
        </w:rPr>
        <w:annotationRef/>
      </w:r>
      <w:r>
        <w:t>From Enspire, reply to SC18: It means what DM17 suggested – that we are calling out the fact that the ID may be developing a knowledge sharing asset, as opposed to a full course or module, and the determination to develop this kind of asset may be made at this point in the process.</w:t>
      </w:r>
    </w:p>
  </w:comment>
  <w:comment w:id="52" w:author="SChristian" w:date="2012-01-10T17:13:00Z" w:initials="SC">
    <w:p w:rsidR="00CA4F2A" w:rsidRDefault="00CA4F2A">
      <w:pPr>
        <w:pStyle w:val="CommentText"/>
      </w:pPr>
      <w:r>
        <w:rPr>
          <w:rStyle w:val="CommentReference"/>
        </w:rPr>
        <w:annotationRef/>
      </w:r>
      <w:r>
        <w:t>Do we have a checklist or tool to assist with this selection?</w:t>
      </w:r>
    </w:p>
  </w:comment>
  <w:comment w:id="53" w:author="Robert Bell" w:date="2012-01-17T14:20:00Z" w:initials="RKB">
    <w:p w:rsidR="00CA4F2A" w:rsidRDefault="00CA4F2A">
      <w:pPr>
        <w:pStyle w:val="CommentText"/>
      </w:pPr>
      <w:r>
        <w:rPr>
          <w:rStyle w:val="CommentReference"/>
        </w:rPr>
        <w:annotationRef/>
      </w:r>
      <w:r w:rsidR="005F7BF6">
        <w:t xml:space="preserve">From Enspire, reply </w:t>
      </w:r>
      <w:r>
        <w:t xml:space="preserve">to SC21: If we develop a checklist or tool, it will be an encapsulation of the content outlined in this section. If there is a particular procedure that DAU expects an ID to follow in determining appropriate instructional methods, then we will need access to that procedure immediately in order to incorporate it into a checklist for the Jan. 20 release. </w:t>
      </w:r>
    </w:p>
  </w:comment>
  <w:comment w:id="54" w:author="Moore" w:date="1926-06-08T13:60:00Z" w:initials="DM">
    <w:p w:rsidR="00CA4F2A" w:rsidRDefault="00CA4F2A">
      <w:pPr>
        <w:pStyle w:val="CommentText"/>
      </w:pPr>
      <w:r>
        <w:rPr>
          <w:rStyle w:val="CommentReference"/>
        </w:rPr>
        <w:annotationRef/>
      </w:r>
      <w:r>
        <w:t>I think the variety of methods that are listed here are well-chosen. They will provide good opportunities to show suitable uses.</w:t>
      </w:r>
    </w:p>
  </w:comment>
  <w:comment w:id="55" w:author="Moore" w:date="1926-06-08T14:08:00Z" w:initials="DM">
    <w:p w:rsidR="00CA4F2A" w:rsidRDefault="00CA4F2A">
      <w:pPr>
        <w:pStyle w:val="CommentText"/>
      </w:pPr>
      <w:r>
        <w:rPr>
          <w:rStyle w:val="CommentReference"/>
        </w:rPr>
        <w:annotationRef/>
      </w:r>
      <w:r>
        <w:t>To my knowledge, this isn’t common at DAU. Given that we probably don’t know individual learning preferences (aside from adult learner theory), I’d rather see a statement about the importance of including a range of different instructional methods to address the variety of learning preferences students might have.</w:t>
      </w:r>
    </w:p>
  </w:comment>
  <w:comment w:id="56" w:author="SChristian" w:date="1926-06-08T21:20:00Z" w:initials="SC">
    <w:p w:rsidR="00CA4F2A" w:rsidRPr="00005F56" w:rsidRDefault="00CA4F2A" w:rsidP="00005F56">
      <w:pPr>
        <w:pStyle w:val="CommentText"/>
      </w:pPr>
      <w:r>
        <w:rPr>
          <w:rStyle w:val="CommentReference"/>
        </w:rPr>
        <w:annotationRef/>
      </w:r>
      <w:r>
        <w:t>Agree with Debra.  “</w:t>
      </w:r>
      <w:r w:rsidRPr="00005F56">
        <w:t xml:space="preserve">A learning style is a student's consistent way of responding to and using stimuli in the context of learning. Keefe (1979) defines learning styles as the “composite of characteristic cognitive, affective, and physiological factors that serve as relatively stable indicators of how a learner perceives, interacts with, and responds to the learning environment.” Stewart and </w:t>
      </w:r>
      <w:proofErr w:type="spellStart"/>
      <w:r w:rsidRPr="00005F56">
        <w:t>Felicetti</w:t>
      </w:r>
      <w:proofErr w:type="spellEnd"/>
      <w:r w:rsidRPr="00005F56">
        <w:t xml:space="preserve"> (1992) define learning styles as those “educational conditions under which a student is most likely to learn.” Thus, learning styles are not really concerned with </w:t>
      </w:r>
      <w:r w:rsidRPr="00005F56">
        <w:rPr>
          <w:i/>
          <w:iCs/>
        </w:rPr>
        <w:t>what</w:t>
      </w:r>
      <w:r w:rsidRPr="00005F56">
        <w:t xml:space="preserve"> learners learn, but rather </w:t>
      </w:r>
      <w:r w:rsidRPr="00005F56">
        <w:rPr>
          <w:i/>
          <w:iCs/>
        </w:rPr>
        <w:t>how</w:t>
      </w:r>
      <w:r w:rsidRPr="00005F56">
        <w:t xml:space="preserve"> they prefer to learn.</w:t>
      </w:r>
    </w:p>
    <w:p w:rsidR="00CA4F2A" w:rsidRDefault="00CA4F2A">
      <w:pPr>
        <w:pStyle w:val="CommentText"/>
        <w:rPr>
          <w:u w:val="single"/>
        </w:rPr>
      </w:pPr>
      <w:r w:rsidRPr="00005F56">
        <w:t>Learning styles are points along a scale that help us to discover the different forms of mental representations; however, they are not good characterizations of what people are or are not like. We should not divide the population into a set of categories (i.e., visual and auditory learners). What these various instruments attempt to do is to allocate a person on some point on a continuum (similar to measuring height or weight). In other words, do not pigeonhole people as we are all capable of learning under almost any style, no matter what our preference is.</w:t>
      </w:r>
      <w:r>
        <w:t>”</w:t>
      </w:r>
      <w:r>
        <w:rPr>
          <w:u w:val="single"/>
        </w:rPr>
        <w:t xml:space="preserve"> </w:t>
      </w:r>
      <w:r w:rsidRPr="00005F56">
        <w:rPr>
          <w:u w:val="single"/>
        </w:rPr>
        <w:t xml:space="preserve">(http://www.nwlink.com/~donclark/hrd/styles.html) </w:t>
      </w:r>
    </w:p>
    <w:p w:rsidR="00CA4F2A" w:rsidRDefault="00CA4F2A">
      <w:pPr>
        <w:pStyle w:val="CommentText"/>
        <w:rPr>
          <w:u w:val="single"/>
        </w:rPr>
      </w:pPr>
    </w:p>
    <w:p w:rsidR="00CA4F2A" w:rsidRDefault="00CA4F2A">
      <w:pPr>
        <w:pStyle w:val="CommentText"/>
      </w:pPr>
      <w:r>
        <w:t>Bottom line – need to provide a variety of methods</w:t>
      </w:r>
    </w:p>
  </w:comment>
  <w:comment w:id="57" w:author="Robert Bell" w:date="2012-01-17T14:20:00Z" w:initials="RKB">
    <w:p w:rsidR="00CA4F2A" w:rsidRDefault="00CA4F2A">
      <w:pPr>
        <w:pStyle w:val="CommentText"/>
      </w:pPr>
      <w:r>
        <w:rPr>
          <w:rStyle w:val="CommentReference"/>
        </w:rPr>
        <w:annotationRef/>
      </w:r>
      <w:r w:rsidR="005F7BF6">
        <w:t xml:space="preserve">From Enspire, reply </w:t>
      </w:r>
      <w:r>
        <w:t xml:space="preserve">to DM22 and SC23: By “preferences” I was not referring to immutable learning styles. Instead I was referring to any information the ID may have on the audience’s attitudes toward particular instructional methods – i.e. is the target group familiar and/or open to games, simulations, or are they more comfortable with traditional classroom instruction, etc.? If this is not a concern in </w:t>
      </w:r>
      <w:proofErr w:type="spellStart"/>
      <w:r>
        <w:t>DAU’s</w:t>
      </w:r>
      <w:proofErr w:type="spellEnd"/>
      <w:r>
        <w:t xml:space="preserve"> analysis, then please let me know and I will omit it.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F2A" w:rsidRDefault="00CA4F2A" w:rsidP="00D60B43">
      <w:r>
        <w:separator/>
      </w:r>
    </w:p>
  </w:endnote>
  <w:endnote w:type="continuationSeparator" w:id="0">
    <w:p w:rsidR="00CA4F2A" w:rsidRDefault="00CA4F2A" w:rsidP="00D60B4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F2A" w:rsidRDefault="00CA4F2A">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F2A" w:rsidRDefault="00CA4F2A" w:rsidP="00D60B43">
      <w:r>
        <w:separator/>
      </w:r>
    </w:p>
  </w:footnote>
  <w:footnote w:type="continuationSeparator" w:id="0">
    <w:p w:rsidR="00CA4F2A" w:rsidRDefault="00CA4F2A"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F2A" w:rsidRDefault="00CA4F2A">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EA0"/>
    <w:multiLevelType w:val="hybridMultilevel"/>
    <w:tmpl w:val="C4E87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23EE8"/>
    <w:multiLevelType w:val="multilevel"/>
    <w:tmpl w:val="19D2EC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27C623C4"/>
    <w:multiLevelType w:val="multilevel"/>
    <w:tmpl w:val="922290C0"/>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5000567"/>
    <w:multiLevelType w:val="multilevel"/>
    <w:tmpl w:val="A846FFD2"/>
    <w:lvl w:ilvl="0">
      <w:start w:val="1"/>
      <w:numFmt w:val="decimal"/>
      <w:lvlText w:val="%1."/>
      <w:lvlJc w:val="left"/>
      <w:pPr>
        <w:tabs>
          <w:tab w:val="num" w:pos="1080"/>
        </w:tabs>
        <w:ind w:left="108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nsid w:val="397B6957"/>
    <w:multiLevelType w:val="hybridMultilevel"/>
    <w:tmpl w:val="0CF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5B3D9E"/>
    <w:multiLevelType w:val="hybridMultilevel"/>
    <w:tmpl w:val="3BA213A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03878FC"/>
    <w:multiLevelType w:val="multilevel"/>
    <w:tmpl w:val="55389598"/>
    <w:lvl w:ilvl="0">
      <w:start w:val="1"/>
      <w:numFmt w:val="bullet"/>
      <w:lvlText w:val=""/>
      <w:lvlJc w:val="left"/>
      <w:pPr>
        <w:ind w:left="1080" w:hanging="72"/>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D6C794F"/>
    <w:multiLevelType w:val="hybridMultilevel"/>
    <w:tmpl w:val="474CA6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5414584E"/>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5B6C0883"/>
    <w:multiLevelType w:val="multilevel"/>
    <w:tmpl w:val="41885EC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12D5988"/>
    <w:multiLevelType w:val="hybridMultilevel"/>
    <w:tmpl w:val="DA48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546511"/>
    <w:multiLevelType w:val="multilevel"/>
    <w:tmpl w:val="AEA2102A"/>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E66B1D"/>
    <w:multiLevelType w:val="hybridMultilevel"/>
    <w:tmpl w:val="0C1A7E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7DE4A36"/>
    <w:multiLevelType w:val="hybridMultilevel"/>
    <w:tmpl w:val="8370F9E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7ADA4B27"/>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ED175E6"/>
    <w:multiLevelType w:val="hybridMultilevel"/>
    <w:tmpl w:val="9D5C64DA"/>
    <w:lvl w:ilvl="0" w:tplc="0409000F">
      <w:start w:val="1"/>
      <w:numFmt w:val="decimal"/>
      <w:lvlText w:val="%1."/>
      <w:lvlJc w:val="left"/>
      <w:pPr>
        <w:tabs>
          <w:tab w:val="num" w:pos="1224"/>
        </w:tabs>
        <w:ind w:left="1224" w:hanging="216"/>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2"/>
  </w:num>
  <w:num w:numId="4">
    <w:abstractNumId w:val="0"/>
  </w:num>
  <w:num w:numId="5">
    <w:abstractNumId w:val="9"/>
  </w:num>
  <w:num w:numId="6">
    <w:abstractNumId w:val="15"/>
  </w:num>
  <w:num w:numId="7">
    <w:abstractNumId w:val="14"/>
  </w:num>
  <w:num w:numId="8">
    <w:abstractNumId w:val="16"/>
  </w:num>
  <w:num w:numId="9">
    <w:abstractNumId w:val="1"/>
  </w:num>
  <w:num w:numId="10">
    <w:abstractNumId w:val="6"/>
  </w:num>
  <w:num w:numId="11">
    <w:abstractNumId w:val="2"/>
  </w:num>
  <w:num w:numId="12">
    <w:abstractNumId w:val="17"/>
  </w:num>
  <w:num w:numId="13">
    <w:abstractNumId w:val="11"/>
  </w:num>
  <w:num w:numId="14">
    <w:abstractNumId w:val="8"/>
  </w:num>
  <w:num w:numId="15">
    <w:abstractNumId w:val="3"/>
  </w:num>
  <w:num w:numId="16">
    <w:abstractNumId w:val="13"/>
  </w:num>
  <w:num w:numId="17">
    <w:abstractNumId w:val="4"/>
  </w:num>
  <w:num w:numId="18">
    <w:abstractNumId w:val="1"/>
    <w:lvlOverride w:ilvl="0">
      <w:startOverride w:val="1"/>
    </w:lvlOverride>
  </w:num>
  <w:num w:numId="19">
    <w:abstractNumId w:val="19"/>
  </w:num>
  <w:num w:numId="20">
    <w:abstractNumId w:val="1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05F56"/>
    <w:rsid w:val="0002395C"/>
    <w:rsid w:val="00046517"/>
    <w:rsid w:val="000B60C2"/>
    <w:rsid w:val="000F406A"/>
    <w:rsid w:val="001156D4"/>
    <w:rsid w:val="00117133"/>
    <w:rsid w:val="00153332"/>
    <w:rsid w:val="001D4388"/>
    <w:rsid w:val="00213380"/>
    <w:rsid w:val="00237A92"/>
    <w:rsid w:val="00245AB0"/>
    <w:rsid w:val="00250072"/>
    <w:rsid w:val="00257DA5"/>
    <w:rsid w:val="00267169"/>
    <w:rsid w:val="002E2628"/>
    <w:rsid w:val="002E53C1"/>
    <w:rsid w:val="002E6A76"/>
    <w:rsid w:val="003462C3"/>
    <w:rsid w:val="00364079"/>
    <w:rsid w:val="003D6ED8"/>
    <w:rsid w:val="003E5657"/>
    <w:rsid w:val="00403617"/>
    <w:rsid w:val="00404B66"/>
    <w:rsid w:val="00432849"/>
    <w:rsid w:val="0045210A"/>
    <w:rsid w:val="004B7E24"/>
    <w:rsid w:val="004D538D"/>
    <w:rsid w:val="00533ECB"/>
    <w:rsid w:val="00542387"/>
    <w:rsid w:val="00582ED4"/>
    <w:rsid w:val="005B18AD"/>
    <w:rsid w:val="005F6EBA"/>
    <w:rsid w:val="005F7BF6"/>
    <w:rsid w:val="00697104"/>
    <w:rsid w:val="006C6733"/>
    <w:rsid w:val="006F4331"/>
    <w:rsid w:val="006F7EC7"/>
    <w:rsid w:val="00737650"/>
    <w:rsid w:val="007379A5"/>
    <w:rsid w:val="00760FFD"/>
    <w:rsid w:val="007B4F37"/>
    <w:rsid w:val="007D1717"/>
    <w:rsid w:val="0080115C"/>
    <w:rsid w:val="00874BAD"/>
    <w:rsid w:val="00875DB6"/>
    <w:rsid w:val="0088119B"/>
    <w:rsid w:val="008D53FF"/>
    <w:rsid w:val="008F526C"/>
    <w:rsid w:val="00920BE2"/>
    <w:rsid w:val="00932CDB"/>
    <w:rsid w:val="00956E57"/>
    <w:rsid w:val="009A5E2F"/>
    <w:rsid w:val="00A43A75"/>
    <w:rsid w:val="00AF5C21"/>
    <w:rsid w:val="00B16BAC"/>
    <w:rsid w:val="00B47C19"/>
    <w:rsid w:val="00B76376"/>
    <w:rsid w:val="00BA2981"/>
    <w:rsid w:val="00BC4794"/>
    <w:rsid w:val="00BE0DC7"/>
    <w:rsid w:val="00BE28E7"/>
    <w:rsid w:val="00C2308D"/>
    <w:rsid w:val="00CA4F2A"/>
    <w:rsid w:val="00CD6397"/>
    <w:rsid w:val="00CE66FB"/>
    <w:rsid w:val="00CF08B1"/>
    <w:rsid w:val="00CF4E64"/>
    <w:rsid w:val="00D03A63"/>
    <w:rsid w:val="00D24C10"/>
    <w:rsid w:val="00D60B43"/>
    <w:rsid w:val="00D83615"/>
    <w:rsid w:val="00D94F30"/>
    <w:rsid w:val="00DA62AA"/>
    <w:rsid w:val="00E51099"/>
    <w:rsid w:val="00E63295"/>
    <w:rsid w:val="00E8492C"/>
    <w:rsid w:val="00F04923"/>
    <w:rsid w:val="00F05B52"/>
    <w:rsid w:val="00F137AD"/>
    <w:rsid w:val="00F37981"/>
    <w:rsid w:val="00F55315"/>
    <w:rsid w:val="00F660FE"/>
    <w:rsid w:val="00FA3415"/>
    <w:rsid w:val="00FA5FD1"/>
  </w:rsids>
  <m:mathPr>
    <m:mathFont m:val="Arial Black"/>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rPr>
  </w:style>
  <w:style w:type="character" w:customStyle="1" w:styleId="Heading3Char">
    <w:name w:val="Heading 3 Char"/>
    <w:basedOn w:val="DefaultParagraphFont"/>
    <w:link w:val="Heading3"/>
    <w:uiPriority w:val="99"/>
    <w:locked/>
    <w:rsid w:val="00D94F30"/>
    <w:rPr>
      <w:rFonts w:ascii="Arial" w:hAnsi="Arial" w:cs="Arial"/>
      <w:b/>
      <w:bCs/>
      <w:sz w:val="26"/>
      <w:szCs w:val="26"/>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12"/>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7"/>
      </w:numPr>
    </w:pPr>
  </w:style>
  <w:style w:type="paragraph" w:customStyle="1" w:styleId="Enspirenumberedlist2">
    <w:name w:val="Enspire numbered list 2"/>
    <w:basedOn w:val="Enspirebulletedtext2"/>
    <w:uiPriority w:val="99"/>
    <w:rsid w:val="00CE66FB"/>
    <w:pPr>
      <w:numPr>
        <w:numId w:val="9"/>
      </w:numPr>
    </w:pPr>
  </w:style>
  <w:style w:type="paragraph" w:customStyle="1" w:styleId="Enspirebulletedtext3">
    <w:name w:val="Enspire bulleted text 3"/>
    <w:basedOn w:val="Enspirebulletedtext2"/>
    <w:next w:val="EnspireBodyText"/>
    <w:uiPriority w:val="99"/>
    <w:rsid w:val="001D4388"/>
    <w:pPr>
      <w:numPr>
        <w:ilvl w:val="2"/>
        <w:numId w:val="9"/>
      </w:numPr>
      <w:tabs>
        <w:tab w:val="clear" w:pos="2160"/>
      </w:tabs>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paragraph" w:styleId="NormalWeb">
    <w:name w:val="Normal (Web)"/>
    <w:basedOn w:val="Normal"/>
    <w:uiPriority w:val="99"/>
    <w:semiHidden/>
    <w:rsid w:val="00005F56"/>
    <w:pPr>
      <w:spacing w:before="100" w:beforeAutospacing="1" w:after="100" w:afterAutospacing="1"/>
    </w:pPr>
  </w:style>
  <w:style w:type="numbering" w:styleId="ArticleSection">
    <w:name w:val="Outline List 3"/>
    <w:basedOn w:val="NoList"/>
    <w:locked/>
    <w:rsid w:val="00B00B37"/>
    <w:pPr>
      <w:numPr>
        <w:numId w:val="1"/>
      </w:numPr>
    </w:pPr>
  </w:style>
</w:styles>
</file>

<file path=word/webSettings.xml><?xml version="1.0" encoding="utf-8"?>
<w:webSettings xmlns:r="http://schemas.openxmlformats.org/officeDocument/2006/relationships" xmlns:w="http://schemas.openxmlformats.org/wordprocessingml/2006/main">
  <w:divs>
    <w:div w:id="175964252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2324</Words>
  <Characters>13250</Characters>
  <Application>Microsoft Macintosh Word</Application>
  <DocSecurity>0</DocSecurity>
  <Lines>110</Lines>
  <Paragraphs>26</Paragraphs>
  <ScaleCrop>false</ScaleCrop>
  <Company> </Company>
  <LinksUpToDate>false</LinksUpToDate>
  <CharactersWithSpaces>16271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4</cp:revision>
  <cp:lastPrinted>2012-01-06T21:42:00Z</cp:lastPrinted>
  <dcterms:created xsi:type="dcterms:W3CDTF">2012-01-17T19:55:00Z</dcterms:created>
  <dcterms:modified xsi:type="dcterms:W3CDTF">2012-01-17T20:20:00Z</dcterms:modified>
</cp:coreProperties>
</file>