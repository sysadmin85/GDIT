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5B10" w:rsidRPr="000E60E3" w:rsidRDefault="000B5B10" w:rsidP="00D94F30">
      <w:pPr>
        <w:pStyle w:val="EnspireBodyText"/>
        <w:jc w:val="center"/>
        <w:rPr>
          <w:b/>
          <w:sz w:val="26"/>
          <w:szCs w:val="32"/>
        </w:rPr>
      </w:pPr>
      <w:bookmarkStart w:id="0" w:name="_Toc173143794"/>
      <w:bookmarkStart w:id="1" w:name="_Toc314812303"/>
      <w:bookmarkStart w:id="2" w:name="_Toc314812709"/>
      <w:bookmarkStart w:id="3" w:name="_Toc314814482"/>
      <w:bookmarkStart w:id="4" w:name="_Toc314814484"/>
      <w:bookmarkStart w:id="5" w:name="_Toc314812307"/>
      <w:bookmarkStart w:id="6" w:name="_Toc314812713"/>
      <w:bookmarkStart w:id="7" w:name="_Toc314814486"/>
      <w:bookmarkStart w:id="8" w:name="_Toc314812311"/>
      <w:bookmarkStart w:id="9" w:name="_Toc314812717"/>
      <w:bookmarkStart w:id="10" w:name="_Toc314812314"/>
      <w:bookmarkStart w:id="11" w:name="_Toc314812720"/>
      <w:bookmarkStart w:id="12" w:name="_Toc314814493"/>
      <w:bookmarkStart w:id="13" w:name="_Toc314812317"/>
      <w:bookmarkStart w:id="14" w:name="_Toc314812723"/>
      <w:bookmarkStart w:id="15" w:name="_Toc314812320"/>
      <w:bookmarkStart w:id="16" w:name="_Toc314812726"/>
      <w:bookmarkStart w:id="17" w:name="_Toc314812323"/>
      <w:bookmarkStart w:id="18" w:name="_Toc314812729"/>
      <w:bookmarkStart w:id="19" w:name="_Toc314812326"/>
      <w:bookmarkStart w:id="20" w:name="_Toc314812732"/>
      <w:r w:rsidRPr="000E60E3">
        <w:rPr>
          <w:b/>
          <w:sz w:val="26"/>
          <w:szCs w:val="32"/>
        </w:rPr>
        <w:t>Defense Acquisition University</w:t>
      </w:r>
    </w:p>
    <w:p w:rsidR="000B5B10" w:rsidRPr="000E60E3" w:rsidRDefault="000B5B10" w:rsidP="00D94F30">
      <w:pPr>
        <w:pStyle w:val="EnspireBodyText"/>
        <w:jc w:val="center"/>
        <w:rPr>
          <w:b/>
          <w:sz w:val="26"/>
          <w:szCs w:val="32"/>
        </w:rPr>
      </w:pPr>
      <w:r w:rsidRPr="000E60E3">
        <w:rPr>
          <w:b/>
          <w:sz w:val="26"/>
          <w:szCs w:val="32"/>
        </w:rPr>
        <w:t>FPD 200 Participant Guide</w:t>
      </w:r>
    </w:p>
    <w:bookmarkEnd w:id="0"/>
    <w:p w:rsidR="000B5B10" w:rsidRPr="000E60E3" w:rsidRDefault="000B5B10" w:rsidP="00D94F30">
      <w:pPr>
        <w:pStyle w:val="EnspireBodyText"/>
        <w:jc w:val="center"/>
        <w:rPr>
          <w:b/>
          <w:sz w:val="26"/>
          <w:szCs w:val="32"/>
        </w:rPr>
      </w:pPr>
      <w:r>
        <w:rPr>
          <w:b/>
          <w:sz w:val="26"/>
          <w:szCs w:val="32"/>
        </w:rPr>
        <w:t>Module 2, Lesson 1 (</w:t>
      </w:r>
      <w:r w:rsidRPr="000E60E3">
        <w:rPr>
          <w:b/>
          <w:sz w:val="26"/>
          <w:szCs w:val="32"/>
        </w:rPr>
        <w:t>The Design Phase and Its Relationship to Analysis</w:t>
      </w:r>
      <w:r>
        <w:rPr>
          <w:b/>
          <w:sz w:val="26"/>
          <w:szCs w:val="32"/>
        </w:rPr>
        <w:t>)</w:t>
      </w:r>
    </w:p>
    <w:p w:rsidR="000B5B10" w:rsidRPr="000E60E3" w:rsidRDefault="000B5B10" w:rsidP="00D94F30">
      <w:pPr>
        <w:pStyle w:val="EnspireBodyText"/>
        <w:jc w:val="center"/>
        <w:rPr>
          <w:b/>
          <w:i/>
          <w:sz w:val="22"/>
          <w:szCs w:val="32"/>
        </w:rPr>
      </w:pPr>
      <w:r>
        <w:rPr>
          <w:b/>
          <w:i/>
          <w:sz w:val="22"/>
          <w:szCs w:val="32"/>
        </w:rPr>
        <w:t xml:space="preserve">Revised </w:t>
      </w:r>
      <w:r w:rsidRPr="000E60E3">
        <w:rPr>
          <w:b/>
          <w:i/>
          <w:sz w:val="22"/>
          <w:szCs w:val="32"/>
        </w:rPr>
        <w:t>January 20, 2012</w:t>
      </w:r>
    </w:p>
    <w:p w:rsidR="000B5B10" w:rsidRDefault="000B5B10" w:rsidP="00D94F30"/>
    <w:p w:rsidR="00656FDA" w:rsidRPr="00656FDA" w:rsidRDefault="00032979">
      <w:pPr>
        <w:pStyle w:val="TOC1"/>
        <w:rPr>
          <w:rFonts w:eastAsiaTheme="minorEastAsia" w:cstheme="minorBidi"/>
          <w:b w:val="0"/>
        </w:rPr>
      </w:pPr>
      <w:r w:rsidRPr="00032979">
        <w:rPr>
          <w:rFonts w:cs="Arial"/>
          <w:szCs w:val="20"/>
        </w:rPr>
        <w:fldChar w:fldCharType="begin"/>
      </w:r>
      <w:r w:rsidR="000B5B10" w:rsidRPr="00656FDA">
        <w:rPr>
          <w:rFonts w:cs="Arial"/>
          <w:szCs w:val="20"/>
        </w:rPr>
        <w:instrText xml:space="preserve"> TOC \t "Enspire Section Heading,1,Enspire Subsection Heading,2" </w:instrText>
      </w:r>
      <w:r w:rsidRPr="00032979">
        <w:rPr>
          <w:rFonts w:cs="Arial"/>
          <w:szCs w:val="20"/>
        </w:rPr>
        <w:fldChar w:fldCharType="separate"/>
      </w:r>
      <w:r w:rsidR="00656FDA" w:rsidRPr="00656FDA">
        <w:t>Lesson Snapshot</w:t>
      </w:r>
      <w:r w:rsidR="00656FDA" w:rsidRPr="00656FDA">
        <w:tab/>
      </w:r>
      <w:r w:rsidRPr="00656FDA">
        <w:fldChar w:fldCharType="begin"/>
      </w:r>
      <w:r w:rsidR="00656FDA" w:rsidRPr="00656FDA">
        <w:instrText xml:space="preserve"> PAGEREF _Toc188870198 \h </w:instrText>
      </w:r>
      <w:r w:rsidRPr="00656FDA">
        <w:fldChar w:fldCharType="separate"/>
      </w:r>
      <w:r w:rsidR="00656FDA" w:rsidRPr="00656FDA">
        <w:t>1</w:t>
      </w:r>
      <w:r w:rsidRPr="00656FDA">
        <w:fldChar w:fldCharType="end"/>
      </w:r>
    </w:p>
    <w:p w:rsidR="00656FDA" w:rsidRPr="00656FDA" w:rsidRDefault="00656FDA">
      <w:pPr>
        <w:pStyle w:val="TOC2"/>
        <w:tabs>
          <w:tab w:val="right" w:leader="dot" w:pos="9350"/>
        </w:tabs>
        <w:rPr>
          <w:rFonts w:ascii="Arial" w:eastAsiaTheme="minorEastAsia" w:hAnsi="Arial" w:cstheme="minorBidi"/>
          <w:noProof/>
          <w:sz w:val="20"/>
        </w:rPr>
      </w:pPr>
      <w:r w:rsidRPr="00656FDA">
        <w:rPr>
          <w:rFonts w:ascii="Arial" w:hAnsi="Arial"/>
          <w:noProof/>
          <w:sz w:val="20"/>
        </w:rPr>
        <w:t>Topics for This Lesson</w:t>
      </w:r>
      <w:r w:rsidRPr="00656FDA">
        <w:rPr>
          <w:rFonts w:ascii="Arial" w:hAnsi="Arial"/>
          <w:noProof/>
          <w:sz w:val="20"/>
        </w:rPr>
        <w:tab/>
      </w:r>
      <w:r w:rsidR="00032979" w:rsidRPr="00656FDA">
        <w:rPr>
          <w:rFonts w:ascii="Arial" w:hAnsi="Arial"/>
          <w:noProof/>
          <w:sz w:val="20"/>
        </w:rPr>
        <w:fldChar w:fldCharType="begin"/>
      </w:r>
      <w:r w:rsidRPr="00656FDA">
        <w:rPr>
          <w:rFonts w:ascii="Arial" w:hAnsi="Arial"/>
          <w:noProof/>
          <w:sz w:val="20"/>
        </w:rPr>
        <w:instrText xml:space="preserve"> PAGEREF _Toc188870199 \h </w:instrText>
      </w:r>
      <w:r w:rsidR="00032979" w:rsidRPr="00656FDA">
        <w:rPr>
          <w:rFonts w:ascii="Arial" w:hAnsi="Arial"/>
          <w:noProof/>
          <w:sz w:val="20"/>
        </w:rPr>
      </w:r>
      <w:r w:rsidR="00032979" w:rsidRPr="00656FDA">
        <w:rPr>
          <w:rFonts w:ascii="Arial" w:hAnsi="Arial"/>
          <w:noProof/>
          <w:sz w:val="20"/>
        </w:rPr>
        <w:fldChar w:fldCharType="separate"/>
      </w:r>
      <w:r w:rsidRPr="00656FDA">
        <w:rPr>
          <w:rFonts w:ascii="Arial" w:hAnsi="Arial"/>
          <w:noProof/>
          <w:sz w:val="20"/>
        </w:rPr>
        <w:t>1</w:t>
      </w:r>
      <w:r w:rsidR="00032979" w:rsidRPr="00656FDA">
        <w:rPr>
          <w:rFonts w:ascii="Arial" w:hAnsi="Arial"/>
          <w:noProof/>
          <w:sz w:val="20"/>
        </w:rPr>
        <w:fldChar w:fldCharType="end"/>
      </w:r>
    </w:p>
    <w:p w:rsidR="00656FDA" w:rsidRPr="00656FDA" w:rsidRDefault="00656FDA">
      <w:pPr>
        <w:pStyle w:val="TOC2"/>
        <w:tabs>
          <w:tab w:val="right" w:leader="dot" w:pos="9350"/>
        </w:tabs>
        <w:rPr>
          <w:rFonts w:ascii="Arial" w:eastAsiaTheme="minorEastAsia" w:hAnsi="Arial" w:cstheme="minorBidi"/>
          <w:noProof/>
          <w:sz w:val="20"/>
        </w:rPr>
      </w:pPr>
      <w:r w:rsidRPr="00656FDA">
        <w:rPr>
          <w:rFonts w:ascii="Arial" w:hAnsi="Arial"/>
          <w:noProof/>
          <w:sz w:val="20"/>
        </w:rPr>
        <w:t>What You Will Be Able to Do</w:t>
      </w:r>
      <w:r w:rsidRPr="00656FDA">
        <w:rPr>
          <w:rFonts w:ascii="Arial" w:hAnsi="Arial"/>
          <w:noProof/>
          <w:sz w:val="20"/>
        </w:rPr>
        <w:tab/>
      </w:r>
      <w:r w:rsidR="00032979" w:rsidRPr="00656FDA">
        <w:rPr>
          <w:rFonts w:ascii="Arial" w:hAnsi="Arial"/>
          <w:noProof/>
          <w:sz w:val="20"/>
        </w:rPr>
        <w:fldChar w:fldCharType="begin"/>
      </w:r>
      <w:r w:rsidRPr="00656FDA">
        <w:rPr>
          <w:rFonts w:ascii="Arial" w:hAnsi="Arial"/>
          <w:noProof/>
          <w:sz w:val="20"/>
        </w:rPr>
        <w:instrText xml:space="preserve"> PAGEREF _Toc188870200 \h </w:instrText>
      </w:r>
      <w:r w:rsidR="00032979" w:rsidRPr="00656FDA">
        <w:rPr>
          <w:rFonts w:ascii="Arial" w:hAnsi="Arial"/>
          <w:noProof/>
          <w:sz w:val="20"/>
        </w:rPr>
      </w:r>
      <w:r w:rsidR="00032979" w:rsidRPr="00656FDA">
        <w:rPr>
          <w:rFonts w:ascii="Arial" w:hAnsi="Arial"/>
          <w:noProof/>
          <w:sz w:val="20"/>
        </w:rPr>
        <w:fldChar w:fldCharType="separate"/>
      </w:r>
      <w:r w:rsidRPr="00656FDA">
        <w:rPr>
          <w:rFonts w:ascii="Arial" w:hAnsi="Arial"/>
          <w:noProof/>
          <w:sz w:val="20"/>
        </w:rPr>
        <w:t>1</w:t>
      </w:r>
      <w:r w:rsidR="00032979" w:rsidRPr="00656FDA">
        <w:rPr>
          <w:rFonts w:ascii="Arial" w:hAnsi="Arial"/>
          <w:noProof/>
          <w:sz w:val="20"/>
        </w:rPr>
        <w:fldChar w:fldCharType="end"/>
      </w:r>
    </w:p>
    <w:p w:rsidR="00656FDA" w:rsidRPr="00656FDA" w:rsidRDefault="00656FDA">
      <w:pPr>
        <w:pStyle w:val="TOC2"/>
        <w:tabs>
          <w:tab w:val="right" w:leader="dot" w:pos="9350"/>
        </w:tabs>
        <w:rPr>
          <w:rFonts w:ascii="Arial" w:eastAsiaTheme="minorEastAsia" w:hAnsi="Arial" w:cstheme="minorBidi"/>
          <w:noProof/>
          <w:sz w:val="20"/>
        </w:rPr>
      </w:pPr>
      <w:r w:rsidRPr="00656FDA">
        <w:rPr>
          <w:rFonts w:ascii="Arial" w:hAnsi="Arial"/>
          <w:noProof/>
          <w:sz w:val="20"/>
        </w:rPr>
        <w:t>Assessment</w:t>
      </w:r>
      <w:r w:rsidRPr="00656FDA">
        <w:rPr>
          <w:rFonts w:ascii="Arial" w:hAnsi="Arial"/>
          <w:noProof/>
          <w:sz w:val="20"/>
        </w:rPr>
        <w:tab/>
      </w:r>
      <w:r w:rsidR="00032979" w:rsidRPr="00656FDA">
        <w:rPr>
          <w:rFonts w:ascii="Arial" w:hAnsi="Arial"/>
          <w:noProof/>
          <w:sz w:val="20"/>
        </w:rPr>
        <w:fldChar w:fldCharType="begin"/>
      </w:r>
      <w:r w:rsidRPr="00656FDA">
        <w:rPr>
          <w:rFonts w:ascii="Arial" w:hAnsi="Arial"/>
          <w:noProof/>
          <w:sz w:val="20"/>
        </w:rPr>
        <w:instrText xml:space="preserve"> PAGEREF _Toc188870201 \h </w:instrText>
      </w:r>
      <w:r w:rsidR="00032979" w:rsidRPr="00656FDA">
        <w:rPr>
          <w:rFonts w:ascii="Arial" w:hAnsi="Arial"/>
          <w:noProof/>
          <w:sz w:val="20"/>
        </w:rPr>
      </w:r>
      <w:r w:rsidR="00032979" w:rsidRPr="00656FDA">
        <w:rPr>
          <w:rFonts w:ascii="Arial" w:hAnsi="Arial"/>
          <w:noProof/>
          <w:sz w:val="20"/>
        </w:rPr>
        <w:fldChar w:fldCharType="separate"/>
      </w:r>
      <w:r w:rsidRPr="00656FDA">
        <w:rPr>
          <w:rFonts w:ascii="Arial" w:hAnsi="Arial"/>
          <w:noProof/>
          <w:sz w:val="20"/>
        </w:rPr>
        <w:t>1</w:t>
      </w:r>
      <w:r w:rsidR="00032979" w:rsidRPr="00656FDA">
        <w:rPr>
          <w:rFonts w:ascii="Arial" w:hAnsi="Arial"/>
          <w:noProof/>
          <w:sz w:val="20"/>
        </w:rPr>
        <w:fldChar w:fldCharType="end"/>
      </w:r>
    </w:p>
    <w:p w:rsidR="00656FDA" w:rsidRPr="00656FDA" w:rsidRDefault="00656FDA">
      <w:pPr>
        <w:pStyle w:val="TOC1"/>
        <w:rPr>
          <w:rFonts w:eastAsiaTheme="minorEastAsia" w:cstheme="minorBidi"/>
          <w:b w:val="0"/>
        </w:rPr>
      </w:pPr>
      <w:r w:rsidRPr="00656FDA">
        <w:t>Section 1: Introduction</w:t>
      </w:r>
      <w:r w:rsidRPr="00656FDA">
        <w:tab/>
      </w:r>
      <w:r w:rsidR="00032979" w:rsidRPr="00656FDA">
        <w:fldChar w:fldCharType="begin"/>
      </w:r>
      <w:r w:rsidRPr="00656FDA">
        <w:instrText xml:space="preserve"> PAGEREF _Toc188870202 \h </w:instrText>
      </w:r>
      <w:r w:rsidR="00032979" w:rsidRPr="00656FDA">
        <w:fldChar w:fldCharType="separate"/>
      </w:r>
      <w:r w:rsidRPr="00656FDA">
        <w:t>2</w:t>
      </w:r>
      <w:r w:rsidR="00032979" w:rsidRPr="00656FDA">
        <w:fldChar w:fldCharType="end"/>
      </w:r>
    </w:p>
    <w:p w:rsidR="00656FDA" w:rsidRPr="00656FDA" w:rsidRDefault="00656FDA">
      <w:pPr>
        <w:pStyle w:val="TOC1"/>
        <w:rPr>
          <w:rFonts w:eastAsiaTheme="minorEastAsia" w:cstheme="minorBidi"/>
          <w:b w:val="0"/>
        </w:rPr>
      </w:pPr>
      <w:r w:rsidRPr="00656FDA">
        <w:t>Section 2: What Is Design?</w:t>
      </w:r>
      <w:r w:rsidRPr="00656FDA">
        <w:tab/>
      </w:r>
      <w:r w:rsidR="00032979" w:rsidRPr="00656FDA">
        <w:fldChar w:fldCharType="begin"/>
      </w:r>
      <w:r w:rsidRPr="00656FDA">
        <w:instrText xml:space="preserve"> PAGEREF _Toc188870203 \h </w:instrText>
      </w:r>
      <w:r w:rsidR="00032979" w:rsidRPr="00656FDA">
        <w:fldChar w:fldCharType="separate"/>
      </w:r>
      <w:r w:rsidRPr="00656FDA">
        <w:t>2</w:t>
      </w:r>
      <w:r w:rsidR="00032979" w:rsidRPr="00656FDA">
        <w:fldChar w:fldCharType="end"/>
      </w:r>
    </w:p>
    <w:p w:rsidR="00656FDA" w:rsidRPr="00656FDA" w:rsidRDefault="00656FDA">
      <w:pPr>
        <w:pStyle w:val="TOC1"/>
        <w:rPr>
          <w:rFonts w:eastAsiaTheme="minorEastAsia" w:cstheme="minorBidi"/>
          <w:b w:val="0"/>
        </w:rPr>
      </w:pPr>
      <w:r w:rsidRPr="00656FDA">
        <w:t>Section 3: Putting It All Together</w:t>
      </w:r>
      <w:r w:rsidRPr="00656FDA">
        <w:tab/>
      </w:r>
      <w:r w:rsidR="00032979" w:rsidRPr="00656FDA">
        <w:fldChar w:fldCharType="begin"/>
      </w:r>
      <w:r w:rsidRPr="00656FDA">
        <w:instrText xml:space="preserve"> PAGEREF _Toc188870204 \h </w:instrText>
      </w:r>
      <w:r w:rsidR="00032979" w:rsidRPr="00656FDA">
        <w:fldChar w:fldCharType="separate"/>
      </w:r>
      <w:r w:rsidRPr="00656FDA">
        <w:t>3</w:t>
      </w:r>
      <w:r w:rsidR="00032979" w:rsidRPr="00656FDA">
        <w:fldChar w:fldCharType="end"/>
      </w:r>
    </w:p>
    <w:p w:rsidR="000B5B10" w:rsidRDefault="00032979" w:rsidP="00E8492C">
      <w:r w:rsidRPr="00656FDA">
        <w:rPr>
          <w:rFonts w:ascii="Arial" w:hAnsi="Arial" w:cs="Arial"/>
          <w:sz w:val="20"/>
          <w:szCs w:val="20"/>
        </w:rPr>
        <w:fldChar w:fldCharType="end"/>
      </w:r>
    </w:p>
    <w:p w:rsidR="000B5B10" w:rsidRDefault="000B5B10" w:rsidP="00D94F30"/>
    <w:p w:rsidR="000B5B10" w:rsidRDefault="000B5B10" w:rsidP="00F660FE">
      <w:pPr>
        <w:pStyle w:val="EnspireSectionHeading"/>
      </w:pPr>
      <w:bookmarkStart w:id="21" w:name="_Toc188870198"/>
      <w:r>
        <w:t>Lesson Snapshot</w:t>
      </w:r>
      <w:bookmarkEnd w:id="21"/>
    </w:p>
    <w:p w:rsidR="000B5B10" w:rsidRDefault="000B5B10" w:rsidP="000E60E3">
      <w:pPr>
        <w:pStyle w:val="EnspireSubsectionHeading"/>
      </w:pPr>
      <w:bookmarkStart w:id="22" w:name="_Toc188677063"/>
      <w:bookmarkStart w:id="23" w:name="_Toc188870199"/>
      <w:r w:rsidRPr="00166F73">
        <w:t xml:space="preserve">Topics for </w:t>
      </w:r>
      <w:r>
        <w:t>T</w:t>
      </w:r>
      <w:r w:rsidRPr="00166F73">
        <w:t>his Lesson</w:t>
      </w:r>
      <w:bookmarkEnd w:id="22"/>
      <w:bookmarkEnd w:id="23"/>
    </w:p>
    <w:tbl>
      <w:tblPr>
        <w:tblW w:w="0" w:type="auto"/>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0B5B10">
        <w:tc>
          <w:tcPr>
            <w:tcW w:w="5958" w:type="dxa"/>
            <w:tcBorders>
              <w:top w:val="thinThickSmallGap" w:sz="24" w:space="0" w:color="auto"/>
              <w:bottom w:val="thickThinSmallGap" w:sz="24" w:space="0" w:color="auto"/>
            </w:tcBorders>
            <w:tcMar>
              <w:top w:w="72" w:type="dxa"/>
              <w:left w:w="115" w:type="dxa"/>
              <w:bottom w:w="72" w:type="dxa"/>
              <w:right w:w="115" w:type="dxa"/>
            </w:tcMar>
          </w:tcPr>
          <w:p w:rsidR="000B5B10" w:rsidRDefault="000B5B10" w:rsidP="000E60E3">
            <w:pPr>
              <w:pStyle w:val="Enspirebulletedtext"/>
            </w:pPr>
            <w:r>
              <w:t>ADDIE</w:t>
            </w:r>
          </w:p>
          <w:p w:rsidR="000B5B10" w:rsidRDefault="000B5B10" w:rsidP="000E60E3">
            <w:pPr>
              <w:pStyle w:val="Enspirebulletedtext"/>
            </w:pPr>
            <w:r>
              <w:t>Design</w:t>
            </w:r>
          </w:p>
          <w:p w:rsidR="000B5B10" w:rsidRDefault="000B5B10" w:rsidP="000E60E3">
            <w:pPr>
              <w:pStyle w:val="Enspirebulletedtext"/>
            </w:pPr>
            <w:r>
              <w:t>Analysis</w:t>
            </w:r>
          </w:p>
        </w:tc>
      </w:tr>
    </w:tbl>
    <w:p w:rsidR="000B5B10" w:rsidRDefault="000B5B10" w:rsidP="000E60E3">
      <w:pPr>
        <w:pStyle w:val="EnspireBodyText"/>
      </w:pPr>
    </w:p>
    <w:p w:rsidR="000B5B10" w:rsidRDefault="000B5B10" w:rsidP="000E60E3">
      <w:pPr>
        <w:pStyle w:val="EnspireSubsectionHeading"/>
      </w:pPr>
      <w:bookmarkStart w:id="24" w:name="_Toc188677064"/>
      <w:bookmarkStart w:id="25" w:name="_Toc188870200"/>
      <w:r>
        <w:t>What You Will Be Able to Do</w:t>
      </w:r>
      <w:bookmarkEnd w:id="24"/>
      <w:bookmarkEnd w:id="25"/>
      <w:r>
        <w:t xml:space="preserve"> </w:t>
      </w:r>
    </w:p>
    <w:tbl>
      <w:tblPr>
        <w:tblW w:w="0" w:type="auto"/>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9025"/>
      </w:tblGrid>
      <w:tr w:rsidR="000B5B10">
        <w:tc>
          <w:tcPr>
            <w:tcW w:w="9025" w:type="dxa"/>
            <w:tcBorders>
              <w:top w:val="thinThickSmallGap" w:sz="24" w:space="0" w:color="auto"/>
              <w:bottom w:val="thickThinSmallGap" w:sz="24" w:space="0" w:color="auto"/>
            </w:tcBorders>
            <w:tcMar>
              <w:top w:w="72" w:type="dxa"/>
              <w:left w:w="115" w:type="dxa"/>
              <w:bottom w:w="72" w:type="dxa"/>
              <w:right w:w="115" w:type="dxa"/>
            </w:tcMar>
          </w:tcPr>
          <w:p w:rsidR="000B5B10" w:rsidRDefault="000B5B10" w:rsidP="000E60E3">
            <w:pPr>
              <w:pStyle w:val="Enspirebulletedtext"/>
            </w:pPr>
            <w:commentRangeStart w:id="26"/>
            <w:r>
              <w:t xml:space="preserve">Lesson </w:t>
            </w:r>
            <w:del w:id="27" w:author="SChristian" w:date="2012-01-25T11:20:00Z">
              <w:r w:rsidDel="00D87636">
                <w:delText>terminal learning objective (TLO)</w:delText>
              </w:r>
            </w:del>
            <w:ins w:id="28" w:author="SChristian" w:date="2012-01-25T11:20:00Z">
              <w:r w:rsidR="00D87636">
                <w:t>TLO</w:t>
              </w:r>
            </w:ins>
            <w:r>
              <w:t>: Describe the interaction between the analysis phase and the design phase of the ADDIE model.</w:t>
            </w:r>
          </w:p>
          <w:p w:rsidR="000B5B10" w:rsidRDefault="000B5B10" w:rsidP="000E60E3">
            <w:pPr>
              <w:pStyle w:val="Enspirebulletedtext"/>
            </w:pPr>
            <w:del w:id="29" w:author="SChristian" w:date="2012-01-25T11:18:00Z">
              <w:r w:rsidDel="00E90E0E">
                <w:delText xml:space="preserve">Participant Guide </w:delText>
              </w:r>
            </w:del>
            <w:del w:id="30" w:author="SChristian" w:date="2012-01-25T11:20:00Z">
              <w:r w:rsidDel="00D87636">
                <w:delText>enabling learning objectives (ELOs)</w:delText>
              </w:r>
            </w:del>
            <w:ins w:id="31" w:author="SChristian" w:date="2012-01-25T11:20:00Z">
              <w:r w:rsidR="00D87636">
                <w:t>ELOs</w:t>
              </w:r>
            </w:ins>
            <w:r>
              <w:t xml:space="preserve"> for this lesson:</w:t>
            </w:r>
          </w:p>
          <w:p w:rsidR="000B5B10" w:rsidRDefault="000B5B10" w:rsidP="000E60E3">
            <w:pPr>
              <w:pStyle w:val="Enspirebulletedtext"/>
              <w:numPr>
                <w:ilvl w:val="0"/>
                <w:numId w:val="15"/>
              </w:numPr>
              <w:tabs>
                <w:tab w:val="clear" w:pos="720"/>
              </w:tabs>
              <w:ind w:left="1080"/>
            </w:pPr>
            <w:r>
              <w:t>Recall the essential elements of the analysis phase of the ADDIE process.</w:t>
            </w:r>
          </w:p>
          <w:p w:rsidR="000B5B10" w:rsidRDefault="000B5B10" w:rsidP="000E60E3">
            <w:pPr>
              <w:pStyle w:val="Enspirebulletedtext"/>
              <w:numPr>
                <w:ilvl w:val="0"/>
                <w:numId w:val="15"/>
              </w:numPr>
              <w:tabs>
                <w:tab w:val="clear" w:pos="720"/>
              </w:tabs>
              <w:ind w:left="1080"/>
            </w:pPr>
            <w:r w:rsidRPr="00AA11B2">
              <w:t>Desc</w:t>
            </w:r>
            <w:r>
              <w:t>ribe the elements of the design phase of the ADDIE process.</w:t>
            </w:r>
          </w:p>
          <w:p w:rsidR="000B5B10" w:rsidRDefault="000B5B10" w:rsidP="000E60E3">
            <w:pPr>
              <w:pStyle w:val="Enspirebulletedtext"/>
              <w:numPr>
                <w:ilvl w:val="0"/>
                <w:numId w:val="15"/>
              </w:numPr>
              <w:tabs>
                <w:tab w:val="clear" w:pos="720"/>
              </w:tabs>
              <w:ind w:left="1080"/>
            </w:pPr>
            <w:r>
              <w:t>Explain how the analysis and design phases of the ADDIE process interrelate.</w:t>
            </w:r>
            <w:commentRangeEnd w:id="26"/>
            <w:r w:rsidR="007C2DC3">
              <w:rPr>
                <w:rStyle w:val="CommentReference"/>
                <w:rFonts w:ascii="Times New Roman" w:hAnsi="Times New Roman"/>
              </w:rPr>
              <w:commentReference w:id="26"/>
            </w:r>
          </w:p>
        </w:tc>
      </w:tr>
    </w:tbl>
    <w:p w:rsidR="000B5B10" w:rsidRDefault="000B5B10" w:rsidP="000E60E3">
      <w:pPr>
        <w:pStyle w:val="EnspireBodyText"/>
      </w:pPr>
    </w:p>
    <w:p w:rsidR="000B5B10" w:rsidRDefault="000B5B10" w:rsidP="000E60E3">
      <w:pPr>
        <w:pStyle w:val="EnspireSubsectionHeading"/>
      </w:pPr>
      <w:bookmarkStart w:id="32" w:name="_Toc188677065"/>
      <w:bookmarkStart w:id="33" w:name="_Toc188870201"/>
      <w:r>
        <w:t>Assessment</w:t>
      </w:r>
      <w:bookmarkEnd w:id="32"/>
      <w:bookmarkEnd w:id="33"/>
    </w:p>
    <w:tbl>
      <w:tblPr>
        <w:tblW w:w="0" w:type="auto"/>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0B5B10">
        <w:tc>
          <w:tcPr>
            <w:tcW w:w="5958" w:type="dxa"/>
            <w:tcBorders>
              <w:top w:val="thinThickSmallGap" w:sz="24" w:space="0" w:color="auto"/>
              <w:bottom w:val="thickThinSmallGap" w:sz="24" w:space="0" w:color="auto"/>
            </w:tcBorders>
            <w:tcMar>
              <w:top w:w="72" w:type="dxa"/>
              <w:left w:w="115" w:type="dxa"/>
              <w:bottom w:w="72" w:type="dxa"/>
              <w:right w:w="115" w:type="dxa"/>
            </w:tcMar>
          </w:tcPr>
          <w:p w:rsidR="000B5B10" w:rsidRDefault="000B5B10" w:rsidP="000E60E3">
            <w:pPr>
              <w:pStyle w:val="Enspirebulletedtext"/>
              <w:numPr>
                <w:ilvl w:val="0"/>
                <w:numId w:val="0"/>
              </w:numPr>
            </w:pPr>
            <w:r>
              <w:t xml:space="preserve">The assessment for this lesson will consist of: </w:t>
            </w:r>
          </w:p>
          <w:p w:rsidR="000B5B10" w:rsidRDefault="000B5B10" w:rsidP="000E60E3">
            <w:pPr>
              <w:pStyle w:val="Enspirebulletedtext"/>
            </w:pPr>
            <w:r>
              <w:t>A lesson quiz in which you will be expected to demonstrate all of the stated learning objectives for this lesson.</w:t>
            </w:r>
          </w:p>
        </w:tc>
      </w:tr>
    </w:tbl>
    <w:p w:rsidR="000B5B10" w:rsidRDefault="000B5B10" w:rsidP="000E60E3">
      <w:pPr>
        <w:pStyle w:val="EnspireBodyText"/>
      </w:pPr>
    </w:p>
    <w:p w:rsidR="000B5B10" w:rsidRPr="00924EDD" w:rsidRDefault="000B5B10" w:rsidP="00924EDD">
      <w:pPr>
        <w:pStyle w:val="EnspireSectionHeading"/>
      </w:pPr>
      <w:bookmarkStart w:id="34" w:name="_Toc188870202"/>
      <w:bookmarkEnd w:id="1"/>
      <w:bookmarkEnd w:id="2"/>
      <w:bookmarkEnd w:id="3"/>
      <w:bookmarkEnd w:id="4"/>
      <w:bookmarkEnd w:id="5"/>
      <w:bookmarkEnd w:id="6"/>
      <w:bookmarkEnd w:id="7"/>
      <w:r>
        <w:lastRenderedPageBreak/>
        <w:t>Section 1: Introduction</w:t>
      </w:r>
      <w:bookmarkEnd w:id="34"/>
      <w:r>
        <w:t xml:space="preserve"> </w:t>
      </w:r>
    </w:p>
    <w:tbl>
      <w:tblPr>
        <w:tblW w:w="0" w:type="auto"/>
        <w:jc w:val="center"/>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0B5B10">
        <w:trPr>
          <w:jc w:val="center"/>
        </w:trPr>
        <w:tc>
          <w:tcPr>
            <w:tcW w:w="5958" w:type="dxa"/>
            <w:tcBorders>
              <w:top w:val="thinThickSmallGap" w:sz="24" w:space="0" w:color="auto"/>
              <w:bottom w:val="thickThinSmallGap" w:sz="24" w:space="0" w:color="auto"/>
            </w:tcBorders>
            <w:tcMar>
              <w:top w:w="72" w:type="dxa"/>
              <w:left w:w="115" w:type="dxa"/>
              <w:bottom w:w="72" w:type="dxa"/>
              <w:right w:w="115" w:type="dxa"/>
            </w:tcMar>
          </w:tcPr>
          <w:p w:rsidR="000B5B10" w:rsidRPr="00924EDD" w:rsidRDefault="000B5B10" w:rsidP="00924EDD">
            <w:pPr>
              <w:pStyle w:val="Enspirebulletedtext"/>
              <w:numPr>
                <w:ilvl w:val="0"/>
                <w:numId w:val="0"/>
              </w:numPr>
              <w:jc w:val="center"/>
              <w:rPr>
                <w:b/>
              </w:rPr>
            </w:pPr>
            <w:r w:rsidRPr="00924EDD">
              <w:rPr>
                <w:b/>
              </w:rPr>
              <w:t>ELOs for This Section</w:t>
            </w:r>
          </w:p>
          <w:p w:rsidR="000B5B10" w:rsidRDefault="000B5B10" w:rsidP="00924EDD">
            <w:pPr>
              <w:pStyle w:val="Enspirebulletedtext"/>
              <w:numPr>
                <w:ilvl w:val="0"/>
                <w:numId w:val="6"/>
              </w:numPr>
            </w:pPr>
            <w:r>
              <w:t xml:space="preserve">Recall the essential elements of the analysis phase of the ADDIE process.  </w:t>
            </w:r>
          </w:p>
        </w:tc>
      </w:tr>
    </w:tbl>
    <w:p w:rsidR="000B5B10" w:rsidRPr="000916C7" w:rsidRDefault="000B5B10" w:rsidP="00924EDD">
      <w:pPr>
        <w:pStyle w:val="Enspirebulletedtext"/>
        <w:numPr>
          <w:ilvl w:val="0"/>
          <w:numId w:val="0"/>
        </w:numPr>
      </w:pPr>
    </w:p>
    <w:p w:rsidR="000B5B10" w:rsidRDefault="000B5B10" w:rsidP="00776209">
      <w:pPr>
        <w:pStyle w:val="EnspireBodyText"/>
      </w:pPr>
      <w:r>
        <w:t xml:space="preserve">Let’s begins with a quick review of what you learned in Module 1 about the </w:t>
      </w:r>
      <w:r>
        <w:rPr>
          <w:b/>
        </w:rPr>
        <w:t>ANALYSIS</w:t>
      </w:r>
      <w:r>
        <w:t xml:space="preserve"> phase of the ADDIE model. By reviewing and activating your prior knowledge, you can more readily contextualize the new information in this module. This will also help you make connections between what you already know and what you will learn.  </w:t>
      </w:r>
    </w:p>
    <w:p w:rsidR="000B5B10" w:rsidRDefault="000B5B10" w:rsidP="00776209">
      <w:pPr>
        <w:pStyle w:val="EnspireBodyText"/>
      </w:pPr>
    </w:p>
    <w:p w:rsidR="000B5B10" w:rsidRDefault="000B5B10" w:rsidP="00776209">
      <w:pPr>
        <w:pStyle w:val="EnspireBodyText"/>
      </w:pPr>
      <w:r>
        <w:t>The purpose of analysis is to assist the designer in understanding:</w:t>
      </w:r>
    </w:p>
    <w:p w:rsidR="000B5B10" w:rsidRDefault="000B5B10" w:rsidP="00776209">
      <w:pPr>
        <w:pStyle w:val="EnspireBodyText"/>
      </w:pPr>
    </w:p>
    <w:p w:rsidR="000B5B10" w:rsidRPr="00776209" w:rsidRDefault="000B5B10" w:rsidP="00776209">
      <w:pPr>
        <w:pStyle w:val="Enspirebulletedtext"/>
      </w:pPr>
      <w:r w:rsidRPr="00776209">
        <w:t xml:space="preserve">Whether there is a valid need for instruction </w:t>
      </w:r>
    </w:p>
    <w:p w:rsidR="000B5B10" w:rsidRPr="00776209" w:rsidRDefault="000B5B10" w:rsidP="00776209">
      <w:pPr>
        <w:pStyle w:val="Enspirebulletedtext"/>
      </w:pPr>
      <w:r w:rsidRPr="00776209">
        <w:t>The difference between the learner’s current performance and the desired performance</w:t>
      </w:r>
    </w:p>
    <w:p w:rsidR="000B5B10" w:rsidRPr="00776209" w:rsidRDefault="000B5B10" w:rsidP="00776209">
      <w:pPr>
        <w:pStyle w:val="Enspirebulletedtext"/>
      </w:pPr>
      <w:r>
        <w:t>T</w:t>
      </w:r>
      <w:r w:rsidRPr="00776209">
        <w:t xml:space="preserve">he goals </w:t>
      </w:r>
      <w:r>
        <w:t xml:space="preserve">and needs </w:t>
      </w:r>
      <w:r w:rsidRPr="00776209">
        <w:t>of instruction</w:t>
      </w:r>
    </w:p>
    <w:p w:rsidR="000B5B10" w:rsidRPr="00776209" w:rsidRDefault="000B5B10" w:rsidP="00776209">
      <w:pPr>
        <w:pStyle w:val="Enspirebulletedtext"/>
      </w:pPr>
      <w:r>
        <w:t>The l</w:t>
      </w:r>
      <w:r w:rsidRPr="00776209">
        <w:t xml:space="preserve">earner characteristics </w:t>
      </w:r>
      <w:r>
        <w:t>critical</w:t>
      </w:r>
      <w:r w:rsidRPr="00776209">
        <w:t xml:space="preserve"> to the learning goals</w:t>
      </w:r>
    </w:p>
    <w:p w:rsidR="000B5B10" w:rsidRPr="00776209" w:rsidRDefault="000B5B10" w:rsidP="00776209">
      <w:pPr>
        <w:pStyle w:val="Enspirebulletedtext"/>
      </w:pPr>
      <w:r w:rsidRPr="00776209">
        <w:t>The means of instructional delivery</w:t>
      </w:r>
    </w:p>
    <w:p w:rsidR="000B5B10" w:rsidRPr="00776209" w:rsidRDefault="000B5B10" w:rsidP="00776209">
      <w:pPr>
        <w:pStyle w:val="Enspirebulletedtext"/>
      </w:pPr>
      <w:r w:rsidRPr="00776209">
        <w:t xml:space="preserve">The content, human, technology, and facility resources </w:t>
      </w:r>
    </w:p>
    <w:p w:rsidR="000B5B10" w:rsidRDefault="000B5B10" w:rsidP="00776209">
      <w:pPr>
        <w:pStyle w:val="Enspirebulletedtext"/>
        <w:numPr>
          <w:ilvl w:val="0"/>
          <w:numId w:val="0"/>
        </w:numPr>
        <w:tabs>
          <w:tab w:val="left" w:pos="1770"/>
        </w:tabs>
        <w:ind w:left="360"/>
      </w:pPr>
      <w:r>
        <w:tab/>
      </w:r>
    </w:p>
    <w:p w:rsidR="000B5B10" w:rsidRDefault="000B5B10" w:rsidP="00776209">
      <w:pPr>
        <w:pStyle w:val="EnspireBodyText"/>
      </w:pPr>
      <w:r>
        <w:t xml:space="preserve">The analysis phase prepares the designer for the </w:t>
      </w:r>
      <w:r w:rsidRPr="00A522FC">
        <w:rPr>
          <w:b/>
        </w:rPr>
        <w:t>DESIGN</w:t>
      </w:r>
      <w:r>
        <w:t xml:space="preserve"> phase. The purpose of the design phase is to synthesize information gleaned during the analysis phase for:</w:t>
      </w:r>
    </w:p>
    <w:p w:rsidR="000B5B10" w:rsidRDefault="000B5B10" w:rsidP="00776209">
      <w:pPr>
        <w:pStyle w:val="EnspireBodyText"/>
      </w:pPr>
    </w:p>
    <w:p w:rsidR="000B5B10" w:rsidRDefault="000B5B10" w:rsidP="00776209">
      <w:pPr>
        <w:pStyle w:val="Enspirebulletedtext"/>
        <w:numPr>
          <w:ilvl w:val="0"/>
          <w:numId w:val="16"/>
        </w:numPr>
        <w:ind w:left="720"/>
      </w:pPr>
      <w:r>
        <w:t xml:space="preserve">Creating measurable objectives that will delineate what the learner will know or be able to do at the end of instruction </w:t>
      </w:r>
    </w:p>
    <w:p w:rsidR="000B5B10" w:rsidRDefault="000B5B10" w:rsidP="00776209">
      <w:pPr>
        <w:pStyle w:val="Enspirebulletedtext"/>
        <w:numPr>
          <w:ilvl w:val="0"/>
          <w:numId w:val="16"/>
        </w:numPr>
        <w:ind w:left="720"/>
      </w:pPr>
      <w:r>
        <w:t>Determining and developing appropriate means of assessing the learner to validate that the learner has achieved the learning objectives</w:t>
      </w:r>
    </w:p>
    <w:p w:rsidR="000B5B10" w:rsidRDefault="000B5B10" w:rsidP="00776209">
      <w:pPr>
        <w:pStyle w:val="Enspirebulletedtext"/>
        <w:numPr>
          <w:ilvl w:val="0"/>
          <w:numId w:val="16"/>
        </w:numPr>
        <w:ind w:left="720"/>
      </w:pPr>
      <w:r>
        <w:t>Developing an instructional strategy that aligns with and supports the learning objectives and the means for assessing those objectives</w:t>
      </w:r>
    </w:p>
    <w:p w:rsidR="000B5B10" w:rsidRDefault="000B5B10" w:rsidP="00924EDD">
      <w:pPr>
        <w:pStyle w:val="EnspireSectionHeading"/>
      </w:pPr>
      <w:bookmarkStart w:id="35" w:name="_Toc188870203"/>
      <w:r>
        <w:t>Section 2: What Is Design?</w:t>
      </w:r>
      <w:bookmarkEnd w:id="35"/>
      <w:r>
        <w:t xml:space="preserve"> </w:t>
      </w:r>
      <w:bookmarkEnd w:id="8"/>
      <w:bookmarkEnd w:id="9"/>
    </w:p>
    <w:tbl>
      <w:tblPr>
        <w:tblW w:w="0" w:type="auto"/>
        <w:jc w:val="center"/>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0B5B10">
        <w:trPr>
          <w:jc w:val="center"/>
        </w:trPr>
        <w:tc>
          <w:tcPr>
            <w:tcW w:w="5958" w:type="dxa"/>
            <w:tcBorders>
              <w:top w:val="thinThickSmallGap" w:sz="24" w:space="0" w:color="auto"/>
              <w:bottom w:val="thickThinSmallGap" w:sz="24" w:space="0" w:color="auto"/>
            </w:tcBorders>
            <w:tcMar>
              <w:top w:w="72" w:type="dxa"/>
              <w:left w:w="115" w:type="dxa"/>
              <w:bottom w:w="72" w:type="dxa"/>
              <w:right w:w="115" w:type="dxa"/>
            </w:tcMar>
          </w:tcPr>
          <w:p w:rsidR="000B5B10" w:rsidRPr="00924EDD" w:rsidRDefault="000B5B10" w:rsidP="00924EDD">
            <w:pPr>
              <w:pStyle w:val="Enspirebulletedtext"/>
              <w:numPr>
                <w:ilvl w:val="0"/>
                <w:numId w:val="0"/>
              </w:numPr>
              <w:jc w:val="center"/>
              <w:rPr>
                <w:b/>
              </w:rPr>
            </w:pPr>
            <w:r w:rsidRPr="00924EDD">
              <w:rPr>
                <w:b/>
              </w:rPr>
              <w:t>ELOs for This Section</w:t>
            </w:r>
          </w:p>
          <w:p w:rsidR="000B5B10" w:rsidRDefault="000B5B10" w:rsidP="008D3A92">
            <w:pPr>
              <w:pStyle w:val="Enspirebulletedtext"/>
              <w:numPr>
                <w:ilvl w:val="0"/>
                <w:numId w:val="6"/>
              </w:numPr>
            </w:pPr>
            <w:r>
              <w:t xml:space="preserve">Explain how the analysis phase and the design phase of the ADDIE process interrelate. </w:t>
            </w:r>
          </w:p>
        </w:tc>
      </w:tr>
    </w:tbl>
    <w:p w:rsidR="000B5B10" w:rsidRPr="000916C7" w:rsidRDefault="000B5B10" w:rsidP="00924EDD">
      <w:pPr>
        <w:pStyle w:val="Enspirebulletedtext"/>
        <w:numPr>
          <w:ilvl w:val="0"/>
          <w:numId w:val="0"/>
        </w:numPr>
      </w:pPr>
    </w:p>
    <w:p w:rsidR="000B5B10" w:rsidRDefault="000B5B10" w:rsidP="00F27885">
      <w:pPr>
        <w:pStyle w:val="EnspireBodyText"/>
      </w:pPr>
      <w:r w:rsidRPr="00A522FC">
        <w:rPr>
          <w:b/>
        </w:rPr>
        <w:t>Design</w:t>
      </w:r>
      <w:r>
        <w:t xml:space="preserve"> is the first “D” in the A</w:t>
      </w:r>
      <w:r w:rsidRPr="00CF06B8">
        <w:rPr>
          <w:b/>
        </w:rPr>
        <w:t>D</w:t>
      </w:r>
      <w:r>
        <w:t xml:space="preserve">DIE model, and as such defines the second phase of the instructional design process. This phase provides a framework for the rest of the ADDIE process. This framework is a practical approach to keeping the designer focused on assuring that the objectives, strategies, and assessments of the learning asset stay aligned throughout the process. Without this framework, there is a danger of including activities beyond the scope of the project, and content that is unrelated to closing identified performance gaps. Think of this phase as akin to the design for a house. If a house were built without a blueprint, the result would likely be aesthetically and functionally inefficient at best. With a blueprint, all aspects of the construction can be considered and synthesized into an efficient, functional, </w:t>
      </w:r>
      <w:r>
        <w:lastRenderedPageBreak/>
        <w:t>and aesthetically pleasing product. So it is with instructional design – during the design phase of the ADDIE process, you will be producing your blueprint for instruction.</w:t>
      </w:r>
    </w:p>
    <w:p w:rsidR="000B5B10" w:rsidRDefault="000B5B10" w:rsidP="007F1E10">
      <w:pPr>
        <w:pStyle w:val="EnspireSectionHeading"/>
      </w:pPr>
      <w:bookmarkStart w:id="36" w:name="_Toc188870204"/>
      <w:r>
        <w:t>Section 3: Putting It All Together</w:t>
      </w:r>
      <w:bookmarkEnd w:id="36"/>
    </w:p>
    <w:tbl>
      <w:tblPr>
        <w:tblW w:w="0" w:type="auto"/>
        <w:jc w:val="center"/>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0B5B10">
        <w:trPr>
          <w:jc w:val="center"/>
        </w:trPr>
        <w:tc>
          <w:tcPr>
            <w:tcW w:w="5958" w:type="dxa"/>
            <w:tcBorders>
              <w:top w:val="thinThickSmallGap" w:sz="24" w:space="0" w:color="auto"/>
              <w:bottom w:val="thickThinSmallGap" w:sz="24" w:space="0" w:color="auto"/>
            </w:tcBorders>
            <w:tcMar>
              <w:top w:w="72" w:type="dxa"/>
              <w:left w:w="115" w:type="dxa"/>
              <w:bottom w:w="72" w:type="dxa"/>
              <w:right w:w="115" w:type="dxa"/>
            </w:tcMar>
          </w:tcPr>
          <w:p w:rsidR="000B5B10" w:rsidRPr="00924EDD" w:rsidRDefault="000B5B10" w:rsidP="00924EDD">
            <w:pPr>
              <w:pStyle w:val="Enspirebulletedtext"/>
              <w:numPr>
                <w:ilvl w:val="0"/>
                <w:numId w:val="0"/>
              </w:numPr>
              <w:jc w:val="center"/>
              <w:rPr>
                <w:b/>
              </w:rPr>
            </w:pPr>
            <w:r w:rsidRPr="00924EDD">
              <w:rPr>
                <w:b/>
              </w:rPr>
              <w:t>ELOs for This Section</w:t>
            </w:r>
          </w:p>
          <w:p w:rsidR="000B5B10" w:rsidRDefault="000B5B10" w:rsidP="007F1E10">
            <w:pPr>
              <w:pStyle w:val="Enspirebulletedtext"/>
              <w:numPr>
                <w:ilvl w:val="0"/>
                <w:numId w:val="31"/>
              </w:numPr>
            </w:pPr>
            <w:r>
              <w:t xml:space="preserve">Summarize how analysis phase data informs learning objectives in the context of the ADDIE model. </w:t>
            </w:r>
          </w:p>
        </w:tc>
      </w:tr>
      <w:bookmarkEnd w:id="10"/>
      <w:bookmarkEnd w:id="11"/>
      <w:bookmarkEnd w:id="12"/>
      <w:bookmarkEnd w:id="13"/>
      <w:bookmarkEnd w:id="14"/>
      <w:bookmarkEnd w:id="15"/>
      <w:bookmarkEnd w:id="16"/>
      <w:bookmarkEnd w:id="17"/>
      <w:bookmarkEnd w:id="18"/>
      <w:bookmarkEnd w:id="19"/>
      <w:bookmarkEnd w:id="20"/>
    </w:tbl>
    <w:p w:rsidR="000B5B10" w:rsidRDefault="000B5B10" w:rsidP="00A82390">
      <w:pPr>
        <w:pStyle w:val="EnspireBodyText"/>
      </w:pPr>
    </w:p>
    <w:p w:rsidR="000B5B10" w:rsidRDefault="000B5B10" w:rsidP="00A82390">
      <w:pPr>
        <w:pStyle w:val="EnspireBodyText"/>
      </w:pPr>
      <w:r w:rsidRPr="00E76CDC">
        <w:t>Let’s think back to the first chapter and review the defin</w:t>
      </w:r>
      <w:r>
        <w:t xml:space="preserve">ition of </w:t>
      </w:r>
      <w:r w:rsidRPr="00A82390">
        <w:rPr>
          <w:i/>
        </w:rPr>
        <w:t>instructional design</w:t>
      </w:r>
      <w:r>
        <w:t xml:space="preserve">. </w:t>
      </w:r>
      <w:r w:rsidRPr="00E76CDC">
        <w:t xml:space="preserve">We said that </w:t>
      </w:r>
      <w:r>
        <w:t>instructional d</w:t>
      </w:r>
      <w:r w:rsidRPr="00E76CDC">
        <w:t>esign is a systematic and reflective process through which the principles of learning and instruction are translated into intentional plans for implementing instructional materials, activities, information resources</w:t>
      </w:r>
      <w:r>
        <w:t>,</w:t>
      </w:r>
      <w:r w:rsidRPr="00E76CDC">
        <w:t xml:space="preserve"> and ev</w:t>
      </w:r>
      <w:r>
        <w:t>aluation in a learning endeavor. It is a</w:t>
      </w:r>
      <w:r w:rsidRPr="00E76CDC">
        <w:t xml:space="preserve"> process of </w:t>
      </w:r>
      <w:r>
        <w:t xml:space="preserve">purposefully </w:t>
      </w:r>
      <w:r w:rsidRPr="00E76CDC">
        <w:t xml:space="preserve">arranging learning conditions to support </w:t>
      </w:r>
      <w:r>
        <w:t>learner</w:t>
      </w:r>
      <w:r w:rsidRPr="00E76CDC">
        <w:t xml:space="preserve"> at</w:t>
      </w:r>
      <w:r>
        <w:t xml:space="preserve">tainment of intended </w:t>
      </w:r>
      <w:commentRangeStart w:id="37"/>
      <w:r>
        <w:t>outcomes</w:t>
      </w:r>
      <w:commentRangeEnd w:id="37"/>
      <w:r w:rsidR="005A6C8B">
        <w:rPr>
          <w:rStyle w:val="CommentReference"/>
          <w:rFonts w:ascii="Times New Roman" w:hAnsi="Times New Roman"/>
          <w:bCs w:val="0"/>
        </w:rPr>
        <w:commentReference w:id="37"/>
      </w:r>
      <w:r>
        <w:t xml:space="preserve">. </w:t>
      </w:r>
    </w:p>
    <w:p w:rsidR="000B5B10" w:rsidRDefault="000B5B10" w:rsidP="00A82390">
      <w:pPr>
        <w:pStyle w:val="EnspireBodyText"/>
      </w:pPr>
    </w:p>
    <w:p w:rsidR="000B5B10" w:rsidRDefault="000B5B10" w:rsidP="00A82390">
      <w:pPr>
        <w:pStyle w:val="EnspireBodyText"/>
      </w:pPr>
      <w:r>
        <w:t>During the analysis phase, the instructional designer gathers as much information as possible about the variables that directly affect instruction. This supports the designer in making fact-based decisions, rather than assumption-based decisions, relative to validating an observed performance gap. It also helps him or her understand important characteristics of those learners who have demonstrated that performance gap. With this information, the instructional designer is able to be more exacting in determining possible means of delivering the instruction and identifying all of the needed resources. There is an interrelationship among all of the elements included in the analysis phase. This systematic approach of understanding the variables affecting instruction is consistent with the process that defines instructional design.</w:t>
      </w:r>
    </w:p>
    <w:p w:rsidR="000B5B10" w:rsidRDefault="000B5B10" w:rsidP="00A82390">
      <w:pPr>
        <w:pStyle w:val="EnspireBodyText"/>
      </w:pPr>
    </w:p>
    <w:p w:rsidR="000B5B10" w:rsidRDefault="000B5B10" w:rsidP="00A82390">
      <w:pPr>
        <w:pStyle w:val="EnspireBodyText"/>
      </w:pPr>
      <w:r>
        <w:t xml:space="preserve">We also defined instruction as a set of events that affects the learner in such a way that learning is facilitated. During the design phase, the instructional designer develops a blueprint for going forward by incorporating the information that he or she gleaned during the analysis phase. Based on information from the analysis phase, the instructional designer can develop instructional objectives that target identified learning gaps, select appropriate assessments methods in which learning objectives can be observed and measured, and determine </w:t>
      </w:r>
      <w:del w:id="38" w:author="Moore" w:date="2012-01-25T13:43:00Z">
        <w:r w:rsidDel="00CB2B99">
          <w:delText>an</w:delText>
        </w:r>
      </w:del>
      <w:r>
        <w:t xml:space="preserve"> instructional </w:t>
      </w:r>
      <w:del w:id="39" w:author="Moore" w:date="2012-01-25T13:43:00Z">
        <w:r w:rsidDel="00CB2B99">
          <w:delText>and</w:delText>
        </w:r>
      </w:del>
      <w:r>
        <w:t xml:space="preserve"> methods, which are best suited to the identified learners and are aligned with the objectives and the assessments of learning.</w:t>
      </w:r>
    </w:p>
    <w:p w:rsidR="000B5B10" w:rsidRDefault="000B5B10" w:rsidP="00A82390">
      <w:pPr>
        <w:pStyle w:val="EnspireBodyText"/>
      </w:pPr>
    </w:p>
    <w:p w:rsidR="000B5B10" w:rsidRPr="00E76CDC" w:rsidRDefault="000B5B10" w:rsidP="00A82390">
      <w:pPr>
        <w:pStyle w:val="EnspireBodyText"/>
      </w:pPr>
      <w:r>
        <w:t xml:space="preserve">This symbiotic relationship between and among elements and processes of the ADDIE model will become more apparent as we move through each of the teaching modules. As you continue, make note of how each of the phases of the ADDIE model depend and build upon the phases that precede it.  </w:t>
      </w:r>
    </w:p>
    <w:p w:rsidR="000B5B10" w:rsidRDefault="000B5B10" w:rsidP="00A82390">
      <w:pPr>
        <w:pStyle w:val="EnspireBodyText"/>
      </w:pPr>
    </w:p>
    <w:sectPr w:rsidR="000B5B10" w:rsidSect="00D94F30">
      <w:headerReference w:type="default" r:id="rId8"/>
      <w:footerReference w:type="default" r:id="rId9"/>
      <w:pgSz w:w="12240" w:h="15840"/>
      <w:pgMar w:top="1440" w:right="1440" w:bottom="1440" w:left="1440"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6" w:author="SChristian" w:date="2012-01-24T12:39:00Z" w:initials="SC">
    <w:p w:rsidR="007C2DC3" w:rsidRDefault="007C2DC3">
      <w:pPr>
        <w:pStyle w:val="CommentText"/>
      </w:pPr>
      <w:r>
        <w:rPr>
          <w:rStyle w:val="CommentReference"/>
        </w:rPr>
        <w:annotationRef/>
      </w:r>
      <w:r>
        <w:t>Why the change in objectives?</w:t>
      </w:r>
    </w:p>
  </w:comment>
  <w:comment w:id="37" w:author="Moore" w:date="2012-01-25T13:41:00Z" w:initials="DM">
    <w:p w:rsidR="005A6C8B" w:rsidRDefault="005A6C8B">
      <w:pPr>
        <w:pStyle w:val="CommentText"/>
      </w:pPr>
      <w:r>
        <w:rPr>
          <w:rStyle w:val="CommentReference"/>
        </w:rPr>
        <w:annotationRef/>
      </w:r>
      <w:r>
        <w:t>I like this sentence. I think it will make sense to novices.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29B4" w:rsidRDefault="001329B4" w:rsidP="00D60B43">
      <w:r>
        <w:separator/>
      </w:r>
    </w:p>
  </w:endnote>
  <w:endnote w:type="continuationSeparator" w:id="0">
    <w:p w:rsidR="001329B4" w:rsidRDefault="001329B4" w:rsidP="00D60B4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5B10" w:rsidRDefault="000B5B10">
    <w:pPr>
      <w:pStyle w:val="Footer"/>
      <w:tabs>
        <w:tab w:val="clear" w:pos="8640"/>
        <w:tab w:val="right" w:pos="9360"/>
      </w:tabs>
    </w:pPr>
    <w:r>
      <w:rPr>
        <w:rStyle w:val="PageNumber"/>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29B4" w:rsidRDefault="001329B4" w:rsidP="00D60B43">
      <w:r>
        <w:separator/>
      </w:r>
    </w:p>
  </w:footnote>
  <w:footnote w:type="continuationSeparator" w:id="0">
    <w:p w:rsidR="001329B4" w:rsidRDefault="001329B4" w:rsidP="00D60B4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5B10" w:rsidRDefault="000B5B10">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65817FC"/>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0EBA4826"/>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B840EB64"/>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D8305672"/>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8B827B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25A97C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C28CE0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74812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642FBB4"/>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AB7886E0"/>
    <w:lvl w:ilvl="0">
      <w:start w:val="1"/>
      <w:numFmt w:val="bullet"/>
      <w:lvlText w:val=""/>
      <w:lvlJc w:val="left"/>
      <w:pPr>
        <w:tabs>
          <w:tab w:val="num" w:pos="360"/>
        </w:tabs>
        <w:ind w:left="360" w:hanging="360"/>
      </w:pPr>
      <w:rPr>
        <w:rFonts w:ascii="Symbol" w:hAnsi="Symbol" w:hint="default"/>
      </w:rPr>
    </w:lvl>
  </w:abstractNum>
  <w:abstractNum w:abstractNumId="10">
    <w:nsid w:val="0054453E"/>
    <w:multiLevelType w:val="hybridMultilevel"/>
    <w:tmpl w:val="294CC562"/>
    <w:lvl w:ilvl="0" w:tplc="0409000F">
      <w:start w:val="1"/>
      <w:numFmt w:val="decimal"/>
      <w:lvlText w:val="%1."/>
      <w:lvlJc w:val="left"/>
      <w:pPr>
        <w:tabs>
          <w:tab w:val="num" w:pos="720"/>
        </w:tabs>
        <w:ind w:left="720" w:hanging="360"/>
      </w:pPr>
      <w:rPr>
        <w:rFonts w:cs="Times New Roman" w:hint="default"/>
        <w:color w:val="065580"/>
        <w:sz w:val="20"/>
      </w:rPr>
    </w:lvl>
    <w:lvl w:ilvl="1" w:tplc="82742C40">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1">
    <w:nsid w:val="01EB5406"/>
    <w:multiLevelType w:val="hybridMultilevel"/>
    <w:tmpl w:val="3BC07F92"/>
    <w:lvl w:ilvl="0" w:tplc="E5F0CB26">
      <w:start w:val="1"/>
      <w:numFmt w:val="decimal"/>
      <w:pStyle w:val="Enspirenumberedlist2"/>
      <w:lvlText w:val="%1."/>
      <w:lvlJc w:val="left"/>
      <w:pPr>
        <w:tabs>
          <w:tab w:val="num" w:pos="1224"/>
        </w:tabs>
        <w:ind w:left="1224" w:hanging="216"/>
      </w:pPr>
      <w:rPr>
        <w:rFonts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9DB82134">
      <w:start w:val="1"/>
      <w:numFmt w:val="bullet"/>
      <w:pStyle w:val="Enspirebulletedtext3"/>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3E06803"/>
    <w:multiLevelType w:val="hybridMultilevel"/>
    <w:tmpl w:val="1A6C17A0"/>
    <w:lvl w:ilvl="0" w:tplc="0409000F">
      <w:start w:val="1"/>
      <w:numFmt w:val="decimal"/>
      <w:lvlText w:val="%1."/>
      <w:lvlJc w:val="left"/>
      <w:pPr>
        <w:tabs>
          <w:tab w:val="num" w:pos="720"/>
        </w:tabs>
        <w:ind w:left="720" w:hanging="360"/>
      </w:pPr>
      <w:rPr>
        <w:rFonts w:cs="Times New Roman" w:hint="default"/>
        <w:color w:val="065580"/>
        <w:sz w:val="20"/>
      </w:rPr>
    </w:lvl>
    <w:lvl w:ilvl="1" w:tplc="82742C40">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3">
    <w:nsid w:val="066745B3"/>
    <w:multiLevelType w:val="hybridMultilevel"/>
    <w:tmpl w:val="5E9619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0FDB6D52"/>
    <w:multiLevelType w:val="hybridMultilevel"/>
    <w:tmpl w:val="AB789252"/>
    <w:lvl w:ilvl="0" w:tplc="0409000F">
      <w:start w:val="1"/>
      <w:numFmt w:val="decimal"/>
      <w:lvlText w:val="%1."/>
      <w:lvlJc w:val="left"/>
      <w:pPr>
        <w:tabs>
          <w:tab w:val="num" w:pos="720"/>
        </w:tabs>
        <w:ind w:left="720" w:hanging="360"/>
      </w:pPr>
      <w:rPr>
        <w:rFonts w:cs="Times New Roman"/>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15">
    <w:nsid w:val="12CB3751"/>
    <w:multiLevelType w:val="multilevel"/>
    <w:tmpl w:val="FFFFFFFF"/>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16">
    <w:nsid w:val="18496743"/>
    <w:multiLevelType w:val="multilevel"/>
    <w:tmpl w:val="FFFFFFFF"/>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nsid w:val="194823E6"/>
    <w:multiLevelType w:val="hybridMultilevel"/>
    <w:tmpl w:val="C890D182"/>
    <w:lvl w:ilvl="0" w:tplc="0409000F">
      <w:start w:val="1"/>
      <w:numFmt w:val="decimal"/>
      <w:lvlText w:val="%1."/>
      <w:lvlJc w:val="left"/>
      <w:pPr>
        <w:tabs>
          <w:tab w:val="num" w:pos="720"/>
        </w:tabs>
        <w:ind w:left="720" w:hanging="360"/>
      </w:pPr>
      <w:rPr>
        <w:rFonts w:cs="Times New Roman" w:hint="default"/>
        <w:color w:val="065580"/>
        <w:sz w:val="20"/>
      </w:rPr>
    </w:lvl>
    <w:lvl w:ilvl="1" w:tplc="82742C40">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8">
    <w:nsid w:val="24E765A6"/>
    <w:multiLevelType w:val="hybridMultilevel"/>
    <w:tmpl w:val="1786F3F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nsid w:val="2B1344A4"/>
    <w:multiLevelType w:val="hybridMultilevel"/>
    <w:tmpl w:val="664E17FE"/>
    <w:lvl w:ilvl="0" w:tplc="0409000F">
      <w:start w:val="1"/>
      <w:numFmt w:val="bullet"/>
      <w:lvlText w:val="►"/>
      <w:lvlJc w:val="left"/>
      <w:pPr>
        <w:ind w:left="1800" w:hanging="360"/>
      </w:pPr>
      <w:rPr>
        <w:rFonts w:ascii="Arial" w:hAnsi="Arial" w:hint="default"/>
        <w:color w:val="065580"/>
        <w:sz w:val="20"/>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2B86000D"/>
    <w:multiLevelType w:val="multilevel"/>
    <w:tmpl w:val="FFFFFFFF"/>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21">
    <w:nsid w:val="2BB030DE"/>
    <w:multiLevelType w:val="hybridMultilevel"/>
    <w:tmpl w:val="AB789252"/>
    <w:lvl w:ilvl="0" w:tplc="0409000F">
      <w:start w:val="1"/>
      <w:numFmt w:val="decimal"/>
      <w:lvlText w:val="%1."/>
      <w:lvlJc w:val="left"/>
      <w:pPr>
        <w:tabs>
          <w:tab w:val="num" w:pos="720"/>
        </w:tabs>
        <w:ind w:left="720" w:hanging="360"/>
      </w:pPr>
      <w:rPr>
        <w:rFonts w:cs="Times New Roman"/>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22">
    <w:nsid w:val="2EA7055D"/>
    <w:multiLevelType w:val="multilevel"/>
    <w:tmpl w:val="04090023"/>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3">
    <w:nsid w:val="37A609AE"/>
    <w:multiLevelType w:val="multilevel"/>
    <w:tmpl w:val="04090023"/>
    <w:styleLink w:val="ArticleSection"/>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4">
    <w:nsid w:val="3BE21AA9"/>
    <w:multiLevelType w:val="hybridMultilevel"/>
    <w:tmpl w:val="24CACDC6"/>
    <w:lvl w:ilvl="0" w:tplc="0409000F">
      <w:start w:val="3"/>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nsid w:val="4F6F13EF"/>
    <w:multiLevelType w:val="hybridMultilevel"/>
    <w:tmpl w:val="CDEECA9A"/>
    <w:lvl w:ilvl="0" w:tplc="4168BA8E">
      <w:start w:val="1"/>
      <w:numFmt w:val="decimal"/>
      <w:lvlText w:val="%1."/>
      <w:lvlJc w:val="left"/>
      <w:pPr>
        <w:tabs>
          <w:tab w:val="num" w:pos="720"/>
        </w:tabs>
        <w:ind w:left="720" w:hanging="360"/>
      </w:pPr>
      <w:rPr>
        <w:rFonts w:cs="Times New Roman"/>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26">
    <w:nsid w:val="4FB80A48"/>
    <w:multiLevelType w:val="multilevel"/>
    <w:tmpl w:val="04090023"/>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7">
    <w:nsid w:val="5292047F"/>
    <w:multiLevelType w:val="hybridMultilevel"/>
    <w:tmpl w:val="58485B86"/>
    <w:lvl w:ilvl="0" w:tplc="4168BA8E">
      <w:start w:val="1"/>
      <w:numFmt w:val="decimal"/>
      <w:lvlText w:val="%1."/>
      <w:lvlJc w:val="left"/>
      <w:pPr>
        <w:tabs>
          <w:tab w:val="num" w:pos="720"/>
        </w:tabs>
        <w:ind w:left="720" w:hanging="360"/>
      </w:pPr>
      <w:rPr>
        <w:rFonts w:cs="Times New Roman"/>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28">
    <w:nsid w:val="60A26CA7"/>
    <w:multiLevelType w:val="multilevel"/>
    <w:tmpl w:val="73B21682"/>
    <w:lvl w:ilvl="0">
      <w:start w:val="1"/>
      <w:numFmt w:val="bullet"/>
      <w:lvlText w:val="►"/>
      <w:lvlJc w:val="left"/>
      <w:pPr>
        <w:ind w:left="720" w:hanging="360"/>
      </w:pPr>
      <w:rPr>
        <w:rFonts w:ascii="Arial" w:hAnsi="Arial" w:hint="default"/>
        <w:color w:val="065580"/>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9">
    <w:nsid w:val="66C011CD"/>
    <w:multiLevelType w:val="hybridMultilevel"/>
    <w:tmpl w:val="00B800C8"/>
    <w:lvl w:ilvl="0" w:tplc="0409000F">
      <w:start w:val="1"/>
      <w:numFmt w:val="bullet"/>
      <w:pStyle w:val="Enspirebulletedtext2"/>
      <w:lvlText w:val=""/>
      <w:lvlJc w:val="left"/>
      <w:pPr>
        <w:tabs>
          <w:tab w:val="num" w:pos="1224"/>
        </w:tabs>
        <w:ind w:left="1224" w:hanging="216"/>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0">
    <w:nsid w:val="68A269BB"/>
    <w:multiLevelType w:val="hybridMultilevel"/>
    <w:tmpl w:val="945065F4"/>
    <w:lvl w:ilvl="0" w:tplc="93E6720A">
      <w:start w:val="2"/>
      <w:numFmt w:val="decimal"/>
      <w:lvlText w:val="%1."/>
      <w:lvlJc w:val="left"/>
      <w:pPr>
        <w:tabs>
          <w:tab w:val="num" w:pos="720"/>
        </w:tabs>
        <w:ind w:left="720" w:hanging="360"/>
      </w:pPr>
      <w:rPr>
        <w:rFonts w:cs="Times New Roman" w:hint="default"/>
      </w:rPr>
    </w:lvl>
    <w:lvl w:ilvl="1" w:tplc="73CA82B8" w:tentative="1">
      <w:start w:val="1"/>
      <w:numFmt w:val="lowerLetter"/>
      <w:lvlText w:val="%2."/>
      <w:lvlJc w:val="left"/>
      <w:pPr>
        <w:tabs>
          <w:tab w:val="num" w:pos="1440"/>
        </w:tabs>
        <w:ind w:left="1440" w:hanging="360"/>
      </w:pPr>
      <w:rPr>
        <w:rFonts w:cs="Times New Roman"/>
      </w:rPr>
    </w:lvl>
    <w:lvl w:ilvl="2" w:tplc="2DD83B62" w:tentative="1">
      <w:start w:val="1"/>
      <w:numFmt w:val="lowerRoman"/>
      <w:lvlText w:val="%3."/>
      <w:lvlJc w:val="right"/>
      <w:pPr>
        <w:tabs>
          <w:tab w:val="num" w:pos="2160"/>
        </w:tabs>
        <w:ind w:left="2160" w:hanging="180"/>
      </w:pPr>
      <w:rPr>
        <w:rFonts w:cs="Times New Roman"/>
      </w:rPr>
    </w:lvl>
    <w:lvl w:ilvl="3" w:tplc="7EAC0FB6" w:tentative="1">
      <w:start w:val="1"/>
      <w:numFmt w:val="decimal"/>
      <w:lvlText w:val="%4."/>
      <w:lvlJc w:val="left"/>
      <w:pPr>
        <w:tabs>
          <w:tab w:val="num" w:pos="2880"/>
        </w:tabs>
        <w:ind w:left="2880" w:hanging="360"/>
      </w:pPr>
      <w:rPr>
        <w:rFonts w:cs="Times New Roman"/>
      </w:rPr>
    </w:lvl>
    <w:lvl w:ilvl="4" w:tplc="256272FA" w:tentative="1">
      <w:start w:val="1"/>
      <w:numFmt w:val="lowerLetter"/>
      <w:lvlText w:val="%5."/>
      <w:lvlJc w:val="left"/>
      <w:pPr>
        <w:tabs>
          <w:tab w:val="num" w:pos="3600"/>
        </w:tabs>
        <w:ind w:left="3600" w:hanging="360"/>
      </w:pPr>
      <w:rPr>
        <w:rFonts w:cs="Times New Roman"/>
      </w:rPr>
    </w:lvl>
    <w:lvl w:ilvl="5" w:tplc="78D4CF34" w:tentative="1">
      <w:start w:val="1"/>
      <w:numFmt w:val="lowerRoman"/>
      <w:lvlText w:val="%6."/>
      <w:lvlJc w:val="right"/>
      <w:pPr>
        <w:tabs>
          <w:tab w:val="num" w:pos="4320"/>
        </w:tabs>
        <w:ind w:left="4320" w:hanging="180"/>
      </w:pPr>
      <w:rPr>
        <w:rFonts w:cs="Times New Roman"/>
      </w:rPr>
    </w:lvl>
    <w:lvl w:ilvl="6" w:tplc="A4362B3E" w:tentative="1">
      <w:start w:val="1"/>
      <w:numFmt w:val="decimal"/>
      <w:lvlText w:val="%7."/>
      <w:lvlJc w:val="left"/>
      <w:pPr>
        <w:tabs>
          <w:tab w:val="num" w:pos="5040"/>
        </w:tabs>
        <w:ind w:left="5040" w:hanging="360"/>
      </w:pPr>
      <w:rPr>
        <w:rFonts w:cs="Times New Roman"/>
      </w:rPr>
    </w:lvl>
    <w:lvl w:ilvl="7" w:tplc="63AE8C42" w:tentative="1">
      <w:start w:val="1"/>
      <w:numFmt w:val="lowerLetter"/>
      <w:lvlText w:val="%8."/>
      <w:lvlJc w:val="left"/>
      <w:pPr>
        <w:tabs>
          <w:tab w:val="num" w:pos="5760"/>
        </w:tabs>
        <w:ind w:left="5760" w:hanging="360"/>
      </w:pPr>
      <w:rPr>
        <w:rFonts w:cs="Times New Roman"/>
      </w:rPr>
    </w:lvl>
    <w:lvl w:ilvl="8" w:tplc="26BA3970" w:tentative="1">
      <w:start w:val="1"/>
      <w:numFmt w:val="lowerRoman"/>
      <w:lvlText w:val="%9."/>
      <w:lvlJc w:val="right"/>
      <w:pPr>
        <w:tabs>
          <w:tab w:val="num" w:pos="6480"/>
        </w:tabs>
        <w:ind w:left="6480" w:hanging="180"/>
      </w:pPr>
      <w:rPr>
        <w:rFonts w:cs="Times New Roman"/>
      </w:rPr>
    </w:lvl>
  </w:abstractNum>
  <w:abstractNum w:abstractNumId="31">
    <w:nsid w:val="6A952CE9"/>
    <w:multiLevelType w:val="hybridMultilevel"/>
    <w:tmpl w:val="4A921B10"/>
    <w:lvl w:ilvl="0" w:tplc="35CAE348">
      <w:start w:val="1"/>
      <w:numFmt w:val="bullet"/>
      <w:lvlText w:val="►"/>
      <w:lvlJc w:val="left"/>
      <w:pPr>
        <w:ind w:left="720" w:hanging="360"/>
      </w:pPr>
      <w:rPr>
        <w:rFonts w:ascii="Arial" w:hAnsi="Arial" w:hint="default"/>
        <w:color w:val="06558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EB6494"/>
    <w:multiLevelType w:val="hybridMultilevel"/>
    <w:tmpl w:val="A572964A"/>
    <w:lvl w:ilvl="0" w:tplc="0409000F">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3">
    <w:nsid w:val="752B3661"/>
    <w:multiLevelType w:val="hybridMultilevel"/>
    <w:tmpl w:val="AB789252"/>
    <w:lvl w:ilvl="0" w:tplc="0409000F">
      <w:start w:val="1"/>
      <w:numFmt w:val="decimal"/>
      <w:lvlText w:val="%1."/>
      <w:lvlJc w:val="left"/>
      <w:pPr>
        <w:tabs>
          <w:tab w:val="num" w:pos="720"/>
        </w:tabs>
        <w:ind w:left="720" w:hanging="360"/>
      </w:pPr>
      <w:rPr>
        <w:rFonts w:cs="Times New Roman"/>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34">
    <w:nsid w:val="7A321AA2"/>
    <w:multiLevelType w:val="hybridMultilevel"/>
    <w:tmpl w:val="73B21682"/>
    <w:lvl w:ilvl="0" w:tplc="04090001">
      <w:start w:val="1"/>
      <w:numFmt w:val="bullet"/>
      <w:pStyle w:val="Enspirebulletedtext"/>
      <w:lvlText w:val="►"/>
      <w:lvlJc w:val="left"/>
      <w:pPr>
        <w:ind w:left="720" w:hanging="360"/>
      </w:pPr>
      <w:rPr>
        <w:rFonts w:ascii="Arial" w:hAnsi="Arial" w:hint="default"/>
        <w:color w:val="065580"/>
        <w:sz w:val="20"/>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EC63610"/>
    <w:multiLevelType w:val="hybridMultilevel"/>
    <w:tmpl w:val="167E6938"/>
    <w:lvl w:ilvl="0" w:tplc="0409000F">
      <w:start w:val="5"/>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abstractNumId w:val="23"/>
  </w:num>
  <w:num w:numId="2">
    <w:abstractNumId w:val="29"/>
  </w:num>
  <w:num w:numId="3">
    <w:abstractNumId w:val="11"/>
  </w:num>
  <w:num w:numId="4">
    <w:abstractNumId w:val="34"/>
  </w:num>
  <w:num w:numId="5">
    <w:abstractNumId w:val="12"/>
  </w:num>
  <w:num w:numId="6">
    <w:abstractNumId w:val="33"/>
  </w:num>
  <w:num w:numId="7">
    <w:abstractNumId w:val="32"/>
  </w:num>
  <w:num w:numId="8">
    <w:abstractNumId w:val="13"/>
  </w:num>
  <w:num w:numId="9">
    <w:abstractNumId w:val="35"/>
  </w:num>
  <w:num w:numId="10">
    <w:abstractNumId w:val="17"/>
  </w:num>
  <w:num w:numId="11">
    <w:abstractNumId w:val="20"/>
  </w:num>
  <w:num w:numId="12">
    <w:abstractNumId w:val="22"/>
  </w:num>
  <w:num w:numId="13">
    <w:abstractNumId w:val="31"/>
  </w:num>
  <w:num w:numId="14">
    <w:abstractNumId w:val="28"/>
  </w:num>
  <w:num w:numId="15">
    <w:abstractNumId w:val="10"/>
  </w:num>
  <w:num w:numId="16">
    <w:abstractNumId w:val="19"/>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8"/>
  </w:num>
  <w:num w:numId="28">
    <w:abstractNumId w:val="25"/>
  </w:num>
  <w:num w:numId="29">
    <w:abstractNumId w:val="30"/>
  </w:num>
  <w:num w:numId="30">
    <w:abstractNumId w:val="27"/>
  </w:num>
  <w:num w:numId="31">
    <w:abstractNumId w:val="24"/>
  </w:num>
  <w:num w:numId="32">
    <w:abstractNumId w:val="15"/>
  </w:num>
  <w:num w:numId="33">
    <w:abstractNumId w:val="21"/>
  </w:num>
  <w:num w:numId="34">
    <w:abstractNumId w:val="14"/>
  </w:num>
  <w:num w:numId="35">
    <w:abstractNumId w:val="26"/>
  </w:num>
  <w:num w:numId="36">
    <w:abstractNumId w:val="16"/>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rsids>
    <w:rsidRoot w:val="00D94F30"/>
    <w:rsid w:val="00032979"/>
    <w:rsid w:val="000916C7"/>
    <w:rsid w:val="000A707E"/>
    <w:rsid w:val="000B419B"/>
    <w:rsid w:val="000B5B10"/>
    <w:rsid w:val="000B7C65"/>
    <w:rsid w:val="000E39FE"/>
    <w:rsid w:val="000E60E3"/>
    <w:rsid w:val="0010555D"/>
    <w:rsid w:val="00107E3A"/>
    <w:rsid w:val="001156D4"/>
    <w:rsid w:val="00121242"/>
    <w:rsid w:val="001329B4"/>
    <w:rsid w:val="00153332"/>
    <w:rsid w:val="00166F73"/>
    <w:rsid w:val="001708D9"/>
    <w:rsid w:val="00177A8B"/>
    <w:rsid w:val="00191E08"/>
    <w:rsid w:val="001979B5"/>
    <w:rsid w:val="001A1D2B"/>
    <w:rsid w:val="001D4388"/>
    <w:rsid w:val="002010E9"/>
    <w:rsid w:val="00267169"/>
    <w:rsid w:val="0027596B"/>
    <w:rsid w:val="002E53C1"/>
    <w:rsid w:val="002E6A76"/>
    <w:rsid w:val="00346FDB"/>
    <w:rsid w:val="00364079"/>
    <w:rsid w:val="0036555F"/>
    <w:rsid w:val="00391519"/>
    <w:rsid w:val="003A0801"/>
    <w:rsid w:val="003B6EB2"/>
    <w:rsid w:val="003C3658"/>
    <w:rsid w:val="003E5657"/>
    <w:rsid w:val="00404B66"/>
    <w:rsid w:val="00421FE1"/>
    <w:rsid w:val="00454AF3"/>
    <w:rsid w:val="004D6C39"/>
    <w:rsid w:val="00522041"/>
    <w:rsid w:val="00527994"/>
    <w:rsid w:val="005718CA"/>
    <w:rsid w:val="005803C8"/>
    <w:rsid w:val="00583654"/>
    <w:rsid w:val="005A6C8B"/>
    <w:rsid w:val="005B18AD"/>
    <w:rsid w:val="005D5C4E"/>
    <w:rsid w:val="005F6EBA"/>
    <w:rsid w:val="00656FDA"/>
    <w:rsid w:val="00662ADB"/>
    <w:rsid w:val="00687D2C"/>
    <w:rsid w:val="00697104"/>
    <w:rsid w:val="006A7034"/>
    <w:rsid w:val="006C2754"/>
    <w:rsid w:val="006C6733"/>
    <w:rsid w:val="006D5D46"/>
    <w:rsid w:val="006F5439"/>
    <w:rsid w:val="006F7EC7"/>
    <w:rsid w:val="00727468"/>
    <w:rsid w:val="007379A5"/>
    <w:rsid w:val="00767445"/>
    <w:rsid w:val="00776209"/>
    <w:rsid w:val="00781764"/>
    <w:rsid w:val="00781D2F"/>
    <w:rsid w:val="007C2DC3"/>
    <w:rsid w:val="007C399F"/>
    <w:rsid w:val="007F1E10"/>
    <w:rsid w:val="00854F77"/>
    <w:rsid w:val="00871A06"/>
    <w:rsid w:val="00874BAD"/>
    <w:rsid w:val="00875DB6"/>
    <w:rsid w:val="0088119B"/>
    <w:rsid w:val="008A69C5"/>
    <w:rsid w:val="008D3A92"/>
    <w:rsid w:val="008D53FF"/>
    <w:rsid w:val="008F01FD"/>
    <w:rsid w:val="00905BBE"/>
    <w:rsid w:val="00924EDD"/>
    <w:rsid w:val="00932CDB"/>
    <w:rsid w:val="00956E57"/>
    <w:rsid w:val="00997296"/>
    <w:rsid w:val="009D38B1"/>
    <w:rsid w:val="009E2F6E"/>
    <w:rsid w:val="009F4B1A"/>
    <w:rsid w:val="00A27322"/>
    <w:rsid w:val="00A522FC"/>
    <w:rsid w:val="00A62A83"/>
    <w:rsid w:val="00A82390"/>
    <w:rsid w:val="00AA11B2"/>
    <w:rsid w:val="00AC2E12"/>
    <w:rsid w:val="00AF06BF"/>
    <w:rsid w:val="00AF5C21"/>
    <w:rsid w:val="00B13DE0"/>
    <w:rsid w:val="00B16BAC"/>
    <w:rsid w:val="00B60EC0"/>
    <w:rsid w:val="00B67AA6"/>
    <w:rsid w:val="00B72268"/>
    <w:rsid w:val="00B833AF"/>
    <w:rsid w:val="00BA66D7"/>
    <w:rsid w:val="00BA6B7F"/>
    <w:rsid w:val="00BB2099"/>
    <w:rsid w:val="00BB61D6"/>
    <w:rsid w:val="00BC4794"/>
    <w:rsid w:val="00BE0DC7"/>
    <w:rsid w:val="00BF1C88"/>
    <w:rsid w:val="00C5679A"/>
    <w:rsid w:val="00C72AC9"/>
    <w:rsid w:val="00CB2B99"/>
    <w:rsid w:val="00CD6397"/>
    <w:rsid w:val="00CE66FB"/>
    <w:rsid w:val="00CF06B8"/>
    <w:rsid w:val="00CF4E64"/>
    <w:rsid w:val="00CF7688"/>
    <w:rsid w:val="00D013E6"/>
    <w:rsid w:val="00D03A63"/>
    <w:rsid w:val="00D13691"/>
    <w:rsid w:val="00D60B43"/>
    <w:rsid w:val="00D64DB7"/>
    <w:rsid w:val="00D7338C"/>
    <w:rsid w:val="00D87636"/>
    <w:rsid w:val="00D94F30"/>
    <w:rsid w:val="00D95A62"/>
    <w:rsid w:val="00DA35EE"/>
    <w:rsid w:val="00DB084B"/>
    <w:rsid w:val="00DB59A3"/>
    <w:rsid w:val="00E16E24"/>
    <w:rsid w:val="00E446C2"/>
    <w:rsid w:val="00E50880"/>
    <w:rsid w:val="00E51099"/>
    <w:rsid w:val="00E76CDC"/>
    <w:rsid w:val="00E8492C"/>
    <w:rsid w:val="00E90E0E"/>
    <w:rsid w:val="00EC4737"/>
    <w:rsid w:val="00F04923"/>
    <w:rsid w:val="00F05B52"/>
    <w:rsid w:val="00F100FE"/>
    <w:rsid w:val="00F137AD"/>
    <w:rsid w:val="00F27885"/>
    <w:rsid w:val="00F42C40"/>
    <w:rsid w:val="00F660FE"/>
    <w:rsid w:val="00F70B5D"/>
    <w:rsid w:val="00FA3415"/>
    <w:rsid w:val="00FA5FD1"/>
    <w:rsid w:val="00FE3D20"/>
    <w:rsid w:val="00FF18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locked="1" w:semiHidden="0" w:uiPriority="39" w:unhideWhenUsed="0"/>
    <w:lsdException w:name="toc 2" w:locked="1" w:semiHidden="0" w:uiPriority="39" w:unhideWhenUsed="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F30"/>
    <w:rPr>
      <w:rFonts w:ascii="Times New Roman" w:eastAsia="Times New Roman" w:hAnsi="Times New Roman"/>
      <w:sz w:val="24"/>
      <w:szCs w:val="24"/>
    </w:rPr>
  </w:style>
  <w:style w:type="paragraph" w:styleId="Heading1">
    <w:name w:val="heading 1"/>
    <w:basedOn w:val="Normal"/>
    <w:next w:val="Normal"/>
    <w:link w:val="Heading1Char"/>
    <w:uiPriority w:val="99"/>
    <w:qFormat/>
    <w:rsid w:val="00D94F30"/>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D94F30"/>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D94F30"/>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D94F30"/>
    <w:pPr>
      <w:keepNext/>
      <w:keepLines/>
      <w:spacing w:before="200"/>
      <w:outlineLvl w:val="3"/>
    </w:pPr>
    <w:rPr>
      <w:rFonts w:ascii="Calibri" w:hAnsi="Calibri"/>
      <w:b/>
      <w:bCs/>
      <w:i/>
      <w:iCs/>
      <w:color w:val="4F81BD"/>
    </w:rPr>
  </w:style>
  <w:style w:type="paragraph" w:styleId="Heading5">
    <w:name w:val="heading 5"/>
    <w:basedOn w:val="Normal"/>
    <w:next w:val="Normal"/>
    <w:link w:val="Heading5Char"/>
    <w:uiPriority w:val="99"/>
    <w:qFormat/>
    <w:rsid w:val="00D94F30"/>
    <w:pPr>
      <w:keepNext/>
      <w:keepLines/>
      <w:spacing w:before="200"/>
      <w:outlineLvl w:val="4"/>
    </w:pPr>
    <w:rPr>
      <w:rFonts w:ascii="Calibri" w:hAnsi="Calibri"/>
      <w:color w:val="244061"/>
    </w:rPr>
  </w:style>
  <w:style w:type="paragraph" w:styleId="Heading6">
    <w:name w:val="heading 6"/>
    <w:basedOn w:val="Normal"/>
    <w:next w:val="Normal"/>
    <w:link w:val="Heading6Char"/>
    <w:uiPriority w:val="99"/>
    <w:qFormat/>
    <w:rsid w:val="00D94F30"/>
    <w:pPr>
      <w:keepNext/>
      <w:keepLines/>
      <w:spacing w:before="200"/>
      <w:outlineLvl w:val="5"/>
    </w:pPr>
    <w:rPr>
      <w:rFonts w:ascii="Calibri" w:hAnsi="Calibri"/>
      <w:i/>
      <w:iCs/>
      <w:color w:val="244061"/>
    </w:rPr>
  </w:style>
  <w:style w:type="paragraph" w:styleId="Heading7">
    <w:name w:val="heading 7"/>
    <w:basedOn w:val="Normal"/>
    <w:next w:val="Normal"/>
    <w:link w:val="Heading7Char"/>
    <w:uiPriority w:val="99"/>
    <w:qFormat/>
    <w:rsid w:val="00D94F30"/>
    <w:pPr>
      <w:keepNext/>
      <w:keepLines/>
      <w:spacing w:before="200"/>
      <w:outlineLvl w:val="6"/>
    </w:pPr>
    <w:rPr>
      <w:rFonts w:ascii="Calibri" w:hAnsi="Calibri"/>
      <w:i/>
      <w:iCs/>
      <w:color w:val="404040"/>
    </w:rPr>
  </w:style>
  <w:style w:type="paragraph" w:styleId="Heading8">
    <w:name w:val="heading 8"/>
    <w:basedOn w:val="Normal"/>
    <w:next w:val="Normal"/>
    <w:link w:val="Heading8Char"/>
    <w:uiPriority w:val="99"/>
    <w:qFormat/>
    <w:rsid w:val="00D94F30"/>
    <w:pPr>
      <w:keepNext/>
      <w:keepLines/>
      <w:spacing w:before="200"/>
      <w:outlineLvl w:val="7"/>
    </w:pPr>
    <w:rPr>
      <w:rFonts w:ascii="Calibri" w:hAnsi="Calibri"/>
      <w:color w:val="363636"/>
      <w:sz w:val="20"/>
      <w:szCs w:val="20"/>
    </w:rPr>
  </w:style>
  <w:style w:type="paragraph" w:styleId="Heading9">
    <w:name w:val="heading 9"/>
    <w:basedOn w:val="Normal"/>
    <w:next w:val="Normal"/>
    <w:link w:val="Heading9Char"/>
    <w:uiPriority w:val="99"/>
    <w:qFormat/>
    <w:rsid w:val="00D94F30"/>
    <w:pPr>
      <w:keepNext/>
      <w:keepLines/>
      <w:spacing w:before="200"/>
      <w:outlineLvl w:val="8"/>
    </w:pPr>
    <w:rPr>
      <w:rFonts w:ascii="Calibri" w:hAnsi="Calibri"/>
      <w:i/>
      <w:iCs/>
      <w:color w:val="36363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94F30"/>
    <w:rPr>
      <w:rFonts w:ascii="Arial" w:hAnsi="Arial" w:cs="Arial"/>
      <w:b/>
      <w:bCs/>
      <w:kern w:val="32"/>
      <w:sz w:val="32"/>
      <w:szCs w:val="32"/>
      <w:lang w:val="en-US" w:eastAsia="en-US" w:bidi="ar-SA"/>
    </w:rPr>
  </w:style>
  <w:style w:type="character" w:customStyle="1" w:styleId="Heading2Char">
    <w:name w:val="Heading 2 Char"/>
    <w:basedOn w:val="DefaultParagraphFont"/>
    <w:link w:val="Heading2"/>
    <w:uiPriority w:val="99"/>
    <w:locked/>
    <w:rsid w:val="00D94F30"/>
    <w:rPr>
      <w:rFonts w:ascii="Arial" w:hAnsi="Arial" w:cs="Arial"/>
      <w:b/>
      <w:bCs/>
      <w:i/>
      <w:iCs/>
      <w:sz w:val="28"/>
      <w:szCs w:val="28"/>
      <w:lang w:val="en-US" w:eastAsia="en-US" w:bidi="ar-SA"/>
    </w:rPr>
  </w:style>
  <w:style w:type="character" w:customStyle="1" w:styleId="Heading3Char">
    <w:name w:val="Heading 3 Char"/>
    <w:basedOn w:val="DefaultParagraphFont"/>
    <w:link w:val="Heading3"/>
    <w:uiPriority w:val="99"/>
    <w:locked/>
    <w:rsid w:val="00D94F30"/>
    <w:rPr>
      <w:rFonts w:ascii="Arial" w:hAnsi="Arial" w:cs="Arial"/>
      <w:b/>
      <w:bCs/>
      <w:sz w:val="26"/>
      <w:szCs w:val="26"/>
      <w:lang w:val="en-US" w:eastAsia="en-US" w:bidi="ar-SA"/>
    </w:rPr>
  </w:style>
  <w:style w:type="character" w:customStyle="1" w:styleId="Heading4Char">
    <w:name w:val="Heading 4 Char"/>
    <w:basedOn w:val="DefaultParagraphFont"/>
    <w:link w:val="Heading4"/>
    <w:uiPriority w:val="99"/>
    <w:semiHidden/>
    <w:locked/>
    <w:rsid w:val="00D94F30"/>
    <w:rPr>
      <w:rFonts w:ascii="Calibri" w:hAnsi="Calibri" w:cs="Times New Roman"/>
      <w:b/>
      <w:bCs/>
      <w:i/>
      <w:iCs/>
      <w:color w:val="4F81BD"/>
    </w:rPr>
  </w:style>
  <w:style w:type="character" w:customStyle="1" w:styleId="Heading5Char">
    <w:name w:val="Heading 5 Char"/>
    <w:basedOn w:val="DefaultParagraphFont"/>
    <w:link w:val="Heading5"/>
    <w:uiPriority w:val="99"/>
    <w:semiHidden/>
    <w:locked/>
    <w:rsid w:val="00D94F30"/>
    <w:rPr>
      <w:rFonts w:ascii="Calibri" w:hAnsi="Calibri" w:cs="Times New Roman"/>
      <w:color w:val="244061"/>
    </w:rPr>
  </w:style>
  <w:style w:type="character" w:customStyle="1" w:styleId="Heading6Char">
    <w:name w:val="Heading 6 Char"/>
    <w:basedOn w:val="DefaultParagraphFont"/>
    <w:link w:val="Heading6"/>
    <w:uiPriority w:val="99"/>
    <w:semiHidden/>
    <w:locked/>
    <w:rsid w:val="00D94F30"/>
    <w:rPr>
      <w:rFonts w:ascii="Calibri" w:hAnsi="Calibri" w:cs="Times New Roman"/>
      <w:i/>
      <w:iCs/>
      <w:color w:val="244061"/>
    </w:rPr>
  </w:style>
  <w:style w:type="character" w:customStyle="1" w:styleId="Heading7Char">
    <w:name w:val="Heading 7 Char"/>
    <w:basedOn w:val="DefaultParagraphFont"/>
    <w:link w:val="Heading7"/>
    <w:uiPriority w:val="99"/>
    <w:semiHidden/>
    <w:locked/>
    <w:rsid w:val="00D94F30"/>
    <w:rPr>
      <w:rFonts w:ascii="Calibri" w:hAnsi="Calibri" w:cs="Times New Roman"/>
      <w:i/>
      <w:iCs/>
      <w:color w:val="404040"/>
    </w:rPr>
  </w:style>
  <w:style w:type="character" w:customStyle="1" w:styleId="Heading8Char">
    <w:name w:val="Heading 8 Char"/>
    <w:basedOn w:val="DefaultParagraphFont"/>
    <w:link w:val="Heading8"/>
    <w:uiPriority w:val="99"/>
    <w:semiHidden/>
    <w:locked/>
    <w:rsid w:val="00D94F30"/>
    <w:rPr>
      <w:rFonts w:ascii="Calibri" w:hAnsi="Calibri" w:cs="Times New Roman"/>
      <w:color w:val="363636"/>
      <w:sz w:val="20"/>
      <w:szCs w:val="20"/>
    </w:rPr>
  </w:style>
  <w:style w:type="character" w:customStyle="1" w:styleId="Heading9Char">
    <w:name w:val="Heading 9 Char"/>
    <w:basedOn w:val="DefaultParagraphFont"/>
    <w:link w:val="Heading9"/>
    <w:uiPriority w:val="99"/>
    <w:semiHidden/>
    <w:locked/>
    <w:rsid w:val="00D94F30"/>
    <w:rPr>
      <w:rFonts w:ascii="Calibri" w:hAnsi="Calibri" w:cs="Times New Roman"/>
      <w:i/>
      <w:iCs/>
      <w:color w:val="363636"/>
      <w:sz w:val="20"/>
      <w:szCs w:val="20"/>
    </w:rPr>
  </w:style>
  <w:style w:type="paragraph" w:styleId="Header">
    <w:name w:val="header"/>
    <w:basedOn w:val="Normal"/>
    <w:link w:val="HeaderChar"/>
    <w:uiPriority w:val="99"/>
    <w:rsid w:val="00D94F30"/>
    <w:pPr>
      <w:tabs>
        <w:tab w:val="center" w:pos="4320"/>
        <w:tab w:val="right" w:pos="8640"/>
      </w:tabs>
    </w:pPr>
  </w:style>
  <w:style w:type="character" w:customStyle="1" w:styleId="HeaderChar">
    <w:name w:val="Header Char"/>
    <w:basedOn w:val="DefaultParagraphFont"/>
    <w:link w:val="Header"/>
    <w:uiPriority w:val="99"/>
    <w:locked/>
    <w:rsid w:val="00D94F30"/>
    <w:rPr>
      <w:rFonts w:ascii="Times New Roman" w:hAnsi="Times New Roman" w:cs="Times New Roman"/>
    </w:rPr>
  </w:style>
  <w:style w:type="paragraph" w:styleId="Footer">
    <w:name w:val="footer"/>
    <w:basedOn w:val="Normal"/>
    <w:link w:val="FooterChar"/>
    <w:uiPriority w:val="99"/>
    <w:rsid w:val="00D94F30"/>
    <w:pPr>
      <w:tabs>
        <w:tab w:val="center" w:pos="4320"/>
        <w:tab w:val="right" w:pos="8640"/>
      </w:tabs>
    </w:pPr>
  </w:style>
  <w:style w:type="character" w:customStyle="1" w:styleId="FooterChar">
    <w:name w:val="Footer Char"/>
    <w:basedOn w:val="DefaultParagraphFont"/>
    <w:link w:val="Footer"/>
    <w:uiPriority w:val="99"/>
    <w:locked/>
    <w:rsid w:val="00D94F30"/>
    <w:rPr>
      <w:rFonts w:ascii="Times New Roman" w:hAnsi="Times New Roman" w:cs="Times New Roman"/>
    </w:rPr>
  </w:style>
  <w:style w:type="character" w:styleId="PageNumber">
    <w:name w:val="page number"/>
    <w:basedOn w:val="DefaultParagraphFont"/>
    <w:uiPriority w:val="99"/>
    <w:rsid w:val="00D94F30"/>
    <w:rPr>
      <w:rFonts w:cs="Times New Roman"/>
    </w:rPr>
  </w:style>
  <w:style w:type="paragraph" w:customStyle="1" w:styleId="EnspireBodyText">
    <w:name w:val="Enspire Body Text"/>
    <w:link w:val="EnspireBodyTextChar"/>
    <w:uiPriority w:val="99"/>
    <w:rsid w:val="00F137AD"/>
    <w:pPr>
      <w:spacing w:line="288" w:lineRule="auto"/>
    </w:pPr>
    <w:rPr>
      <w:rFonts w:ascii="Arial" w:eastAsia="Times New Roman" w:hAnsi="Arial" w:cs="Arial"/>
      <w:bCs/>
      <w:sz w:val="20"/>
      <w:szCs w:val="19"/>
    </w:rPr>
  </w:style>
  <w:style w:type="paragraph" w:customStyle="1" w:styleId="EnspireSectionHeading">
    <w:name w:val="Enspire Section Heading"/>
    <w:basedOn w:val="Heading2"/>
    <w:link w:val="EnspireSectionHeadingChar"/>
    <w:uiPriority w:val="99"/>
    <w:rsid w:val="00924EDD"/>
    <w:pPr>
      <w:numPr>
        <w:ilvl w:val="0"/>
        <w:numId w:val="0"/>
      </w:numPr>
      <w:spacing w:after="120"/>
    </w:pPr>
    <w:rPr>
      <w:i w:val="0"/>
      <w:sz w:val="24"/>
      <w:szCs w:val="24"/>
    </w:rPr>
  </w:style>
  <w:style w:type="paragraph" w:styleId="TOC2">
    <w:name w:val="toc 2"/>
    <w:basedOn w:val="Normal"/>
    <w:next w:val="Normal"/>
    <w:autoRedefine/>
    <w:uiPriority w:val="39"/>
    <w:semiHidden/>
    <w:rsid w:val="00D94F30"/>
    <w:pPr>
      <w:ind w:left="240"/>
    </w:pPr>
  </w:style>
  <w:style w:type="paragraph" w:styleId="TOC1">
    <w:name w:val="toc 1"/>
    <w:basedOn w:val="Normal"/>
    <w:next w:val="Normal"/>
    <w:autoRedefine/>
    <w:uiPriority w:val="39"/>
    <w:semiHidden/>
    <w:rsid w:val="00D94F30"/>
    <w:pPr>
      <w:tabs>
        <w:tab w:val="right" w:leader="dot" w:pos="9350"/>
      </w:tabs>
    </w:pPr>
    <w:rPr>
      <w:rFonts w:ascii="Arial" w:hAnsi="Arial"/>
      <w:b/>
      <w:noProof/>
      <w:sz w:val="20"/>
    </w:rPr>
  </w:style>
  <w:style w:type="paragraph" w:customStyle="1" w:styleId="EnspireSubsectionHeading">
    <w:name w:val="Enspire Subsection Heading"/>
    <w:basedOn w:val="EnspireSectionHeading"/>
    <w:link w:val="EnspireSubsectionHeadingChar"/>
    <w:uiPriority w:val="99"/>
    <w:rsid w:val="00D03A63"/>
    <w:rPr>
      <w:sz w:val="20"/>
      <w:szCs w:val="19"/>
    </w:rPr>
  </w:style>
  <w:style w:type="character" w:customStyle="1" w:styleId="EnspireBodyTextChar">
    <w:name w:val="Enspire Body Text Char"/>
    <w:basedOn w:val="DefaultParagraphFont"/>
    <w:link w:val="EnspireBodyText"/>
    <w:uiPriority w:val="99"/>
    <w:locked/>
    <w:rsid w:val="00F137AD"/>
    <w:rPr>
      <w:rFonts w:ascii="Arial" w:hAnsi="Arial" w:cs="Arial"/>
      <w:bCs/>
      <w:sz w:val="19"/>
      <w:szCs w:val="19"/>
      <w:lang w:val="en-US" w:eastAsia="en-US" w:bidi="ar-SA"/>
    </w:rPr>
  </w:style>
  <w:style w:type="character" w:customStyle="1" w:styleId="EnspireSubsectionHeadingChar">
    <w:name w:val="Enspire Subsection Heading Char"/>
    <w:basedOn w:val="DefaultParagraphFont"/>
    <w:link w:val="EnspireSubsectionHeading"/>
    <w:uiPriority w:val="99"/>
    <w:locked/>
    <w:rsid w:val="00D03A63"/>
    <w:rPr>
      <w:rFonts w:ascii="Arial" w:hAnsi="Arial" w:cs="Arial"/>
      <w:b/>
      <w:bCs/>
      <w:iCs/>
      <w:sz w:val="19"/>
      <w:szCs w:val="19"/>
    </w:rPr>
  </w:style>
  <w:style w:type="character" w:customStyle="1" w:styleId="EnspireSectionHeadingChar">
    <w:name w:val="Enspire Section Heading Char"/>
    <w:basedOn w:val="DefaultParagraphFont"/>
    <w:link w:val="EnspireSectionHeading"/>
    <w:uiPriority w:val="99"/>
    <w:locked/>
    <w:rsid w:val="00924EDD"/>
    <w:rPr>
      <w:rFonts w:ascii="Arial" w:hAnsi="Arial" w:cs="Arial"/>
      <w:b/>
      <w:bCs/>
      <w:iCs/>
      <w:sz w:val="24"/>
      <w:szCs w:val="24"/>
    </w:rPr>
  </w:style>
  <w:style w:type="paragraph" w:styleId="CommentText">
    <w:name w:val="annotation text"/>
    <w:basedOn w:val="Normal"/>
    <w:link w:val="CommentTextChar"/>
    <w:uiPriority w:val="99"/>
    <w:semiHidden/>
    <w:rsid w:val="00D94F30"/>
    <w:rPr>
      <w:sz w:val="20"/>
      <w:szCs w:val="20"/>
    </w:rPr>
  </w:style>
  <w:style w:type="character" w:customStyle="1" w:styleId="CommentTextChar">
    <w:name w:val="Comment Text Char"/>
    <w:basedOn w:val="DefaultParagraphFont"/>
    <w:link w:val="CommentText"/>
    <w:uiPriority w:val="99"/>
    <w:semiHidden/>
    <w:locked/>
    <w:rsid w:val="00D94F30"/>
    <w:rPr>
      <w:rFonts w:ascii="Times New Roman" w:hAnsi="Times New Roman" w:cs="Times New Roman"/>
      <w:sz w:val="20"/>
      <w:szCs w:val="20"/>
    </w:rPr>
  </w:style>
  <w:style w:type="paragraph" w:customStyle="1" w:styleId="Enspirebulletedtext">
    <w:name w:val="Enspire bulleted text"/>
    <w:basedOn w:val="Normal"/>
    <w:uiPriority w:val="99"/>
    <w:rsid w:val="00F137AD"/>
    <w:pPr>
      <w:numPr>
        <w:numId w:val="4"/>
      </w:numPr>
      <w:spacing w:after="100"/>
    </w:pPr>
    <w:rPr>
      <w:rFonts w:ascii="Arial" w:hAnsi="Arial"/>
      <w:sz w:val="20"/>
    </w:rPr>
  </w:style>
  <w:style w:type="paragraph" w:customStyle="1" w:styleId="Enspirebulletedtext2">
    <w:name w:val="Enspire bulleted text 2"/>
    <w:basedOn w:val="Enspirebulletedtext"/>
    <w:next w:val="EnspireBodyText"/>
    <w:uiPriority w:val="99"/>
    <w:rsid w:val="00F05B52"/>
    <w:pPr>
      <w:numPr>
        <w:numId w:val="2"/>
      </w:numPr>
    </w:pPr>
  </w:style>
  <w:style w:type="paragraph" w:customStyle="1" w:styleId="Enspirenumberedlist2">
    <w:name w:val="Enspire numbered list 2"/>
    <w:basedOn w:val="Enspirebulletedtext2"/>
    <w:uiPriority w:val="99"/>
    <w:rsid w:val="00CE66FB"/>
    <w:pPr>
      <w:numPr>
        <w:numId w:val="3"/>
      </w:numPr>
    </w:pPr>
  </w:style>
  <w:style w:type="paragraph" w:customStyle="1" w:styleId="Enspirebulletedtext3">
    <w:name w:val="Enspire bulleted text 3"/>
    <w:basedOn w:val="Enspirebulletedtext2"/>
    <w:next w:val="EnspireBodyText"/>
    <w:uiPriority w:val="99"/>
    <w:rsid w:val="001D4388"/>
    <w:pPr>
      <w:numPr>
        <w:ilvl w:val="2"/>
        <w:numId w:val="3"/>
      </w:numPr>
      <w:ind w:left="1800"/>
    </w:pPr>
  </w:style>
  <w:style w:type="paragraph" w:styleId="BalloonText">
    <w:name w:val="Balloon Text"/>
    <w:basedOn w:val="Normal"/>
    <w:link w:val="BalloonTextChar"/>
    <w:uiPriority w:val="99"/>
    <w:semiHidden/>
    <w:rsid w:val="0088119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8119B"/>
    <w:rPr>
      <w:rFonts w:ascii="Tahoma" w:hAnsi="Tahoma" w:cs="Tahoma"/>
      <w:sz w:val="16"/>
      <w:szCs w:val="16"/>
    </w:rPr>
  </w:style>
  <w:style w:type="character" w:styleId="CommentReference">
    <w:name w:val="annotation reference"/>
    <w:basedOn w:val="DefaultParagraphFont"/>
    <w:uiPriority w:val="99"/>
    <w:semiHidden/>
    <w:rsid w:val="0088119B"/>
    <w:rPr>
      <w:rFonts w:cs="Times New Roman"/>
      <w:sz w:val="16"/>
      <w:szCs w:val="16"/>
    </w:rPr>
  </w:style>
  <w:style w:type="paragraph" w:styleId="CommentSubject">
    <w:name w:val="annotation subject"/>
    <w:basedOn w:val="CommentText"/>
    <w:next w:val="CommentText"/>
    <w:link w:val="CommentSubjectChar"/>
    <w:uiPriority w:val="99"/>
    <w:semiHidden/>
    <w:rsid w:val="0088119B"/>
    <w:rPr>
      <w:b/>
      <w:bCs/>
    </w:rPr>
  </w:style>
  <w:style w:type="character" w:customStyle="1" w:styleId="CommentSubjectChar">
    <w:name w:val="Comment Subject Char"/>
    <w:basedOn w:val="CommentTextChar"/>
    <w:link w:val="CommentSubject"/>
    <w:uiPriority w:val="99"/>
    <w:semiHidden/>
    <w:locked/>
    <w:rsid w:val="0088119B"/>
    <w:rPr>
      <w:b/>
      <w:bCs/>
    </w:rPr>
  </w:style>
  <w:style w:type="character" w:customStyle="1" w:styleId="apple-style-span">
    <w:name w:val="apple-style-span"/>
    <w:basedOn w:val="DefaultParagraphFont"/>
    <w:uiPriority w:val="99"/>
    <w:rsid w:val="006F5439"/>
    <w:rPr>
      <w:rFonts w:cs="Times New Roman"/>
    </w:rPr>
  </w:style>
  <w:style w:type="table" w:styleId="TableGrid">
    <w:name w:val="Table Grid"/>
    <w:basedOn w:val="TableNormal"/>
    <w:uiPriority w:val="99"/>
    <w:locked/>
    <w:rsid w:val="000E60E3"/>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styleId="ArticleSection">
    <w:name w:val="Outline List 3"/>
    <w:basedOn w:val="NoList"/>
    <w:uiPriority w:val="99"/>
    <w:semiHidden/>
    <w:unhideWhenUsed/>
    <w:rsid w:val="006340F4"/>
    <w:pPr>
      <w:numPr>
        <w:numId w:val="1"/>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945</Words>
  <Characters>5390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Defense Acquisition University</vt:lpstr>
    </vt:vector>
  </TitlesOfParts>
  <Company> </Company>
  <LinksUpToDate>false</LinksUpToDate>
  <CharactersWithSpaces>6323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Defense Acquisition University</dc:title>
  <dc:subject/>
  <dc:creator>Jerry Pharr</dc:creator>
  <cp:keywords/>
  <dc:description/>
  <cp:lastModifiedBy>Moore</cp:lastModifiedBy>
  <cp:revision>3</cp:revision>
  <cp:lastPrinted>2012-01-06T21:42:00Z</cp:lastPrinted>
  <dcterms:created xsi:type="dcterms:W3CDTF">2012-01-25T18:42:00Z</dcterms:created>
  <dcterms:modified xsi:type="dcterms:W3CDTF">2012-01-25T18:43:00Z</dcterms:modified>
</cp:coreProperties>
</file>