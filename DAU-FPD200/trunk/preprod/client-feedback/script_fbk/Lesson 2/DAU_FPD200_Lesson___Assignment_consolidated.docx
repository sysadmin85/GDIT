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8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V w:val="single" w:sz="2" w:space="0" w:color="FFFFFF"/>
        </w:tblBorders>
        <w:tblLayout w:type="fixed"/>
        <w:tblLook w:val="0000"/>
      </w:tblPr>
      <w:tblGrid>
        <w:gridCol w:w="3168"/>
        <w:gridCol w:w="3420"/>
        <w:gridCol w:w="3060"/>
      </w:tblGrid>
      <w:tr w:rsidR="00D8459C">
        <w:trPr>
          <w:trHeight w:val="726"/>
        </w:trPr>
        <w:tc>
          <w:tcPr>
            <w:tcW w:w="3168" w:type="dxa"/>
            <w:tcBorders>
              <w:top w:val="single" w:sz="2" w:space="0" w:color="FFFFFF"/>
              <w:bottom w:val="single" w:sz="2" w:space="0" w:color="FFFFFF"/>
            </w:tcBorders>
          </w:tcPr>
          <w:p w:rsidR="00D8459C" w:rsidRDefault="00185F38">
            <w:pPr>
              <w:pStyle w:val="Heading1"/>
              <w:numPr>
                <w:ilvl w:val="0"/>
                <w:numId w:val="0"/>
              </w:numPr>
            </w:pPr>
            <w:bookmarkStart w:id="0" w:name="_Toc88466061"/>
            <w:bookmarkStart w:id="1" w:name="_Toc169315652"/>
            <w:bookmarkStart w:id="2" w:name="_Toc169315842"/>
            <w:bookmarkStart w:id="3" w:name="_Toc169315941"/>
            <w:bookmarkStart w:id="4" w:name="_Toc173143750"/>
            <w:bookmarkStart w:id="5" w:name="_Toc173143793"/>
            <w:bookmarkStart w:id="6" w:name="_Toc295741754"/>
            <w:bookmarkStart w:id="7" w:name="_Toc295741804"/>
            <w:bookmarkStart w:id="8" w:name="_Toc295752468"/>
            <w:bookmarkStart w:id="9" w:name="_Ref88296471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-114300</wp:posOffset>
                  </wp:positionH>
                  <wp:positionV relativeFrom="paragraph">
                    <wp:posOffset>-117475</wp:posOffset>
                  </wp:positionV>
                  <wp:extent cx="1714500" cy="715010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715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3420" w:type="dxa"/>
            <w:tcBorders>
              <w:top w:val="single" w:sz="2" w:space="0" w:color="FFFFFF"/>
              <w:bottom w:val="single" w:sz="2" w:space="0" w:color="FFFFFF"/>
            </w:tcBorders>
          </w:tcPr>
          <w:p w:rsidR="00D8459C" w:rsidRPr="007379A5" w:rsidRDefault="00D8459C" w:rsidP="00040B9A">
            <w:pPr>
              <w:tabs>
                <w:tab w:val="right" w:pos="9360"/>
              </w:tabs>
              <w:spacing w:after="0" w:line="240" w:lineRule="auto"/>
              <w:ind w:right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Defense Acquisition University</w:t>
            </w:r>
            <w:r w:rsidRPr="007379A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Contact: Debra Moore</w:t>
            </w:r>
          </w:p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6E57">
              <w:rPr>
                <w:rFonts w:ascii="Arial" w:hAnsi="Arial" w:cs="Arial"/>
                <w:sz w:val="18"/>
                <w:szCs w:val="18"/>
              </w:rPr>
              <w:t>debra.moore@dau.mil</w:t>
            </w:r>
          </w:p>
          <w:p w:rsidR="00D8459C" w:rsidRPr="00AA56BF" w:rsidRDefault="00D8459C" w:rsidP="00AA56B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6E57">
              <w:rPr>
                <w:rFonts w:ascii="Arial" w:hAnsi="Arial" w:cs="Arial"/>
                <w:sz w:val="18"/>
                <w:szCs w:val="18"/>
              </w:rPr>
              <w:t>Office: 703-805-4535</w:t>
            </w:r>
          </w:p>
        </w:tc>
        <w:tc>
          <w:tcPr>
            <w:tcW w:w="3060" w:type="dxa"/>
            <w:tcBorders>
              <w:top w:val="single" w:sz="2" w:space="0" w:color="FFFFFF"/>
              <w:bottom w:val="single" w:sz="2" w:space="0" w:color="FFFFFF"/>
            </w:tcBorders>
          </w:tcPr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379A5">
              <w:rPr>
                <w:rFonts w:ascii="Arial" w:hAnsi="Arial" w:cs="Arial"/>
                <w:sz w:val="18"/>
                <w:szCs w:val="18"/>
              </w:rPr>
              <w:t>Enspire</w:t>
            </w:r>
            <w:proofErr w:type="spellEnd"/>
            <w:r w:rsidRPr="007379A5">
              <w:rPr>
                <w:rFonts w:ascii="Arial" w:hAnsi="Arial" w:cs="Arial"/>
                <w:sz w:val="18"/>
                <w:szCs w:val="18"/>
              </w:rPr>
              <w:t xml:space="preserve"> Learning, Inc.</w:t>
            </w:r>
          </w:p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Content Lead: </w:t>
            </w:r>
            <w:r>
              <w:rPr>
                <w:rFonts w:ascii="Arial" w:hAnsi="Arial" w:cs="Arial"/>
                <w:sz w:val="18"/>
                <w:szCs w:val="18"/>
              </w:rPr>
              <w:t>Robert Bell</w:t>
            </w:r>
          </w:p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robert.bell</w:t>
            </w:r>
            <w:r w:rsidRPr="005F6EBA">
              <w:rPr>
                <w:rFonts w:ascii="Arial" w:hAnsi="Arial" w:cs="Arial"/>
                <w:sz w:val="18"/>
                <w:szCs w:val="18"/>
              </w:rPr>
              <w:t>@enspire.com</w:t>
            </w:r>
          </w:p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/>
                <w:sz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(512) </w:t>
            </w:r>
            <w:r>
              <w:rPr>
                <w:rFonts w:ascii="Arial" w:hAnsi="Arial" w:cs="Arial"/>
                <w:sz w:val="18"/>
                <w:szCs w:val="18"/>
              </w:rPr>
              <w:t>47</w:t>
            </w:r>
            <w:r w:rsidRPr="007379A5">
              <w:rPr>
                <w:rFonts w:ascii="Arial" w:hAnsi="Arial" w:cs="Arial"/>
                <w:sz w:val="18"/>
                <w:szCs w:val="18"/>
              </w:rPr>
              <w:t>2-8400 ext. 260</w:t>
            </w:r>
          </w:p>
        </w:tc>
      </w:tr>
    </w:tbl>
    <w:p w:rsidR="00D8459C" w:rsidRDefault="00D8459C" w:rsidP="00040B9A">
      <w:pPr>
        <w:pStyle w:val="Heading1"/>
        <w:numPr>
          <w:ilvl w:val="0"/>
          <w:numId w:val="0"/>
        </w:numPr>
        <w:pBdr>
          <w:bottom w:val="single" w:sz="6" w:space="0" w:color="auto"/>
        </w:pBdr>
        <w:spacing w:before="0"/>
      </w:pPr>
    </w:p>
    <w:bookmarkEnd w:id="9"/>
    <w:p w:rsidR="00D8459C" w:rsidRDefault="00D8459C" w:rsidP="00040B9A"/>
    <w:p w:rsidR="00D8459C" w:rsidRPr="00404B66" w:rsidRDefault="00D8459C" w:rsidP="00040B9A">
      <w:pPr>
        <w:pStyle w:val="EnspireBodyText"/>
        <w:spacing w:after="0"/>
        <w:jc w:val="center"/>
        <w:rPr>
          <w:b/>
          <w:sz w:val="28"/>
          <w:szCs w:val="32"/>
        </w:rPr>
      </w:pPr>
      <w:bookmarkStart w:id="10" w:name="_Toc173143794"/>
      <w:r>
        <w:rPr>
          <w:b/>
          <w:sz w:val="28"/>
          <w:szCs w:val="32"/>
        </w:rPr>
        <w:t>Defense Acquisition University</w:t>
      </w:r>
    </w:p>
    <w:p w:rsidR="00D8459C" w:rsidRPr="00404B66" w:rsidRDefault="00D8459C" w:rsidP="00040B9A">
      <w:pPr>
        <w:pStyle w:val="EnspireBodyText"/>
        <w:spacing w:after="0"/>
        <w:jc w:val="center"/>
        <w:rPr>
          <w:b/>
          <w:sz w:val="28"/>
          <w:szCs w:val="32"/>
        </w:rPr>
      </w:pPr>
      <w:r w:rsidRPr="00404B66">
        <w:rPr>
          <w:b/>
          <w:sz w:val="28"/>
          <w:szCs w:val="32"/>
        </w:rPr>
        <w:t>FPD 200</w:t>
      </w:r>
      <w:r>
        <w:rPr>
          <w:b/>
          <w:sz w:val="28"/>
          <w:szCs w:val="32"/>
        </w:rPr>
        <w:t xml:space="preserve"> (Instructional Product Design and Development)</w:t>
      </w:r>
    </w:p>
    <w:bookmarkEnd w:id="10"/>
    <w:p w:rsidR="00D8459C" w:rsidRPr="00404B66" w:rsidRDefault="00D8459C" w:rsidP="00040B9A">
      <w:pPr>
        <w:pStyle w:val="EnspireBodyText"/>
        <w:spacing w:after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Assignment for </w:t>
      </w:r>
      <w:commentRangeStart w:id="11"/>
      <w:del w:id="12" w:author="SChristian" w:date="2011-10-28T08:47:00Z">
        <w:r w:rsidDel="00FA2FDB">
          <w:rPr>
            <w:b/>
            <w:sz w:val="28"/>
            <w:szCs w:val="32"/>
          </w:rPr>
          <w:delText>Lesson 2</w:delText>
        </w:r>
        <w:commentRangeEnd w:id="11"/>
        <w:r w:rsidR="00FA2FDB" w:rsidDel="00FA2FDB">
          <w:rPr>
            <w:rStyle w:val="CommentReference"/>
            <w:rFonts w:ascii="Calibri" w:hAnsi="Calibri"/>
            <w:bCs w:val="0"/>
          </w:rPr>
          <w:commentReference w:id="11"/>
        </w:r>
      </w:del>
    </w:p>
    <w:p w:rsidR="00D8459C" w:rsidRPr="00040B9A" w:rsidRDefault="00D8459C" w:rsidP="00040B9A">
      <w:pPr>
        <w:pStyle w:val="EnspireBodyText"/>
        <w:rPr>
          <w:i/>
          <w:color w:val="0000FF"/>
          <w:sz w:val="22"/>
        </w:rPr>
      </w:pP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b/>
          <w:sz w:val="20"/>
          <w:szCs w:val="24"/>
        </w:rPr>
      </w:pPr>
      <w:r w:rsidRPr="00AA56BF">
        <w:rPr>
          <w:rFonts w:ascii="Arial" w:hAnsi="Arial" w:cs="Arial"/>
          <w:b/>
          <w:sz w:val="20"/>
          <w:szCs w:val="24"/>
        </w:rPr>
        <w:t>Items you need to complete this lesson’s assignment</w:t>
      </w:r>
    </w:p>
    <w:p w:rsidR="00D8459C" w:rsidRPr="00AA56BF" w:rsidRDefault="00D8459C" w:rsidP="00AA56B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Course Participant Guide – Lesson 2</w:t>
      </w:r>
    </w:p>
    <w:p w:rsidR="00D8459C" w:rsidRPr="00AA56BF" w:rsidRDefault="00D8459C" w:rsidP="00AA56B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The </w:t>
      </w:r>
      <w:r>
        <w:rPr>
          <w:rFonts w:ascii="Arial" w:hAnsi="Arial" w:cs="Arial"/>
          <w:sz w:val="20"/>
          <w:szCs w:val="24"/>
        </w:rPr>
        <w:t>“</w:t>
      </w:r>
      <w:r w:rsidRPr="00AA56BF">
        <w:rPr>
          <w:rFonts w:ascii="Arial" w:hAnsi="Arial" w:cs="Arial"/>
          <w:sz w:val="20"/>
          <w:szCs w:val="24"/>
        </w:rPr>
        <w:t>Writing Learning Objectives</w:t>
      </w:r>
      <w:r>
        <w:rPr>
          <w:rFonts w:ascii="Arial" w:hAnsi="Arial" w:cs="Arial"/>
          <w:sz w:val="20"/>
          <w:szCs w:val="24"/>
        </w:rPr>
        <w:t>”</w:t>
      </w:r>
      <w:r w:rsidRPr="00AA56BF">
        <w:rPr>
          <w:rFonts w:ascii="Arial" w:hAnsi="Arial" w:cs="Arial"/>
          <w:sz w:val="20"/>
          <w:szCs w:val="24"/>
        </w:rPr>
        <w:t xml:space="preserve"> refresher reading under the References tab on Blackboard</w:t>
      </w:r>
    </w:p>
    <w:p w:rsidR="00D8459C" w:rsidRPr="00AA56BF" w:rsidRDefault="00D8459C" w:rsidP="00AA56B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The </w:t>
      </w:r>
      <w:ins w:id="13" w:author="SChristian" w:date="2011-10-28T08:43:00Z">
        <w:r w:rsidR="00D95B60">
          <w:rPr>
            <w:rFonts w:ascii="Arial" w:hAnsi="Arial" w:cs="Arial"/>
            <w:sz w:val="20"/>
            <w:szCs w:val="24"/>
          </w:rPr>
          <w:t xml:space="preserve">Analysis </w:t>
        </w:r>
      </w:ins>
      <w:r w:rsidRPr="00AA56BF">
        <w:rPr>
          <w:rFonts w:ascii="Arial" w:hAnsi="Arial" w:cs="Arial"/>
          <w:sz w:val="20"/>
          <w:szCs w:val="24"/>
        </w:rPr>
        <w:t>work you have already completed</w:t>
      </w:r>
    </w:p>
    <w:p w:rsidR="00D8459C" w:rsidRPr="00AA56BF" w:rsidRDefault="00D8459C" w:rsidP="00AA56BF">
      <w:pPr>
        <w:pStyle w:val="Default"/>
        <w:rPr>
          <w:sz w:val="20"/>
        </w:rPr>
      </w:pPr>
    </w:p>
    <w:p w:rsidR="00D8459C" w:rsidRPr="00AA56BF" w:rsidRDefault="00D8459C" w:rsidP="00AA56BF">
      <w:pPr>
        <w:pStyle w:val="Default"/>
        <w:rPr>
          <w:b/>
          <w:sz w:val="20"/>
        </w:rPr>
      </w:pPr>
      <w:commentRangeStart w:id="14"/>
      <w:r w:rsidRPr="00AA56BF">
        <w:rPr>
          <w:b/>
          <w:sz w:val="20"/>
        </w:rPr>
        <w:t>Concepts</w:t>
      </w:r>
      <w:commentRangeEnd w:id="14"/>
      <w:r w:rsidR="00FA2FDB">
        <w:rPr>
          <w:rStyle w:val="CommentReference"/>
          <w:rFonts w:ascii="Calibri" w:hAnsi="Calibri"/>
          <w:color w:val="auto"/>
        </w:rPr>
        <w:commentReference w:id="14"/>
      </w:r>
      <w:r w:rsidRPr="00AA56BF">
        <w:rPr>
          <w:b/>
          <w:sz w:val="20"/>
        </w:rPr>
        <w:t xml:space="preserve"> you need to understand to complete this lesson’s written assignment</w:t>
      </w:r>
    </w:p>
    <w:p w:rsidR="00D8459C" w:rsidRPr="00AA56BF" w:rsidRDefault="00D8459C" w:rsidP="00AA56BF">
      <w:pPr>
        <w:pStyle w:val="CM8"/>
        <w:rPr>
          <w:bCs/>
          <w:color w:val="000000"/>
          <w:sz w:val="20"/>
        </w:rPr>
      </w:pPr>
      <w:r w:rsidRPr="00AA56BF">
        <w:rPr>
          <w:bCs/>
          <w:color w:val="000000"/>
          <w:sz w:val="20"/>
        </w:rPr>
        <w:t xml:space="preserve">Using the selected lesson, course material, and any additional research you choose, these are concepts you should feel comfortable with before engaging in the quizzes and assignments for this lesson: </w:t>
      </w:r>
    </w:p>
    <w:p w:rsidR="00D8459C" w:rsidRPr="00AA56BF" w:rsidRDefault="00D8459C" w:rsidP="00AA56BF">
      <w:pPr>
        <w:pStyle w:val="CM8"/>
        <w:rPr>
          <w:color w:val="000000"/>
          <w:sz w:val="20"/>
        </w:rPr>
      </w:pPr>
      <w:r w:rsidRPr="00AA56BF">
        <w:rPr>
          <w:bCs/>
          <w:color w:val="000000"/>
          <w:sz w:val="20"/>
        </w:rPr>
        <w:t xml:space="preserve">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learning objectives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a </w:t>
      </w:r>
      <w:r>
        <w:rPr>
          <w:bCs w:val="0"/>
          <w:szCs w:val="24"/>
        </w:rPr>
        <w:t>p</w:t>
      </w:r>
      <w:r w:rsidRPr="00AA56BF">
        <w:rPr>
          <w:bCs w:val="0"/>
          <w:szCs w:val="24"/>
        </w:rPr>
        <w:t xml:space="preserve">erformance </w:t>
      </w:r>
      <w:r>
        <w:rPr>
          <w:bCs w:val="0"/>
          <w:szCs w:val="24"/>
        </w:rPr>
        <w:t>o</w:t>
      </w:r>
      <w:r w:rsidRPr="00AA56BF">
        <w:rPr>
          <w:bCs w:val="0"/>
          <w:szCs w:val="24"/>
        </w:rPr>
        <w:t xml:space="preserve">utcome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</w:t>
      </w:r>
      <w:r>
        <w:rPr>
          <w:bCs w:val="0"/>
          <w:szCs w:val="24"/>
        </w:rPr>
        <w:t>t</w:t>
      </w:r>
      <w:r w:rsidRPr="00AA56BF">
        <w:rPr>
          <w:bCs w:val="0"/>
          <w:szCs w:val="24"/>
        </w:rPr>
        <w:t xml:space="preserve">erminal </w:t>
      </w:r>
      <w:r>
        <w:rPr>
          <w:bCs w:val="0"/>
          <w:szCs w:val="24"/>
        </w:rPr>
        <w:t>l</w:t>
      </w:r>
      <w:r w:rsidRPr="00AA56BF">
        <w:rPr>
          <w:bCs w:val="0"/>
          <w:szCs w:val="24"/>
        </w:rPr>
        <w:t xml:space="preserve">earning </w:t>
      </w:r>
      <w:r>
        <w:rPr>
          <w:bCs w:val="0"/>
          <w:szCs w:val="24"/>
        </w:rPr>
        <w:t>o</w:t>
      </w:r>
      <w:r w:rsidRPr="00AA56BF">
        <w:rPr>
          <w:bCs w:val="0"/>
          <w:szCs w:val="24"/>
        </w:rPr>
        <w:t xml:space="preserve">bjectives (TLOs)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</w:t>
      </w:r>
      <w:r>
        <w:rPr>
          <w:bCs w:val="0"/>
          <w:szCs w:val="24"/>
        </w:rPr>
        <w:t>e</w:t>
      </w:r>
      <w:r w:rsidRPr="00AA56BF">
        <w:rPr>
          <w:bCs w:val="0"/>
          <w:szCs w:val="24"/>
        </w:rPr>
        <w:t xml:space="preserve">nabling </w:t>
      </w:r>
      <w:r>
        <w:rPr>
          <w:bCs w:val="0"/>
          <w:szCs w:val="24"/>
        </w:rPr>
        <w:t>l</w:t>
      </w:r>
      <w:r w:rsidRPr="00AA56BF">
        <w:rPr>
          <w:bCs w:val="0"/>
          <w:szCs w:val="24"/>
        </w:rPr>
        <w:t xml:space="preserve">earning </w:t>
      </w:r>
      <w:r>
        <w:rPr>
          <w:bCs w:val="0"/>
          <w:szCs w:val="24"/>
        </w:rPr>
        <w:t>o</w:t>
      </w:r>
      <w:r w:rsidRPr="00AA56BF">
        <w:rPr>
          <w:bCs w:val="0"/>
          <w:szCs w:val="24"/>
        </w:rPr>
        <w:t xml:space="preserve">bjectives (ELOs)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>
        <w:rPr>
          <w:bCs w:val="0"/>
          <w:szCs w:val="24"/>
        </w:rPr>
        <w:t>The c</w:t>
      </w:r>
      <w:r w:rsidRPr="00AA56BF">
        <w:rPr>
          <w:bCs w:val="0"/>
          <w:szCs w:val="24"/>
        </w:rPr>
        <w:t xml:space="preserve">lassification of learning objectives according to different cognitive levels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>
        <w:rPr>
          <w:bCs w:val="0"/>
          <w:szCs w:val="24"/>
        </w:rPr>
        <w:t>The use of</w:t>
      </w:r>
      <w:r w:rsidRPr="00AA56BF">
        <w:rPr>
          <w:bCs w:val="0"/>
          <w:szCs w:val="24"/>
        </w:rPr>
        <w:t xml:space="preserve"> learning objectives to develop an assessment strategy </w:t>
      </w:r>
    </w:p>
    <w:p w:rsidR="00D8459C" w:rsidRPr="00AA56BF" w:rsidRDefault="00D8459C" w:rsidP="00AA56BF">
      <w:pPr>
        <w:pStyle w:val="Default"/>
        <w:rPr>
          <w:sz w:val="20"/>
        </w:rPr>
      </w:pP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Written Assignment</w:t>
      </w: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Using materials from the project course/module </w:t>
      </w:r>
      <w:commentRangeStart w:id="15"/>
      <w:r w:rsidRPr="00AA56BF">
        <w:rPr>
          <w:rFonts w:ascii="Arial" w:hAnsi="Arial" w:cs="Arial"/>
          <w:sz w:val="20"/>
          <w:szCs w:val="24"/>
        </w:rPr>
        <w:t>that</w:t>
      </w:r>
      <w:commentRangeEnd w:id="15"/>
      <w:r w:rsidR="00720A2D">
        <w:rPr>
          <w:rStyle w:val="CommentReference"/>
        </w:rPr>
        <w:commentReference w:id="15"/>
      </w:r>
      <w:r w:rsidRPr="00AA56BF">
        <w:rPr>
          <w:rFonts w:ascii="Arial" w:hAnsi="Arial" w:cs="Arial"/>
          <w:sz w:val="20"/>
          <w:szCs w:val="24"/>
        </w:rPr>
        <w:t xml:space="preserve"> you have selected or are in the process of </w:t>
      </w:r>
      <w:proofErr w:type="gramStart"/>
      <w:r w:rsidRPr="00AA56BF">
        <w:rPr>
          <w:rFonts w:ascii="Arial" w:hAnsi="Arial" w:cs="Arial"/>
          <w:sz w:val="20"/>
          <w:szCs w:val="24"/>
        </w:rPr>
        <w:t>creating,</w:t>
      </w:r>
      <w:proofErr w:type="gramEnd"/>
      <w:r w:rsidRPr="00AA56BF">
        <w:rPr>
          <w:rFonts w:ascii="Arial" w:hAnsi="Arial" w:cs="Arial"/>
          <w:sz w:val="20"/>
          <w:szCs w:val="24"/>
        </w:rPr>
        <w:t xml:space="preserve"> do the following: </w:t>
      </w: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D8459C" w:rsidRPr="00AA56BF" w:rsidRDefault="00D8459C" w:rsidP="00AA56B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commentRangeStart w:id="16"/>
      <w:r w:rsidRPr="00AA56BF">
        <w:rPr>
          <w:rFonts w:ascii="Arial" w:hAnsi="Arial" w:cs="Arial"/>
          <w:sz w:val="20"/>
          <w:szCs w:val="24"/>
        </w:rPr>
        <w:t>Complete a blank IOAP</w:t>
      </w:r>
      <w:commentRangeEnd w:id="16"/>
      <w:r w:rsidR="00A75DEF">
        <w:rPr>
          <w:rStyle w:val="CommentReference"/>
        </w:rPr>
        <w:commentReference w:id="16"/>
      </w:r>
      <w:r w:rsidRPr="00AA56BF">
        <w:rPr>
          <w:rFonts w:ascii="Arial" w:hAnsi="Arial" w:cs="Arial"/>
          <w:sz w:val="20"/>
          <w:szCs w:val="24"/>
        </w:rPr>
        <w:t xml:space="preserve"> </w:t>
      </w:r>
      <w:commentRangeStart w:id="17"/>
      <w:r w:rsidRPr="00AA56BF">
        <w:rPr>
          <w:rFonts w:ascii="Arial" w:hAnsi="Arial" w:cs="Arial"/>
          <w:sz w:val="20"/>
          <w:szCs w:val="24"/>
        </w:rPr>
        <w:t>form</w:t>
      </w:r>
      <w:commentRangeEnd w:id="17"/>
      <w:r w:rsidR="00720A2D">
        <w:rPr>
          <w:rStyle w:val="CommentReference"/>
        </w:rPr>
        <w:commentReference w:id="17"/>
      </w:r>
      <w:r w:rsidRPr="00AA56BF">
        <w:rPr>
          <w:rFonts w:ascii="Arial" w:hAnsi="Arial" w:cs="Arial"/>
          <w:sz w:val="20"/>
          <w:szCs w:val="24"/>
        </w:rPr>
        <w:t xml:space="preserve"> for the project course/module that you selected. You can find a blank IOAP in the Resources section of the FPD 200 course page on Blackboard. In your IOAP</w:t>
      </w:r>
      <w:r>
        <w:rPr>
          <w:rFonts w:ascii="Arial" w:hAnsi="Arial" w:cs="Arial"/>
          <w:sz w:val="20"/>
          <w:szCs w:val="24"/>
        </w:rPr>
        <w:t>,</w:t>
      </w:r>
      <w:r w:rsidRPr="00AA56BF">
        <w:rPr>
          <w:rFonts w:ascii="Arial" w:hAnsi="Arial" w:cs="Arial"/>
          <w:sz w:val="20"/>
          <w:szCs w:val="24"/>
        </w:rPr>
        <w:t xml:space="preserve"> you must:</w:t>
      </w:r>
    </w:p>
    <w:p w:rsidR="00D8459C" w:rsidRPr="00AA56BF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Write all terminal learning objectives to include the audience, action statement, condition, and standards that will be expected in students’ performance. </w:t>
      </w:r>
    </w:p>
    <w:p w:rsidR="00D8459C" w:rsidRPr="00AA56BF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Identify enabling learning objectives that clearly support achievement of the terminal learning objective. </w:t>
      </w:r>
    </w:p>
    <w:p w:rsidR="00D8459C" w:rsidRPr="00AA56BF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Properly identify the level of cognitive complexity required for all enabling learning objectives. </w:t>
      </w:r>
    </w:p>
    <w:p w:rsidR="00D8459C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commentRangeStart w:id="18"/>
      <w:r w:rsidRPr="00AA56BF">
        <w:rPr>
          <w:rFonts w:ascii="Arial" w:hAnsi="Arial" w:cs="Arial"/>
          <w:sz w:val="20"/>
          <w:szCs w:val="24"/>
        </w:rPr>
        <w:t>Identify an appropriate assessment method and scoring instrument for each enabling learning objective.</w:t>
      </w:r>
      <w:commentRangeEnd w:id="18"/>
      <w:r w:rsidR="000A6528">
        <w:rPr>
          <w:rStyle w:val="CommentReference"/>
        </w:rPr>
        <w:commentReference w:id="18"/>
      </w:r>
      <w:r w:rsidRPr="00AA56BF">
        <w:rPr>
          <w:rFonts w:ascii="Arial" w:hAnsi="Arial" w:cs="Arial"/>
          <w:sz w:val="20"/>
          <w:szCs w:val="24"/>
        </w:rPr>
        <w:t xml:space="preserve"> </w:t>
      </w: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D8459C" w:rsidRPr="00AA56BF" w:rsidRDefault="00D8459C" w:rsidP="00AA56B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In a separate document, justify your </w:t>
      </w:r>
      <w:ins w:id="19" w:author="SChristian" w:date="2011-10-27T16:33:00Z">
        <w:r w:rsidR="00A75DEF">
          <w:rPr>
            <w:rFonts w:ascii="Arial" w:hAnsi="Arial" w:cs="Arial"/>
            <w:sz w:val="20"/>
            <w:szCs w:val="24"/>
          </w:rPr>
          <w:t xml:space="preserve">assessment </w:t>
        </w:r>
        <w:proofErr w:type="spellStart"/>
        <w:r w:rsidR="00A75DEF">
          <w:rPr>
            <w:rFonts w:ascii="Arial" w:hAnsi="Arial" w:cs="Arial"/>
            <w:sz w:val="20"/>
            <w:szCs w:val="24"/>
          </w:rPr>
          <w:t>strategy</w:t>
        </w:r>
      </w:ins>
      <w:commentRangeStart w:id="20"/>
      <w:del w:id="21" w:author="SChristian" w:date="2011-10-27T16:31:00Z">
        <w:r w:rsidRPr="00AA56BF" w:rsidDel="00A75DEF">
          <w:rPr>
            <w:rFonts w:ascii="Arial" w:hAnsi="Arial" w:cs="Arial"/>
            <w:sz w:val="20"/>
            <w:szCs w:val="24"/>
          </w:rPr>
          <w:delText>IOAP</w:delText>
        </w:r>
      </w:del>
      <w:commentRangeEnd w:id="20"/>
      <w:r w:rsidR="00A75DEF">
        <w:rPr>
          <w:rStyle w:val="CommentReference"/>
        </w:rPr>
        <w:commentReference w:id="20"/>
      </w:r>
      <w:del w:id="22" w:author="SChristian" w:date="2011-10-27T16:31:00Z">
        <w:r w:rsidRPr="00AA56BF" w:rsidDel="00A75DEF">
          <w:rPr>
            <w:rFonts w:ascii="Arial" w:hAnsi="Arial" w:cs="Arial"/>
            <w:sz w:val="20"/>
            <w:szCs w:val="24"/>
          </w:rPr>
          <w:delText xml:space="preserve"> </w:delText>
        </w:r>
      </w:del>
      <w:r w:rsidRPr="00AA56BF">
        <w:rPr>
          <w:rFonts w:ascii="Arial" w:hAnsi="Arial" w:cs="Arial"/>
          <w:sz w:val="20"/>
          <w:szCs w:val="24"/>
        </w:rPr>
        <w:t>by</w:t>
      </w:r>
      <w:proofErr w:type="spellEnd"/>
      <w:r w:rsidRPr="00AA56BF">
        <w:rPr>
          <w:rFonts w:ascii="Arial" w:hAnsi="Arial" w:cs="Arial"/>
          <w:sz w:val="20"/>
          <w:szCs w:val="24"/>
        </w:rPr>
        <w:t xml:space="preserve"> answering the following questions:</w:t>
      </w:r>
    </w:p>
    <w:p w:rsidR="00D8459C" w:rsidRPr="00AA56BF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Are the levels at which the learning objectives are written appropriate for the intended audience? How do you know?</w:t>
      </w:r>
    </w:p>
    <w:p w:rsidR="00D8459C" w:rsidRPr="00AA56BF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Do the enabling objectives build (correctly sequenced using Bloom’s Taxonomy) to the terminal learning outcome? How do you know? </w:t>
      </w:r>
    </w:p>
    <w:p w:rsidR="00D8459C" w:rsidRPr="00AA56BF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del w:id="23" w:author="SChristian" w:date="2011-10-27T16:32:00Z">
        <w:r w:rsidRPr="00AA56BF" w:rsidDel="00A75DEF">
          <w:rPr>
            <w:rFonts w:ascii="Arial" w:hAnsi="Arial" w:cs="Arial"/>
            <w:sz w:val="20"/>
            <w:szCs w:val="24"/>
          </w:rPr>
          <w:delText xml:space="preserve">Will </w:delText>
        </w:r>
      </w:del>
      <w:ins w:id="24" w:author="SChristian" w:date="2011-10-27T16:32:00Z">
        <w:r w:rsidR="00A75DEF">
          <w:rPr>
            <w:rFonts w:ascii="Arial" w:hAnsi="Arial" w:cs="Arial"/>
            <w:sz w:val="20"/>
            <w:szCs w:val="24"/>
          </w:rPr>
          <w:t>How will</w:t>
        </w:r>
        <w:r w:rsidR="00A75DEF" w:rsidRPr="00AA56BF">
          <w:rPr>
            <w:rFonts w:ascii="Arial" w:hAnsi="Arial" w:cs="Arial"/>
            <w:sz w:val="20"/>
            <w:szCs w:val="24"/>
          </w:rPr>
          <w:t xml:space="preserve"> </w:t>
        </w:r>
      </w:ins>
      <w:r w:rsidRPr="00AA56BF">
        <w:rPr>
          <w:rFonts w:ascii="Arial" w:hAnsi="Arial" w:cs="Arial"/>
          <w:sz w:val="20"/>
          <w:szCs w:val="24"/>
        </w:rPr>
        <w:t xml:space="preserve">the learning objectives prepare the intended students to enhance their job performance or acquire a more complete understanding of their career field? </w:t>
      </w:r>
      <w:commentRangeStart w:id="25"/>
      <w:del w:id="26" w:author="SChristian" w:date="2011-10-27T16:30:00Z">
        <w:r w:rsidRPr="00AA56BF" w:rsidDel="00A75DEF">
          <w:rPr>
            <w:rFonts w:ascii="Arial" w:hAnsi="Arial" w:cs="Arial"/>
            <w:sz w:val="20"/>
            <w:szCs w:val="24"/>
          </w:rPr>
          <w:delText xml:space="preserve">Justify your opinion. </w:delText>
        </w:r>
      </w:del>
      <w:commentRangeEnd w:id="25"/>
      <w:r w:rsidR="00A75DEF">
        <w:rPr>
          <w:rStyle w:val="CommentReference"/>
        </w:rPr>
        <w:commentReference w:id="25"/>
      </w:r>
    </w:p>
    <w:p w:rsidR="00D8459C" w:rsidRPr="00AA56BF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Is the course assessment strategy sufficient to measure and/or observe the students’ performance of the learning objectives?</w:t>
      </w:r>
      <w:del w:id="27" w:author="SChristian" w:date="2011-10-27T16:30:00Z">
        <w:r w:rsidRPr="00AA56BF" w:rsidDel="00A75DEF">
          <w:rPr>
            <w:rFonts w:ascii="Arial" w:hAnsi="Arial" w:cs="Arial"/>
            <w:sz w:val="20"/>
            <w:szCs w:val="24"/>
          </w:rPr>
          <w:delText xml:space="preserve"> Justify your opinion.</w:delText>
        </w:r>
      </w:del>
      <w:r w:rsidRPr="00AA56BF">
        <w:rPr>
          <w:rFonts w:ascii="Arial" w:hAnsi="Arial" w:cs="Arial"/>
          <w:sz w:val="20"/>
          <w:szCs w:val="24"/>
        </w:rPr>
        <w:t xml:space="preserve"> </w:t>
      </w:r>
    </w:p>
    <w:p w:rsidR="00D8459C" w:rsidRPr="00AA56BF" w:rsidRDefault="00D8459C" w:rsidP="00AA56BF">
      <w:pPr>
        <w:pStyle w:val="Default"/>
        <w:numPr>
          <w:ilvl w:val="1"/>
          <w:numId w:val="15"/>
        </w:numPr>
        <w:rPr>
          <w:sz w:val="20"/>
        </w:rPr>
      </w:pPr>
      <w:r w:rsidRPr="00AA56BF">
        <w:rPr>
          <w:sz w:val="20"/>
        </w:rPr>
        <w:lastRenderedPageBreak/>
        <w:t xml:space="preserve">How will students demonstrate their achievements to you according to your assessment strategy? </w:t>
      </w:r>
    </w:p>
    <w:p w:rsidR="00D8459C" w:rsidRPr="00AA56BF" w:rsidRDefault="00D8459C" w:rsidP="00AA56BF">
      <w:pPr>
        <w:pStyle w:val="Default"/>
        <w:numPr>
          <w:ilvl w:val="1"/>
          <w:numId w:val="15"/>
        </w:numPr>
        <w:rPr>
          <w:sz w:val="20"/>
        </w:rPr>
      </w:pPr>
      <w:r w:rsidRPr="00AA56BF">
        <w:rPr>
          <w:sz w:val="20"/>
        </w:rPr>
        <w:t>How will students receive feedback according to your assessment strategy?</w:t>
      </w:r>
    </w:p>
    <w:p w:rsidR="00D8459C" w:rsidRPr="00AA56BF" w:rsidRDefault="00D8459C" w:rsidP="00AA56BF">
      <w:pPr>
        <w:pStyle w:val="Default"/>
        <w:numPr>
          <w:ilvl w:val="1"/>
          <w:numId w:val="15"/>
        </w:numPr>
        <w:rPr>
          <w:i/>
          <w:sz w:val="20"/>
        </w:rPr>
      </w:pPr>
      <w:r w:rsidRPr="00AA56BF">
        <w:rPr>
          <w:sz w:val="20"/>
        </w:rPr>
        <w:t>How will instructors differentiate between acceptable and unacceptable student performance?</w:t>
      </w: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 </w:t>
      </w: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sz w:val="20"/>
        </w:rPr>
      </w:pPr>
    </w:p>
    <w:sectPr w:rsidR="00D8459C" w:rsidRPr="00AA56BF" w:rsidSect="00276233">
      <w:pgSz w:w="12240" w:h="163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" w:author="SChristian" w:date="2011-10-28T08:46:00Z" w:initials="SC">
    <w:p w:rsidR="00FA2FDB" w:rsidRDefault="00FA2FDB">
      <w:pPr>
        <w:pStyle w:val="CommentText"/>
      </w:pPr>
      <w:r>
        <w:rPr>
          <w:rStyle w:val="CommentReference"/>
        </w:rPr>
        <w:annotationRef/>
      </w:r>
      <w:r>
        <w:t>Lesson Title</w:t>
      </w:r>
    </w:p>
  </w:comment>
  <w:comment w:id="14" w:author="SChristian" w:date="2011-10-28T08:47:00Z" w:initials="SC">
    <w:p w:rsidR="00FA2FDB" w:rsidRDefault="00FA2FDB">
      <w:pPr>
        <w:pStyle w:val="CommentText"/>
      </w:pPr>
      <w:r>
        <w:rPr>
          <w:rStyle w:val="CommentReference"/>
        </w:rPr>
        <w:annotationRef/>
      </w:r>
      <w:r>
        <w:t>Add related lesson objectives</w:t>
      </w:r>
    </w:p>
  </w:comment>
  <w:comment w:id="15" w:author="DAU User" w:date="2011-10-27T07:22:00Z" w:initials="DAU">
    <w:p w:rsidR="00720A2D" w:rsidRDefault="00720A2D">
      <w:pPr>
        <w:pStyle w:val="CommentText"/>
      </w:pPr>
      <w:r>
        <w:rPr>
          <w:rStyle w:val="CommentReference"/>
        </w:rPr>
        <w:annotationRef/>
      </w:r>
      <w:r>
        <w:t>Or other instructor-approved learning asset</w:t>
      </w:r>
    </w:p>
  </w:comment>
  <w:comment w:id="16" w:author="SChristian" w:date="2011-10-28T08:49:00Z" w:initials="SC">
    <w:p w:rsidR="00A75DEF" w:rsidRDefault="00A75DEF">
      <w:pPr>
        <w:pStyle w:val="CommentText"/>
      </w:pPr>
      <w:r>
        <w:rPr>
          <w:rStyle w:val="CommentReference"/>
        </w:rPr>
        <w:annotationRef/>
      </w:r>
      <w:r>
        <w:t xml:space="preserve">What if their course already has a POI on file?  If the learner has chosen to work on a revision or maintenance effort, then I’d rather </w:t>
      </w:r>
      <w:r w:rsidR="000A6528">
        <w:t xml:space="preserve">they </w:t>
      </w:r>
      <w:r>
        <w:t xml:space="preserve">start with the existing </w:t>
      </w:r>
      <w:r w:rsidR="000A6528">
        <w:t xml:space="preserve">POI </w:t>
      </w:r>
      <w:r>
        <w:t xml:space="preserve">and update based on the </w:t>
      </w:r>
      <w:r w:rsidR="000A6528">
        <w:t>changes identified and criteria of this course.</w:t>
      </w:r>
    </w:p>
  </w:comment>
  <w:comment w:id="17" w:author="DAU User" w:date="2011-10-27T07:22:00Z" w:initials="DAU">
    <w:p w:rsidR="00720A2D" w:rsidRDefault="00720A2D">
      <w:pPr>
        <w:pStyle w:val="CommentText"/>
      </w:pPr>
      <w:r>
        <w:rPr>
          <w:rStyle w:val="CommentReference"/>
        </w:rPr>
        <w:annotationRef/>
      </w:r>
      <w:r>
        <w:t>Will the fact that the IOAP is part of the larger POI document be described at any point?</w:t>
      </w:r>
    </w:p>
  </w:comment>
  <w:comment w:id="18" w:author="SChristian" w:date="2011-10-27T16:37:00Z" w:initials="SC">
    <w:p w:rsidR="000A6528" w:rsidRDefault="000A6528">
      <w:pPr>
        <w:pStyle w:val="CommentText"/>
      </w:pPr>
      <w:r>
        <w:rPr>
          <w:rStyle w:val="CommentReference"/>
        </w:rPr>
        <w:annotationRef/>
      </w:r>
    </w:p>
  </w:comment>
  <w:comment w:id="20" w:author="SChristian" w:date="2011-10-28T08:49:00Z" w:initials="SC">
    <w:p w:rsidR="00FA2FDB" w:rsidRDefault="00A75DEF">
      <w:pPr>
        <w:pStyle w:val="CommentText"/>
      </w:pPr>
      <w:r>
        <w:rPr>
          <w:rStyle w:val="CommentReference"/>
        </w:rPr>
        <w:annotationRef/>
      </w:r>
      <w:r>
        <w:t>The assessment strategy is more than the IOAP.</w:t>
      </w:r>
      <w:r w:rsidR="00FA2FDB">
        <w:t xml:space="preserve">  See comments about CSAP in Participant Guide.</w:t>
      </w:r>
    </w:p>
  </w:comment>
  <w:comment w:id="25" w:author="SChristian" w:date="2011-10-27T16:32:00Z" w:initials="SC">
    <w:p w:rsidR="00A75DEF" w:rsidRDefault="00A75DEF">
      <w:pPr>
        <w:pStyle w:val="CommentText"/>
      </w:pPr>
      <w:r>
        <w:rPr>
          <w:rStyle w:val="CommentReference"/>
        </w:rPr>
        <w:annotationRef/>
      </w:r>
      <w:r>
        <w:t>Redundant.  The instructions already say justify and we don’t want “opinion”.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14D2"/>
    <w:multiLevelType w:val="hybridMultilevel"/>
    <w:tmpl w:val="D78471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832373"/>
    <w:multiLevelType w:val="hybridMultilevel"/>
    <w:tmpl w:val="3D02C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6850AA"/>
    <w:multiLevelType w:val="hybridMultilevel"/>
    <w:tmpl w:val="8E3AE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036A18"/>
    <w:multiLevelType w:val="hybridMultilevel"/>
    <w:tmpl w:val="D42A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26650FC"/>
    <w:multiLevelType w:val="hybridMultilevel"/>
    <w:tmpl w:val="390C02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2E44B87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6">
    <w:nsid w:val="252074DB"/>
    <w:multiLevelType w:val="hybridMultilevel"/>
    <w:tmpl w:val="134E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CD21E23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8">
    <w:nsid w:val="2EC876F7"/>
    <w:multiLevelType w:val="hybridMultilevel"/>
    <w:tmpl w:val="FE3E54C8"/>
    <w:lvl w:ilvl="0" w:tplc="D1BCA24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A609AE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0">
    <w:nsid w:val="449C4648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4BD041EC"/>
    <w:multiLevelType w:val="hybridMultilevel"/>
    <w:tmpl w:val="703071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70132F"/>
    <w:multiLevelType w:val="hybridMultilevel"/>
    <w:tmpl w:val="8E6A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9448A"/>
    <w:multiLevelType w:val="hybridMultilevel"/>
    <w:tmpl w:val="2012CEA8"/>
    <w:lvl w:ilvl="0" w:tplc="D40079C4"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5E73BB"/>
    <w:multiLevelType w:val="hybridMultilevel"/>
    <w:tmpl w:val="7054BF3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3D52FAA6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60E45F44"/>
    <w:multiLevelType w:val="multilevel"/>
    <w:tmpl w:val="FFFFFFFF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16">
    <w:nsid w:val="64BB21D9"/>
    <w:multiLevelType w:val="hybridMultilevel"/>
    <w:tmpl w:val="5D48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93277F1"/>
    <w:multiLevelType w:val="hybridMultilevel"/>
    <w:tmpl w:val="397801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7A7F2231"/>
    <w:multiLevelType w:val="hybridMultilevel"/>
    <w:tmpl w:val="8E46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D14A8406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18"/>
  </w:num>
  <w:num w:numId="5">
    <w:abstractNumId w:val="11"/>
  </w:num>
  <w:num w:numId="6">
    <w:abstractNumId w:val="0"/>
  </w:num>
  <w:num w:numId="7">
    <w:abstractNumId w:val="14"/>
  </w:num>
  <w:num w:numId="8">
    <w:abstractNumId w:val="2"/>
  </w:num>
  <w:num w:numId="9">
    <w:abstractNumId w:val="17"/>
  </w:num>
  <w:num w:numId="10">
    <w:abstractNumId w:val="3"/>
  </w:num>
  <w:num w:numId="11">
    <w:abstractNumId w:val="16"/>
  </w:num>
  <w:num w:numId="12">
    <w:abstractNumId w:val="6"/>
  </w:num>
  <w:num w:numId="13">
    <w:abstractNumId w:val="9"/>
  </w:num>
  <w:num w:numId="14">
    <w:abstractNumId w:val="1"/>
  </w:num>
  <w:num w:numId="15">
    <w:abstractNumId w:val="4"/>
  </w:num>
  <w:num w:numId="16">
    <w:abstractNumId w:val="5"/>
  </w:num>
  <w:num w:numId="17">
    <w:abstractNumId w:val="15"/>
  </w:num>
  <w:num w:numId="18">
    <w:abstractNumId w:val="7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trackRevisions/>
  <w:defaultTabStop w:val="720"/>
  <w:characterSpacingControl w:val="doNotCompress"/>
  <w:compat/>
  <w:rsids>
    <w:rsidRoot w:val="00D86E96"/>
    <w:rsid w:val="00032D87"/>
    <w:rsid w:val="00040B9A"/>
    <w:rsid w:val="000A6528"/>
    <w:rsid w:val="000A67E2"/>
    <w:rsid w:val="000B5535"/>
    <w:rsid w:val="00142264"/>
    <w:rsid w:val="00185F38"/>
    <w:rsid w:val="00250776"/>
    <w:rsid w:val="00264D80"/>
    <w:rsid w:val="00276233"/>
    <w:rsid w:val="00282035"/>
    <w:rsid w:val="002A4210"/>
    <w:rsid w:val="002B38C4"/>
    <w:rsid w:val="002C1147"/>
    <w:rsid w:val="00347171"/>
    <w:rsid w:val="003D05BF"/>
    <w:rsid w:val="003D1C5E"/>
    <w:rsid w:val="00404B66"/>
    <w:rsid w:val="00474FEB"/>
    <w:rsid w:val="004933EA"/>
    <w:rsid w:val="004B5A2F"/>
    <w:rsid w:val="004E380E"/>
    <w:rsid w:val="005E567A"/>
    <w:rsid w:val="005F6EBA"/>
    <w:rsid w:val="00657CCC"/>
    <w:rsid w:val="00720A2D"/>
    <w:rsid w:val="00734767"/>
    <w:rsid w:val="007379A5"/>
    <w:rsid w:val="007677EB"/>
    <w:rsid w:val="00786FAA"/>
    <w:rsid w:val="0082563A"/>
    <w:rsid w:val="008756B8"/>
    <w:rsid w:val="008C773A"/>
    <w:rsid w:val="00956E57"/>
    <w:rsid w:val="009838CD"/>
    <w:rsid w:val="00A2490E"/>
    <w:rsid w:val="00A24E59"/>
    <w:rsid w:val="00A4739D"/>
    <w:rsid w:val="00A75DEF"/>
    <w:rsid w:val="00AA56BF"/>
    <w:rsid w:val="00AE67F4"/>
    <w:rsid w:val="00C2292C"/>
    <w:rsid w:val="00C33F7C"/>
    <w:rsid w:val="00C95BAD"/>
    <w:rsid w:val="00CA52A4"/>
    <w:rsid w:val="00CE5EFD"/>
    <w:rsid w:val="00D370D6"/>
    <w:rsid w:val="00D533E4"/>
    <w:rsid w:val="00D8459C"/>
    <w:rsid w:val="00D86E96"/>
    <w:rsid w:val="00D95B60"/>
    <w:rsid w:val="00DD5529"/>
    <w:rsid w:val="00DF2C57"/>
    <w:rsid w:val="00ED0F8B"/>
    <w:rsid w:val="00ED4F27"/>
    <w:rsid w:val="00EE5F65"/>
    <w:rsid w:val="00F377C0"/>
    <w:rsid w:val="00FA2FDB"/>
    <w:rsid w:val="00FA7646"/>
    <w:rsid w:val="00FC702D"/>
    <w:rsid w:val="00FE1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86E96"/>
    <w:pPr>
      <w:spacing w:after="200" w:line="276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0B9A"/>
    <w:pPr>
      <w:keepNext/>
      <w:numPr>
        <w:numId w:val="13"/>
      </w:numPr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0B9A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0B9A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0B9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40B9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40B9A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040B9A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40B9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40B9A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0B9A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0B9A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0B9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0B9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40B9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0B9A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0B9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0B9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0B9A"/>
    <w:rPr>
      <w:rFonts w:ascii="Cambria" w:hAnsi="Cambria" w:cs="Times New Roman"/>
    </w:rPr>
  </w:style>
  <w:style w:type="paragraph" w:customStyle="1" w:styleId="Default">
    <w:name w:val="Default"/>
    <w:uiPriority w:val="99"/>
    <w:rsid w:val="00D86E9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D86E9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D86E96"/>
    <w:pPr>
      <w:ind w:left="720"/>
      <w:contextualSpacing/>
    </w:pPr>
  </w:style>
  <w:style w:type="paragraph" w:customStyle="1" w:styleId="CM8">
    <w:name w:val="CM8"/>
    <w:basedOn w:val="Default"/>
    <w:next w:val="Default"/>
    <w:uiPriority w:val="99"/>
    <w:rsid w:val="00D86E96"/>
    <w:rPr>
      <w:color w:val="auto"/>
    </w:rPr>
  </w:style>
  <w:style w:type="paragraph" w:customStyle="1" w:styleId="EnspireBodyText">
    <w:name w:val="Enspire Body Text"/>
    <w:link w:val="EnspireBodyTextChar"/>
    <w:uiPriority w:val="99"/>
    <w:rsid w:val="00040B9A"/>
    <w:pPr>
      <w:spacing w:after="120" w:line="288" w:lineRule="auto"/>
    </w:pPr>
    <w:rPr>
      <w:rFonts w:ascii="Arial" w:eastAsia="Times New Roman" w:hAnsi="Arial" w:cs="Arial"/>
      <w:bCs/>
      <w:sz w:val="20"/>
      <w:szCs w:val="19"/>
    </w:rPr>
  </w:style>
  <w:style w:type="character" w:customStyle="1" w:styleId="EnspireBodyTextChar">
    <w:name w:val="Enspire Body Text Char"/>
    <w:basedOn w:val="DefaultParagraphFont"/>
    <w:link w:val="EnspireBodyText"/>
    <w:uiPriority w:val="99"/>
    <w:locked/>
    <w:rsid w:val="00040B9A"/>
    <w:rPr>
      <w:rFonts w:ascii="Arial" w:hAnsi="Arial" w:cs="Arial"/>
      <w:bCs/>
      <w:sz w:val="19"/>
      <w:szCs w:val="19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CE5E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E5E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E5EFD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E5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CE5EFD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CE5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E5EFD"/>
    <w:rPr>
      <w:rFonts w:ascii="Tahoma" w:hAnsi="Tahoma" w:cs="Tahoma"/>
      <w:sz w:val="16"/>
      <w:szCs w:val="16"/>
    </w:rPr>
  </w:style>
  <w:style w:type="numbering" w:styleId="ArticleSection">
    <w:name w:val="Outline List 3"/>
    <w:basedOn w:val="NoList"/>
    <w:uiPriority w:val="99"/>
    <w:semiHidden/>
    <w:unhideWhenUsed/>
    <w:rsid w:val="00900AAD"/>
    <w:pPr>
      <w:numPr>
        <w:numId w:val="1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2: Learning Objectives and Evaluation Strategy</vt:lpstr>
    </vt:vector>
  </TitlesOfParts>
  <Company>Defense Acquisition University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2: Learning Objectives and Evaluation Strategy</dc:title>
  <dc:subject/>
  <dc:creator>DAU User</dc:creator>
  <cp:keywords/>
  <dc:description/>
  <cp:lastModifiedBy>SChristian</cp:lastModifiedBy>
  <cp:revision>4</cp:revision>
  <dcterms:created xsi:type="dcterms:W3CDTF">2011-10-27T22:05:00Z</dcterms:created>
  <dcterms:modified xsi:type="dcterms:W3CDTF">2011-10-28T12:50:00Z</dcterms:modified>
</cp:coreProperties>
</file>