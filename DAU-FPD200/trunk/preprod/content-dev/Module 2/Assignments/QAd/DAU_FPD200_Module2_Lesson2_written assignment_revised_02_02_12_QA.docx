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00D" w:rsidRDefault="00E0500D" w:rsidP="00CF6EE3">
      <w:pPr>
        <w:rPr>
          <w:b/>
          <w:sz w:val="20"/>
          <w:szCs w:val="20"/>
        </w:rPr>
      </w:pPr>
    </w:p>
    <w:p w:rsidR="00E0500D" w:rsidRPr="00FC4F35" w:rsidRDefault="00E0500D" w:rsidP="00FC4F35">
      <w:pPr>
        <w:pStyle w:val="Enspirebulletedtext"/>
        <w:numPr>
          <w:numberingChange w:id="0" w:author="Employee" w:date="2012-02-03T19:26:00Z" w:original="►"/>
        </w:numPr>
        <w:rPr>
          <w:b/>
          <w:sz w:val="24"/>
        </w:rPr>
      </w:pPr>
      <w:r w:rsidRPr="00FC4F35">
        <w:rPr>
          <w:b/>
          <w:sz w:val="24"/>
        </w:rPr>
        <w:t>T</w:t>
      </w:r>
      <w:r>
        <w:rPr>
          <w:b/>
          <w:sz w:val="24"/>
        </w:rPr>
        <w:t>LO</w:t>
      </w:r>
      <w:r w:rsidRPr="00FC4F35">
        <w:rPr>
          <w:b/>
          <w:sz w:val="24"/>
        </w:rPr>
        <w:t xml:space="preserve">: </w:t>
      </w:r>
      <w:del w:id="1" w:author="Employee" w:date="2012-02-03T19:27:00Z">
        <w:r w:rsidRPr="00FC4F35" w:rsidDel="00403B14">
          <w:rPr>
            <w:b/>
            <w:sz w:val="24"/>
          </w:rPr>
          <w:delText xml:space="preserve"> </w:delText>
        </w:r>
      </w:del>
      <w:del w:id="2" w:author="Employee" w:date="2012-02-03T19:26:00Z">
        <w:r w:rsidRPr="00FC4F35" w:rsidDel="00403B14">
          <w:rPr>
            <w:b/>
            <w:sz w:val="24"/>
          </w:rPr>
          <w:delText xml:space="preserve"> </w:delText>
        </w:r>
      </w:del>
      <w:r w:rsidRPr="00FC4F35">
        <w:rPr>
          <w:b/>
          <w:sz w:val="24"/>
        </w:rPr>
        <w:t xml:space="preserve">Produce a set of learning objectives for a selected learning asset based on </w:t>
      </w:r>
      <w:del w:id="3" w:author="Employee" w:date="2012-02-03T19:28:00Z">
        <w:r w:rsidRPr="00FC4F35" w:rsidDel="00403B14">
          <w:rPr>
            <w:b/>
            <w:sz w:val="24"/>
          </w:rPr>
          <w:delText xml:space="preserve">analysis </w:delText>
        </w:r>
      </w:del>
      <w:ins w:id="4" w:author="Employee" w:date="2012-02-03T19:28:00Z">
        <w:r>
          <w:rPr>
            <w:b/>
            <w:sz w:val="24"/>
          </w:rPr>
          <w:t>A</w:t>
        </w:r>
        <w:r w:rsidRPr="00FC4F35">
          <w:rPr>
            <w:b/>
            <w:sz w:val="24"/>
          </w:rPr>
          <w:t xml:space="preserve">nalysis </w:t>
        </w:r>
      </w:ins>
      <w:r w:rsidRPr="00FC4F35">
        <w:rPr>
          <w:b/>
          <w:sz w:val="24"/>
        </w:rPr>
        <w:t>phase data.</w:t>
      </w:r>
    </w:p>
    <w:p w:rsidR="00E0500D" w:rsidRDefault="00E0500D" w:rsidP="00CF6EE3">
      <w:pPr>
        <w:rPr>
          <w:b/>
          <w:sz w:val="20"/>
          <w:szCs w:val="20"/>
        </w:rPr>
      </w:pPr>
    </w:p>
    <w:p w:rsidR="00E0500D" w:rsidRDefault="00E0500D" w:rsidP="00CF6EE3">
      <w:pPr>
        <w:rPr>
          <w:sz w:val="20"/>
          <w:szCs w:val="20"/>
        </w:rPr>
      </w:pPr>
      <w:r w:rsidRPr="000F02F4">
        <w:rPr>
          <w:b/>
          <w:sz w:val="20"/>
          <w:szCs w:val="20"/>
        </w:rPr>
        <w:t xml:space="preserve">Purpose: </w:t>
      </w:r>
      <w:del w:id="5" w:author="Employee" w:date="2012-02-03T19:28:00Z">
        <w:r w:rsidDel="00403B14">
          <w:rPr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>In this section</w:t>
      </w:r>
      <w:ins w:id="6" w:author="Employee" w:date="2012-02-03T19:28:00Z">
        <w:r>
          <w:rPr>
            <w:sz w:val="20"/>
            <w:szCs w:val="20"/>
          </w:rPr>
          <w:t>,</w:t>
        </w:r>
      </w:ins>
      <w:r>
        <w:rPr>
          <w:sz w:val="20"/>
          <w:szCs w:val="20"/>
        </w:rPr>
        <w:t xml:space="preserve"> you will begin to produce the design documents for </w:t>
      </w:r>
      <w:del w:id="7" w:author="Employee" w:date="2012-02-03T19:51:00Z">
        <w:r w:rsidDel="002872F2">
          <w:rPr>
            <w:sz w:val="20"/>
            <w:szCs w:val="20"/>
          </w:rPr>
          <w:delText>your  learning</w:delText>
        </w:r>
      </w:del>
      <w:ins w:id="8" w:author="Employee" w:date="2012-02-03T19:51:00Z">
        <w:r>
          <w:rPr>
            <w:sz w:val="20"/>
            <w:szCs w:val="20"/>
          </w:rPr>
          <w:t>your learning</w:t>
        </w:r>
      </w:ins>
      <w:r>
        <w:rPr>
          <w:sz w:val="20"/>
          <w:szCs w:val="20"/>
        </w:rPr>
        <w:t xml:space="preserve"> asset. </w:t>
      </w:r>
      <w:del w:id="9" w:author="Employee" w:date="2012-02-03T19:28:00Z">
        <w:r w:rsidDel="00403B14">
          <w:rPr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>In this phase you will use your findings from the Analysis phase to guide the development of your terminal</w:t>
      </w:r>
      <w:ins w:id="10" w:author="Employee" w:date="2012-02-03T20:27:00Z">
        <w:r>
          <w:rPr>
            <w:sz w:val="20"/>
            <w:szCs w:val="20"/>
          </w:rPr>
          <w:t xml:space="preserve"> learning</w:t>
        </w:r>
      </w:ins>
      <w:r>
        <w:rPr>
          <w:sz w:val="20"/>
          <w:szCs w:val="20"/>
        </w:rPr>
        <w:t xml:space="preserve"> objectives (TLOs). </w:t>
      </w:r>
    </w:p>
    <w:p w:rsidR="00E0500D" w:rsidRDefault="00E0500D" w:rsidP="00CF6EE3">
      <w:pPr>
        <w:rPr>
          <w:sz w:val="20"/>
          <w:szCs w:val="20"/>
        </w:rPr>
      </w:pPr>
    </w:p>
    <w:p w:rsidR="00E0500D" w:rsidRDefault="00E0500D" w:rsidP="00CF6EE3">
      <w:pPr>
        <w:rPr>
          <w:b/>
          <w:sz w:val="20"/>
          <w:szCs w:val="20"/>
        </w:rPr>
      </w:pPr>
    </w:p>
    <w:p w:rsidR="00E0500D" w:rsidRDefault="00E0500D" w:rsidP="00CF6EE3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Method: </w:t>
      </w:r>
      <w:del w:id="11" w:author="Employee" w:date="2012-02-03T19:28:00Z">
        <w:r w:rsidDel="00403B14">
          <w:rPr>
            <w:b/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 xml:space="preserve">You will be asked to complete a series of tasks </w:t>
      </w:r>
      <w:del w:id="12" w:author="Employee" w:date="2012-02-03T19:29:00Z">
        <w:r w:rsidDel="00403B14">
          <w:rPr>
            <w:sz w:val="20"/>
            <w:szCs w:val="20"/>
          </w:rPr>
          <w:delText xml:space="preserve">which </w:delText>
        </w:r>
      </w:del>
      <w:ins w:id="13" w:author="Employee" w:date="2012-02-03T19:29:00Z">
        <w:r>
          <w:rPr>
            <w:sz w:val="20"/>
            <w:szCs w:val="20"/>
          </w:rPr>
          <w:t xml:space="preserve">that </w:t>
        </w:r>
      </w:ins>
      <w:r>
        <w:rPr>
          <w:sz w:val="20"/>
          <w:szCs w:val="20"/>
        </w:rPr>
        <w:t xml:space="preserve">will support you as you navigate the design process. </w:t>
      </w:r>
      <w:del w:id="14" w:author="Employee" w:date="2012-02-03T19:29:00Z">
        <w:r w:rsidDel="00403B14">
          <w:rPr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>At the end</w:t>
      </w:r>
      <w:del w:id="15" w:author="Employee" w:date="2012-02-03T19:30:00Z">
        <w:r w:rsidDel="00403B14">
          <w:rPr>
            <w:sz w:val="20"/>
            <w:szCs w:val="20"/>
          </w:rPr>
          <w:delText xml:space="preserve"> </w:delText>
        </w:r>
      </w:del>
      <w:ins w:id="16" w:author="Employee" w:date="2012-02-03T20:10:00Z">
        <w:r>
          <w:rPr>
            <w:sz w:val="20"/>
            <w:szCs w:val="20"/>
          </w:rPr>
          <w:t xml:space="preserve"> of each task</w:t>
        </w:r>
      </w:ins>
      <w:del w:id="17" w:author="Employee" w:date="2012-02-03T19:30:00Z">
        <w:r w:rsidDel="00403B14">
          <w:rPr>
            <w:sz w:val="20"/>
            <w:szCs w:val="20"/>
          </w:rPr>
          <w:delText>of the tasks</w:delText>
        </w:r>
      </w:del>
      <w:ins w:id="18" w:author="Employee" w:date="2012-02-03T19:30:00Z">
        <w:r>
          <w:rPr>
            <w:sz w:val="20"/>
            <w:szCs w:val="20"/>
          </w:rPr>
          <w:t>,</w:t>
        </w:r>
      </w:ins>
      <w:r>
        <w:rPr>
          <w:sz w:val="20"/>
          <w:szCs w:val="20"/>
        </w:rPr>
        <w:t xml:space="preserve"> you will be asked to explain the decisions you made</w:t>
      </w:r>
      <w:del w:id="19" w:author="Employee" w:date="2012-02-03T20:10:00Z">
        <w:r w:rsidDel="00780048">
          <w:rPr>
            <w:sz w:val="20"/>
            <w:szCs w:val="20"/>
          </w:rPr>
          <w:delText xml:space="preserve"> in completing each task</w:delText>
        </w:r>
      </w:del>
      <w:r>
        <w:rPr>
          <w:sz w:val="20"/>
          <w:szCs w:val="20"/>
        </w:rPr>
        <w:t>.</w:t>
      </w:r>
    </w:p>
    <w:p w:rsidR="00E0500D" w:rsidRDefault="00E0500D" w:rsidP="00CF6EE3">
      <w:pPr>
        <w:rPr>
          <w:sz w:val="20"/>
          <w:szCs w:val="20"/>
        </w:rPr>
      </w:pPr>
    </w:p>
    <w:p w:rsidR="00E0500D" w:rsidRDefault="00E0500D" w:rsidP="007B2DF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E0500D" w:rsidRDefault="00E0500D" w:rsidP="007B2DF8">
      <w:pPr>
        <w:rPr>
          <w:sz w:val="20"/>
          <w:szCs w:val="20"/>
        </w:rPr>
      </w:pPr>
      <w:r w:rsidRPr="007B2DF8">
        <w:rPr>
          <w:sz w:val="20"/>
          <w:szCs w:val="20"/>
        </w:rPr>
        <w:t xml:space="preserve"> </w:t>
      </w:r>
    </w:p>
    <w:p w:rsidR="00E0500D" w:rsidRPr="00FC4F35" w:rsidRDefault="00E0500D" w:rsidP="00991475">
      <w:pPr>
        <w:pStyle w:val="ListParagraph"/>
        <w:numPr>
          <w:ilvl w:val="0"/>
          <w:numId w:val="7"/>
          <w:numberingChange w:id="20" w:author="Employee" w:date="2012-02-03T19:26:00Z" w:original=""/>
        </w:numPr>
        <w:rPr>
          <w:sz w:val="20"/>
          <w:szCs w:val="20"/>
        </w:rPr>
      </w:pPr>
      <w:r w:rsidRPr="007B2DF8">
        <w:rPr>
          <w:b/>
          <w:sz w:val="20"/>
          <w:szCs w:val="20"/>
        </w:rPr>
        <w:t xml:space="preserve">Task #1: </w:t>
      </w:r>
      <w:del w:id="21" w:author="Employee" w:date="2012-02-03T19:30:00Z">
        <w:r w:rsidRPr="007B2DF8" w:rsidDel="00403B14">
          <w:rPr>
            <w:b/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 xml:space="preserve">The purpose of this task is to </w:t>
      </w:r>
      <w:del w:id="22" w:author="Employee" w:date="2012-02-03T19:31:00Z">
        <w:r w:rsidDel="00403B14">
          <w:rPr>
            <w:sz w:val="20"/>
            <w:szCs w:val="20"/>
          </w:rPr>
          <w:delText xml:space="preserve">have </w:delText>
        </w:r>
      </w:del>
      <w:ins w:id="23" w:author="Employee" w:date="2012-02-03T19:31:00Z">
        <w:r>
          <w:rPr>
            <w:sz w:val="20"/>
            <w:szCs w:val="20"/>
          </w:rPr>
          <w:t xml:space="preserve">create </w:t>
        </w:r>
      </w:ins>
      <w:r>
        <w:rPr>
          <w:sz w:val="20"/>
          <w:szCs w:val="20"/>
        </w:rPr>
        <w:t xml:space="preserve">a concise description of the information you gathered during the Analysis phase. </w:t>
      </w:r>
      <w:r w:rsidRPr="007B2DF8">
        <w:rPr>
          <w:sz w:val="20"/>
          <w:szCs w:val="20"/>
        </w:rPr>
        <w:t>Remember, these data provide the foundation for your design process, so it is important to explicitly articulate them here. In the chart below</w:t>
      </w:r>
      <w:ins w:id="24" w:author="Employee" w:date="2012-02-03T19:31:00Z">
        <w:r>
          <w:rPr>
            <w:sz w:val="20"/>
            <w:szCs w:val="20"/>
          </w:rPr>
          <w:t>,</w:t>
        </w:r>
      </w:ins>
      <w:r w:rsidRPr="007B2DF8">
        <w:rPr>
          <w:sz w:val="20"/>
          <w:szCs w:val="20"/>
        </w:rPr>
        <w:t xml:space="preserve"> </w:t>
      </w:r>
      <w:del w:id="25" w:author="Employee" w:date="2012-02-03T19:31:00Z">
        <w:r w:rsidRPr="007B2DF8" w:rsidDel="00403B14">
          <w:rPr>
            <w:sz w:val="20"/>
            <w:szCs w:val="20"/>
          </w:rPr>
          <w:delText>you are asked to sta</w:delText>
        </w:r>
        <w:r w:rsidDel="00403B14">
          <w:rPr>
            <w:sz w:val="20"/>
            <w:szCs w:val="20"/>
          </w:rPr>
          <w:delText xml:space="preserve">te </w:delText>
        </w:r>
      </w:del>
      <w:ins w:id="26" w:author="Employee" w:date="2012-02-03T19:31:00Z">
        <w:r>
          <w:rPr>
            <w:sz w:val="20"/>
            <w:szCs w:val="20"/>
          </w:rPr>
          <w:t xml:space="preserve">fill in </w:t>
        </w:r>
      </w:ins>
      <w:del w:id="27" w:author="Employee" w:date="2012-02-03T19:32:00Z">
        <w:r w:rsidDel="00403B14">
          <w:rPr>
            <w:sz w:val="20"/>
            <w:szCs w:val="20"/>
          </w:rPr>
          <w:delText xml:space="preserve">the </w:delText>
        </w:r>
      </w:del>
      <w:ins w:id="28" w:author="Employee" w:date="2012-02-03T19:32:00Z">
        <w:r>
          <w:rPr>
            <w:sz w:val="20"/>
            <w:szCs w:val="20"/>
          </w:rPr>
          <w:t xml:space="preserve">your </w:t>
        </w:r>
      </w:ins>
      <w:r>
        <w:rPr>
          <w:sz w:val="20"/>
          <w:szCs w:val="20"/>
        </w:rPr>
        <w:t xml:space="preserve">conclusions </w:t>
      </w:r>
      <w:del w:id="29" w:author="Employee" w:date="2012-02-03T19:31:00Z">
        <w:r w:rsidDel="00403B14">
          <w:rPr>
            <w:sz w:val="20"/>
            <w:szCs w:val="20"/>
          </w:rPr>
          <w:delText>at which you</w:delText>
        </w:r>
        <w:r w:rsidRPr="007B2DF8" w:rsidDel="00403B14">
          <w:rPr>
            <w:sz w:val="20"/>
            <w:szCs w:val="20"/>
          </w:rPr>
          <w:delText xml:space="preserve"> arrived</w:delText>
        </w:r>
      </w:del>
      <w:del w:id="30" w:author="Employee" w:date="2012-02-03T19:32:00Z">
        <w:r w:rsidRPr="007B2DF8" w:rsidDel="00403B14">
          <w:rPr>
            <w:sz w:val="20"/>
            <w:szCs w:val="20"/>
          </w:rPr>
          <w:delText xml:space="preserve"> during</w:delText>
        </w:r>
      </w:del>
      <w:ins w:id="31" w:author="Employee" w:date="2012-02-03T19:32:00Z">
        <w:r>
          <w:rPr>
            <w:sz w:val="20"/>
            <w:szCs w:val="20"/>
          </w:rPr>
          <w:t>from</w:t>
        </w:r>
      </w:ins>
      <w:r w:rsidRPr="007B2DF8">
        <w:rPr>
          <w:sz w:val="20"/>
          <w:szCs w:val="20"/>
        </w:rPr>
        <w:t xml:space="preserve"> the Analysis phase.  </w:t>
      </w:r>
    </w:p>
    <w:p w:rsidR="00E0500D" w:rsidRDefault="00E0500D" w:rsidP="00CF6EE3">
      <w:pPr>
        <w:rPr>
          <w:b/>
          <w:sz w:val="20"/>
          <w:szCs w:val="20"/>
        </w:rPr>
      </w:pPr>
    </w:p>
    <w:tbl>
      <w:tblPr>
        <w:tblpPr w:leftFromText="180" w:rightFromText="180" w:vertAnchor="page" w:horzAnchor="margin" w:tblpY="5551"/>
        <w:tblW w:w="13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52"/>
        <w:gridCol w:w="10644"/>
      </w:tblGrid>
      <w:tr w:rsidR="00E0500D" w:rsidTr="00B5095A">
        <w:trPr>
          <w:trHeight w:val="541"/>
        </w:trPr>
        <w:tc>
          <w:tcPr>
            <w:tcW w:w="2652" w:type="dxa"/>
          </w:tcPr>
          <w:p w:rsidR="00E0500D" w:rsidRPr="00B5095A" w:rsidRDefault="00E0500D" w:rsidP="00B5095A">
            <w:pPr>
              <w:rPr>
                <w:b/>
                <w:sz w:val="20"/>
                <w:szCs w:val="20"/>
              </w:rPr>
            </w:pPr>
            <w:r w:rsidRPr="00B5095A">
              <w:rPr>
                <w:b/>
                <w:sz w:val="20"/>
                <w:szCs w:val="20"/>
              </w:rPr>
              <w:t>Discrete Analysis</w:t>
            </w:r>
          </w:p>
        </w:tc>
        <w:tc>
          <w:tcPr>
            <w:tcW w:w="10644" w:type="dxa"/>
          </w:tcPr>
          <w:p w:rsidR="00E0500D" w:rsidRPr="00B5095A" w:rsidRDefault="00E0500D" w:rsidP="00B5095A">
            <w:pPr>
              <w:rPr>
                <w:b/>
                <w:sz w:val="20"/>
                <w:szCs w:val="20"/>
              </w:rPr>
            </w:pPr>
            <w:r w:rsidRPr="00B5095A">
              <w:rPr>
                <w:b/>
                <w:sz w:val="20"/>
                <w:szCs w:val="20"/>
              </w:rPr>
              <w:t>Conclusions of Analysis</w:t>
            </w:r>
          </w:p>
          <w:p w:rsidR="00E0500D" w:rsidRPr="00B5095A" w:rsidRDefault="00E0500D" w:rsidP="00B5095A">
            <w:pPr>
              <w:rPr>
                <w:b/>
                <w:sz w:val="20"/>
                <w:szCs w:val="20"/>
              </w:rPr>
            </w:pPr>
          </w:p>
        </w:tc>
      </w:tr>
      <w:tr w:rsidR="00E0500D" w:rsidTr="00B5095A">
        <w:trPr>
          <w:trHeight w:val="541"/>
        </w:trPr>
        <w:tc>
          <w:tcPr>
            <w:tcW w:w="2652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  <w:r w:rsidRPr="00B5095A">
              <w:rPr>
                <w:sz w:val="20"/>
                <w:szCs w:val="20"/>
              </w:rPr>
              <w:t>Needs</w:t>
            </w:r>
          </w:p>
        </w:tc>
        <w:tc>
          <w:tcPr>
            <w:tcW w:w="10644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  <w:r w:rsidRPr="00B5095A">
              <w:rPr>
                <w:sz w:val="20"/>
                <w:szCs w:val="20"/>
              </w:rPr>
              <w:t>[List this as the goal</w:t>
            </w:r>
            <w:ins w:id="32" w:author="Employee" w:date="2012-02-03T19:32:00Z">
              <w:r>
                <w:rPr>
                  <w:sz w:val="20"/>
                  <w:szCs w:val="20"/>
                </w:rPr>
                <w:t>(</w:t>
              </w:r>
              <w:commentRangeStart w:id="33"/>
              <w:r>
                <w:rPr>
                  <w:sz w:val="20"/>
                  <w:szCs w:val="20"/>
                </w:rPr>
                <w:t>s</w:t>
              </w:r>
              <w:commentRangeEnd w:id="33"/>
              <w:r>
                <w:rPr>
                  <w:rStyle w:val="CommentReference"/>
                  <w:rFonts w:ascii="Times New Roman" w:eastAsia="Times New Roman" w:hAnsi="Times New Roman"/>
                </w:rPr>
                <w:commentReference w:id="33"/>
              </w:r>
              <w:r>
                <w:rPr>
                  <w:sz w:val="20"/>
                  <w:szCs w:val="20"/>
                </w:rPr>
                <w:t>)</w:t>
              </w:r>
            </w:ins>
            <w:r w:rsidRPr="00B5095A">
              <w:rPr>
                <w:sz w:val="20"/>
                <w:szCs w:val="20"/>
              </w:rPr>
              <w:t xml:space="preserve"> of instruction]</w:t>
            </w:r>
          </w:p>
        </w:tc>
      </w:tr>
      <w:tr w:rsidR="00E0500D" w:rsidTr="00B5095A">
        <w:trPr>
          <w:trHeight w:val="541"/>
        </w:trPr>
        <w:tc>
          <w:tcPr>
            <w:tcW w:w="2652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  <w:r w:rsidRPr="00B5095A">
              <w:rPr>
                <w:sz w:val="20"/>
                <w:szCs w:val="20"/>
              </w:rPr>
              <w:t>Job Task</w:t>
            </w:r>
          </w:p>
        </w:tc>
        <w:tc>
          <w:tcPr>
            <w:tcW w:w="10644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  <w:r w:rsidRPr="00B5095A">
              <w:rPr>
                <w:sz w:val="20"/>
                <w:szCs w:val="20"/>
              </w:rPr>
              <w:t>[List these results in the form of desired performance competencies that are appropriate for your intended audience, (i.e., not above or below your target audience</w:t>
            </w:r>
            <w:ins w:id="34" w:author="Employee" w:date="2012-02-03T19:32:00Z">
              <w:r>
                <w:rPr>
                  <w:sz w:val="20"/>
                  <w:szCs w:val="20"/>
                </w:rPr>
                <w:t>’</w:t>
              </w:r>
            </w:ins>
            <w:r w:rsidRPr="00B5095A">
              <w:rPr>
                <w:sz w:val="20"/>
                <w:szCs w:val="20"/>
              </w:rPr>
              <w:t>s</w:t>
            </w:r>
            <w:del w:id="35" w:author="Employee" w:date="2012-02-03T19:33:00Z">
              <w:r w:rsidRPr="00B5095A" w:rsidDel="00403B14">
                <w:rPr>
                  <w:sz w:val="20"/>
                  <w:szCs w:val="20"/>
                </w:rPr>
                <w:delText>’</w:delText>
              </w:r>
            </w:del>
            <w:r w:rsidRPr="00B5095A">
              <w:rPr>
                <w:sz w:val="20"/>
                <w:szCs w:val="20"/>
              </w:rPr>
              <w:t xml:space="preserve"> ability)] </w:t>
            </w:r>
          </w:p>
          <w:p w:rsidR="00E0500D" w:rsidRPr="00B5095A" w:rsidRDefault="00E0500D" w:rsidP="00B5095A">
            <w:pPr>
              <w:pStyle w:val="ListParagraph"/>
              <w:numPr>
                <w:ilvl w:val="0"/>
                <w:numId w:val="8"/>
                <w:numberingChange w:id="36" w:author="Employee" w:date="2012-02-03T19:26:00Z" w:original="%1:1:0:."/>
              </w:numPr>
              <w:rPr>
                <w:sz w:val="20"/>
                <w:szCs w:val="20"/>
              </w:rPr>
            </w:pPr>
            <w:r w:rsidRPr="00B5095A">
              <w:rPr>
                <w:sz w:val="20"/>
                <w:szCs w:val="20"/>
              </w:rPr>
              <w:t xml:space="preserve"> </w:t>
            </w:r>
          </w:p>
          <w:p w:rsidR="00E0500D" w:rsidRPr="00B5095A" w:rsidRDefault="00E0500D" w:rsidP="00B5095A">
            <w:pPr>
              <w:pStyle w:val="ListParagraph"/>
              <w:numPr>
                <w:ilvl w:val="0"/>
                <w:numId w:val="8"/>
                <w:numberingChange w:id="37" w:author="Employee" w:date="2012-02-03T19:26:00Z" w:original="%1:2:0:."/>
              </w:numPr>
              <w:rPr>
                <w:sz w:val="20"/>
                <w:szCs w:val="20"/>
              </w:rPr>
            </w:pPr>
            <w:r w:rsidRPr="00B5095A">
              <w:rPr>
                <w:sz w:val="20"/>
                <w:szCs w:val="20"/>
              </w:rPr>
              <w:t>.</w:t>
            </w:r>
          </w:p>
          <w:p w:rsidR="00E0500D" w:rsidRPr="00B5095A" w:rsidRDefault="00E0500D" w:rsidP="00B5095A">
            <w:pPr>
              <w:pStyle w:val="ListParagraph"/>
              <w:numPr>
                <w:ilvl w:val="0"/>
                <w:numId w:val="8"/>
                <w:numberingChange w:id="38" w:author="Employee" w:date="2012-02-03T19:26:00Z" w:original="%1:3:0:."/>
              </w:numPr>
              <w:rPr>
                <w:sz w:val="20"/>
                <w:szCs w:val="20"/>
              </w:rPr>
            </w:pPr>
            <w:r w:rsidRPr="00B5095A">
              <w:rPr>
                <w:sz w:val="20"/>
                <w:szCs w:val="20"/>
              </w:rPr>
              <w:t>…etc.</w:t>
            </w:r>
          </w:p>
        </w:tc>
      </w:tr>
      <w:tr w:rsidR="00E0500D" w:rsidTr="00B5095A">
        <w:trPr>
          <w:trHeight w:val="577"/>
        </w:trPr>
        <w:tc>
          <w:tcPr>
            <w:tcW w:w="2652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  <w:r w:rsidRPr="00B5095A">
              <w:rPr>
                <w:sz w:val="20"/>
                <w:szCs w:val="20"/>
              </w:rPr>
              <w:t>Learner</w:t>
            </w:r>
          </w:p>
        </w:tc>
        <w:tc>
          <w:tcPr>
            <w:tcW w:w="10644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  <w:r w:rsidRPr="00B5095A">
              <w:rPr>
                <w:sz w:val="20"/>
                <w:szCs w:val="20"/>
              </w:rPr>
              <w:t xml:space="preserve">[List important variables that have </w:t>
            </w:r>
            <w:del w:id="39" w:author="Employee" w:date="2012-02-03T19:33:00Z">
              <w:r w:rsidRPr="00B5095A" w:rsidDel="00403B14">
                <w:rPr>
                  <w:sz w:val="20"/>
                  <w:szCs w:val="20"/>
                </w:rPr>
                <w:delText xml:space="preserve">to </w:delText>
              </w:r>
            </w:del>
            <w:ins w:id="40" w:author="Employee" w:date="2012-02-03T19:33:00Z">
              <w:r>
                <w:rPr>
                  <w:sz w:val="20"/>
                  <w:szCs w:val="20"/>
                </w:rPr>
                <w:t>the</w:t>
              </w:r>
              <w:r w:rsidRPr="00B5095A">
                <w:rPr>
                  <w:sz w:val="20"/>
                  <w:szCs w:val="20"/>
                </w:rPr>
                <w:t xml:space="preserve"> </w:t>
              </w:r>
            </w:ins>
            <w:r w:rsidRPr="00B5095A">
              <w:rPr>
                <w:sz w:val="20"/>
                <w:szCs w:val="20"/>
              </w:rPr>
              <w:t>potential to affect instruction]</w:t>
            </w:r>
          </w:p>
        </w:tc>
      </w:tr>
    </w:tbl>
    <w:p w:rsidR="00E0500D" w:rsidRDefault="00E0500D" w:rsidP="00CF6EE3">
      <w:pPr>
        <w:rPr>
          <w:b/>
          <w:sz w:val="20"/>
          <w:szCs w:val="20"/>
        </w:rPr>
      </w:pPr>
    </w:p>
    <w:p w:rsidR="00E0500D" w:rsidRDefault="00E0500D" w:rsidP="00CF6EE3">
      <w:pPr>
        <w:rPr>
          <w:b/>
          <w:sz w:val="20"/>
          <w:szCs w:val="20"/>
        </w:rPr>
      </w:pPr>
    </w:p>
    <w:p w:rsidR="00E0500D" w:rsidRDefault="00E0500D" w:rsidP="00CF6EE3">
      <w:pPr>
        <w:rPr>
          <w:b/>
          <w:sz w:val="20"/>
          <w:szCs w:val="20"/>
        </w:rPr>
      </w:pPr>
      <w:r>
        <w:rPr>
          <w:b/>
          <w:sz w:val="20"/>
          <w:szCs w:val="20"/>
        </w:rPr>
        <w:t>Please respond</w:t>
      </w:r>
      <w:del w:id="41" w:author="Employee" w:date="2012-02-03T20:28:00Z">
        <w:r w:rsidDel="00C20E4C">
          <w:rPr>
            <w:b/>
            <w:sz w:val="20"/>
            <w:szCs w:val="20"/>
          </w:rPr>
          <w:delText>,</w:delText>
        </w:r>
      </w:del>
      <w:r>
        <w:rPr>
          <w:b/>
          <w:sz w:val="20"/>
          <w:szCs w:val="20"/>
        </w:rPr>
        <w:t xml:space="preserve"> in detail</w:t>
      </w:r>
      <w:del w:id="42" w:author="Employee" w:date="2012-02-03T20:28:00Z">
        <w:r w:rsidDel="00C20E4C">
          <w:rPr>
            <w:b/>
            <w:sz w:val="20"/>
            <w:szCs w:val="20"/>
          </w:rPr>
          <w:delText>,</w:delText>
        </w:r>
      </w:del>
      <w:r>
        <w:rPr>
          <w:b/>
          <w:sz w:val="20"/>
          <w:szCs w:val="20"/>
        </w:rPr>
        <w:t xml:space="preserve"> to the questions below:</w:t>
      </w:r>
    </w:p>
    <w:p w:rsidR="00E0500D" w:rsidRDefault="00E0500D" w:rsidP="00CF6EE3">
      <w:pPr>
        <w:rPr>
          <w:b/>
          <w:sz w:val="20"/>
          <w:szCs w:val="20"/>
        </w:rPr>
      </w:pPr>
    </w:p>
    <w:p w:rsidR="00E0500D" w:rsidRDefault="00E0500D" w:rsidP="007B2DF8">
      <w:pPr>
        <w:pStyle w:val="ListParagraph"/>
        <w:numPr>
          <w:ilvl w:val="0"/>
          <w:numId w:val="5"/>
          <w:numberingChange w:id="43" w:author="Employee" w:date="2012-02-03T19:26:00Z" w:original="%1:1:0:."/>
        </w:numPr>
        <w:rPr>
          <w:sz w:val="20"/>
          <w:szCs w:val="20"/>
        </w:rPr>
      </w:pPr>
      <w:r w:rsidRPr="001164F3">
        <w:rPr>
          <w:sz w:val="20"/>
          <w:szCs w:val="20"/>
        </w:rPr>
        <w:t xml:space="preserve"> What were the data that led you to your stated conclusions </w:t>
      </w:r>
      <w:r>
        <w:rPr>
          <w:sz w:val="20"/>
          <w:szCs w:val="20"/>
        </w:rPr>
        <w:t>for each analysis?</w:t>
      </w:r>
    </w:p>
    <w:p w:rsidR="00E0500D" w:rsidRPr="001164F3" w:rsidRDefault="00E0500D" w:rsidP="00FC4F35">
      <w:pPr>
        <w:pStyle w:val="ListParagraph"/>
        <w:rPr>
          <w:sz w:val="20"/>
          <w:szCs w:val="20"/>
        </w:rPr>
      </w:pPr>
    </w:p>
    <w:p w:rsidR="00E0500D" w:rsidRDefault="00E0500D" w:rsidP="00FC4F35">
      <w:pPr>
        <w:pStyle w:val="ListParagraph"/>
        <w:numPr>
          <w:ilvl w:val="0"/>
          <w:numId w:val="6"/>
          <w:numberingChange w:id="44" w:author="Employee" w:date="2012-02-03T19:26:00Z" w:original="%1:1:4:."/>
        </w:num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Needs Analysis:</w:t>
      </w:r>
    </w:p>
    <w:p w:rsidR="00E0500D" w:rsidRDefault="00E0500D" w:rsidP="00FC4F35">
      <w:pPr>
        <w:ind w:left="1440" w:hanging="360"/>
        <w:rPr>
          <w:sz w:val="20"/>
          <w:szCs w:val="20"/>
        </w:rPr>
      </w:pPr>
    </w:p>
    <w:p w:rsidR="00E0500D" w:rsidRDefault="00E0500D" w:rsidP="00FC4F35">
      <w:pPr>
        <w:ind w:left="1440" w:hanging="360"/>
        <w:rPr>
          <w:sz w:val="20"/>
          <w:szCs w:val="20"/>
        </w:rPr>
      </w:pPr>
    </w:p>
    <w:p w:rsidR="00E0500D" w:rsidRDefault="00E0500D" w:rsidP="00FC4F35">
      <w:pPr>
        <w:ind w:left="1440" w:hanging="360"/>
        <w:rPr>
          <w:sz w:val="20"/>
          <w:szCs w:val="20"/>
        </w:rPr>
      </w:pPr>
    </w:p>
    <w:p w:rsidR="00E0500D" w:rsidRDefault="00E0500D" w:rsidP="00FC4F35">
      <w:pPr>
        <w:pStyle w:val="ListParagraph"/>
        <w:numPr>
          <w:ilvl w:val="0"/>
          <w:numId w:val="6"/>
          <w:numberingChange w:id="45" w:author="Employee" w:date="2012-02-03T19:26:00Z" w:original="%1:2:4:.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Job Task Analysis</w:t>
      </w:r>
    </w:p>
    <w:p w:rsidR="00E0500D" w:rsidRDefault="00E0500D" w:rsidP="00FC4F35">
      <w:pPr>
        <w:ind w:left="1440" w:hanging="360"/>
        <w:rPr>
          <w:sz w:val="20"/>
          <w:szCs w:val="20"/>
        </w:rPr>
      </w:pPr>
    </w:p>
    <w:p w:rsidR="00E0500D" w:rsidRDefault="00E0500D" w:rsidP="00FC4F35">
      <w:pPr>
        <w:ind w:left="1440" w:hanging="360"/>
        <w:rPr>
          <w:sz w:val="20"/>
          <w:szCs w:val="20"/>
        </w:rPr>
      </w:pPr>
    </w:p>
    <w:p w:rsidR="00E0500D" w:rsidRDefault="00E0500D" w:rsidP="00FC4F35">
      <w:pPr>
        <w:ind w:left="1440" w:hanging="360"/>
        <w:rPr>
          <w:sz w:val="20"/>
          <w:szCs w:val="20"/>
        </w:rPr>
      </w:pPr>
    </w:p>
    <w:p w:rsidR="00E0500D" w:rsidRDefault="00E0500D" w:rsidP="00FC4F35">
      <w:pPr>
        <w:pStyle w:val="ListParagraph"/>
        <w:numPr>
          <w:ilvl w:val="0"/>
          <w:numId w:val="6"/>
          <w:numberingChange w:id="46" w:author="Employee" w:date="2012-02-03T19:26:00Z" w:original="%1:3:4:."/>
        </w:num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Learner </w:t>
      </w:r>
      <w:del w:id="47" w:author="Employee" w:date="2012-02-03T19:35:00Z">
        <w:r w:rsidDel="00403B14">
          <w:rPr>
            <w:sz w:val="20"/>
            <w:szCs w:val="20"/>
          </w:rPr>
          <w:delText>analysis</w:delText>
        </w:r>
      </w:del>
      <w:ins w:id="48" w:author="Employee" w:date="2012-02-03T19:35:00Z">
        <w:r>
          <w:rPr>
            <w:sz w:val="20"/>
            <w:szCs w:val="20"/>
          </w:rPr>
          <w:t>Analysis</w:t>
        </w:r>
      </w:ins>
    </w:p>
    <w:p w:rsidR="00E0500D" w:rsidRPr="00FC4F35" w:rsidRDefault="00E0500D" w:rsidP="00FC4F35">
      <w:pPr>
        <w:rPr>
          <w:sz w:val="20"/>
          <w:szCs w:val="20"/>
        </w:rPr>
      </w:pPr>
    </w:p>
    <w:p w:rsidR="00E0500D" w:rsidRDefault="00E0500D" w:rsidP="00FC4F35">
      <w:pPr>
        <w:pStyle w:val="ListParagraph"/>
        <w:ind w:left="1440"/>
        <w:rPr>
          <w:sz w:val="20"/>
          <w:szCs w:val="20"/>
        </w:rPr>
      </w:pPr>
    </w:p>
    <w:p w:rsidR="00E0500D" w:rsidRPr="00FC4F35" w:rsidRDefault="00E0500D" w:rsidP="00FC4F35">
      <w:pPr>
        <w:pStyle w:val="ListParagraph"/>
        <w:numPr>
          <w:ilvl w:val="0"/>
          <w:numId w:val="5"/>
          <w:numberingChange w:id="49" w:author="Employee" w:date="2012-02-03T19:26:00Z" w:original="%1:2:0:.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FC4F35">
        <w:rPr>
          <w:sz w:val="20"/>
          <w:szCs w:val="20"/>
        </w:rPr>
        <w:t xml:space="preserve"> How does each of your desired performance competencies align with the goal of instruction?</w:t>
      </w:r>
    </w:p>
    <w:p w:rsidR="00E0500D" w:rsidRDefault="00E0500D" w:rsidP="007B2DF8">
      <w:pPr>
        <w:rPr>
          <w:sz w:val="20"/>
          <w:szCs w:val="20"/>
        </w:rPr>
      </w:pPr>
    </w:p>
    <w:p w:rsidR="00E0500D" w:rsidRDefault="00E0500D" w:rsidP="007B2DF8">
      <w:pPr>
        <w:rPr>
          <w:sz w:val="20"/>
          <w:szCs w:val="20"/>
        </w:rPr>
      </w:pPr>
    </w:p>
    <w:p w:rsidR="00E0500D" w:rsidRDefault="00E0500D" w:rsidP="007B2DF8">
      <w:pPr>
        <w:rPr>
          <w:sz w:val="20"/>
          <w:szCs w:val="20"/>
        </w:rPr>
      </w:pPr>
    </w:p>
    <w:p w:rsidR="00E0500D" w:rsidRPr="007B08F3" w:rsidRDefault="00E0500D" w:rsidP="007B08F3">
      <w:pPr>
        <w:pStyle w:val="ListParagraph"/>
        <w:numPr>
          <w:ilvl w:val="0"/>
          <w:numId w:val="7"/>
          <w:numberingChange w:id="50" w:author="Employee" w:date="2012-02-03T19:26:00Z" w:original=""/>
        </w:numPr>
        <w:ind w:left="360"/>
        <w:rPr>
          <w:sz w:val="20"/>
          <w:szCs w:val="20"/>
        </w:rPr>
      </w:pPr>
      <w:r w:rsidRPr="007B08F3">
        <w:rPr>
          <w:b/>
          <w:sz w:val="20"/>
          <w:szCs w:val="20"/>
        </w:rPr>
        <w:t>Task #</w:t>
      </w:r>
      <w:del w:id="51" w:author="Employee" w:date="2012-02-03T19:36:00Z">
        <w:r w:rsidRPr="007B08F3" w:rsidDel="00403B14">
          <w:rPr>
            <w:b/>
            <w:sz w:val="20"/>
            <w:szCs w:val="20"/>
          </w:rPr>
          <w:delText xml:space="preserve"> </w:delText>
        </w:r>
      </w:del>
      <w:r w:rsidRPr="007B08F3">
        <w:rPr>
          <w:b/>
          <w:sz w:val="20"/>
          <w:szCs w:val="20"/>
        </w:rPr>
        <w:t>2</w:t>
      </w:r>
      <w:ins w:id="52" w:author="Employee" w:date="2012-02-03T19:36:00Z">
        <w:r>
          <w:rPr>
            <w:b/>
            <w:sz w:val="20"/>
            <w:szCs w:val="20"/>
          </w:rPr>
          <w:t>:</w:t>
        </w:r>
      </w:ins>
      <w:del w:id="53" w:author="Employee" w:date="2012-02-03T19:36:00Z">
        <w:r w:rsidRPr="007B08F3" w:rsidDel="00403B14">
          <w:rPr>
            <w:b/>
            <w:sz w:val="20"/>
            <w:szCs w:val="20"/>
          </w:rPr>
          <w:delText>.</w:delText>
        </w:r>
      </w:del>
      <w:r w:rsidRPr="007B08F3">
        <w:rPr>
          <w:b/>
          <w:sz w:val="20"/>
          <w:szCs w:val="20"/>
        </w:rPr>
        <w:t xml:space="preserve"> </w:t>
      </w:r>
      <w:r w:rsidRPr="007B08F3">
        <w:rPr>
          <w:sz w:val="20"/>
          <w:szCs w:val="20"/>
        </w:rPr>
        <w:t xml:space="preserve">The purpose of this task is to begin the process of determining your terminal </w:t>
      </w:r>
      <w:ins w:id="54" w:author="Employee" w:date="2012-02-03T19:36:00Z">
        <w:r>
          <w:rPr>
            <w:sz w:val="20"/>
            <w:szCs w:val="20"/>
          </w:rPr>
          <w:t xml:space="preserve">learning </w:t>
        </w:r>
      </w:ins>
      <w:r w:rsidRPr="007B08F3">
        <w:rPr>
          <w:sz w:val="20"/>
          <w:szCs w:val="20"/>
        </w:rPr>
        <w:t>objectives (T</w:t>
      </w:r>
      <w:r>
        <w:rPr>
          <w:sz w:val="20"/>
          <w:szCs w:val="20"/>
        </w:rPr>
        <w:t>L</w:t>
      </w:r>
      <w:r w:rsidRPr="007B08F3">
        <w:rPr>
          <w:sz w:val="20"/>
          <w:szCs w:val="20"/>
        </w:rPr>
        <w:t>O</w:t>
      </w:r>
      <w:r>
        <w:rPr>
          <w:sz w:val="20"/>
          <w:szCs w:val="20"/>
        </w:rPr>
        <w:t>s</w:t>
      </w:r>
      <w:r w:rsidRPr="007B08F3">
        <w:rPr>
          <w:sz w:val="20"/>
          <w:szCs w:val="20"/>
        </w:rPr>
        <w:t>) by aligning each T</w:t>
      </w:r>
      <w:r>
        <w:rPr>
          <w:sz w:val="20"/>
          <w:szCs w:val="20"/>
        </w:rPr>
        <w:t>L</w:t>
      </w:r>
      <w:r w:rsidRPr="007B08F3">
        <w:rPr>
          <w:sz w:val="20"/>
          <w:szCs w:val="20"/>
        </w:rPr>
        <w:t>O to your list of appropriate desir</w:t>
      </w:r>
      <w:r>
        <w:rPr>
          <w:sz w:val="20"/>
          <w:szCs w:val="20"/>
        </w:rPr>
        <w:t xml:space="preserve">ed performance competencies. </w:t>
      </w:r>
      <w:r w:rsidRPr="007B08F3">
        <w:rPr>
          <w:sz w:val="20"/>
          <w:szCs w:val="20"/>
        </w:rPr>
        <w:t>In the chart below, list all of the appropriate desired performance com</w:t>
      </w:r>
      <w:r>
        <w:rPr>
          <w:sz w:val="20"/>
          <w:szCs w:val="20"/>
        </w:rPr>
        <w:t xml:space="preserve">petencies in the first column. </w:t>
      </w:r>
      <w:r w:rsidRPr="007B08F3">
        <w:rPr>
          <w:sz w:val="20"/>
          <w:szCs w:val="20"/>
        </w:rPr>
        <w:t>In the second column</w:t>
      </w:r>
      <w:ins w:id="55" w:author="Employee" w:date="2012-02-03T19:37:00Z">
        <w:r>
          <w:rPr>
            <w:sz w:val="20"/>
            <w:szCs w:val="20"/>
          </w:rPr>
          <w:t>,</w:t>
        </w:r>
      </w:ins>
      <w:r w:rsidRPr="007B08F3">
        <w:rPr>
          <w:sz w:val="20"/>
          <w:szCs w:val="20"/>
        </w:rPr>
        <w:t xml:space="preserve"> write a </w:t>
      </w:r>
      <w:r>
        <w:rPr>
          <w:sz w:val="20"/>
          <w:szCs w:val="20"/>
        </w:rPr>
        <w:t>TLO</w:t>
      </w:r>
      <w:r w:rsidRPr="007B08F3">
        <w:rPr>
          <w:sz w:val="20"/>
          <w:szCs w:val="20"/>
        </w:rPr>
        <w:t xml:space="preserve"> for each desired performance competency. </w:t>
      </w:r>
    </w:p>
    <w:tbl>
      <w:tblPr>
        <w:tblpPr w:leftFromText="180" w:rightFromText="180" w:vertAnchor="text" w:horzAnchor="margin" w:tblpY="3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418"/>
        <w:gridCol w:w="7038"/>
      </w:tblGrid>
      <w:tr w:rsidR="00E0500D" w:rsidTr="00B5095A">
        <w:tc>
          <w:tcPr>
            <w:tcW w:w="5418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  <w:r w:rsidRPr="00B5095A">
              <w:rPr>
                <w:sz w:val="20"/>
                <w:szCs w:val="20"/>
              </w:rPr>
              <w:t xml:space="preserve">Appropriate Desired Performance </w:t>
            </w:r>
            <w:del w:id="56" w:author="Employee" w:date="2012-02-03T19:36:00Z">
              <w:r w:rsidRPr="00B5095A" w:rsidDel="00403B14">
                <w:rPr>
                  <w:sz w:val="20"/>
                  <w:szCs w:val="20"/>
                </w:rPr>
                <w:delText xml:space="preserve">Competency </w:delText>
              </w:r>
            </w:del>
            <w:ins w:id="57" w:author="Employee" w:date="2012-02-03T19:36:00Z">
              <w:r w:rsidRPr="00B5095A">
                <w:rPr>
                  <w:sz w:val="20"/>
                  <w:szCs w:val="20"/>
                </w:rPr>
                <w:t>Competenc</w:t>
              </w:r>
              <w:r>
                <w:rPr>
                  <w:sz w:val="20"/>
                  <w:szCs w:val="20"/>
                </w:rPr>
                <w:t>ies</w:t>
              </w:r>
              <w:r w:rsidRPr="00B5095A">
                <w:rPr>
                  <w:sz w:val="20"/>
                  <w:szCs w:val="20"/>
                </w:rPr>
                <w:t xml:space="preserve"> </w:t>
              </w:r>
            </w:ins>
          </w:p>
        </w:tc>
        <w:tc>
          <w:tcPr>
            <w:tcW w:w="7038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  <w:r w:rsidRPr="00B5095A">
              <w:rPr>
                <w:sz w:val="20"/>
                <w:szCs w:val="20"/>
              </w:rPr>
              <w:t xml:space="preserve">Terminal </w:t>
            </w:r>
            <w:r>
              <w:rPr>
                <w:sz w:val="20"/>
                <w:szCs w:val="20"/>
              </w:rPr>
              <w:t xml:space="preserve">Learning </w:t>
            </w:r>
            <w:r w:rsidRPr="00B5095A">
              <w:rPr>
                <w:sz w:val="20"/>
                <w:szCs w:val="20"/>
              </w:rPr>
              <w:t xml:space="preserve">Objectives </w:t>
            </w:r>
          </w:p>
        </w:tc>
      </w:tr>
      <w:tr w:rsidR="00E0500D" w:rsidTr="00B5095A">
        <w:tc>
          <w:tcPr>
            <w:tcW w:w="5418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</w:p>
        </w:tc>
        <w:tc>
          <w:tcPr>
            <w:tcW w:w="7038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  <w:del w:id="58" w:author="Employee" w:date="2012-02-03T19:37:00Z">
              <w:r w:rsidRPr="00B5095A" w:rsidDel="00321154">
                <w:rPr>
                  <w:sz w:val="20"/>
                  <w:szCs w:val="20"/>
                </w:rPr>
                <w:delText xml:space="preserve">be </w:delText>
              </w:r>
            </w:del>
            <w:ins w:id="59" w:author="Employee" w:date="2012-02-03T19:37:00Z">
              <w:r>
                <w:rPr>
                  <w:sz w:val="20"/>
                  <w:szCs w:val="20"/>
                </w:rPr>
                <w:t>B</w:t>
              </w:r>
              <w:r w:rsidRPr="00B5095A">
                <w:rPr>
                  <w:sz w:val="20"/>
                  <w:szCs w:val="20"/>
                </w:rPr>
                <w:t xml:space="preserve">e </w:t>
              </w:r>
            </w:ins>
            <w:r w:rsidRPr="00B5095A">
              <w:rPr>
                <w:sz w:val="20"/>
                <w:szCs w:val="20"/>
              </w:rPr>
              <w:t xml:space="preserve">sure to use the correct </w:t>
            </w:r>
            <w:r w:rsidRPr="00B5095A">
              <w:rPr>
                <w:b/>
                <w:sz w:val="20"/>
                <w:szCs w:val="20"/>
              </w:rPr>
              <w:t>[subject] will be able to [verb] [object]</w:t>
            </w:r>
            <w:r w:rsidRPr="00B5095A">
              <w:rPr>
                <w:sz w:val="20"/>
                <w:szCs w:val="20"/>
              </w:rPr>
              <w:t xml:space="preserve"> format</w:t>
            </w:r>
            <w:ins w:id="60" w:author="Employee" w:date="2012-02-03T19:37:00Z">
              <w:r>
                <w:rPr>
                  <w:sz w:val="20"/>
                  <w:szCs w:val="20"/>
                </w:rPr>
                <w:t>.</w:t>
              </w:r>
            </w:ins>
          </w:p>
        </w:tc>
      </w:tr>
      <w:tr w:rsidR="00E0500D" w:rsidTr="00B5095A">
        <w:tc>
          <w:tcPr>
            <w:tcW w:w="5418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</w:p>
        </w:tc>
        <w:tc>
          <w:tcPr>
            <w:tcW w:w="7038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</w:p>
        </w:tc>
      </w:tr>
      <w:tr w:rsidR="00E0500D" w:rsidTr="00B5095A">
        <w:tc>
          <w:tcPr>
            <w:tcW w:w="5418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  <w:r w:rsidRPr="00B5095A">
              <w:rPr>
                <w:sz w:val="20"/>
                <w:szCs w:val="20"/>
              </w:rPr>
              <w:t>[insert as many rows as needed]</w:t>
            </w:r>
          </w:p>
        </w:tc>
        <w:tc>
          <w:tcPr>
            <w:tcW w:w="7038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</w:p>
        </w:tc>
      </w:tr>
    </w:tbl>
    <w:p w:rsidR="00E0500D" w:rsidRDefault="00E0500D" w:rsidP="008419F0">
      <w:pPr>
        <w:rPr>
          <w:sz w:val="20"/>
          <w:szCs w:val="20"/>
        </w:rPr>
      </w:pPr>
    </w:p>
    <w:p w:rsidR="00E0500D" w:rsidRDefault="00E0500D" w:rsidP="008419F0">
      <w:pPr>
        <w:rPr>
          <w:sz w:val="20"/>
          <w:szCs w:val="20"/>
        </w:rPr>
      </w:pPr>
    </w:p>
    <w:p w:rsidR="00E0500D" w:rsidRDefault="00E0500D" w:rsidP="008419F0">
      <w:pPr>
        <w:rPr>
          <w:sz w:val="20"/>
          <w:szCs w:val="20"/>
        </w:rPr>
      </w:pPr>
    </w:p>
    <w:p w:rsidR="00E0500D" w:rsidRDefault="00E0500D" w:rsidP="008419F0">
      <w:pPr>
        <w:rPr>
          <w:sz w:val="20"/>
          <w:szCs w:val="20"/>
        </w:rPr>
      </w:pPr>
    </w:p>
    <w:p w:rsidR="00E0500D" w:rsidRDefault="00E0500D" w:rsidP="008419F0">
      <w:pPr>
        <w:rPr>
          <w:sz w:val="20"/>
          <w:szCs w:val="20"/>
        </w:rPr>
      </w:pPr>
    </w:p>
    <w:p w:rsidR="00E0500D" w:rsidRDefault="00E0500D" w:rsidP="008419F0">
      <w:pPr>
        <w:rPr>
          <w:sz w:val="20"/>
          <w:szCs w:val="20"/>
        </w:rPr>
      </w:pPr>
    </w:p>
    <w:p w:rsidR="00E0500D" w:rsidRDefault="00E0500D" w:rsidP="008419F0">
      <w:pPr>
        <w:rPr>
          <w:sz w:val="20"/>
          <w:szCs w:val="20"/>
        </w:rPr>
      </w:pPr>
    </w:p>
    <w:p w:rsidR="00E0500D" w:rsidRPr="007A5A48" w:rsidRDefault="00E0500D" w:rsidP="008419F0">
      <w:pPr>
        <w:rPr>
          <w:b/>
          <w:sz w:val="20"/>
          <w:szCs w:val="20"/>
        </w:rPr>
      </w:pPr>
      <w:del w:id="61" w:author="Employee" w:date="2012-02-03T19:37:00Z">
        <w:r w:rsidRPr="007A5A48" w:rsidDel="00321154">
          <w:rPr>
            <w:b/>
            <w:sz w:val="20"/>
            <w:szCs w:val="20"/>
          </w:rPr>
          <w:delText xml:space="preserve">Please </w:delText>
        </w:r>
      </w:del>
      <w:ins w:id="62" w:author="Employee" w:date="2012-02-03T19:37:00Z">
        <w:r w:rsidRPr="007A5A48">
          <w:rPr>
            <w:b/>
            <w:sz w:val="20"/>
            <w:szCs w:val="20"/>
          </w:rPr>
          <w:t>Plea</w:t>
        </w:r>
        <w:r>
          <w:rPr>
            <w:b/>
            <w:sz w:val="20"/>
            <w:szCs w:val="20"/>
          </w:rPr>
          <w:t>s</w:t>
        </w:r>
        <w:r w:rsidRPr="007A5A48">
          <w:rPr>
            <w:b/>
            <w:sz w:val="20"/>
            <w:szCs w:val="20"/>
          </w:rPr>
          <w:t xml:space="preserve">e </w:t>
        </w:r>
      </w:ins>
      <w:r w:rsidRPr="007A5A48">
        <w:rPr>
          <w:b/>
          <w:sz w:val="20"/>
          <w:szCs w:val="20"/>
        </w:rPr>
        <w:t>respond in detail to the questions</w:t>
      </w:r>
      <w:r>
        <w:rPr>
          <w:b/>
          <w:sz w:val="20"/>
          <w:szCs w:val="20"/>
        </w:rPr>
        <w:t>/directives</w:t>
      </w:r>
      <w:r w:rsidRPr="007A5A48">
        <w:rPr>
          <w:b/>
          <w:sz w:val="20"/>
          <w:szCs w:val="20"/>
        </w:rPr>
        <w:t xml:space="preserve"> below.</w:t>
      </w:r>
    </w:p>
    <w:p w:rsidR="00E0500D" w:rsidRDefault="00E0500D" w:rsidP="008419F0">
      <w:pPr>
        <w:rPr>
          <w:b/>
          <w:sz w:val="20"/>
          <w:szCs w:val="20"/>
        </w:rPr>
      </w:pPr>
    </w:p>
    <w:p w:rsidR="00E0500D" w:rsidRDefault="00E0500D" w:rsidP="00975471">
      <w:pPr>
        <w:pStyle w:val="ListParagraph"/>
        <w:numPr>
          <w:ilvl w:val="0"/>
          <w:numId w:val="9"/>
          <w:numberingChange w:id="63" w:author="Employee" w:date="2012-02-03T19:26:00Z" w:original="%1:1:0:."/>
        </w:numPr>
        <w:rPr>
          <w:sz w:val="20"/>
          <w:szCs w:val="20"/>
        </w:rPr>
      </w:pPr>
      <w:r>
        <w:rPr>
          <w:sz w:val="20"/>
          <w:szCs w:val="20"/>
        </w:rPr>
        <w:t xml:space="preserve"> Describe </w:t>
      </w:r>
      <w:r w:rsidRPr="00556281">
        <w:rPr>
          <w:b/>
          <w:i/>
          <w:sz w:val="20"/>
          <w:szCs w:val="20"/>
        </w:rPr>
        <w:t xml:space="preserve">how </w:t>
      </w:r>
      <w:r>
        <w:rPr>
          <w:sz w:val="20"/>
          <w:szCs w:val="20"/>
        </w:rPr>
        <w:t>each of your TLOs directly supports its corresponding desired performance competency.</w:t>
      </w:r>
    </w:p>
    <w:p w:rsidR="00E0500D" w:rsidRDefault="00E0500D" w:rsidP="00975471">
      <w:pPr>
        <w:pStyle w:val="ListParagraph"/>
        <w:rPr>
          <w:sz w:val="20"/>
          <w:szCs w:val="20"/>
        </w:rPr>
      </w:pPr>
    </w:p>
    <w:p w:rsidR="00E0500D" w:rsidRPr="00975471" w:rsidRDefault="00E0500D" w:rsidP="00975471">
      <w:pPr>
        <w:rPr>
          <w:sz w:val="20"/>
          <w:szCs w:val="20"/>
        </w:rPr>
      </w:pPr>
    </w:p>
    <w:p w:rsidR="00E0500D" w:rsidRDefault="00E0500D" w:rsidP="00975471">
      <w:pPr>
        <w:pStyle w:val="ListParagraph"/>
        <w:numPr>
          <w:ilvl w:val="0"/>
          <w:numId w:val="9"/>
          <w:numberingChange w:id="64" w:author="Employee" w:date="2012-02-03T19:26:00Z" w:original="%1:2:0:."/>
        </w:numPr>
        <w:rPr>
          <w:sz w:val="20"/>
          <w:szCs w:val="20"/>
        </w:rPr>
      </w:pPr>
      <w:r>
        <w:rPr>
          <w:sz w:val="20"/>
          <w:szCs w:val="20"/>
        </w:rPr>
        <w:t xml:space="preserve">Have you used verbs that are both </w:t>
      </w:r>
      <w:r w:rsidRPr="00556281">
        <w:rPr>
          <w:b/>
          <w:i/>
          <w:sz w:val="20"/>
          <w:szCs w:val="20"/>
        </w:rPr>
        <w:t>observable</w:t>
      </w:r>
      <w:r>
        <w:rPr>
          <w:sz w:val="20"/>
          <w:szCs w:val="20"/>
        </w:rPr>
        <w:t xml:space="preserve"> and </w:t>
      </w:r>
      <w:r w:rsidRPr="00556281">
        <w:rPr>
          <w:b/>
          <w:i/>
          <w:sz w:val="20"/>
          <w:szCs w:val="20"/>
        </w:rPr>
        <w:t>measurable</w:t>
      </w:r>
      <w:r>
        <w:rPr>
          <w:sz w:val="20"/>
          <w:szCs w:val="20"/>
        </w:rPr>
        <w:t xml:space="preserve"> in each of your </w:t>
      </w:r>
      <w:commentRangeStart w:id="65"/>
      <w:r>
        <w:rPr>
          <w:sz w:val="20"/>
          <w:szCs w:val="20"/>
        </w:rPr>
        <w:t>TLOs</w:t>
      </w:r>
      <w:commentRangeEnd w:id="65"/>
      <w:r>
        <w:rPr>
          <w:rStyle w:val="CommentReference"/>
          <w:rFonts w:ascii="Times New Roman" w:eastAsia="Times New Roman" w:hAnsi="Times New Roman"/>
        </w:rPr>
        <w:commentReference w:id="65"/>
      </w:r>
      <w:r>
        <w:rPr>
          <w:sz w:val="20"/>
          <w:szCs w:val="20"/>
        </w:rPr>
        <w:t xml:space="preserve">?  </w:t>
      </w:r>
    </w:p>
    <w:p w:rsidR="00E0500D" w:rsidRDefault="00E0500D" w:rsidP="00E0500D">
      <w:pPr>
        <w:pStyle w:val="ListParagraph"/>
        <w:numPr>
          <w:ins w:id="66" w:author="Employee" w:date="2012-02-03T19:39:00Z"/>
        </w:numPr>
        <w:ind w:left="0"/>
        <w:rPr>
          <w:ins w:id="67" w:author="Employee" w:date="2012-02-03T19:39:00Z"/>
          <w:sz w:val="20"/>
          <w:szCs w:val="20"/>
        </w:rPr>
        <w:pPrChange w:id="68" w:author="Employee" w:date="2012-02-03T19:39:00Z">
          <w:pPr>
            <w:pStyle w:val="ListParagraph"/>
          </w:pPr>
        </w:pPrChange>
      </w:pPr>
    </w:p>
    <w:p w:rsidR="00E0500D" w:rsidRDefault="00E0500D" w:rsidP="00E0500D">
      <w:pPr>
        <w:pStyle w:val="ListParagraph"/>
        <w:ind w:left="0"/>
        <w:rPr>
          <w:sz w:val="20"/>
          <w:szCs w:val="20"/>
        </w:rPr>
        <w:pPrChange w:id="69" w:author="Employee" w:date="2012-02-03T19:39:00Z">
          <w:pPr>
            <w:pStyle w:val="ListParagraph"/>
          </w:pPr>
        </w:pPrChange>
      </w:pPr>
    </w:p>
    <w:p w:rsidR="00E0500D" w:rsidRDefault="00E0500D" w:rsidP="00975471">
      <w:pPr>
        <w:pStyle w:val="ListParagraph"/>
        <w:numPr>
          <w:ilvl w:val="0"/>
          <w:numId w:val="9"/>
          <w:numberingChange w:id="70" w:author="Employee" w:date="2012-02-03T19:26:00Z" w:original="%1:3:0:."/>
        </w:numPr>
        <w:rPr>
          <w:sz w:val="20"/>
          <w:szCs w:val="20"/>
        </w:rPr>
      </w:pPr>
      <w:r>
        <w:rPr>
          <w:sz w:val="20"/>
          <w:szCs w:val="20"/>
        </w:rPr>
        <w:t>Describe</w:t>
      </w:r>
      <w:r w:rsidRPr="00556281">
        <w:rPr>
          <w:b/>
          <w:sz w:val="20"/>
          <w:szCs w:val="20"/>
        </w:rPr>
        <w:t xml:space="preserve"> </w:t>
      </w:r>
      <w:r w:rsidRPr="00556281">
        <w:rPr>
          <w:b/>
          <w:i/>
          <w:sz w:val="20"/>
          <w:szCs w:val="20"/>
        </w:rPr>
        <w:t xml:space="preserve">how </w:t>
      </w:r>
      <w:r>
        <w:rPr>
          <w:sz w:val="20"/>
          <w:szCs w:val="20"/>
        </w:rPr>
        <w:t xml:space="preserve">each verb is observable and </w:t>
      </w:r>
      <w:r>
        <w:rPr>
          <w:b/>
          <w:i/>
          <w:sz w:val="20"/>
          <w:szCs w:val="20"/>
        </w:rPr>
        <w:t>how</w:t>
      </w:r>
      <w:r>
        <w:rPr>
          <w:sz w:val="20"/>
          <w:szCs w:val="20"/>
        </w:rPr>
        <w:t xml:space="preserve"> that verb has the capacity </w:t>
      </w:r>
      <w:del w:id="71" w:author="Employee" w:date="2012-02-03T19:41:00Z">
        <w:r w:rsidDel="00321154">
          <w:rPr>
            <w:sz w:val="20"/>
            <w:szCs w:val="20"/>
          </w:rPr>
          <w:delText>of being</w:delText>
        </w:r>
      </w:del>
      <w:ins w:id="72" w:author="Employee" w:date="2012-02-03T19:41:00Z">
        <w:r>
          <w:rPr>
            <w:sz w:val="20"/>
            <w:szCs w:val="20"/>
          </w:rPr>
          <w:t>to be</w:t>
        </w:r>
      </w:ins>
      <w:r>
        <w:rPr>
          <w:sz w:val="20"/>
          <w:szCs w:val="20"/>
        </w:rPr>
        <w:t xml:space="preserve"> measured. </w:t>
      </w:r>
    </w:p>
    <w:p w:rsidR="00E0500D" w:rsidRDefault="00E0500D" w:rsidP="00881A7C">
      <w:pPr>
        <w:rPr>
          <w:sz w:val="20"/>
          <w:szCs w:val="20"/>
        </w:rPr>
      </w:pPr>
    </w:p>
    <w:p w:rsidR="00E0500D" w:rsidRDefault="00E0500D" w:rsidP="00881A7C">
      <w:pPr>
        <w:rPr>
          <w:sz w:val="20"/>
          <w:szCs w:val="20"/>
        </w:rPr>
      </w:pPr>
    </w:p>
    <w:p w:rsidR="00E0500D" w:rsidRDefault="00E0500D" w:rsidP="00881A7C">
      <w:pPr>
        <w:pStyle w:val="ListParagraph"/>
        <w:numPr>
          <w:ilvl w:val="0"/>
          <w:numId w:val="10"/>
          <w:numberingChange w:id="73" w:author="Employee" w:date="2012-02-03T19:26:00Z" w:original=""/>
        </w:numPr>
        <w:rPr>
          <w:sz w:val="20"/>
          <w:szCs w:val="20"/>
        </w:rPr>
      </w:pPr>
      <w:r w:rsidRPr="00881A7C">
        <w:rPr>
          <w:b/>
          <w:sz w:val="20"/>
          <w:szCs w:val="20"/>
        </w:rPr>
        <w:t>Task #3</w:t>
      </w:r>
      <w:del w:id="74" w:author="Employee" w:date="2012-02-03T19:41:00Z">
        <w:r w:rsidRPr="00881A7C" w:rsidDel="00321154">
          <w:rPr>
            <w:b/>
            <w:sz w:val="20"/>
            <w:szCs w:val="20"/>
          </w:rPr>
          <w:delText xml:space="preserve">. </w:delText>
        </w:r>
      </w:del>
      <w:ins w:id="75" w:author="Employee" w:date="2012-02-03T19:41:00Z">
        <w:r>
          <w:rPr>
            <w:b/>
            <w:sz w:val="20"/>
            <w:szCs w:val="20"/>
          </w:rPr>
          <w:t>:</w:t>
        </w:r>
        <w:r w:rsidRPr="00881A7C">
          <w:rPr>
            <w:b/>
            <w:sz w:val="20"/>
            <w:szCs w:val="20"/>
          </w:rPr>
          <w:t xml:space="preserve"> </w:t>
        </w:r>
      </w:ins>
      <w:r>
        <w:rPr>
          <w:sz w:val="20"/>
          <w:szCs w:val="20"/>
        </w:rPr>
        <w:t>The purpose of this task is to determine whether your objectives</w:t>
      </w:r>
      <w:r w:rsidRPr="007B08F3">
        <w:rPr>
          <w:sz w:val="20"/>
          <w:szCs w:val="20"/>
        </w:rPr>
        <w:t xml:space="preserve"> reflect a level of thinking and understanding that is appropriate for the target audience, based on their existing knowledge and skills.</w:t>
      </w:r>
      <w:r>
        <w:rPr>
          <w:sz w:val="20"/>
          <w:szCs w:val="20"/>
        </w:rPr>
        <w:t xml:space="preserve"> </w:t>
      </w:r>
      <w:del w:id="76" w:author="Employee" w:date="2012-02-03T19:42:00Z">
        <w:r w:rsidDel="00321154">
          <w:rPr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>In Task #2</w:t>
      </w:r>
      <w:ins w:id="77" w:author="Employee" w:date="2012-02-03T19:42:00Z">
        <w:r>
          <w:rPr>
            <w:sz w:val="20"/>
            <w:szCs w:val="20"/>
          </w:rPr>
          <w:t>,</w:t>
        </w:r>
      </w:ins>
      <w:r>
        <w:rPr>
          <w:sz w:val="20"/>
          <w:szCs w:val="20"/>
        </w:rPr>
        <w:t xml:space="preserve"> you made certain that each of your objectives was observable and measurable. </w:t>
      </w:r>
      <w:del w:id="78" w:author="Employee" w:date="2012-02-03T19:42:00Z">
        <w:r w:rsidDel="00321154">
          <w:rPr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>Now you must do two things: 1) determine at what cognitive level you have written your objective, and then 2) compare that cognitive level with the findings of your audience analysis</w:t>
      </w:r>
      <w:ins w:id="79" w:author="Employee" w:date="2012-02-03T19:42:00Z">
        <w:r>
          <w:rPr>
            <w:sz w:val="20"/>
            <w:szCs w:val="20"/>
          </w:rPr>
          <w:t>.</w:t>
        </w:r>
      </w:ins>
      <w:del w:id="80" w:author="Employee" w:date="2012-02-03T19:42:00Z">
        <w:r w:rsidDel="00321154">
          <w:rPr>
            <w:sz w:val="20"/>
            <w:szCs w:val="20"/>
          </w:rPr>
          <w:delText>;</w:delText>
        </w:r>
      </w:del>
      <w:r>
        <w:rPr>
          <w:sz w:val="20"/>
          <w:szCs w:val="20"/>
        </w:rPr>
        <w:t xml:space="preserve"> </w:t>
      </w:r>
      <w:ins w:id="81" w:author="Employee" w:date="2012-02-03T19:42:00Z">
        <w:r>
          <w:rPr>
            <w:sz w:val="20"/>
            <w:szCs w:val="20"/>
          </w:rPr>
          <w:t xml:space="preserve"> T</w:t>
        </w:r>
      </w:ins>
      <w:del w:id="82" w:author="Employee" w:date="2012-02-03T19:42:00Z">
        <w:r w:rsidDel="00321154">
          <w:rPr>
            <w:sz w:val="20"/>
            <w:szCs w:val="20"/>
          </w:rPr>
          <w:delText>t</w:delText>
        </w:r>
      </w:del>
      <w:r>
        <w:rPr>
          <w:sz w:val="20"/>
          <w:szCs w:val="20"/>
        </w:rPr>
        <w:t>he two must align</w:t>
      </w:r>
      <w:ins w:id="83" w:author="Employee" w:date="2012-02-03T19:43:00Z">
        <w:r>
          <w:rPr>
            <w:sz w:val="20"/>
            <w:szCs w:val="20"/>
          </w:rPr>
          <w:t xml:space="preserve">; </w:t>
        </w:r>
      </w:ins>
      <w:del w:id="84" w:author="Employee" w:date="2012-02-03T19:43:00Z">
        <w:r w:rsidDel="00321154">
          <w:delText xml:space="preserve">.  </w:delText>
        </w:r>
        <w:r w:rsidDel="00321154">
          <w:rPr>
            <w:sz w:val="20"/>
            <w:szCs w:val="20"/>
          </w:rPr>
          <w:delText>T</w:delText>
        </w:r>
      </w:del>
      <w:ins w:id="85" w:author="Employee" w:date="2012-02-03T19:43:00Z">
        <w:r>
          <w:rPr>
            <w:sz w:val="20"/>
            <w:szCs w:val="20"/>
          </w:rPr>
          <w:t>t</w:t>
        </w:r>
      </w:ins>
      <w:r>
        <w:rPr>
          <w:sz w:val="20"/>
          <w:szCs w:val="20"/>
        </w:rPr>
        <w:t xml:space="preserve">hat is, the objective must not be below or beyond the target audience’s cognitive ability.  </w:t>
      </w:r>
    </w:p>
    <w:p w:rsidR="00E0500D" w:rsidRDefault="00E0500D" w:rsidP="00F765E8">
      <w:pPr>
        <w:rPr>
          <w:sz w:val="20"/>
          <w:szCs w:val="20"/>
        </w:rPr>
      </w:pPr>
    </w:p>
    <w:p w:rsidR="00E0500D" w:rsidRPr="00F765E8" w:rsidRDefault="00E0500D" w:rsidP="00F765E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To do </w:t>
      </w:r>
      <w:del w:id="86" w:author="Employee" w:date="2012-02-03T19:43:00Z">
        <w:r w:rsidDel="00321154">
          <w:rPr>
            <w:sz w:val="20"/>
            <w:szCs w:val="20"/>
          </w:rPr>
          <w:delText xml:space="preserve">this </w:delText>
        </w:r>
      </w:del>
      <w:ins w:id="87" w:author="Employee" w:date="2012-02-03T19:43:00Z">
        <w:r>
          <w:rPr>
            <w:sz w:val="20"/>
            <w:szCs w:val="20"/>
          </w:rPr>
          <w:t xml:space="preserve">this, </w:t>
        </w:r>
      </w:ins>
      <w:del w:id="88" w:author="Employee" w:date="2012-02-03T19:45:00Z">
        <w:r w:rsidDel="00321154">
          <w:rPr>
            <w:sz w:val="20"/>
            <w:szCs w:val="20"/>
          </w:rPr>
          <w:delText xml:space="preserve">we will </w:delText>
        </w:r>
      </w:del>
      <w:del w:id="89" w:author="Employee" w:date="2012-02-03T19:43:00Z">
        <w:r w:rsidDel="00321154">
          <w:rPr>
            <w:sz w:val="20"/>
            <w:szCs w:val="20"/>
          </w:rPr>
          <w:delText xml:space="preserve">first </w:delText>
        </w:r>
      </w:del>
      <w:r>
        <w:rPr>
          <w:sz w:val="20"/>
          <w:szCs w:val="20"/>
        </w:rPr>
        <w:t xml:space="preserve">place each objective in the first column of the chart below. </w:t>
      </w:r>
      <w:del w:id="90" w:author="Employee" w:date="2012-02-03T19:43:00Z">
        <w:r w:rsidDel="00321154">
          <w:rPr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>In the second column</w:t>
      </w:r>
      <w:ins w:id="91" w:author="Employee" w:date="2012-02-03T19:44:00Z">
        <w:r>
          <w:rPr>
            <w:sz w:val="20"/>
            <w:szCs w:val="20"/>
          </w:rPr>
          <w:t>,</w:t>
        </w:r>
      </w:ins>
      <w:r>
        <w:rPr>
          <w:sz w:val="20"/>
          <w:szCs w:val="20"/>
        </w:rPr>
        <w:t xml:space="preserve"> write </w:t>
      </w:r>
      <w:del w:id="92" w:author="Employee" w:date="2012-02-03T19:44:00Z">
        <w:r w:rsidDel="00321154">
          <w:rPr>
            <w:sz w:val="20"/>
            <w:szCs w:val="20"/>
          </w:rPr>
          <w:delText xml:space="preserve">in </w:delText>
        </w:r>
      </w:del>
      <w:r>
        <w:rPr>
          <w:sz w:val="20"/>
          <w:szCs w:val="20"/>
        </w:rPr>
        <w:t xml:space="preserve">the level of Bloom’s </w:t>
      </w:r>
      <w:del w:id="93" w:author="Employee" w:date="2012-02-03T19:44:00Z">
        <w:r w:rsidDel="00321154">
          <w:rPr>
            <w:sz w:val="20"/>
            <w:szCs w:val="20"/>
          </w:rPr>
          <w:delText xml:space="preserve">taxonomy </w:delText>
        </w:r>
      </w:del>
      <w:ins w:id="94" w:author="Employee" w:date="2012-02-03T19:44:00Z">
        <w:r>
          <w:rPr>
            <w:sz w:val="20"/>
            <w:szCs w:val="20"/>
          </w:rPr>
          <w:t xml:space="preserve">Taxonomy </w:t>
        </w:r>
      </w:ins>
      <w:r>
        <w:rPr>
          <w:sz w:val="20"/>
          <w:szCs w:val="20"/>
        </w:rPr>
        <w:t xml:space="preserve">to which the objective is written, and in the third column, write to what knowledge dimension the objective is written. </w:t>
      </w:r>
    </w:p>
    <w:tbl>
      <w:tblPr>
        <w:tblpPr w:leftFromText="180" w:rightFromText="180" w:horzAnchor="margin" w:tblpXSpec="center" w:tblpY="4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648"/>
        <w:gridCol w:w="1080"/>
        <w:gridCol w:w="1728"/>
      </w:tblGrid>
      <w:tr w:rsidR="00E0500D" w:rsidTr="00B5095A">
        <w:tc>
          <w:tcPr>
            <w:tcW w:w="9648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  <w:r w:rsidRPr="00B5095A">
              <w:rPr>
                <w:sz w:val="20"/>
                <w:szCs w:val="20"/>
              </w:rPr>
              <w:t>Objective</w:t>
            </w:r>
          </w:p>
        </w:tc>
        <w:tc>
          <w:tcPr>
            <w:tcW w:w="1080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  <w:r w:rsidRPr="00B5095A">
              <w:rPr>
                <w:sz w:val="20"/>
                <w:szCs w:val="20"/>
              </w:rPr>
              <w:t>Bloom’s level</w:t>
            </w:r>
          </w:p>
        </w:tc>
        <w:tc>
          <w:tcPr>
            <w:tcW w:w="1728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  <w:r w:rsidRPr="00B5095A">
              <w:rPr>
                <w:sz w:val="20"/>
                <w:szCs w:val="20"/>
              </w:rPr>
              <w:t>Knowledge dimension</w:t>
            </w:r>
          </w:p>
        </w:tc>
      </w:tr>
      <w:tr w:rsidR="00E0500D" w:rsidTr="00B5095A">
        <w:tc>
          <w:tcPr>
            <w:tcW w:w="9648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  <w:r w:rsidRPr="00B5095A">
              <w:rPr>
                <w:sz w:val="20"/>
                <w:szCs w:val="20"/>
              </w:rPr>
              <w:t>1.</w:t>
            </w:r>
          </w:p>
        </w:tc>
        <w:tc>
          <w:tcPr>
            <w:tcW w:w="1080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</w:p>
        </w:tc>
      </w:tr>
      <w:tr w:rsidR="00E0500D" w:rsidTr="00B5095A">
        <w:tc>
          <w:tcPr>
            <w:tcW w:w="9648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  <w:r w:rsidRPr="00B5095A">
              <w:rPr>
                <w:sz w:val="20"/>
                <w:szCs w:val="20"/>
              </w:rPr>
              <w:t>2.</w:t>
            </w:r>
          </w:p>
        </w:tc>
        <w:tc>
          <w:tcPr>
            <w:tcW w:w="1080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</w:p>
        </w:tc>
      </w:tr>
      <w:tr w:rsidR="00E0500D" w:rsidTr="00B5095A">
        <w:tc>
          <w:tcPr>
            <w:tcW w:w="9648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  <w:r w:rsidRPr="00B5095A">
              <w:rPr>
                <w:sz w:val="20"/>
                <w:szCs w:val="20"/>
              </w:rPr>
              <w:t>[insert as many rows as needed]</w:t>
            </w:r>
          </w:p>
        </w:tc>
        <w:tc>
          <w:tcPr>
            <w:tcW w:w="1080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</w:tcPr>
          <w:p w:rsidR="00E0500D" w:rsidRPr="00B5095A" w:rsidRDefault="00E0500D" w:rsidP="00B5095A">
            <w:pPr>
              <w:rPr>
                <w:sz w:val="20"/>
                <w:szCs w:val="20"/>
              </w:rPr>
            </w:pPr>
          </w:p>
        </w:tc>
      </w:tr>
    </w:tbl>
    <w:p w:rsidR="00E0500D" w:rsidRDefault="00E0500D" w:rsidP="00F765E8">
      <w:pPr>
        <w:ind w:left="720"/>
        <w:rPr>
          <w:sz w:val="20"/>
          <w:szCs w:val="20"/>
        </w:rPr>
      </w:pPr>
    </w:p>
    <w:p w:rsidR="00E0500D" w:rsidRDefault="00E0500D" w:rsidP="00F765E8">
      <w:pPr>
        <w:ind w:left="720"/>
        <w:rPr>
          <w:sz w:val="20"/>
          <w:szCs w:val="20"/>
        </w:rPr>
      </w:pPr>
    </w:p>
    <w:p w:rsidR="00E0500D" w:rsidRDefault="00E0500D" w:rsidP="00F765E8">
      <w:pPr>
        <w:rPr>
          <w:sz w:val="20"/>
          <w:szCs w:val="20"/>
        </w:rPr>
      </w:pPr>
      <w:r>
        <w:rPr>
          <w:sz w:val="20"/>
          <w:szCs w:val="20"/>
        </w:rPr>
        <w:t>When you have completed the information above, chart each objective on the cognitive process/knowledge dimension chart below.</w:t>
      </w:r>
    </w:p>
    <w:p w:rsidR="00E0500D" w:rsidRDefault="00E0500D" w:rsidP="00F765E8">
      <w:pPr>
        <w:rPr>
          <w:sz w:val="20"/>
          <w:szCs w:val="20"/>
        </w:rPr>
      </w:pPr>
    </w:p>
    <w:tbl>
      <w:tblPr>
        <w:tblW w:w="0" w:type="auto"/>
        <w:tblInd w:w="2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0"/>
        <w:gridCol w:w="1206"/>
        <w:gridCol w:w="1250"/>
        <w:gridCol w:w="1157"/>
        <w:gridCol w:w="1157"/>
        <w:gridCol w:w="1157"/>
        <w:gridCol w:w="1158"/>
      </w:tblGrid>
      <w:tr w:rsidR="00E0500D" w:rsidRPr="006D5D46" w:rsidTr="007A5A48">
        <w:trPr>
          <w:trHeight w:val="288"/>
        </w:trPr>
        <w:tc>
          <w:tcPr>
            <w:tcW w:w="1450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Knowledge Dimension</w:t>
            </w:r>
          </w:p>
        </w:tc>
        <w:tc>
          <w:tcPr>
            <w:tcW w:w="7085" w:type="dxa"/>
            <w:gridSpan w:val="6"/>
          </w:tcPr>
          <w:p w:rsidR="00E0500D" w:rsidRPr="006D5D46" w:rsidRDefault="00E0500D" w:rsidP="001A3A44">
            <w:pPr>
              <w:pStyle w:val="Enspirebulletedtex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Cognitive Process Dimension</w:t>
            </w:r>
          </w:p>
        </w:tc>
      </w:tr>
      <w:tr w:rsidR="00E0500D" w:rsidRPr="006D5D46" w:rsidTr="007A5A48">
        <w:trPr>
          <w:trHeight w:val="288"/>
        </w:trPr>
        <w:tc>
          <w:tcPr>
            <w:tcW w:w="1450" w:type="dxa"/>
            <w:shd w:val="clear" w:color="auto" w:fill="606060"/>
          </w:tcPr>
          <w:p w:rsidR="00E0500D" w:rsidRPr="006D5D46" w:rsidRDefault="00E0500D" w:rsidP="001A3A44">
            <w:pPr>
              <w:pStyle w:val="Enspirebulletedtext"/>
              <w:numPr>
                <w:ilvl w:val="0"/>
                <w:numId w:val="0"/>
              </w:numPr>
            </w:pPr>
          </w:p>
        </w:tc>
        <w:tc>
          <w:tcPr>
            <w:tcW w:w="1206" w:type="dxa"/>
          </w:tcPr>
          <w:p w:rsidR="00E0500D" w:rsidRPr="006D5D46" w:rsidRDefault="00E0500D" w:rsidP="001A3A44">
            <w:pPr>
              <w:pStyle w:val="Enspirebulletedtext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6D5D46">
              <w:rPr>
                <w:i/>
              </w:rPr>
              <w:t>Remember</w:t>
            </w:r>
          </w:p>
        </w:tc>
        <w:tc>
          <w:tcPr>
            <w:tcW w:w="1250" w:type="dxa"/>
          </w:tcPr>
          <w:p w:rsidR="00E0500D" w:rsidRPr="006D5D46" w:rsidRDefault="00E0500D" w:rsidP="001A3A44">
            <w:pPr>
              <w:pStyle w:val="Enspirebulletedtext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6D5D46">
              <w:rPr>
                <w:i/>
              </w:rPr>
              <w:t>Understand</w:t>
            </w:r>
          </w:p>
        </w:tc>
        <w:tc>
          <w:tcPr>
            <w:tcW w:w="1157" w:type="dxa"/>
          </w:tcPr>
          <w:p w:rsidR="00E0500D" w:rsidRPr="006D5D46" w:rsidRDefault="00E0500D" w:rsidP="001A3A44">
            <w:pPr>
              <w:pStyle w:val="Enspirebulletedtext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6D5D46">
              <w:rPr>
                <w:i/>
              </w:rPr>
              <w:t>Apply</w:t>
            </w:r>
          </w:p>
        </w:tc>
        <w:tc>
          <w:tcPr>
            <w:tcW w:w="1157" w:type="dxa"/>
          </w:tcPr>
          <w:p w:rsidR="00E0500D" w:rsidRPr="006D5D46" w:rsidRDefault="00E0500D" w:rsidP="001A3A44">
            <w:pPr>
              <w:pStyle w:val="Enspirebulletedtext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6D5D46">
              <w:rPr>
                <w:i/>
              </w:rPr>
              <w:t>Analyze</w:t>
            </w:r>
          </w:p>
        </w:tc>
        <w:tc>
          <w:tcPr>
            <w:tcW w:w="1157" w:type="dxa"/>
          </w:tcPr>
          <w:p w:rsidR="00E0500D" w:rsidRPr="006D5D46" w:rsidRDefault="00E0500D" w:rsidP="001A3A44">
            <w:pPr>
              <w:pStyle w:val="Enspirebulletedtext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6D5D46">
              <w:rPr>
                <w:i/>
              </w:rPr>
              <w:t>Evaluate</w:t>
            </w:r>
          </w:p>
        </w:tc>
        <w:tc>
          <w:tcPr>
            <w:tcW w:w="1158" w:type="dxa"/>
          </w:tcPr>
          <w:p w:rsidR="00E0500D" w:rsidRPr="006D5D46" w:rsidRDefault="00E0500D" w:rsidP="001A3A44">
            <w:pPr>
              <w:pStyle w:val="Enspirebulletedtext"/>
              <w:numPr>
                <w:ilvl w:val="0"/>
                <w:numId w:val="0"/>
              </w:numPr>
              <w:jc w:val="center"/>
              <w:rPr>
                <w:i/>
              </w:rPr>
            </w:pPr>
            <w:r w:rsidRPr="006D5D46">
              <w:rPr>
                <w:i/>
              </w:rPr>
              <w:t>Create</w:t>
            </w:r>
          </w:p>
        </w:tc>
      </w:tr>
      <w:tr w:rsidR="00E0500D" w:rsidTr="007A5A48">
        <w:trPr>
          <w:trHeight w:val="288"/>
        </w:trPr>
        <w:tc>
          <w:tcPr>
            <w:tcW w:w="1450" w:type="dxa"/>
          </w:tcPr>
          <w:p w:rsidR="00E0500D" w:rsidRPr="006D5D46" w:rsidRDefault="00E0500D" w:rsidP="001A3A44">
            <w:pPr>
              <w:pStyle w:val="Enspirebulletedtext"/>
              <w:numPr>
                <w:ilvl w:val="0"/>
                <w:numId w:val="0"/>
              </w:numPr>
              <w:rPr>
                <w:i/>
              </w:rPr>
            </w:pPr>
            <w:r w:rsidRPr="006D5D46">
              <w:rPr>
                <w:i/>
              </w:rPr>
              <w:t>Factual Knowledge</w:t>
            </w:r>
          </w:p>
        </w:tc>
        <w:tc>
          <w:tcPr>
            <w:tcW w:w="1206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A1</w:t>
            </w:r>
          </w:p>
        </w:tc>
        <w:tc>
          <w:tcPr>
            <w:tcW w:w="1250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A2</w:t>
            </w:r>
          </w:p>
        </w:tc>
        <w:tc>
          <w:tcPr>
            <w:tcW w:w="1157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A3</w:t>
            </w:r>
          </w:p>
        </w:tc>
        <w:tc>
          <w:tcPr>
            <w:tcW w:w="1157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A4</w:t>
            </w:r>
          </w:p>
        </w:tc>
        <w:tc>
          <w:tcPr>
            <w:tcW w:w="1157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A5</w:t>
            </w:r>
          </w:p>
        </w:tc>
        <w:tc>
          <w:tcPr>
            <w:tcW w:w="1158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A6</w:t>
            </w:r>
          </w:p>
        </w:tc>
      </w:tr>
      <w:tr w:rsidR="00E0500D" w:rsidTr="007A5A48">
        <w:trPr>
          <w:trHeight w:val="288"/>
        </w:trPr>
        <w:tc>
          <w:tcPr>
            <w:tcW w:w="1450" w:type="dxa"/>
          </w:tcPr>
          <w:p w:rsidR="00E0500D" w:rsidRPr="006D5D46" w:rsidRDefault="00E0500D" w:rsidP="001A3A44">
            <w:pPr>
              <w:pStyle w:val="Enspirebulletedtext"/>
              <w:numPr>
                <w:ilvl w:val="0"/>
                <w:numId w:val="0"/>
              </w:numPr>
              <w:rPr>
                <w:i/>
              </w:rPr>
            </w:pPr>
            <w:r w:rsidRPr="006D5D46">
              <w:rPr>
                <w:i/>
              </w:rPr>
              <w:t>Conceptual Knowledge</w:t>
            </w:r>
          </w:p>
        </w:tc>
        <w:tc>
          <w:tcPr>
            <w:tcW w:w="1206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B1</w:t>
            </w:r>
          </w:p>
        </w:tc>
        <w:tc>
          <w:tcPr>
            <w:tcW w:w="1250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B2</w:t>
            </w:r>
          </w:p>
        </w:tc>
        <w:tc>
          <w:tcPr>
            <w:tcW w:w="1157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B3</w:t>
            </w:r>
          </w:p>
        </w:tc>
        <w:tc>
          <w:tcPr>
            <w:tcW w:w="1157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B4</w:t>
            </w:r>
          </w:p>
        </w:tc>
        <w:tc>
          <w:tcPr>
            <w:tcW w:w="1157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B5</w:t>
            </w:r>
          </w:p>
        </w:tc>
        <w:tc>
          <w:tcPr>
            <w:tcW w:w="1158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B6</w:t>
            </w:r>
          </w:p>
        </w:tc>
      </w:tr>
      <w:tr w:rsidR="00E0500D" w:rsidTr="007A5A48">
        <w:trPr>
          <w:trHeight w:val="288"/>
        </w:trPr>
        <w:tc>
          <w:tcPr>
            <w:tcW w:w="1450" w:type="dxa"/>
          </w:tcPr>
          <w:p w:rsidR="00E0500D" w:rsidRPr="006D5D46" w:rsidRDefault="00E0500D" w:rsidP="001A3A44">
            <w:pPr>
              <w:pStyle w:val="Enspirebulletedtext"/>
              <w:numPr>
                <w:ilvl w:val="0"/>
                <w:numId w:val="0"/>
              </w:numPr>
              <w:rPr>
                <w:i/>
              </w:rPr>
            </w:pPr>
            <w:r w:rsidRPr="006D5D46">
              <w:rPr>
                <w:i/>
              </w:rPr>
              <w:t>Procedural Knowledge</w:t>
            </w:r>
          </w:p>
        </w:tc>
        <w:tc>
          <w:tcPr>
            <w:tcW w:w="1206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C1</w:t>
            </w:r>
          </w:p>
        </w:tc>
        <w:tc>
          <w:tcPr>
            <w:tcW w:w="1250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C2</w:t>
            </w:r>
          </w:p>
        </w:tc>
        <w:tc>
          <w:tcPr>
            <w:tcW w:w="1157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C3</w:t>
            </w:r>
          </w:p>
        </w:tc>
        <w:tc>
          <w:tcPr>
            <w:tcW w:w="1157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C4</w:t>
            </w:r>
          </w:p>
        </w:tc>
        <w:tc>
          <w:tcPr>
            <w:tcW w:w="1157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C5</w:t>
            </w:r>
          </w:p>
        </w:tc>
        <w:tc>
          <w:tcPr>
            <w:tcW w:w="1158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C6</w:t>
            </w:r>
          </w:p>
        </w:tc>
      </w:tr>
      <w:tr w:rsidR="00E0500D" w:rsidTr="007A5A48">
        <w:trPr>
          <w:trHeight w:val="288"/>
        </w:trPr>
        <w:tc>
          <w:tcPr>
            <w:tcW w:w="1450" w:type="dxa"/>
          </w:tcPr>
          <w:p w:rsidR="00E0500D" w:rsidRPr="006D5D46" w:rsidRDefault="00E0500D" w:rsidP="001A3A44">
            <w:pPr>
              <w:pStyle w:val="Enspirebulletedtext"/>
              <w:numPr>
                <w:ilvl w:val="0"/>
                <w:numId w:val="0"/>
              </w:numPr>
              <w:rPr>
                <w:i/>
              </w:rPr>
            </w:pPr>
            <w:r w:rsidRPr="006D5D46">
              <w:rPr>
                <w:i/>
              </w:rPr>
              <w:t>Metacognitive Knowledge</w:t>
            </w:r>
          </w:p>
        </w:tc>
        <w:tc>
          <w:tcPr>
            <w:tcW w:w="1206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D1</w:t>
            </w:r>
          </w:p>
        </w:tc>
        <w:tc>
          <w:tcPr>
            <w:tcW w:w="1250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D2</w:t>
            </w:r>
          </w:p>
        </w:tc>
        <w:tc>
          <w:tcPr>
            <w:tcW w:w="1157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D3</w:t>
            </w:r>
          </w:p>
        </w:tc>
        <w:tc>
          <w:tcPr>
            <w:tcW w:w="1157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D4</w:t>
            </w:r>
          </w:p>
        </w:tc>
        <w:tc>
          <w:tcPr>
            <w:tcW w:w="1157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D5</w:t>
            </w:r>
          </w:p>
        </w:tc>
        <w:tc>
          <w:tcPr>
            <w:tcW w:w="1158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>
              <w:t>D6</w:t>
            </w:r>
          </w:p>
        </w:tc>
      </w:tr>
    </w:tbl>
    <w:p w:rsidR="00E0500D" w:rsidRDefault="00E0500D" w:rsidP="00F765E8">
      <w:pPr>
        <w:rPr>
          <w:sz w:val="20"/>
          <w:szCs w:val="20"/>
        </w:rPr>
      </w:pPr>
    </w:p>
    <w:p w:rsidR="00E0500D" w:rsidRDefault="00E0500D" w:rsidP="007A5A48">
      <w:pPr>
        <w:rPr>
          <w:b/>
          <w:sz w:val="20"/>
          <w:szCs w:val="20"/>
        </w:rPr>
      </w:pPr>
    </w:p>
    <w:p w:rsidR="00E0500D" w:rsidRDefault="00E0500D" w:rsidP="007A5A48">
      <w:pPr>
        <w:rPr>
          <w:b/>
          <w:sz w:val="20"/>
          <w:szCs w:val="20"/>
        </w:rPr>
      </w:pPr>
    </w:p>
    <w:p w:rsidR="00E0500D" w:rsidRDefault="00E0500D" w:rsidP="007A5A48">
      <w:pPr>
        <w:rPr>
          <w:b/>
          <w:sz w:val="20"/>
          <w:szCs w:val="20"/>
        </w:rPr>
      </w:pPr>
      <w:r w:rsidRPr="007A5A48">
        <w:rPr>
          <w:b/>
          <w:sz w:val="20"/>
          <w:szCs w:val="20"/>
        </w:rPr>
        <w:t xml:space="preserve">Please respond in detail to the </w:t>
      </w:r>
      <w:r>
        <w:rPr>
          <w:b/>
          <w:sz w:val="20"/>
          <w:szCs w:val="20"/>
        </w:rPr>
        <w:t>directives</w:t>
      </w:r>
      <w:r w:rsidRPr="007A5A48">
        <w:rPr>
          <w:b/>
          <w:sz w:val="20"/>
          <w:szCs w:val="20"/>
        </w:rPr>
        <w:t xml:space="preserve"> below.</w:t>
      </w:r>
    </w:p>
    <w:p w:rsidR="00E0500D" w:rsidRDefault="00E0500D" w:rsidP="007A5A48">
      <w:pPr>
        <w:rPr>
          <w:b/>
          <w:sz w:val="20"/>
          <w:szCs w:val="20"/>
        </w:rPr>
      </w:pPr>
    </w:p>
    <w:p w:rsidR="00E0500D" w:rsidRDefault="00E0500D" w:rsidP="007A5A48">
      <w:pPr>
        <w:pStyle w:val="ListParagraph"/>
        <w:numPr>
          <w:ilvl w:val="0"/>
          <w:numId w:val="12"/>
          <w:numberingChange w:id="95" w:author="Employee" w:date="2012-02-03T19:26:00Z" w:original="%1:1:0:."/>
        </w:numPr>
        <w:rPr>
          <w:sz w:val="20"/>
          <w:szCs w:val="20"/>
        </w:rPr>
      </w:pPr>
      <w:r>
        <w:rPr>
          <w:sz w:val="20"/>
          <w:szCs w:val="20"/>
        </w:rPr>
        <w:t xml:space="preserve"> Write </w:t>
      </w:r>
      <w:del w:id="96" w:author="Employee" w:date="2012-02-03T19:45:00Z">
        <w:r w:rsidDel="00321154">
          <w:rPr>
            <w:sz w:val="20"/>
            <w:szCs w:val="20"/>
          </w:rPr>
          <w:delText xml:space="preserve">out </w:delText>
        </w:r>
      </w:del>
      <w:ins w:id="97" w:author="Employee" w:date="2012-02-03T19:46:00Z">
        <w:r>
          <w:rPr>
            <w:sz w:val="20"/>
            <w:szCs w:val="20"/>
          </w:rPr>
          <w:t xml:space="preserve">each of </w:t>
        </w:r>
      </w:ins>
      <w:r>
        <w:rPr>
          <w:sz w:val="20"/>
          <w:szCs w:val="20"/>
        </w:rPr>
        <w:t>the level</w:t>
      </w:r>
      <w:ins w:id="98" w:author="Employee" w:date="2012-02-03T19:46:00Z">
        <w:r>
          <w:rPr>
            <w:sz w:val="20"/>
            <w:szCs w:val="20"/>
          </w:rPr>
          <w:t>s</w:t>
        </w:r>
      </w:ins>
      <w:r>
        <w:rPr>
          <w:sz w:val="20"/>
          <w:szCs w:val="20"/>
        </w:rPr>
        <w:t xml:space="preserve"> of Bloom’s </w:t>
      </w:r>
      <w:del w:id="99" w:author="Employee" w:date="2012-02-03T19:45:00Z">
        <w:r w:rsidDel="00321154">
          <w:rPr>
            <w:sz w:val="20"/>
            <w:szCs w:val="20"/>
          </w:rPr>
          <w:delText xml:space="preserve">taxonomy </w:delText>
        </w:r>
      </w:del>
      <w:ins w:id="100" w:author="Employee" w:date="2012-02-03T19:45:00Z">
        <w:r>
          <w:rPr>
            <w:sz w:val="20"/>
            <w:szCs w:val="20"/>
          </w:rPr>
          <w:t xml:space="preserve">Taxonomy </w:t>
        </w:r>
      </w:ins>
      <w:r>
        <w:rPr>
          <w:sz w:val="20"/>
          <w:szCs w:val="20"/>
        </w:rPr>
        <w:t>and</w:t>
      </w:r>
      <w:r w:rsidRPr="007A5A48">
        <w:rPr>
          <w:b/>
          <w:i/>
          <w:sz w:val="20"/>
          <w:szCs w:val="20"/>
        </w:rPr>
        <w:t xml:space="preserve"> in your own words</w:t>
      </w:r>
      <w:r>
        <w:rPr>
          <w:sz w:val="20"/>
          <w:szCs w:val="20"/>
        </w:rPr>
        <w:t xml:space="preserve"> describe the cognitive behaviors that are represented at each level.</w:t>
      </w:r>
    </w:p>
    <w:p w:rsidR="00E0500D" w:rsidRPr="007A5A48" w:rsidRDefault="00E0500D" w:rsidP="007A5A48">
      <w:pPr>
        <w:pStyle w:val="ListParagraph"/>
        <w:numPr>
          <w:ilvl w:val="0"/>
          <w:numId w:val="12"/>
          <w:numberingChange w:id="101" w:author="Employee" w:date="2012-02-03T19:26:00Z" w:original="%1:2:0:."/>
        </w:numPr>
        <w:rPr>
          <w:sz w:val="20"/>
          <w:szCs w:val="20"/>
        </w:rPr>
      </w:pPr>
      <w:r w:rsidRPr="007A5A4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Write </w:t>
      </w:r>
      <w:del w:id="102" w:author="Employee" w:date="2012-02-03T19:46:00Z">
        <w:r w:rsidDel="00321154">
          <w:rPr>
            <w:sz w:val="20"/>
            <w:szCs w:val="20"/>
          </w:rPr>
          <w:delText xml:space="preserve">out </w:delText>
        </w:r>
      </w:del>
      <w:r>
        <w:rPr>
          <w:sz w:val="20"/>
          <w:szCs w:val="20"/>
        </w:rPr>
        <w:t xml:space="preserve">each of the knowledge dimensions and </w:t>
      </w:r>
      <w:r>
        <w:rPr>
          <w:b/>
          <w:i/>
          <w:sz w:val="20"/>
          <w:szCs w:val="20"/>
        </w:rPr>
        <w:t>in your own words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describe each type of knowledge.</w:t>
      </w:r>
    </w:p>
    <w:p w:rsidR="00E0500D" w:rsidRDefault="00E0500D" w:rsidP="00F765E8">
      <w:pPr>
        <w:rPr>
          <w:sz w:val="20"/>
          <w:szCs w:val="20"/>
        </w:rPr>
      </w:pPr>
    </w:p>
    <w:p w:rsidR="00E0500D" w:rsidRDefault="00E0500D" w:rsidP="00F765E8">
      <w:pPr>
        <w:rPr>
          <w:sz w:val="20"/>
          <w:szCs w:val="20"/>
        </w:rPr>
      </w:pPr>
    </w:p>
    <w:p w:rsidR="00E0500D" w:rsidRDefault="00E0500D" w:rsidP="00F765E8">
      <w:pPr>
        <w:rPr>
          <w:sz w:val="20"/>
          <w:szCs w:val="20"/>
        </w:rPr>
      </w:pPr>
    </w:p>
    <w:p w:rsidR="00E0500D" w:rsidRDefault="00E0500D" w:rsidP="00F765E8">
      <w:pPr>
        <w:rPr>
          <w:sz w:val="20"/>
          <w:szCs w:val="20"/>
        </w:rPr>
      </w:pPr>
    </w:p>
    <w:p w:rsidR="00E0500D" w:rsidRDefault="00E0500D" w:rsidP="00F765E8">
      <w:pPr>
        <w:rPr>
          <w:sz w:val="20"/>
          <w:szCs w:val="20"/>
        </w:rPr>
      </w:pPr>
      <w:r>
        <w:rPr>
          <w:b/>
          <w:sz w:val="20"/>
          <w:szCs w:val="20"/>
        </w:rPr>
        <w:t>Task #</w:t>
      </w:r>
      <w:del w:id="103" w:author="Employee" w:date="2012-02-03T19:46:00Z">
        <w:r w:rsidDel="00321154">
          <w:rPr>
            <w:b/>
            <w:sz w:val="20"/>
            <w:szCs w:val="20"/>
          </w:rPr>
          <w:delText xml:space="preserve"> </w:delText>
        </w:r>
      </w:del>
      <w:r>
        <w:rPr>
          <w:b/>
          <w:sz w:val="20"/>
          <w:szCs w:val="20"/>
        </w:rPr>
        <w:t>4</w:t>
      </w:r>
      <w:ins w:id="104" w:author="Employee" w:date="2012-02-03T19:46:00Z">
        <w:r>
          <w:rPr>
            <w:b/>
            <w:sz w:val="20"/>
            <w:szCs w:val="20"/>
          </w:rPr>
          <w:t>:</w:t>
        </w:r>
      </w:ins>
      <w:del w:id="105" w:author="Employee" w:date="2012-02-03T19:46:00Z">
        <w:r w:rsidDel="00321154">
          <w:rPr>
            <w:b/>
            <w:sz w:val="20"/>
            <w:szCs w:val="20"/>
          </w:rPr>
          <w:delText>.</w:delText>
        </w:r>
      </w:del>
      <w:r>
        <w:rPr>
          <w:b/>
          <w:sz w:val="20"/>
          <w:szCs w:val="20"/>
        </w:rPr>
        <w:t xml:space="preserve"> </w:t>
      </w:r>
      <w:del w:id="106" w:author="Employee" w:date="2012-02-03T19:47:00Z">
        <w:r w:rsidDel="00321154">
          <w:rPr>
            <w:b/>
            <w:sz w:val="20"/>
            <w:szCs w:val="20"/>
          </w:rPr>
          <w:delText xml:space="preserve"> </w:delText>
        </w:r>
      </w:del>
      <w:commentRangeStart w:id="107"/>
      <w:r>
        <w:rPr>
          <w:sz w:val="20"/>
          <w:szCs w:val="20"/>
        </w:rPr>
        <w:t xml:space="preserve">The purpose of this task is to compare the information from the learner analysis to the determination you have made relative to the knowledge and cognitive process dimensions of your </w:t>
      </w:r>
      <w:commentRangeStart w:id="108"/>
      <w:r>
        <w:rPr>
          <w:sz w:val="20"/>
          <w:szCs w:val="20"/>
        </w:rPr>
        <w:t>objectives</w:t>
      </w:r>
      <w:commentRangeEnd w:id="108"/>
      <w:r>
        <w:rPr>
          <w:rStyle w:val="CommentReference"/>
          <w:rFonts w:ascii="Times New Roman" w:eastAsia="Times New Roman" w:hAnsi="Times New Roman"/>
        </w:rPr>
        <w:commentReference w:id="108"/>
      </w:r>
      <w:r>
        <w:rPr>
          <w:sz w:val="20"/>
          <w:szCs w:val="20"/>
        </w:rPr>
        <w:t xml:space="preserve">. </w:t>
      </w:r>
      <w:commentRangeEnd w:id="107"/>
      <w:r>
        <w:rPr>
          <w:rStyle w:val="CommentReference"/>
          <w:rFonts w:ascii="Times New Roman" w:eastAsia="Times New Roman" w:hAnsi="Times New Roman"/>
        </w:rPr>
        <w:commentReference w:id="107"/>
      </w:r>
      <w:r>
        <w:rPr>
          <w:sz w:val="20"/>
          <w:szCs w:val="20"/>
        </w:rPr>
        <w:t>This information will be used</w:t>
      </w:r>
      <w:ins w:id="109" w:author="Employee" w:date="2012-02-03T19:47:00Z">
        <w:r>
          <w:rPr>
            <w:sz w:val="20"/>
            <w:szCs w:val="20"/>
          </w:rPr>
          <w:t>,</w:t>
        </w:r>
      </w:ins>
      <w:r>
        <w:rPr>
          <w:sz w:val="20"/>
          <w:szCs w:val="20"/>
        </w:rPr>
        <w:t xml:space="preserve"> along with the information you gathered in Task #</w:t>
      </w:r>
      <w:del w:id="110" w:author="Employee" w:date="2012-02-03T19:47:00Z">
        <w:r w:rsidDel="009F67D1">
          <w:rPr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>1 and Task #</w:t>
      </w:r>
      <w:del w:id="111" w:author="Employee" w:date="2012-02-03T19:47:00Z">
        <w:r w:rsidDel="009F67D1">
          <w:rPr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>3</w:t>
      </w:r>
      <w:ins w:id="112" w:author="Employee" w:date="2012-02-03T19:47:00Z">
        <w:r>
          <w:rPr>
            <w:sz w:val="20"/>
            <w:szCs w:val="20"/>
          </w:rPr>
          <w:t>,</w:t>
        </w:r>
      </w:ins>
      <w:r>
        <w:rPr>
          <w:sz w:val="20"/>
          <w:szCs w:val="20"/>
        </w:rPr>
        <w:t xml:space="preserve"> to validate each of your objectives using the </w:t>
      </w:r>
      <w:r>
        <w:rPr>
          <w:b/>
          <w:i/>
          <w:sz w:val="20"/>
          <w:szCs w:val="20"/>
        </w:rPr>
        <w:t xml:space="preserve">Criteria for Validating a Learning Objective </w:t>
      </w:r>
      <w:r>
        <w:rPr>
          <w:sz w:val="20"/>
          <w:szCs w:val="20"/>
        </w:rPr>
        <w:t>below.</w:t>
      </w:r>
    </w:p>
    <w:p w:rsidR="00E0500D" w:rsidRPr="00556281" w:rsidRDefault="00E0500D" w:rsidP="00F765E8">
      <w:pPr>
        <w:rPr>
          <w:sz w:val="20"/>
          <w:szCs w:val="20"/>
        </w:rPr>
      </w:pPr>
    </w:p>
    <w:p w:rsidR="00E0500D" w:rsidRDefault="00E0500D" w:rsidP="00F765E8">
      <w:pPr>
        <w:rPr>
          <w:sz w:val="20"/>
          <w:szCs w:val="20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80"/>
        <w:gridCol w:w="1620"/>
      </w:tblGrid>
      <w:tr w:rsidR="00E0500D" w:rsidTr="001A3A44">
        <w:trPr>
          <w:trHeight w:val="110"/>
        </w:trPr>
        <w:tc>
          <w:tcPr>
            <w:tcW w:w="6480" w:type="dxa"/>
          </w:tcPr>
          <w:p w:rsidR="00E0500D" w:rsidRPr="00EC4737" w:rsidRDefault="00E0500D" w:rsidP="001A3A44">
            <w:pPr>
              <w:pStyle w:val="Enspirebulletedtex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Criteria for Validating a Learning Objective</w:t>
            </w:r>
          </w:p>
        </w:tc>
        <w:tc>
          <w:tcPr>
            <w:tcW w:w="1620" w:type="dxa"/>
          </w:tcPr>
          <w:p w:rsidR="00E0500D" w:rsidRPr="00EC4737" w:rsidRDefault="00E0500D" w:rsidP="001A3A44">
            <w:pPr>
              <w:pStyle w:val="Enspirebulletedtex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Yes or No</w:t>
            </w:r>
          </w:p>
        </w:tc>
      </w:tr>
      <w:tr w:rsidR="00E0500D" w:rsidTr="001A3A44">
        <w:trPr>
          <w:trHeight w:val="110"/>
        </w:trPr>
        <w:tc>
          <w:tcPr>
            <w:tcW w:w="6480" w:type="dxa"/>
          </w:tcPr>
          <w:p w:rsidR="00E0500D" w:rsidRPr="00EC4737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 w:rsidRPr="00EC4737">
              <w:t xml:space="preserve">The objective states or reasonably implies </w:t>
            </w:r>
            <w:r>
              <w:t>the target audience</w:t>
            </w:r>
            <w:r w:rsidRPr="00EC4737">
              <w:t>.</w:t>
            </w:r>
          </w:p>
        </w:tc>
        <w:tc>
          <w:tcPr>
            <w:tcW w:w="1620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</w:p>
        </w:tc>
      </w:tr>
      <w:tr w:rsidR="00E0500D" w:rsidTr="001A3A44">
        <w:trPr>
          <w:trHeight w:val="110"/>
        </w:trPr>
        <w:tc>
          <w:tcPr>
            <w:tcW w:w="6480" w:type="dxa"/>
          </w:tcPr>
          <w:p w:rsidR="00E0500D" w:rsidRPr="00EC4737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 w:rsidRPr="00EC4737">
              <w:t xml:space="preserve">The objective identifies an action for the </w:t>
            </w:r>
            <w:r>
              <w:t>audience</w:t>
            </w:r>
            <w:r w:rsidRPr="00EC4737">
              <w:t xml:space="preserve"> to demonstrate.</w:t>
            </w:r>
          </w:p>
        </w:tc>
        <w:tc>
          <w:tcPr>
            <w:tcW w:w="1620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</w:p>
        </w:tc>
      </w:tr>
      <w:tr w:rsidR="00E0500D" w:rsidTr="001A3A44">
        <w:trPr>
          <w:trHeight w:val="110"/>
        </w:trPr>
        <w:tc>
          <w:tcPr>
            <w:tcW w:w="6480" w:type="dxa"/>
          </w:tcPr>
          <w:p w:rsidR="00E0500D" w:rsidRPr="00EC4737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 w:rsidRPr="00EC4737">
              <w:t>The objective describes an object of the action that learners will be expected to demonstrate.</w:t>
            </w:r>
          </w:p>
        </w:tc>
        <w:tc>
          <w:tcPr>
            <w:tcW w:w="1620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</w:p>
        </w:tc>
      </w:tr>
      <w:tr w:rsidR="00E0500D" w:rsidTr="001A3A44">
        <w:trPr>
          <w:trHeight w:val="110"/>
        </w:trPr>
        <w:tc>
          <w:tcPr>
            <w:tcW w:w="6480" w:type="dxa"/>
          </w:tcPr>
          <w:p w:rsidR="00E0500D" w:rsidRPr="00EC4737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 w:rsidRPr="00EC4737">
              <w:t>The action</w:t>
            </w:r>
            <w:r>
              <w:t xml:space="preserve"> identified in the objective is one</w:t>
            </w:r>
            <w:r w:rsidRPr="00EC4737">
              <w:t xml:space="preserve"> that an instructor can observe and measure in an assessment. </w:t>
            </w:r>
          </w:p>
        </w:tc>
        <w:tc>
          <w:tcPr>
            <w:tcW w:w="1620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</w:p>
        </w:tc>
      </w:tr>
      <w:tr w:rsidR="00E0500D" w:rsidTr="001A3A44">
        <w:trPr>
          <w:trHeight w:val="110"/>
        </w:trPr>
        <w:tc>
          <w:tcPr>
            <w:tcW w:w="6480" w:type="dxa"/>
          </w:tcPr>
          <w:p w:rsidR="00E0500D" w:rsidRPr="00EC4737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 w:rsidRPr="00EC4737">
              <w:t>The cognitive process involved in demonstrating the learning objective is appropriate for the target audience.</w:t>
            </w:r>
          </w:p>
        </w:tc>
        <w:tc>
          <w:tcPr>
            <w:tcW w:w="1620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</w:p>
        </w:tc>
      </w:tr>
      <w:tr w:rsidR="00E0500D" w:rsidTr="001A3A44">
        <w:trPr>
          <w:trHeight w:val="110"/>
        </w:trPr>
        <w:tc>
          <w:tcPr>
            <w:tcW w:w="6480" w:type="dxa"/>
          </w:tcPr>
          <w:p w:rsidR="00E0500D" w:rsidRPr="00EC4737" w:rsidRDefault="00E0500D" w:rsidP="001A3A44">
            <w:pPr>
              <w:pStyle w:val="Enspirebulletedtext"/>
              <w:numPr>
                <w:ilvl w:val="0"/>
                <w:numId w:val="0"/>
              </w:numPr>
            </w:pPr>
            <w:r w:rsidRPr="00EC4737">
              <w:t xml:space="preserve">The object of the learning objective adequately reflects the knowledge dimension of the task. </w:t>
            </w:r>
          </w:p>
        </w:tc>
        <w:tc>
          <w:tcPr>
            <w:tcW w:w="1620" w:type="dxa"/>
          </w:tcPr>
          <w:p w:rsidR="00E0500D" w:rsidRDefault="00E0500D" w:rsidP="001A3A44">
            <w:pPr>
              <w:pStyle w:val="Enspirebulletedtext"/>
              <w:numPr>
                <w:ilvl w:val="0"/>
                <w:numId w:val="0"/>
              </w:numPr>
            </w:pPr>
          </w:p>
        </w:tc>
      </w:tr>
    </w:tbl>
    <w:p w:rsidR="00E0500D" w:rsidRDefault="00E0500D" w:rsidP="00F765E8">
      <w:pPr>
        <w:rPr>
          <w:sz w:val="20"/>
          <w:szCs w:val="20"/>
        </w:rPr>
      </w:pPr>
    </w:p>
    <w:p w:rsidR="00E0500D" w:rsidRDefault="00E0500D" w:rsidP="00556281">
      <w:pPr>
        <w:rPr>
          <w:sz w:val="20"/>
          <w:szCs w:val="20"/>
        </w:rPr>
      </w:pPr>
      <w:r w:rsidRPr="007A5A48">
        <w:rPr>
          <w:b/>
          <w:sz w:val="20"/>
          <w:szCs w:val="20"/>
        </w:rPr>
        <w:t>Please re</w:t>
      </w:r>
      <w:r>
        <w:rPr>
          <w:b/>
          <w:sz w:val="20"/>
          <w:szCs w:val="20"/>
        </w:rPr>
        <w:t>spond in detail to the directive</w:t>
      </w:r>
      <w:r w:rsidRPr="007A5A48">
        <w:rPr>
          <w:b/>
          <w:sz w:val="20"/>
          <w:szCs w:val="20"/>
        </w:rPr>
        <w:t xml:space="preserve"> below</w:t>
      </w:r>
      <w:r>
        <w:rPr>
          <w:sz w:val="20"/>
          <w:szCs w:val="20"/>
        </w:rPr>
        <w:t>.</w:t>
      </w:r>
    </w:p>
    <w:p w:rsidR="00E0500D" w:rsidRDefault="00E0500D" w:rsidP="00F765E8">
      <w:pPr>
        <w:rPr>
          <w:sz w:val="20"/>
          <w:szCs w:val="20"/>
        </w:rPr>
      </w:pPr>
    </w:p>
    <w:p w:rsidR="00E0500D" w:rsidRDefault="00E0500D" w:rsidP="00C20E4C">
      <w:pPr>
        <w:pStyle w:val="ListParagraph"/>
        <w:numPr>
          <w:numberingChange w:id="113" w:author="Employee" w:date="2012-02-03T19:26:00Z" w:original="%1:1:0:."/>
        </w:numPr>
        <w:ind w:left="0"/>
        <w:rPr>
          <w:sz w:val="20"/>
          <w:szCs w:val="20"/>
        </w:rPr>
      </w:pPr>
      <w:del w:id="114" w:author="Employee" w:date="2012-02-03T20:30:00Z">
        <w:r w:rsidDel="00C20E4C">
          <w:rPr>
            <w:sz w:val="20"/>
            <w:szCs w:val="20"/>
          </w:rPr>
          <w:delText xml:space="preserve"> </w:delText>
        </w:r>
      </w:del>
      <w:r>
        <w:rPr>
          <w:sz w:val="20"/>
          <w:szCs w:val="20"/>
        </w:rPr>
        <w:t xml:space="preserve">Explain in detail </w:t>
      </w:r>
      <w:r w:rsidRPr="00556281">
        <w:rPr>
          <w:b/>
          <w:i/>
          <w:sz w:val="20"/>
          <w:szCs w:val="20"/>
        </w:rPr>
        <w:t xml:space="preserve">how </w:t>
      </w:r>
      <w:r>
        <w:rPr>
          <w:sz w:val="20"/>
          <w:szCs w:val="20"/>
        </w:rPr>
        <w:t>each of your objectives meets the validation criteria.</w:t>
      </w:r>
    </w:p>
    <w:p w:rsidR="00E0500D" w:rsidRDefault="00E0500D" w:rsidP="0090267C">
      <w:pPr>
        <w:rPr>
          <w:sz w:val="20"/>
          <w:szCs w:val="20"/>
        </w:rPr>
      </w:pPr>
    </w:p>
    <w:p w:rsidR="00E0500D" w:rsidRDefault="00E0500D" w:rsidP="0090267C">
      <w:pPr>
        <w:rPr>
          <w:sz w:val="20"/>
          <w:szCs w:val="20"/>
        </w:rPr>
      </w:pPr>
    </w:p>
    <w:p w:rsidR="00E0500D" w:rsidRPr="0090267C" w:rsidRDefault="00E0500D" w:rsidP="0090267C">
      <w:pPr>
        <w:rPr>
          <w:sz w:val="20"/>
          <w:szCs w:val="20"/>
        </w:rPr>
      </w:pPr>
    </w:p>
    <w:sectPr w:rsidR="00E0500D" w:rsidRPr="0090267C" w:rsidSect="00DE2458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3" w:author="Employee" w:date="2012-02-03T19:49:00Z" w:initials="E">
    <w:p w:rsidR="00E0500D" w:rsidRDefault="00E0500D">
      <w:pPr>
        <w:pStyle w:val="CommentText"/>
      </w:pPr>
      <w:r>
        <w:rPr>
          <w:rStyle w:val="CommentReference"/>
        </w:rPr>
        <w:annotationRef/>
      </w:r>
      <w:r>
        <w:t>Needs is plural, so seems like this should be, too.</w:t>
      </w:r>
    </w:p>
  </w:comment>
  <w:comment w:id="65" w:author="Employee" w:date="2012-02-03T20:29:00Z" w:initials="E">
    <w:p w:rsidR="00E0500D" w:rsidRDefault="00E0500D">
      <w:pPr>
        <w:pStyle w:val="CommentText"/>
      </w:pPr>
      <w:r>
        <w:rPr>
          <w:rStyle w:val="CommentReference"/>
        </w:rPr>
        <w:annotationRef/>
      </w:r>
      <w:r>
        <w:t>How can learner respond in detail to this? This is a yes/no question.</w:t>
      </w:r>
    </w:p>
  </w:comment>
  <w:comment w:id="108" w:author="Employee" w:date="2012-02-03T20:30:00Z" w:initials="E">
    <w:p w:rsidR="00E0500D" w:rsidRDefault="00E0500D">
      <w:pPr>
        <w:pStyle w:val="CommentText"/>
      </w:pPr>
      <w:r>
        <w:rPr>
          <w:rStyle w:val="CommentReference"/>
        </w:rPr>
        <w:annotationRef/>
      </w:r>
      <w:r>
        <w:t>Terminal learning objectives? Should this specify?</w:t>
      </w:r>
    </w:p>
  </w:comment>
  <w:comment w:id="107" w:author="Employee" w:date="2012-02-03T19:49:00Z" w:initials="E">
    <w:p w:rsidR="00E0500D" w:rsidRDefault="00E0500D">
      <w:pPr>
        <w:pStyle w:val="CommentText"/>
      </w:pPr>
      <w:r>
        <w:rPr>
          <w:rStyle w:val="CommentReference"/>
        </w:rPr>
        <w:annotationRef/>
      </w:r>
      <w:r>
        <w:t>I find this sentence very confusing, especially given that the actual directive is quite simple. Can it be made clearer?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00D" w:rsidRDefault="00E0500D" w:rsidP="00DE2458">
      <w:r>
        <w:separator/>
      </w:r>
    </w:p>
  </w:endnote>
  <w:endnote w:type="continuationSeparator" w:id="1">
    <w:p w:rsidR="00E0500D" w:rsidRDefault="00E0500D" w:rsidP="00DE2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00D" w:rsidRDefault="00E0500D" w:rsidP="00DE2458">
      <w:r>
        <w:separator/>
      </w:r>
    </w:p>
  </w:footnote>
  <w:footnote w:type="continuationSeparator" w:id="1">
    <w:p w:rsidR="00E0500D" w:rsidRDefault="00E0500D" w:rsidP="00DE24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00D" w:rsidRDefault="00E0500D" w:rsidP="00DE2458">
    <w:pPr>
      <w:pStyle w:val="Header"/>
      <w:jc w:val="center"/>
      <w:rPr>
        <w:ins w:id="115" w:author="Employee" w:date="2012-02-03T19:51:00Z"/>
        <w:sz w:val="20"/>
        <w:szCs w:val="20"/>
      </w:rPr>
    </w:pPr>
    <w:r>
      <w:rPr>
        <w:sz w:val="20"/>
        <w:szCs w:val="20"/>
      </w:rPr>
      <w:t>Module</w:t>
    </w:r>
    <w:ins w:id="116" w:author="Employee" w:date="2012-02-03T19:27:00Z">
      <w:r>
        <w:rPr>
          <w:sz w:val="20"/>
          <w:szCs w:val="20"/>
        </w:rPr>
        <w:t xml:space="preserve"> </w:t>
      </w:r>
    </w:ins>
    <w:r>
      <w:rPr>
        <w:sz w:val="20"/>
        <w:szCs w:val="20"/>
      </w:rPr>
      <w:t>2 /Lesson</w:t>
    </w:r>
    <w:ins w:id="117" w:author="Employee" w:date="2012-02-03T19:27:00Z">
      <w:r>
        <w:rPr>
          <w:sz w:val="20"/>
          <w:szCs w:val="20"/>
        </w:rPr>
        <w:t xml:space="preserve"> </w:t>
      </w:r>
    </w:ins>
    <w:r>
      <w:rPr>
        <w:sz w:val="20"/>
        <w:szCs w:val="20"/>
      </w:rPr>
      <w:t xml:space="preserve">2   </w:t>
    </w:r>
  </w:p>
  <w:p w:rsidR="00E0500D" w:rsidRDefault="00E0500D" w:rsidP="00DE2458">
    <w:pPr>
      <w:pStyle w:val="Header"/>
      <w:numPr>
        <w:ins w:id="118" w:author="Employee" w:date="2012-02-03T19:51:00Z"/>
      </w:numPr>
      <w:jc w:val="center"/>
      <w:rPr>
        <w:b/>
        <w:sz w:val="20"/>
        <w:szCs w:val="20"/>
      </w:rPr>
    </w:pPr>
    <w:r>
      <w:rPr>
        <w:b/>
        <w:sz w:val="20"/>
        <w:szCs w:val="20"/>
      </w:rPr>
      <w:t>WRITTEN ASSIGNMENT</w:t>
    </w:r>
  </w:p>
  <w:p w:rsidR="00E0500D" w:rsidRPr="00DE2458" w:rsidRDefault="00E0500D" w:rsidP="00DE2458">
    <w:pPr>
      <w:pStyle w:val="Header"/>
      <w:jc w:val="center"/>
      <w:rPr>
        <w:b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264C"/>
    <w:multiLevelType w:val="hybridMultilevel"/>
    <w:tmpl w:val="018C9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F3D5C"/>
    <w:multiLevelType w:val="hybridMultilevel"/>
    <w:tmpl w:val="2502351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8744AEA"/>
    <w:multiLevelType w:val="hybridMultilevel"/>
    <w:tmpl w:val="8B1C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B727889"/>
    <w:multiLevelType w:val="hybridMultilevel"/>
    <w:tmpl w:val="2D50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DFE6C2A"/>
    <w:multiLevelType w:val="hybridMultilevel"/>
    <w:tmpl w:val="B1687258"/>
    <w:lvl w:ilvl="0" w:tplc="4168BA8E">
      <w:start w:val="1"/>
      <w:numFmt w:val="bullet"/>
      <w:pStyle w:val="Enspirebulletedtext"/>
      <w:lvlText w:val="►"/>
      <w:lvlJc w:val="left"/>
      <w:pPr>
        <w:ind w:left="720" w:hanging="360"/>
      </w:pPr>
      <w:rPr>
        <w:rFonts w:ascii="Arial" w:hAnsi="Arial" w:hint="default"/>
        <w:color w:val="06558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837B9"/>
    <w:multiLevelType w:val="hybridMultilevel"/>
    <w:tmpl w:val="7E90BD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07C7E1B"/>
    <w:multiLevelType w:val="hybridMultilevel"/>
    <w:tmpl w:val="134A78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4A87D5B"/>
    <w:multiLevelType w:val="hybridMultilevel"/>
    <w:tmpl w:val="26002D6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1517DB4"/>
    <w:multiLevelType w:val="hybridMultilevel"/>
    <w:tmpl w:val="7286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21D0AC0"/>
    <w:multiLevelType w:val="hybridMultilevel"/>
    <w:tmpl w:val="EADA4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74303"/>
    <w:multiLevelType w:val="hybridMultilevel"/>
    <w:tmpl w:val="35B4BA3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A6671F9"/>
    <w:multiLevelType w:val="hybridMultilevel"/>
    <w:tmpl w:val="11AA1D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D8237EB"/>
    <w:multiLevelType w:val="hybridMultilevel"/>
    <w:tmpl w:val="DB20E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11"/>
  </w:num>
  <w:num w:numId="6">
    <w:abstractNumId w:val="12"/>
  </w:num>
  <w:num w:numId="7">
    <w:abstractNumId w:val="0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trackRevisions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1475"/>
    <w:rsid w:val="000001AA"/>
    <w:rsid w:val="00006FB0"/>
    <w:rsid w:val="000253F6"/>
    <w:rsid w:val="000603B6"/>
    <w:rsid w:val="000612C3"/>
    <w:rsid w:val="00081357"/>
    <w:rsid w:val="00097A1A"/>
    <w:rsid w:val="000A79E5"/>
    <w:rsid w:val="000B484C"/>
    <w:rsid w:val="000F02F4"/>
    <w:rsid w:val="00100421"/>
    <w:rsid w:val="00105B9C"/>
    <w:rsid w:val="001164F3"/>
    <w:rsid w:val="001231BF"/>
    <w:rsid w:val="001365B2"/>
    <w:rsid w:val="00144165"/>
    <w:rsid w:val="00154FCF"/>
    <w:rsid w:val="00156A00"/>
    <w:rsid w:val="00176B46"/>
    <w:rsid w:val="0018240C"/>
    <w:rsid w:val="001A07B8"/>
    <w:rsid w:val="001A07F6"/>
    <w:rsid w:val="001A099B"/>
    <w:rsid w:val="001A3A44"/>
    <w:rsid w:val="001A7837"/>
    <w:rsid w:val="001B10C0"/>
    <w:rsid w:val="001D359F"/>
    <w:rsid w:val="001D5181"/>
    <w:rsid w:val="001E0FE1"/>
    <w:rsid w:val="001F771D"/>
    <w:rsid w:val="00214819"/>
    <w:rsid w:val="002366F4"/>
    <w:rsid w:val="0024199D"/>
    <w:rsid w:val="00242949"/>
    <w:rsid w:val="00260997"/>
    <w:rsid w:val="002872F2"/>
    <w:rsid w:val="002908B8"/>
    <w:rsid w:val="00293298"/>
    <w:rsid w:val="00296AA1"/>
    <w:rsid w:val="002B1CD4"/>
    <w:rsid w:val="002C6DBE"/>
    <w:rsid w:val="002D5094"/>
    <w:rsid w:val="002F24DE"/>
    <w:rsid w:val="002F5B7A"/>
    <w:rsid w:val="00300233"/>
    <w:rsid w:val="00302931"/>
    <w:rsid w:val="00303E1E"/>
    <w:rsid w:val="00304F73"/>
    <w:rsid w:val="00321154"/>
    <w:rsid w:val="0037110E"/>
    <w:rsid w:val="003B4B4C"/>
    <w:rsid w:val="003B7C47"/>
    <w:rsid w:val="003C2A57"/>
    <w:rsid w:val="003D1526"/>
    <w:rsid w:val="00403B14"/>
    <w:rsid w:val="004458C5"/>
    <w:rsid w:val="00451EB6"/>
    <w:rsid w:val="004832B5"/>
    <w:rsid w:val="00485957"/>
    <w:rsid w:val="0049731A"/>
    <w:rsid w:val="004A1F2A"/>
    <w:rsid w:val="004B6C48"/>
    <w:rsid w:val="004C4758"/>
    <w:rsid w:val="004D098A"/>
    <w:rsid w:val="004D4E59"/>
    <w:rsid w:val="00542D53"/>
    <w:rsid w:val="00556281"/>
    <w:rsid w:val="005603C9"/>
    <w:rsid w:val="005622C3"/>
    <w:rsid w:val="00593518"/>
    <w:rsid w:val="00597382"/>
    <w:rsid w:val="005B338E"/>
    <w:rsid w:val="005D2A28"/>
    <w:rsid w:val="005F6DCF"/>
    <w:rsid w:val="00600646"/>
    <w:rsid w:val="006372BE"/>
    <w:rsid w:val="00642569"/>
    <w:rsid w:val="00645938"/>
    <w:rsid w:val="00650FEF"/>
    <w:rsid w:val="00674149"/>
    <w:rsid w:val="0067613B"/>
    <w:rsid w:val="006773DE"/>
    <w:rsid w:val="00690269"/>
    <w:rsid w:val="006A320E"/>
    <w:rsid w:val="006A7E63"/>
    <w:rsid w:val="006B45A8"/>
    <w:rsid w:val="006B7CA3"/>
    <w:rsid w:val="006C17FC"/>
    <w:rsid w:val="006D407F"/>
    <w:rsid w:val="006D5D46"/>
    <w:rsid w:val="006E2322"/>
    <w:rsid w:val="007031A8"/>
    <w:rsid w:val="00704278"/>
    <w:rsid w:val="007337D4"/>
    <w:rsid w:val="00733EEB"/>
    <w:rsid w:val="00767544"/>
    <w:rsid w:val="00780048"/>
    <w:rsid w:val="007967F1"/>
    <w:rsid w:val="007A5A48"/>
    <w:rsid w:val="007B08F3"/>
    <w:rsid w:val="007B2DF8"/>
    <w:rsid w:val="007C33A0"/>
    <w:rsid w:val="007D05B6"/>
    <w:rsid w:val="007D42A8"/>
    <w:rsid w:val="007D5898"/>
    <w:rsid w:val="007E165B"/>
    <w:rsid w:val="00806485"/>
    <w:rsid w:val="00807C56"/>
    <w:rsid w:val="008419F0"/>
    <w:rsid w:val="008455C0"/>
    <w:rsid w:val="008650C1"/>
    <w:rsid w:val="008679F3"/>
    <w:rsid w:val="00880AC1"/>
    <w:rsid w:val="00881A7C"/>
    <w:rsid w:val="00895F2B"/>
    <w:rsid w:val="008A70AE"/>
    <w:rsid w:val="008B78A7"/>
    <w:rsid w:val="008C1ACB"/>
    <w:rsid w:val="008C1B0F"/>
    <w:rsid w:val="008C6511"/>
    <w:rsid w:val="008D6AE2"/>
    <w:rsid w:val="008F1D35"/>
    <w:rsid w:val="008F1FC8"/>
    <w:rsid w:val="008F2094"/>
    <w:rsid w:val="008F4D24"/>
    <w:rsid w:val="0090267C"/>
    <w:rsid w:val="00913952"/>
    <w:rsid w:val="00931A77"/>
    <w:rsid w:val="009509DB"/>
    <w:rsid w:val="00950B98"/>
    <w:rsid w:val="00975471"/>
    <w:rsid w:val="00991475"/>
    <w:rsid w:val="009B4A02"/>
    <w:rsid w:val="009D53DA"/>
    <w:rsid w:val="009D7A3C"/>
    <w:rsid w:val="009E28FC"/>
    <w:rsid w:val="009F67D1"/>
    <w:rsid w:val="00A06AAA"/>
    <w:rsid w:val="00A42C6C"/>
    <w:rsid w:val="00A675C7"/>
    <w:rsid w:val="00A708AE"/>
    <w:rsid w:val="00AA4BD1"/>
    <w:rsid w:val="00AC15BA"/>
    <w:rsid w:val="00AE4C5F"/>
    <w:rsid w:val="00AF3DD5"/>
    <w:rsid w:val="00B425E3"/>
    <w:rsid w:val="00B5095A"/>
    <w:rsid w:val="00B71466"/>
    <w:rsid w:val="00B84FD7"/>
    <w:rsid w:val="00B954D1"/>
    <w:rsid w:val="00BA18A7"/>
    <w:rsid w:val="00BA1B58"/>
    <w:rsid w:val="00BB4E00"/>
    <w:rsid w:val="00BE46DC"/>
    <w:rsid w:val="00C15C57"/>
    <w:rsid w:val="00C20E4C"/>
    <w:rsid w:val="00C24AC8"/>
    <w:rsid w:val="00C422A7"/>
    <w:rsid w:val="00C57B03"/>
    <w:rsid w:val="00C57D5E"/>
    <w:rsid w:val="00C83874"/>
    <w:rsid w:val="00C95E0E"/>
    <w:rsid w:val="00CA02E1"/>
    <w:rsid w:val="00CB5B6A"/>
    <w:rsid w:val="00CD181E"/>
    <w:rsid w:val="00CE6B86"/>
    <w:rsid w:val="00CF6EE3"/>
    <w:rsid w:val="00D006E8"/>
    <w:rsid w:val="00D0589F"/>
    <w:rsid w:val="00D1057C"/>
    <w:rsid w:val="00D27A46"/>
    <w:rsid w:val="00D45E30"/>
    <w:rsid w:val="00D9241F"/>
    <w:rsid w:val="00D94A6B"/>
    <w:rsid w:val="00D9578F"/>
    <w:rsid w:val="00D96C6C"/>
    <w:rsid w:val="00DA311F"/>
    <w:rsid w:val="00DD6209"/>
    <w:rsid w:val="00DD6D7B"/>
    <w:rsid w:val="00DE2458"/>
    <w:rsid w:val="00E0309B"/>
    <w:rsid w:val="00E0500D"/>
    <w:rsid w:val="00E0681B"/>
    <w:rsid w:val="00E21213"/>
    <w:rsid w:val="00E3431E"/>
    <w:rsid w:val="00E4147C"/>
    <w:rsid w:val="00E43411"/>
    <w:rsid w:val="00E4529D"/>
    <w:rsid w:val="00E63851"/>
    <w:rsid w:val="00E6503E"/>
    <w:rsid w:val="00E82510"/>
    <w:rsid w:val="00EA7623"/>
    <w:rsid w:val="00EC4246"/>
    <w:rsid w:val="00EC4737"/>
    <w:rsid w:val="00ED586E"/>
    <w:rsid w:val="00EE0798"/>
    <w:rsid w:val="00F01B68"/>
    <w:rsid w:val="00F16CCC"/>
    <w:rsid w:val="00F2691A"/>
    <w:rsid w:val="00F57315"/>
    <w:rsid w:val="00F70408"/>
    <w:rsid w:val="00F7644E"/>
    <w:rsid w:val="00F765E8"/>
    <w:rsid w:val="00F77065"/>
    <w:rsid w:val="00FC4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mbria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7C"/>
    <w:rPr>
      <w:sz w:val="24"/>
      <w:szCs w:val="24"/>
    </w:rPr>
  </w:style>
  <w:style w:type="paragraph" w:styleId="Heading3">
    <w:name w:val="heading 3"/>
    <w:basedOn w:val="Normal"/>
    <w:link w:val="Heading3Char"/>
    <w:uiPriority w:val="99"/>
    <w:qFormat/>
    <w:rsid w:val="00E4147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E4147C"/>
    <w:rPr>
      <w:rFonts w:ascii="Times" w:hAnsi="Times" w:cs="Times New Roman"/>
      <w:b/>
      <w:sz w:val="27"/>
    </w:rPr>
  </w:style>
  <w:style w:type="table" w:styleId="TableGrid">
    <w:name w:val="Table Grid"/>
    <w:basedOn w:val="TableNormal"/>
    <w:uiPriority w:val="99"/>
    <w:rsid w:val="00DE245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DE24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E245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DE24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E2458"/>
    <w:rPr>
      <w:rFonts w:cs="Times New Roman"/>
      <w:sz w:val="24"/>
      <w:szCs w:val="24"/>
    </w:rPr>
  </w:style>
  <w:style w:type="paragraph" w:customStyle="1" w:styleId="Enspirebulletedtext">
    <w:name w:val="Enspire bulleted text"/>
    <w:basedOn w:val="Normal"/>
    <w:uiPriority w:val="99"/>
    <w:rsid w:val="008A70AE"/>
    <w:pPr>
      <w:numPr>
        <w:numId w:val="1"/>
      </w:numPr>
      <w:spacing w:after="100"/>
    </w:pPr>
    <w:rPr>
      <w:rFonts w:eastAsia="Times New Roman"/>
      <w:sz w:val="20"/>
    </w:rPr>
  </w:style>
  <w:style w:type="paragraph" w:styleId="ListParagraph">
    <w:name w:val="List Paragraph"/>
    <w:basedOn w:val="Normal"/>
    <w:uiPriority w:val="99"/>
    <w:qFormat/>
    <w:rsid w:val="008A70A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rsid w:val="00F765E8"/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765E8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rsid w:val="00F765E8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F765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765E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03B14"/>
    <w:rPr>
      <w:rFonts w:ascii="Arial" w:eastAsia="Cambria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A3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harnitski\Desktop\Discrete%20Analy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Discrete Analysis.dotx</Template>
  <TotalTime>7</TotalTime>
  <Pages>4</Pages>
  <Words>812</Words>
  <Characters>4635</Characters>
  <Application>Microsoft Office Outlook</Application>
  <DocSecurity>0</DocSecurity>
  <Lines>0</Lines>
  <Paragraphs>0</Paragraphs>
  <ScaleCrop>false</ScaleCrop>
  <Company>Immaculata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►</dc:title>
  <dc:subject/>
  <dc:creator>ccharnitski</dc:creator>
  <cp:keywords/>
  <dc:description/>
  <cp:lastModifiedBy>Employee</cp:lastModifiedBy>
  <cp:revision>4</cp:revision>
  <dcterms:created xsi:type="dcterms:W3CDTF">2012-02-04T01:50:00Z</dcterms:created>
  <dcterms:modified xsi:type="dcterms:W3CDTF">2012-02-04T02:30:00Z</dcterms:modified>
</cp:coreProperties>
</file>