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45" w:rsidRPr="006A5FC8" w:rsidRDefault="00524545" w:rsidP="006A5FC8">
      <w:pPr>
        <w:pStyle w:val="Enspirebulletedtext"/>
        <w:numPr>
          <w:numberingChange w:id="0" w:author="Employee" w:date="2012-02-03T20:07:00Z" w:original="►"/>
        </w:numPr>
        <w:rPr>
          <w:b/>
          <w:sz w:val="24"/>
        </w:rPr>
      </w:pPr>
      <w:r w:rsidRPr="006A5FC8">
        <w:rPr>
          <w:b/>
          <w:sz w:val="24"/>
        </w:rPr>
        <w:t>TLO: Develop an instructional strategy for a selected learning asset, based on a defined assessment strategy and learning objectives.</w:t>
      </w:r>
    </w:p>
    <w:p w:rsidR="00524545" w:rsidRDefault="00524545" w:rsidP="006A5FC8">
      <w:pPr>
        <w:pStyle w:val="Enspirebulletedtext"/>
        <w:numPr>
          <w:ilvl w:val="0"/>
          <w:numId w:val="0"/>
        </w:numPr>
        <w:ind w:left="360"/>
        <w:rPr>
          <w:b/>
          <w:sz w:val="24"/>
        </w:rPr>
      </w:pPr>
    </w:p>
    <w:p w:rsidR="00524545" w:rsidRDefault="00524545" w:rsidP="00965368">
      <w:pPr>
        <w:rPr>
          <w:sz w:val="20"/>
          <w:szCs w:val="20"/>
        </w:rPr>
      </w:pPr>
      <w:r w:rsidRPr="000F02F4">
        <w:rPr>
          <w:b/>
          <w:sz w:val="20"/>
          <w:szCs w:val="20"/>
        </w:rPr>
        <w:t xml:space="preserve">Purpose: </w:t>
      </w:r>
      <w:del w:id="1" w:author="Employee" w:date="2012-02-03T20:08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In this section</w:t>
      </w:r>
      <w:ins w:id="2" w:author="Employee" w:date="2012-02-03T20:08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you will use all of the design elements you have developed so far to inform your instructional strategy.</w:t>
      </w:r>
    </w:p>
    <w:p w:rsidR="00524545" w:rsidRDefault="00524545" w:rsidP="00965368">
      <w:pPr>
        <w:rPr>
          <w:sz w:val="20"/>
          <w:szCs w:val="20"/>
        </w:rPr>
      </w:pPr>
    </w:p>
    <w:p w:rsidR="00524545" w:rsidRDefault="00524545" w:rsidP="00965368">
      <w:pPr>
        <w:rPr>
          <w:b/>
          <w:sz w:val="20"/>
          <w:szCs w:val="20"/>
        </w:rPr>
      </w:pPr>
    </w:p>
    <w:p w:rsidR="00524545" w:rsidRDefault="00524545" w:rsidP="00965368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Method: </w:t>
      </w:r>
      <w:del w:id="3" w:author="Employee" w:date="2012-02-03T20:08:00Z">
        <w:r w:rsidDel="002C11F0">
          <w:rPr>
            <w:b/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As with the previous lesson’s written assignment, you will be asked to complete a series of tasks </w:t>
      </w:r>
      <w:del w:id="4" w:author="Employee" w:date="2012-02-03T20:09:00Z">
        <w:r w:rsidDel="002C11F0">
          <w:rPr>
            <w:sz w:val="20"/>
            <w:szCs w:val="20"/>
          </w:rPr>
          <w:delText xml:space="preserve">which </w:delText>
        </w:r>
      </w:del>
      <w:ins w:id="5" w:author="Employee" w:date="2012-02-03T20:09:00Z">
        <w:r>
          <w:rPr>
            <w:sz w:val="20"/>
            <w:szCs w:val="20"/>
          </w:rPr>
          <w:t xml:space="preserve">that </w:t>
        </w:r>
      </w:ins>
      <w:r>
        <w:rPr>
          <w:sz w:val="20"/>
          <w:szCs w:val="20"/>
        </w:rPr>
        <w:t>will support you as you navigate the design process. At the end of each task, you will be asked to explain the decisions you made</w:t>
      </w:r>
      <w:del w:id="6" w:author="Employee" w:date="2012-02-03T20:09:00Z">
        <w:r w:rsidDel="002C11F0">
          <w:rPr>
            <w:sz w:val="20"/>
            <w:szCs w:val="20"/>
          </w:rPr>
          <w:delText xml:space="preserve"> in completing each task</w:delText>
        </w:r>
      </w:del>
      <w:r>
        <w:rPr>
          <w:sz w:val="20"/>
          <w:szCs w:val="20"/>
        </w:rPr>
        <w:t>.</w:t>
      </w:r>
    </w:p>
    <w:p w:rsidR="00524545" w:rsidRDefault="00524545" w:rsidP="00965368">
      <w:pPr>
        <w:rPr>
          <w:sz w:val="20"/>
          <w:szCs w:val="20"/>
        </w:rPr>
      </w:pPr>
    </w:p>
    <w:p w:rsidR="00524545" w:rsidRDefault="00524545" w:rsidP="0096536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24545" w:rsidRDefault="00524545" w:rsidP="00965368">
      <w:pPr>
        <w:rPr>
          <w:sz w:val="20"/>
          <w:szCs w:val="20"/>
        </w:rPr>
      </w:pPr>
      <w:r w:rsidRPr="007B2DF8">
        <w:rPr>
          <w:sz w:val="20"/>
          <w:szCs w:val="20"/>
        </w:rPr>
        <w:t xml:space="preserve"> </w:t>
      </w:r>
    </w:p>
    <w:p w:rsidR="00524545" w:rsidRDefault="00524545" w:rsidP="00965368">
      <w:pPr>
        <w:pStyle w:val="Enspirebulletedtext"/>
        <w:numPr>
          <w:ilvl w:val="0"/>
          <w:numId w:val="0"/>
        </w:numPr>
        <w:ind w:left="360"/>
        <w:rPr>
          <w:szCs w:val="20"/>
        </w:rPr>
      </w:pPr>
      <w:r w:rsidRPr="007B2DF8">
        <w:rPr>
          <w:b/>
          <w:szCs w:val="20"/>
        </w:rPr>
        <w:t xml:space="preserve">Task #1: </w:t>
      </w:r>
      <w:del w:id="7" w:author="Employee" w:date="2012-02-03T20:11:00Z">
        <w:r w:rsidRPr="007B2DF8" w:rsidDel="002C11F0">
          <w:rPr>
            <w:b/>
            <w:szCs w:val="20"/>
          </w:rPr>
          <w:delText xml:space="preserve"> </w:delText>
        </w:r>
      </w:del>
      <w:r>
        <w:rPr>
          <w:szCs w:val="20"/>
        </w:rPr>
        <w:t>The purpose of this task is to expand your content. Up to this point</w:t>
      </w:r>
      <w:ins w:id="8" w:author="Employee" w:date="2012-02-03T20:11:00Z">
        <w:r>
          <w:rPr>
            <w:szCs w:val="20"/>
          </w:rPr>
          <w:t>,</w:t>
        </w:r>
      </w:ins>
      <w:r>
        <w:rPr>
          <w:szCs w:val="20"/>
        </w:rPr>
        <w:t xml:space="preserve"> you have developed your terminal learning objectives (TLOs) and aligned your assessment strategies to those TLOs. In doing </w:t>
      </w:r>
      <w:del w:id="9" w:author="Employee" w:date="2012-02-03T20:11:00Z">
        <w:r w:rsidDel="002C11F0">
          <w:rPr>
            <w:szCs w:val="20"/>
          </w:rPr>
          <w:delText>that</w:delText>
        </w:r>
      </w:del>
      <w:ins w:id="10" w:author="Employee" w:date="2012-02-03T20:11:00Z">
        <w:r>
          <w:rPr>
            <w:szCs w:val="20"/>
          </w:rPr>
          <w:t>so</w:t>
        </w:r>
      </w:ins>
      <w:r>
        <w:rPr>
          <w:szCs w:val="20"/>
        </w:rPr>
        <w:t xml:space="preserve">, you have identified the direction and path of the instruction. </w:t>
      </w:r>
      <w:del w:id="11" w:author="Employee" w:date="2012-02-03T20:11:00Z">
        <w:r w:rsidDel="002C11F0">
          <w:rPr>
            <w:szCs w:val="20"/>
          </w:rPr>
          <w:delText xml:space="preserve"> </w:delText>
        </w:r>
      </w:del>
      <w:r>
        <w:rPr>
          <w:szCs w:val="20"/>
        </w:rPr>
        <w:t xml:space="preserve">It is now time to expand your objectives to include enabling </w:t>
      </w:r>
      <w:ins w:id="12" w:author="Employee" w:date="2012-02-03T20:11:00Z">
        <w:r>
          <w:rPr>
            <w:szCs w:val="20"/>
          </w:rPr>
          <w:t xml:space="preserve">learning </w:t>
        </w:r>
      </w:ins>
      <w:r>
        <w:rPr>
          <w:szCs w:val="20"/>
        </w:rPr>
        <w:t xml:space="preserve">objectives that support the TLOs. For this exercise we will only work with developing the content for </w:t>
      </w:r>
      <w:r w:rsidRPr="00965368">
        <w:rPr>
          <w:b/>
          <w:i/>
          <w:szCs w:val="20"/>
        </w:rPr>
        <w:t>one</w:t>
      </w:r>
      <w:r>
        <w:rPr>
          <w:szCs w:val="20"/>
        </w:rPr>
        <w:t xml:space="preserve"> TLO. </w:t>
      </w:r>
      <w:del w:id="13" w:author="Employee" w:date="2012-02-03T20:11:00Z">
        <w:r w:rsidDel="002C11F0">
          <w:rPr>
            <w:szCs w:val="20"/>
          </w:rPr>
          <w:delText xml:space="preserve"> </w:delText>
        </w:r>
      </w:del>
      <w:r>
        <w:rPr>
          <w:szCs w:val="20"/>
        </w:rPr>
        <w:t>Once you have completed the process with one TLO, you will repeat it for each of your TLOs.</w:t>
      </w:r>
    </w:p>
    <w:p w:rsidR="00524545" w:rsidRDefault="00524545" w:rsidP="00965368">
      <w:pPr>
        <w:pStyle w:val="Enspirebulletedtext"/>
        <w:numPr>
          <w:ilvl w:val="0"/>
          <w:numId w:val="0"/>
        </w:numPr>
        <w:ind w:left="360"/>
        <w:rPr>
          <w:szCs w:val="20"/>
        </w:rPr>
      </w:pPr>
      <w:r>
        <w:rPr>
          <w:szCs w:val="20"/>
        </w:rPr>
        <w:t xml:space="preserve">To expand the content, you must determine what </w:t>
      </w:r>
      <w:del w:id="14" w:author="Employee" w:date="2012-02-03T20:12:00Z">
        <w:r w:rsidDel="002C11F0">
          <w:rPr>
            <w:szCs w:val="20"/>
          </w:rPr>
          <w:delText xml:space="preserve">things </w:delText>
        </w:r>
      </w:del>
      <w:r>
        <w:rPr>
          <w:szCs w:val="20"/>
        </w:rPr>
        <w:t xml:space="preserve">the learner must be able to know or do to reach the terminal </w:t>
      </w:r>
      <w:ins w:id="15" w:author="Employee" w:date="2012-02-03T20:12:00Z">
        <w:r>
          <w:rPr>
            <w:szCs w:val="20"/>
          </w:rPr>
          <w:t xml:space="preserve">learning </w:t>
        </w:r>
      </w:ins>
      <w:r>
        <w:rPr>
          <w:szCs w:val="20"/>
        </w:rPr>
        <w:t>objective.</w:t>
      </w:r>
      <w:del w:id="16" w:author="Employee" w:date="2012-02-03T20:12:00Z">
        <w:r w:rsidDel="002C11F0">
          <w:rPr>
            <w:szCs w:val="20"/>
          </w:rPr>
          <w:delText xml:space="preserve"> </w:delText>
        </w:r>
      </w:del>
      <w:r>
        <w:rPr>
          <w:szCs w:val="20"/>
        </w:rPr>
        <w:t xml:space="preserve"> In this step</w:t>
      </w:r>
      <w:ins w:id="17" w:author="Employee" w:date="2012-02-03T20:12:00Z">
        <w:r>
          <w:rPr>
            <w:szCs w:val="20"/>
          </w:rPr>
          <w:t>,</w:t>
        </w:r>
      </w:ins>
      <w:r>
        <w:rPr>
          <w:szCs w:val="20"/>
        </w:rPr>
        <w:t xml:space="preserve"> you will make a list of all of the knowledge/skills needed for a learner to achieve the TLO you have identified. </w:t>
      </w:r>
      <w:del w:id="18" w:author="Employee" w:date="2012-02-03T20:12:00Z">
        <w:r w:rsidDel="002C11F0">
          <w:rPr>
            <w:szCs w:val="20"/>
          </w:rPr>
          <w:delText xml:space="preserve"> </w:delText>
        </w:r>
      </w:del>
      <w:r>
        <w:rPr>
          <w:szCs w:val="20"/>
        </w:rPr>
        <w:t>Fill in the chart below with the appropriate information.</w:t>
      </w:r>
    </w:p>
    <w:p w:rsidR="00524545" w:rsidRDefault="00524545" w:rsidP="00965368">
      <w:pPr>
        <w:pStyle w:val="Enspirebulletedtext"/>
        <w:numPr>
          <w:ilvl w:val="0"/>
          <w:numId w:val="0"/>
        </w:numPr>
        <w:ind w:left="360"/>
        <w:rPr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397"/>
        <w:gridCol w:w="6419"/>
      </w:tblGrid>
      <w:tr w:rsidR="00524545" w:rsidTr="00ED5BB8">
        <w:tc>
          <w:tcPr>
            <w:tcW w:w="6397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  <w:r w:rsidRPr="00ED5BB8">
              <w:rPr>
                <w:szCs w:val="20"/>
              </w:rPr>
              <w:t xml:space="preserve">Terminal </w:t>
            </w:r>
            <w:ins w:id="19" w:author="Employee" w:date="2012-02-03T20:12:00Z">
              <w:r>
                <w:rPr>
                  <w:szCs w:val="20"/>
                </w:rPr>
                <w:t xml:space="preserve">Learning </w:t>
              </w:r>
            </w:ins>
            <w:r w:rsidRPr="00ED5BB8">
              <w:rPr>
                <w:szCs w:val="20"/>
              </w:rPr>
              <w:t>Objective</w:t>
            </w:r>
          </w:p>
        </w:tc>
        <w:tc>
          <w:tcPr>
            <w:tcW w:w="6419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  <w:del w:id="20" w:author="Employee" w:date="2012-02-03T20:13:00Z">
              <w:r w:rsidRPr="00ED5BB8" w:rsidDel="002C11F0">
                <w:rPr>
                  <w:szCs w:val="20"/>
                </w:rPr>
                <w:delText>Knowledge/skills the Learner must have</w:delText>
              </w:r>
            </w:del>
            <w:ins w:id="21" w:author="Employee" w:date="2012-02-03T20:13:00Z">
              <w:r>
                <w:rPr>
                  <w:szCs w:val="20"/>
                </w:rPr>
                <w:t>Skills/knowledge required</w:t>
              </w:r>
            </w:ins>
            <w:r w:rsidRPr="00ED5BB8">
              <w:rPr>
                <w:szCs w:val="20"/>
              </w:rPr>
              <w:t xml:space="preserve"> to achieve the T</w:t>
            </w:r>
            <w:ins w:id="22" w:author="Employee" w:date="2012-02-03T20:13:00Z">
              <w:r>
                <w:rPr>
                  <w:szCs w:val="20"/>
                </w:rPr>
                <w:t>L</w:t>
              </w:r>
            </w:ins>
            <w:r w:rsidRPr="00ED5BB8">
              <w:rPr>
                <w:szCs w:val="20"/>
              </w:rPr>
              <w:t>O</w:t>
            </w:r>
          </w:p>
        </w:tc>
      </w:tr>
      <w:tr w:rsidR="00524545" w:rsidTr="00ED5BB8">
        <w:tc>
          <w:tcPr>
            <w:tcW w:w="6397" w:type="dxa"/>
            <w:vMerge w:val="restart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  <w:r w:rsidRPr="00ED5BB8">
              <w:rPr>
                <w:szCs w:val="20"/>
              </w:rPr>
              <w:t>1.</w:t>
            </w:r>
          </w:p>
        </w:tc>
        <w:tc>
          <w:tcPr>
            <w:tcW w:w="6419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</w:tr>
      <w:tr w:rsidR="00524545" w:rsidTr="00ED5BB8">
        <w:tc>
          <w:tcPr>
            <w:tcW w:w="6397" w:type="dxa"/>
            <w:vMerge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  <w:tc>
          <w:tcPr>
            <w:tcW w:w="6419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</w:tr>
      <w:tr w:rsidR="00524545" w:rsidTr="00ED5BB8">
        <w:tc>
          <w:tcPr>
            <w:tcW w:w="6397" w:type="dxa"/>
            <w:vMerge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  <w:tc>
          <w:tcPr>
            <w:tcW w:w="6419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</w:tr>
      <w:tr w:rsidR="00524545" w:rsidTr="00ED5BB8">
        <w:tc>
          <w:tcPr>
            <w:tcW w:w="6397" w:type="dxa"/>
            <w:vMerge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  <w:tc>
          <w:tcPr>
            <w:tcW w:w="6419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</w:tr>
      <w:tr w:rsidR="00524545" w:rsidTr="00ED5BB8">
        <w:tc>
          <w:tcPr>
            <w:tcW w:w="6397" w:type="dxa"/>
            <w:vMerge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  <w:tc>
          <w:tcPr>
            <w:tcW w:w="6419" w:type="dxa"/>
          </w:tcPr>
          <w:p w:rsidR="00524545" w:rsidRPr="00ED5BB8" w:rsidRDefault="00524545" w:rsidP="00ED5BB8">
            <w:pPr>
              <w:pStyle w:val="Enspirebulletedtext"/>
              <w:numPr>
                <w:ilvl w:val="0"/>
                <w:numId w:val="0"/>
              </w:numPr>
              <w:rPr>
                <w:szCs w:val="20"/>
              </w:rPr>
            </w:pPr>
          </w:p>
        </w:tc>
      </w:tr>
    </w:tbl>
    <w:p w:rsidR="00524545" w:rsidRDefault="00524545" w:rsidP="00965368">
      <w:pPr>
        <w:pStyle w:val="Enspirebulletedtext"/>
        <w:numPr>
          <w:ilvl w:val="0"/>
          <w:numId w:val="0"/>
        </w:numPr>
        <w:ind w:left="360"/>
        <w:rPr>
          <w:szCs w:val="20"/>
        </w:rPr>
      </w:pPr>
    </w:p>
    <w:p w:rsidR="00524545" w:rsidRPr="006A5FC8" w:rsidRDefault="00524545" w:rsidP="00965368">
      <w:pPr>
        <w:pStyle w:val="Enspirebulletedtext"/>
        <w:numPr>
          <w:ilvl w:val="0"/>
          <w:numId w:val="0"/>
        </w:numPr>
        <w:ind w:left="360"/>
        <w:rPr>
          <w:b/>
          <w:sz w:val="24"/>
        </w:rPr>
      </w:pPr>
      <w:r>
        <w:rPr>
          <w:szCs w:val="20"/>
        </w:rPr>
        <w:t xml:space="preserve"> </w:t>
      </w:r>
    </w:p>
    <w:p w:rsidR="00524545" w:rsidRDefault="00524545" w:rsidP="00F27CEA">
      <w:pPr>
        <w:rPr>
          <w:b/>
          <w:sz w:val="20"/>
          <w:szCs w:val="20"/>
        </w:rPr>
      </w:pPr>
      <w:r>
        <w:rPr>
          <w:b/>
          <w:sz w:val="20"/>
          <w:szCs w:val="20"/>
        </w:rPr>
        <w:t>Please respond</w:t>
      </w:r>
      <w:del w:id="23" w:author="Employee" w:date="2012-02-03T20:13:00Z">
        <w:r w:rsidDel="002C11F0">
          <w:rPr>
            <w:b/>
            <w:sz w:val="20"/>
            <w:szCs w:val="20"/>
          </w:rPr>
          <w:delText>,</w:delText>
        </w:r>
      </w:del>
      <w:r>
        <w:rPr>
          <w:b/>
          <w:sz w:val="20"/>
          <w:szCs w:val="20"/>
        </w:rPr>
        <w:t xml:space="preserve"> in detail</w:t>
      </w:r>
      <w:del w:id="24" w:author="Employee" w:date="2012-02-03T20:13:00Z">
        <w:r w:rsidDel="002C11F0">
          <w:rPr>
            <w:b/>
            <w:sz w:val="20"/>
            <w:szCs w:val="20"/>
          </w:rPr>
          <w:delText>,</w:delText>
        </w:r>
      </w:del>
      <w:r>
        <w:rPr>
          <w:b/>
          <w:sz w:val="20"/>
          <w:szCs w:val="20"/>
        </w:rPr>
        <w:t xml:space="preserve"> to the directive below:</w:t>
      </w:r>
    </w:p>
    <w:p w:rsidR="00524545" w:rsidRDefault="00524545" w:rsidP="00F27CEA">
      <w:pPr>
        <w:rPr>
          <w:b/>
          <w:sz w:val="20"/>
          <w:szCs w:val="20"/>
        </w:rPr>
      </w:pPr>
    </w:p>
    <w:p w:rsidR="00524545" w:rsidRDefault="00524545" w:rsidP="00524545">
      <w:pPr>
        <w:pStyle w:val="ListParagraph"/>
        <w:numPr>
          <w:numberingChange w:id="25" w:author="Employee" w:date="2012-02-03T20:07:00Z" w:original="%1:1:0:."/>
        </w:numPr>
        <w:ind w:left="360"/>
        <w:rPr>
          <w:sz w:val="20"/>
          <w:szCs w:val="20"/>
        </w:rPr>
        <w:pPrChange w:id="26" w:author="Employee" w:date="2012-02-03T20:13:00Z">
          <w:pPr>
            <w:pStyle w:val="ListParagraph"/>
            <w:ind w:left="0"/>
          </w:pPr>
        </w:pPrChange>
      </w:pPr>
      <w:del w:id="27" w:author="Employee" w:date="2012-02-03T20:13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Explain </w:t>
      </w:r>
      <w:r>
        <w:rPr>
          <w:b/>
          <w:i/>
          <w:sz w:val="20"/>
          <w:szCs w:val="20"/>
        </w:rPr>
        <w:t>how</w:t>
      </w:r>
      <w:r>
        <w:rPr>
          <w:sz w:val="20"/>
          <w:szCs w:val="20"/>
        </w:rPr>
        <w:t xml:space="preserve"> each listed knowledge </w:t>
      </w:r>
      <w:ins w:id="28" w:author="Employee" w:date="2012-02-03T20:13:00Z">
        <w:r>
          <w:rPr>
            <w:sz w:val="20"/>
            <w:szCs w:val="20"/>
          </w:rPr>
          <w:t xml:space="preserve">item </w:t>
        </w:r>
      </w:ins>
      <w:r>
        <w:rPr>
          <w:sz w:val="20"/>
          <w:szCs w:val="20"/>
        </w:rPr>
        <w:t xml:space="preserve">or skill </w:t>
      </w:r>
      <w:del w:id="29" w:author="Employee" w:date="2012-02-03T20:13:00Z">
        <w:r w:rsidDel="002C11F0">
          <w:rPr>
            <w:sz w:val="20"/>
            <w:szCs w:val="20"/>
          </w:rPr>
          <w:delText xml:space="preserve">is </w:delText>
        </w:r>
      </w:del>
      <w:r>
        <w:rPr>
          <w:sz w:val="20"/>
          <w:szCs w:val="20"/>
        </w:rPr>
        <w:t xml:space="preserve">supports the terminal </w:t>
      </w:r>
      <w:ins w:id="30" w:author="Employee" w:date="2012-02-03T20:13:00Z">
        <w:r>
          <w:rPr>
            <w:sz w:val="20"/>
            <w:szCs w:val="20"/>
          </w:rPr>
          <w:t xml:space="preserve">learning </w:t>
        </w:r>
      </w:ins>
      <w:r>
        <w:rPr>
          <w:sz w:val="20"/>
          <w:szCs w:val="20"/>
        </w:rPr>
        <w:t>objective.</w:t>
      </w:r>
    </w:p>
    <w:p w:rsidR="00524545" w:rsidRPr="00F27CEA" w:rsidRDefault="00524545" w:rsidP="00F27CEA">
      <w:pPr>
        <w:pStyle w:val="ListParagraph"/>
        <w:rPr>
          <w:sz w:val="20"/>
          <w:szCs w:val="20"/>
        </w:rPr>
      </w:pPr>
    </w:p>
    <w:p w:rsidR="00524545" w:rsidRPr="0026137E" w:rsidRDefault="00524545" w:rsidP="00F27CEA">
      <w:pPr>
        <w:pStyle w:val="ListParagraph"/>
        <w:rPr>
          <w:sz w:val="20"/>
          <w:szCs w:val="20"/>
        </w:rPr>
      </w:pPr>
    </w:p>
    <w:p w:rsidR="00524545" w:rsidRDefault="00524545" w:rsidP="00F27CEA">
      <w:pPr>
        <w:rPr>
          <w:sz w:val="20"/>
          <w:szCs w:val="20"/>
        </w:rPr>
      </w:pPr>
    </w:p>
    <w:p w:rsidR="00524545" w:rsidRDefault="00524545" w:rsidP="00F27CEA">
      <w:pPr>
        <w:rPr>
          <w:sz w:val="20"/>
          <w:szCs w:val="20"/>
        </w:rPr>
      </w:pPr>
    </w:p>
    <w:p w:rsidR="00524545" w:rsidRDefault="00524545" w:rsidP="00F27CEA">
      <w:pPr>
        <w:rPr>
          <w:sz w:val="20"/>
          <w:szCs w:val="20"/>
        </w:rPr>
      </w:pPr>
    </w:p>
    <w:p w:rsidR="00524545" w:rsidRDefault="00524545" w:rsidP="00F27CEA">
      <w:pPr>
        <w:pStyle w:val="ListParagraph"/>
        <w:numPr>
          <w:ilvl w:val="0"/>
          <w:numId w:val="4"/>
          <w:numberingChange w:id="31" w:author="Employee" w:date="2012-02-03T20:07:00Z" w:original=""/>
        </w:numPr>
        <w:rPr>
          <w:sz w:val="20"/>
          <w:szCs w:val="20"/>
        </w:rPr>
      </w:pPr>
      <w:r>
        <w:rPr>
          <w:b/>
          <w:sz w:val="20"/>
          <w:szCs w:val="20"/>
        </w:rPr>
        <w:t>Task #</w:t>
      </w:r>
      <w:del w:id="32" w:author="Employee" w:date="2012-02-03T20:13:00Z">
        <w:r w:rsidDel="002C11F0">
          <w:rPr>
            <w:b/>
            <w:sz w:val="20"/>
            <w:szCs w:val="20"/>
          </w:rPr>
          <w:delText xml:space="preserve"> </w:delText>
        </w:r>
      </w:del>
      <w:r>
        <w:rPr>
          <w:b/>
          <w:sz w:val="20"/>
          <w:szCs w:val="20"/>
        </w:rPr>
        <w:t>2</w:t>
      </w:r>
      <w:ins w:id="33" w:author="Employee" w:date="2012-02-03T20:13:00Z">
        <w:r>
          <w:rPr>
            <w:b/>
            <w:sz w:val="20"/>
            <w:szCs w:val="20"/>
          </w:rPr>
          <w:t>:</w:t>
        </w:r>
      </w:ins>
      <w:del w:id="34" w:author="Employee" w:date="2012-02-03T20:13:00Z">
        <w:r w:rsidDel="002C11F0">
          <w:rPr>
            <w:b/>
            <w:sz w:val="20"/>
            <w:szCs w:val="20"/>
          </w:rPr>
          <w:delText>.</w:delText>
        </w:r>
      </w:del>
      <w:r w:rsidRPr="007B2DF8">
        <w:rPr>
          <w:b/>
          <w:sz w:val="20"/>
          <w:szCs w:val="20"/>
        </w:rPr>
        <w:t xml:space="preserve"> </w:t>
      </w:r>
      <w:r w:rsidRPr="0023407A">
        <w:rPr>
          <w:sz w:val="20"/>
          <w:szCs w:val="20"/>
        </w:rPr>
        <w:t>The purpose of this task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is to create and confirm the enabling </w:t>
      </w:r>
      <w:ins w:id="35" w:author="Employee" w:date="2012-02-03T20:14:00Z">
        <w:r>
          <w:rPr>
            <w:sz w:val="20"/>
            <w:szCs w:val="20"/>
          </w:rPr>
          <w:t xml:space="preserve">learning </w:t>
        </w:r>
      </w:ins>
      <w:r>
        <w:rPr>
          <w:sz w:val="20"/>
          <w:szCs w:val="20"/>
        </w:rPr>
        <w:t>objectives (ELOs) that support the TLO. Once you have confirmed that each knowledge/skill set is needed to meet the T</w:t>
      </w:r>
      <w:ins w:id="36" w:author="Employee" w:date="2012-02-03T20:14:00Z">
        <w:r>
          <w:rPr>
            <w:sz w:val="20"/>
            <w:szCs w:val="20"/>
          </w:rPr>
          <w:t>L</w:t>
        </w:r>
      </w:ins>
      <w:r>
        <w:rPr>
          <w:sz w:val="20"/>
          <w:szCs w:val="20"/>
        </w:rPr>
        <w:t>O, create an observable and measurable objective for each. Complete the chart below:</w:t>
      </w:r>
    </w:p>
    <w:p w:rsidR="00524545" w:rsidRPr="00F27CEA" w:rsidRDefault="00524545" w:rsidP="00F27CEA">
      <w:pPr>
        <w:rPr>
          <w:sz w:val="20"/>
          <w:szCs w:val="20"/>
        </w:rPr>
      </w:pPr>
    </w:p>
    <w:tbl>
      <w:tblPr>
        <w:tblpPr w:leftFromText="180" w:rightFromText="180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48"/>
        <w:gridCol w:w="7128"/>
      </w:tblGrid>
      <w:tr w:rsidR="00524545" w:rsidTr="00ED5BB8">
        <w:tc>
          <w:tcPr>
            <w:tcW w:w="604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  <w:r w:rsidRPr="00ED5BB8">
              <w:rPr>
                <w:sz w:val="20"/>
                <w:szCs w:val="20"/>
              </w:rPr>
              <w:t>Knowledge/Skill needed to support the T</w:t>
            </w:r>
            <w:ins w:id="37" w:author="Employee" w:date="2012-02-03T20:14:00Z">
              <w:r>
                <w:rPr>
                  <w:sz w:val="20"/>
                  <w:szCs w:val="20"/>
                </w:rPr>
                <w:t>L</w:t>
              </w:r>
            </w:ins>
            <w:r w:rsidRPr="00ED5BB8">
              <w:rPr>
                <w:sz w:val="20"/>
                <w:szCs w:val="20"/>
              </w:rPr>
              <w:t>O</w:t>
            </w:r>
          </w:p>
        </w:tc>
        <w:tc>
          <w:tcPr>
            <w:tcW w:w="712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  <w:r w:rsidRPr="00ED5BB8">
              <w:rPr>
                <w:sz w:val="20"/>
                <w:szCs w:val="20"/>
              </w:rPr>
              <w:t xml:space="preserve">Observable and Measurable Enabling </w:t>
            </w:r>
            <w:ins w:id="38" w:author="Employee" w:date="2012-02-03T20:14:00Z">
              <w:r>
                <w:rPr>
                  <w:sz w:val="20"/>
                  <w:szCs w:val="20"/>
                </w:rPr>
                <w:t xml:space="preserve">Learning </w:t>
              </w:r>
            </w:ins>
            <w:r w:rsidRPr="00ED5BB8">
              <w:rPr>
                <w:sz w:val="20"/>
                <w:szCs w:val="20"/>
              </w:rPr>
              <w:t>Objective.</w:t>
            </w:r>
          </w:p>
        </w:tc>
      </w:tr>
      <w:tr w:rsidR="00524545" w:rsidTr="00ED5BB8">
        <w:tc>
          <w:tcPr>
            <w:tcW w:w="604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</w:tr>
      <w:tr w:rsidR="00524545" w:rsidTr="00ED5BB8">
        <w:tc>
          <w:tcPr>
            <w:tcW w:w="604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712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</w:tr>
      <w:tr w:rsidR="00524545" w:rsidTr="00ED5BB8">
        <w:tc>
          <w:tcPr>
            <w:tcW w:w="604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  <w:r w:rsidRPr="00ED5BB8">
              <w:rPr>
                <w:sz w:val="20"/>
                <w:szCs w:val="20"/>
              </w:rPr>
              <w:t>[insert as many rows as needed]</w:t>
            </w:r>
          </w:p>
        </w:tc>
        <w:tc>
          <w:tcPr>
            <w:tcW w:w="7128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</w:tr>
    </w:tbl>
    <w:p w:rsidR="00524545" w:rsidRDefault="00524545" w:rsidP="00F27CEA">
      <w:pPr>
        <w:rPr>
          <w:sz w:val="20"/>
          <w:szCs w:val="20"/>
        </w:rPr>
      </w:pPr>
    </w:p>
    <w:p w:rsidR="00524545" w:rsidRDefault="00524545" w:rsidP="0023407A">
      <w:pPr>
        <w:rPr>
          <w:b/>
          <w:sz w:val="20"/>
          <w:szCs w:val="20"/>
        </w:rPr>
      </w:pPr>
      <w:r>
        <w:rPr>
          <w:b/>
          <w:sz w:val="20"/>
          <w:szCs w:val="20"/>
        </w:rPr>
        <w:t>Please respond</w:t>
      </w:r>
      <w:del w:id="39" w:author="Employee" w:date="2012-02-03T20:14:00Z">
        <w:r w:rsidDel="002C11F0">
          <w:rPr>
            <w:b/>
            <w:sz w:val="20"/>
            <w:szCs w:val="20"/>
          </w:rPr>
          <w:delText>,</w:delText>
        </w:r>
      </w:del>
      <w:r>
        <w:rPr>
          <w:b/>
          <w:sz w:val="20"/>
          <w:szCs w:val="20"/>
        </w:rPr>
        <w:t xml:space="preserve"> in detail</w:t>
      </w:r>
      <w:del w:id="40" w:author="Employee" w:date="2012-02-03T20:14:00Z">
        <w:r w:rsidDel="002C11F0">
          <w:rPr>
            <w:b/>
            <w:sz w:val="20"/>
            <w:szCs w:val="20"/>
          </w:rPr>
          <w:delText>,</w:delText>
        </w:r>
      </w:del>
      <w:r>
        <w:rPr>
          <w:b/>
          <w:sz w:val="20"/>
          <w:szCs w:val="20"/>
        </w:rPr>
        <w:t xml:space="preserve"> to the directive below:</w:t>
      </w:r>
    </w:p>
    <w:p w:rsidR="00524545" w:rsidRDefault="00524545" w:rsidP="0023407A">
      <w:pPr>
        <w:rPr>
          <w:b/>
          <w:sz w:val="20"/>
          <w:szCs w:val="20"/>
        </w:rPr>
      </w:pPr>
    </w:p>
    <w:p w:rsidR="00524545" w:rsidRDefault="00524545" w:rsidP="00524545">
      <w:pPr>
        <w:pStyle w:val="ListParagraph"/>
        <w:numPr>
          <w:numberingChange w:id="41" w:author="Employee" w:date="2012-02-03T20:07:00Z" w:original="%1:1:0:."/>
        </w:numPr>
        <w:ind w:left="360"/>
        <w:rPr>
          <w:sz w:val="20"/>
          <w:szCs w:val="20"/>
        </w:rPr>
        <w:pPrChange w:id="42" w:author="Employee" w:date="2012-02-03T20:14:00Z">
          <w:pPr>
            <w:pStyle w:val="ListParagraph"/>
            <w:ind w:left="0"/>
          </w:pPr>
        </w:pPrChange>
      </w:pPr>
      <w:r w:rsidRPr="0023407A">
        <w:rPr>
          <w:sz w:val="20"/>
          <w:szCs w:val="20"/>
        </w:rPr>
        <w:t>Using the chart below</w:t>
      </w:r>
      <w:r>
        <w:rPr>
          <w:sz w:val="20"/>
          <w:szCs w:val="20"/>
        </w:rPr>
        <w:t>,</w:t>
      </w:r>
      <w:r w:rsidRPr="0023407A">
        <w:rPr>
          <w:sz w:val="20"/>
          <w:szCs w:val="20"/>
        </w:rPr>
        <w:t xml:space="preserve"> validate each enabling </w:t>
      </w:r>
      <w:ins w:id="43" w:author="Employee" w:date="2012-02-03T20:14:00Z">
        <w:r>
          <w:rPr>
            <w:sz w:val="20"/>
            <w:szCs w:val="20"/>
          </w:rPr>
          <w:t xml:space="preserve">learning </w:t>
        </w:r>
      </w:ins>
      <w:r w:rsidRPr="0023407A">
        <w:rPr>
          <w:sz w:val="20"/>
          <w:szCs w:val="20"/>
        </w:rPr>
        <w:t>ob</w:t>
      </w:r>
      <w:r>
        <w:rPr>
          <w:sz w:val="20"/>
          <w:szCs w:val="20"/>
        </w:rPr>
        <w:t xml:space="preserve">jective that you developed and explain </w:t>
      </w:r>
      <w:r>
        <w:rPr>
          <w:b/>
          <w:i/>
          <w:sz w:val="20"/>
          <w:szCs w:val="20"/>
        </w:rPr>
        <w:t>how</w:t>
      </w:r>
      <w:r>
        <w:rPr>
          <w:sz w:val="20"/>
          <w:szCs w:val="20"/>
        </w:rPr>
        <w:t xml:space="preserve"> the objective meets the criteria.</w:t>
      </w:r>
    </w:p>
    <w:p w:rsidR="00524545" w:rsidRDefault="00524545" w:rsidP="0023407A">
      <w:pPr>
        <w:pStyle w:val="ListParagraph"/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0"/>
        <w:gridCol w:w="1620"/>
        <w:gridCol w:w="4590"/>
      </w:tblGrid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Criteria for Validating a Learning Objective</w:t>
            </w:r>
          </w:p>
        </w:tc>
        <w:tc>
          <w:tcPr>
            <w:tcW w:w="162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 xml:space="preserve">The objective states or reasonably implies </w:t>
            </w:r>
            <w:r>
              <w:t>the target audience</w:t>
            </w:r>
            <w:r w:rsidRPr="00EC4737">
              <w:t>.</w:t>
            </w:r>
          </w:p>
        </w:tc>
        <w:tc>
          <w:tcPr>
            <w:tcW w:w="162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 xml:space="preserve">The objective identifies an action for the </w:t>
            </w:r>
            <w:r>
              <w:t>audience</w:t>
            </w:r>
            <w:r w:rsidRPr="00EC4737">
              <w:t xml:space="preserve"> to demonstrate.</w:t>
            </w:r>
          </w:p>
        </w:tc>
        <w:tc>
          <w:tcPr>
            <w:tcW w:w="162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>The objective describes an object of the action that learners will be expected to demonstrate.</w:t>
            </w:r>
          </w:p>
        </w:tc>
        <w:tc>
          <w:tcPr>
            <w:tcW w:w="162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>The action</w:t>
            </w:r>
            <w:r>
              <w:t xml:space="preserve"> identified in the objective is one</w:t>
            </w:r>
            <w:r w:rsidRPr="00EC4737">
              <w:t xml:space="preserve"> that an instructor can observe and measure in an assessment. </w:t>
            </w:r>
          </w:p>
        </w:tc>
        <w:tc>
          <w:tcPr>
            <w:tcW w:w="162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>The cognitive process involved in demonstrating the learning objective is appropriate for the target audience.</w:t>
            </w:r>
          </w:p>
        </w:tc>
        <w:tc>
          <w:tcPr>
            <w:tcW w:w="162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524545" w:rsidTr="0023407A">
        <w:trPr>
          <w:trHeight w:val="110"/>
        </w:trPr>
        <w:tc>
          <w:tcPr>
            <w:tcW w:w="6480" w:type="dxa"/>
          </w:tcPr>
          <w:p w:rsidR="00524545" w:rsidRPr="00EC4737" w:rsidRDefault="00524545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 xml:space="preserve">The object of the learning objective adequately reflects the knowledge dimension of the task. </w:t>
            </w:r>
          </w:p>
        </w:tc>
        <w:tc>
          <w:tcPr>
            <w:tcW w:w="162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4590" w:type="dxa"/>
          </w:tcPr>
          <w:p w:rsidR="00524545" w:rsidRDefault="00524545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</w:tbl>
    <w:p w:rsidR="00524545" w:rsidRPr="0023407A" w:rsidRDefault="00524545" w:rsidP="0023407A">
      <w:pPr>
        <w:rPr>
          <w:sz w:val="20"/>
          <w:szCs w:val="20"/>
        </w:rPr>
      </w:pPr>
    </w:p>
    <w:p w:rsidR="00524545" w:rsidRDefault="00524545" w:rsidP="00965368">
      <w:pPr>
        <w:pStyle w:val="ListParagraph"/>
        <w:ind w:left="810"/>
        <w:rPr>
          <w:sz w:val="20"/>
          <w:szCs w:val="20"/>
        </w:rPr>
      </w:pPr>
    </w:p>
    <w:p w:rsidR="00524545" w:rsidRDefault="00524545" w:rsidP="0023407A">
      <w:pPr>
        <w:pStyle w:val="ListParagraph"/>
        <w:numPr>
          <w:ilvl w:val="0"/>
          <w:numId w:val="4"/>
          <w:numberingChange w:id="44" w:author="Employee" w:date="2012-02-03T20:07:00Z" w:original=""/>
        </w:numPr>
        <w:rPr>
          <w:sz w:val="20"/>
          <w:szCs w:val="20"/>
        </w:rPr>
      </w:pPr>
      <w:r>
        <w:rPr>
          <w:b/>
          <w:sz w:val="20"/>
          <w:szCs w:val="20"/>
        </w:rPr>
        <w:t>Task #</w:t>
      </w:r>
      <w:del w:id="45" w:author="Employee" w:date="2012-02-03T20:15:00Z">
        <w:r w:rsidDel="002C11F0">
          <w:rPr>
            <w:b/>
            <w:sz w:val="20"/>
            <w:szCs w:val="20"/>
          </w:rPr>
          <w:delText xml:space="preserve"> </w:delText>
        </w:r>
      </w:del>
      <w:r>
        <w:rPr>
          <w:b/>
          <w:sz w:val="20"/>
          <w:szCs w:val="20"/>
        </w:rPr>
        <w:t>3</w:t>
      </w:r>
      <w:ins w:id="46" w:author="Employee" w:date="2012-02-03T20:15:00Z">
        <w:r>
          <w:rPr>
            <w:b/>
            <w:sz w:val="20"/>
            <w:szCs w:val="20"/>
          </w:rPr>
          <w:t>:</w:t>
        </w:r>
      </w:ins>
      <w:del w:id="47" w:author="Employee" w:date="2012-02-03T20:15:00Z">
        <w:r w:rsidDel="002C11F0">
          <w:rPr>
            <w:b/>
            <w:sz w:val="20"/>
            <w:szCs w:val="20"/>
          </w:rPr>
          <w:delText>.</w:delText>
        </w:r>
      </w:del>
      <w:r w:rsidRPr="007B2DF8">
        <w:rPr>
          <w:b/>
          <w:sz w:val="20"/>
          <w:szCs w:val="20"/>
        </w:rPr>
        <w:t xml:space="preserve"> </w:t>
      </w:r>
      <w:del w:id="48" w:author="Employee" w:date="2012-02-03T20:15:00Z">
        <w:r w:rsidRPr="007B2DF8" w:rsidDel="002C11F0">
          <w:rPr>
            <w:b/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The purpose of this task is to hierarchically sequence your ELOs and align them to the TLO. </w:t>
      </w:r>
      <w:del w:id="49" w:author="Employee" w:date="2012-02-03T20:15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Begin by writing the TLO </w:t>
      </w:r>
      <w:del w:id="50" w:author="Employee" w:date="2012-02-03T20:15:00Z">
        <w:r w:rsidDel="002C11F0">
          <w:rPr>
            <w:sz w:val="20"/>
            <w:szCs w:val="20"/>
          </w:rPr>
          <w:delText xml:space="preserve">out </w:delText>
        </w:r>
      </w:del>
      <w:r>
        <w:rPr>
          <w:sz w:val="20"/>
          <w:szCs w:val="20"/>
        </w:rPr>
        <w:t xml:space="preserve">on a piece of paper. </w:t>
      </w:r>
      <w:del w:id="51" w:author="Employee" w:date="2012-02-03T20:15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Then write each ELO on an individual sticky note. </w:t>
      </w:r>
      <w:del w:id="52" w:author="Employee" w:date="2012-02-03T20:15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Place each of your ELOs under the TLO that it supports. </w:t>
      </w:r>
      <w:del w:id="53" w:author="Employee" w:date="2012-02-03T20:15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Now begin to arrange the ELOs in a logical sequence of events. </w:t>
      </w:r>
      <w:del w:id="54" w:author="Employee" w:date="2012-02-03T20:16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Keep </w:t>
      </w:r>
      <w:del w:id="55" w:author="Employee" w:date="2012-02-03T20:16:00Z">
        <w:r w:rsidDel="002C11F0">
          <w:rPr>
            <w:sz w:val="20"/>
            <w:szCs w:val="20"/>
          </w:rPr>
          <w:delText xml:space="preserve">in mind </w:delText>
        </w:r>
      </w:del>
      <w:r>
        <w:rPr>
          <w:sz w:val="20"/>
          <w:szCs w:val="20"/>
        </w:rPr>
        <w:t>the following diagram</w:t>
      </w:r>
      <w:ins w:id="56" w:author="Employee" w:date="2012-02-03T20:16:00Z">
        <w:r>
          <w:rPr>
            <w:sz w:val="20"/>
            <w:szCs w:val="20"/>
          </w:rPr>
          <w:t xml:space="preserve"> in mind</w:t>
        </w:r>
      </w:ins>
      <w:ins w:id="57" w:author="Employee" w:date="2012-02-03T20:17:00Z">
        <w:r>
          <w:rPr>
            <w:sz w:val="20"/>
            <w:szCs w:val="20"/>
          </w:rPr>
          <w:t>:</w:t>
        </w:r>
      </w:ins>
      <w:del w:id="58" w:author="Employee" w:date="2012-02-03T20:17:00Z">
        <w:r w:rsidDel="002C11F0">
          <w:rPr>
            <w:sz w:val="20"/>
            <w:szCs w:val="20"/>
          </w:rPr>
          <w:delText>.</w:delText>
        </w:r>
      </w:del>
    </w:p>
    <w:p w:rsidR="00524545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p w:rsidR="00524545" w:rsidRPr="004F7FA1" w:rsidRDefault="00524545" w:rsidP="004F7FA1">
      <w:pPr>
        <w:rPr>
          <w:sz w:val="20"/>
          <w:szCs w:val="20"/>
        </w:rPr>
      </w:pPr>
      <w:r>
        <w:rPr>
          <w:noProof/>
        </w:rPr>
      </w:r>
      <w:r w:rsidRPr="003772B7">
        <w:pict>
          <v:group id="_x0000_s1026" style="width:345.9pt;height:2in;mso-position-horizontal-relative:char;mso-position-vertical-relative:line" coordorigin="3540,10470" coordsize="6630,28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300;top:11114;width:660;height:0" o:connectortype="straight"/>
            <v:group id="_x0000_s1028" style="position:absolute;left:3540;top:10470;width:6630;height:2835" coordorigin="3195,8595" coordsize="6630,2835">
              <v:shape id="_x0000_s1029" type="#_x0000_t32" style="position:absolute;left:5325;top:10349;width:1920;height:1" o:connectortype="straight"/>
              <v:shape id="_x0000_s1030" type="#_x0000_t32" style="position:absolute;left:5025;top:10905;width:2520;height:15" o:connectortype="straight"/>
              <v:group id="_x0000_s1031" style="position:absolute;left:3195;top:8595;width:6630;height:2835" coordorigin="1950,8595" coordsize="6630,2835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2" type="#_x0000_t5" style="position:absolute;left:3525;top:8595;width:3075;height:2760" filled="f"/>
                <v:group id="_x0000_s1033" style="position:absolute;left:1950;top:8849;width:6630;height:2581" coordorigin="1950,8849" coordsize="6630,2581">
                  <v:shape id="_x0000_s1034" type="#_x0000_t32" style="position:absolute;left:4395;top:9840;width:1350;height:0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4680;top:8849;width:765;height:390" filled="f" stroked="f">
                    <v:textbox style="mso-next-textbox:#_x0000_s1035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TLO</w:t>
                          </w:r>
                        </w:p>
                      </w:txbxContent>
                    </v:textbox>
                  </v:shape>
                  <v:shape id="_x0000_s1036" type="#_x0000_t202" style="position:absolute;left:4605;top:10920;width:1170;height:360" filled="f" stroked="f">
                    <v:textbox style="mso-next-textbox:#_x0000_s1036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ELO 1</w:t>
                          </w:r>
                        </w:p>
                      </w:txbxContent>
                    </v:textbox>
                  </v:shape>
                  <v:shape id="_x0000_s1037" type="#_x0000_t202" style="position:absolute;left:4620;top:10470;width:1350;height:360" filled="f" stroked="f">
                    <v:textbox style="mso-next-textbox:#_x0000_s1037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ELO 2</w:t>
                          </w:r>
                        </w:p>
                      </w:txbxContent>
                    </v:textbox>
                  </v:shape>
                  <v:shape id="_x0000_s1038" type="#_x0000_t202" style="position:absolute;left:4620;top:9945;width:1200;height:406" filled="f" stroked="f">
                    <v:textbox style="mso-next-textbox:#_x0000_s1038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ELO 3</w:t>
                          </w:r>
                        </w:p>
                      </w:txbxContent>
                    </v:textbox>
                  </v:shape>
                  <v:shape id="_x0000_s1039" type="#_x0000_t202" style="position:absolute;left:4620;top:9465;width:930;height:375" filled="f" stroked="f">
                    <v:textbox style="mso-next-textbox:#_x0000_s1039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ELO 4</w:t>
                          </w:r>
                        </w:p>
                      </w:txbxContent>
                    </v:textbox>
                  </v:shape>
                  <v:shape id="_x0000_s1040" type="#_x0000_t202" style="position:absolute;left:6600;top:10995;width:1980;height:435" filled="f" stroked="f">
                    <v:textbox style="mso-next-textbox:#_x0000_s1040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Simple</w:t>
                          </w:r>
                        </w:p>
                      </w:txbxContent>
                    </v:textbox>
                  </v:shape>
                  <v:shape id="_x0000_s1041" type="#_x0000_t32" style="position:absolute;left:6120;top:9315;width:855;height:1515;flip:x y" o:connectortype="straight">
                    <v:stroke endarrow="block"/>
                  </v:shape>
                  <v:shape id="_x0000_s1042" type="#_x0000_t202" style="position:absolute;left:5370;top:8849;width:2040;height:540" filled="f" stroked="f">
                    <v:textbox style="mso-next-textbox:#_x0000_s1042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Complex</w:t>
                          </w:r>
                        </w:p>
                        <w:p w:rsidR="00524545" w:rsidRDefault="00524545" w:rsidP="004F7FA1"/>
                      </w:txbxContent>
                    </v:textbox>
                  </v:shape>
                  <v:shape id="_x0000_s1043" type="#_x0000_t202" style="position:absolute;left:1950;top:10995;width:1995;height:360" filled="f" stroked="f">
                    <v:textbox style="mso-next-textbox:#_x0000_s1043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Subordinate</w:t>
                          </w:r>
                        </w:p>
                      </w:txbxContent>
                    </v:textbox>
                  </v:shape>
                  <v:shape id="_x0000_s1044" type="#_x0000_t202" style="position:absolute;left:2835;top:8849;width:2010;height:465" filled="f" stroked="f">
                    <v:textbox style="mso-next-textbox:#_x0000_s1044">
                      <w:txbxContent>
                        <w:p w:rsidR="00524545" w:rsidRDefault="00524545" w:rsidP="004F7FA1">
                          <w:r>
                            <w:rPr>
                              <w:rFonts w:ascii="Cambria" w:hAnsi="Cambria"/>
                            </w:rPr>
                            <w:t>Superordinate</w:t>
                          </w:r>
                        </w:p>
                      </w:txbxContent>
                    </v:textbox>
                  </v:shape>
                  <v:shape id="_x0000_s1045" type="#_x0000_t32" style="position:absolute;left:2835;top:9315;width:855;height:1590;flip:y" o:connectortype="straight">
                    <v:stroke endarrow="block"/>
                  </v:shape>
                </v:group>
              </v:group>
            </v:group>
            <w10:anchorlock/>
          </v:group>
        </w:pict>
      </w:r>
    </w:p>
    <w:p w:rsidR="00524545" w:rsidRDefault="00524545" w:rsidP="0023407A">
      <w:pPr>
        <w:pStyle w:val="ListParagraph"/>
        <w:ind w:left="0"/>
        <w:rPr>
          <w:sz w:val="20"/>
          <w:szCs w:val="20"/>
        </w:rPr>
      </w:pPr>
    </w:p>
    <w:p w:rsidR="00524545" w:rsidRDefault="00524545" w:rsidP="0023407A">
      <w:pPr>
        <w:pStyle w:val="ListParagraph"/>
        <w:ind w:left="0"/>
        <w:rPr>
          <w:sz w:val="20"/>
          <w:szCs w:val="20"/>
        </w:rPr>
      </w:pPr>
    </w:p>
    <w:p w:rsidR="00524545" w:rsidRDefault="00524545" w:rsidP="004F7FA1">
      <w:pPr>
        <w:rPr>
          <w:b/>
          <w:sz w:val="20"/>
          <w:szCs w:val="20"/>
        </w:rPr>
      </w:pPr>
      <w:r w:rsidRPr="004F7FA1">
        <w:rPr>
          <w:b/>
          <w:sz w:val="20"/>
          <w:szCs w:val="20"/>
        </w:rPr>
        <w:t>Please respond</w:t>
      </w:r>
      <w:del w:id="59" w:author="Employee" w:date="2012-02-03T20:16:00Z">
        <w:r w:rsidRPr="004F7FA1" w:rsidDel="002C11F0">
          <w:rPr>
            <w:b/>
            <w:sz w:val="20"/>
            <w:szCs w:val="20"/>
          </w:rPr>
          <w:delText>,</w:delText>
        </w:r>
      </w:del>
      <w:r w:rsidRPr="004F7FA1">
        <w:rPr>
          <w:b/>
          <w:sz w:val="20"/>
          <w:szCs w:val="20"/>
        </w:rPr>
        <w:t xml:space="preserve"> in detail</w:t>
      </w:r>
      <w:del w:id="60" w:author="Employee" w:date="2012-02-03T20:16:00Z">
        <w:r w:rsidRPr="004F7FA1" w:rsidDel="002C11F0">
          <w:rPr>
            <w:b/>
            <w:sz w:val="20"/>
            <w:szCs w:val="20"/>
          </w:rPr>
          <w:delText>,</w:delText>
        </w:r>
      </w:del>
      <w:r w:rsidRPr="004F7FA1">
        <w:rPr>
          <w:b/>
          <w:sz w:val="20"/>
          <w:szCs w:val="20"/>
        </w:rPr>
        <w:t xml:space="preserve"> to the directive</w:t>
      </w:r>
      <w:ins w:id="61" w:author="Employee" w:date="2012-02-03T20:16:00Z">
        <w:r>
          <w:rPr>
            <w:b/>
            <w:sz w:val="20"/>
            <w:szCs w:val="20"/>
          </w:rPr>
          <w:t>s</w:t>
        </w:r>
      </w:ins>
      <w:r w:rsidRPr="004F7FA1">
        <w:rPr>
          <w:b/>
          <w:sz w:val="20"/>
          <w:szCs w:val="20"/>
        </w:rPr>
        <w:t xml:space="preserve"> below:</w:t>
      </w:r>
    </w:p>
    <w:p w:rsidR="00524545" w:rsidRDefault="00524545" w:rsidP="004F7FA1">
      <w:pPr>
        <w:rPr>
          <w:b/>
          <w:sz w:val="20"/>
          <w:szCs w:val="20"/>
        </w:rPr>
      </w:pPr>
    </w:p>
    <w:p w:rsidR="00524545" w:rsidRPr="004F7FA1" w:rsidRDefault="00524545" w:rsidP="004F7FA1">
      <w:pPr>
        <w:rPr>
          <w:b/>
          <w:sz w:val="20"/>
          <w:szCs w:val="20"/>
        </w:rPr>
      </w:pPr>
    </w:p>
    <w:p w:rsidR="00524545" w:rsidRDefault="00524545" w:rsidP="004F7FA1">
      <w:pPr>
        <w:pStyle w:val="ListParagraph"/>
        <w:numPr>
          <w:ilvl w:val="0"/>
          <w:numId w:val="2"/>
          <w:numberingChange w:id="62" w:author="Employee" w:date="2012-02-03T20:07:00Z" w:original="%1:1:0:."/>
        </w:numPr>
        <w:rPr>
          <w:sz w:val="20"/>
          <w:szCs w:val="20"/>
        </w:rPr>
      </w:pPr>
      <w:r>
        <w:rPr>
          <w:sz w:val="20"/>
          <w:szCs w:val="20"/>
        </w:rPr>
        <w:t>List your TLO</w:t>
      </w:r>
      <w:del w:id="63" w:author="Employee" w:date="2012-02-03T20:16:00Z">
        <w:r w:rsidDel="002C11F0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 and each of its respective ELOs in a hierarchical sequence.</w:t>
      </w:r>
    </w:p>
    <w:p w:rsidR="00524545" w:rsidRDefault="00524545" w:rsidP="004F7FA1">
      <w:pPr>
        <w:pStyle w:val="ListParagraph"/>
        <w:numPr>
          <w:ilvl w:val="0"/>
          <w:numId w:val="2"/>
          <w:numberingChange w:id="64" w:author="Employee" w:date="2012-02-03T20:07:00Z" w:original="%1:2:0:."/>
        </w:numPr>
        <w:rPr>
          <w:sz w:val="20"/>
          <w:szCs w:val="20"/>
        </w:rPr>
      </w:pPr>
      <w:r>
        <w:rPr>
          <w:sz w:val="20"/>
          <w:szCs w:val="20"/>
        </w:rPr>
        <w:t>Beginning with the simplest knowledge or skill, explain in detail how each of the ELOs supports the ELO above it.</w:t>
      </w:r>
    </w:p>
    <w:p w:rsidR="00524545" w:rsidRDefault="00524545" w:rsidP="00FB6FB9">
      <w:pPr>
        <w:ind w:left="450"/>
        <w:rPr>
          <w:sz w:val="20"/>
          <w:szCs w:val="20"/>
        </w:rPr>
      </w:pPr>
    </w:p>
    <w:p w:rsidR="00524545" w:rsidRDefault="00524545" w:rsidP="00FB6FB9">
      <w:pPr>
        <w:ind w:left="450"/>
        <w:rPr>
          <w:sz w:val="20"/>
          <w:szCs w:val="20"/>
        </w:rPr>
      </w:pPr>
    </w:p>
    <w:p w:rsidR="00524545" w:rsidRDefault="00524545" w:rsidP="004F7FA1">
      <w:pPr>
        <w:pStyle w:val="ListParagraph"/>
        <w:numPr>
          <w:ilvl w:val="0"/>
          <w:numId w:val="6"/>
          <w:numberingChange w:id="65" w:author="Employee" w:date="2012-02-03T20:07:00Z" w:original=""/>
        </w:numPr>
        <w:rPr>
          <w:sz w:val="20"/>
          <w:szCs w:val="20"/>
        </w:rPr>
      </w:pPr>
      <w:r w:rsidRPr="00CF6981">
        <w:rPr>
          <w:b/>
          <w:sz w:val="20"/>
          <w:szCs w:val="20"/>
        </w:rPr>
        <w:t>Task #</w:t>
      </w:r>
      <w:del w:id="66" w:author="Employee" w:date="2012-02-03T20:16:00Z">
        <w:r w:rsidRPr="00CF6981" w:rsidDel="002C11F0">
          <w:rPr>
            <w:b/>
            <w:sz w:val="20"/>
            <w:szCs w:val="20"/>
          </w:rPr>
          <w:delText xml:space="preserve"> </w:delText>
        </w:r>
      </w:del>
      <w:r w:rsidRPr="00CF6981">
        <w:rPr>
          <w:b/>
          <w:sz w:val="20"/>
          <w:szCs w:val="20"/>
        </w:rPr>
        <w:t>4</w:t>
      </w:r>
      <w:ins w:id="67" w:author="Employee" w:date="2012-02-03T20:17:00Z">
        <w:r>
          <w:rPr>
            <w:b/>
            <w:sz w:val="20"/>
            <w:szCs w:val="20"/>
          </w:rPr>
          <w:t>:</w:t>
        </w:r>
      </w:ins>
      <w:del w:id="68" w:author="Employee" w:date="2012-02-03T20:17:00Z">
        <w:r w:rsidRPr="00CF6981" w:rsidDel="002C11F0">
          <w:rPr>
            <w:b/>
            <w:sz w:val="20"/>
            <w:szCs w:val="20"/>
          </w:rPr>
          <w:delText>.</w:delText>
        </w:r>
      </w:del>
      <w:r w:rsidRPr="00CF6981">
        <w:rPr>
          <w:b/>
          <w:sz w:val="20"/>
          <w:szCs w:val="20"/>
        </w:rPr>
        <w:t xml:space="preserve"> </w:t>
      </w:r>
      <w:r w:rsidRPr="00CF6981">
        <w:rPr>
          <w:sz w:val="20"/>
          <w:szCs w:val="20"/>
        </w:rPr>
        <w:t xml:space="preserve">The purpose of this task is to select the most appropriate instructional </w:t>
      </w:r>
      <w:r>
        <w:rPr>
          <w:sz w:val="20"/>
          <w:szCs w:val="20"/>
        </w:rPr>
        <w:t>strategy</w:t>
      </w:r>
      <w:r w:rsidRPr="00CF6981">
        <w:rPr>
          <w:sz w:val="20"/>
          <w:szCs w:val="20"/>
        </w:rPr>
        <w:t xml:space="preserve"> for your content. </w:t>
      </w:r>
      <w:del w:id="69" w:author="Employee" w:date="2012-02-03T20:17:00Z">
        <w:r w:rsidRPr="00CF6981" w:rsidDel="002C11F0">
          <w:rPr>
            <w:sz w:val="20"/>
            <w:szCs w:val="20"/>
          </w:rPr>
          <w:delText xml:space="preserve"> </w:delText>
        </w:r>
      </w:del>
      <w:r w:rsidRPr="00CF6981">
        <w:rPr>
          <w:sz w:val="20"/>
          <w:szCs w:val="20"/>
        </w:rPr>
        <w:t xml:space="preserve">Do not forget that selection of your instructional methods must align with the cognitive process/knowledge dimensions of the ELO and the means by which the learner will be assessed. </w:t>
      </w:r>
      <w:del w:id="70" w:author="Employee" w:date="2012-02-03T20:17:00Z">
        <w:r w:rsidRPr="00CF6981" w:rsidDel="002C11F0">
          <w:rPr>
            <w:sz w:val="20"/>
            <w:szCs w:val="20"/>
          </w:rPr>
          <w:delText xml:space="preserve"> </w:delText>
        </w:r>
      </w:del>
      <w:r w:rsidRPr="00CF6981">
        <w:rPr>
          <w:sz w:val="20"/>
          <w:szCs w:val="20"/>
        </w:rPr>
        <w:t xml:space="preserve">Also, keep in mind </w:t>
      </w:r>
      <w:r>
        <w:rPr>
          <w:sz w:val="20"/>
          <w:szCs w:val="20"/>
        </w:rPr>
        <w:t>that when selecting your instructional methods</w:t>
      </w:r>
      <w:ins w:id="71" w:author="Employee" w:date="2012-02-03T20:17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you cannot forget to consider your target </w:t>
      </w:r>
      <w:commentRangeStart w:id="72"/>
      <w:r>
        <w:rPr>
          <w:sz w:val="20"/>
          <w:szCs w:val="20"/>
        </w:rPr>
        <w:t>audience</w:t>
      </w:r>
      <w:commentRangeEnd w:id="72"/>
      <w:r>
        <w:rPr>
          <w:rStyle w:val="CommentReference"/>
        </w:rPr>
        <w:commentReference w:id="72"/>
      </w:r>
      <w:r>
        <w:rPr>
          <w:sz w:val="20"/>
          <w:szCs w:val="20"/>
        </w:rPr>
        <w:t>.</w:t>
      </w:r>
    </w:p>
    <w:p w:rsidR="00524545" w:rsidRDefault="00524545" w:rsidP="00CF6981">
      <w:pPr>
        <w:rPr>
          <w:sz w:val="20"/>
          <w:szCs w:val="20"/>
        </w:rPr>
      </w:pPr>
    </w:p>
    <w:p w:rsidR="00524545" w:rsidRDefault="00524545" w:rsidP="00CF6981">
      <w:pPr>
        <w:rPr>
          <w:sz w:val="20"/>
          <w:szCs w:val="20"/>
        </w:rPr>
      </w:pPr>
    </w:p>
    <w:tbl>
      <w:tblPr>
        <w:tblpPr w:leftFromText="180" w:rightFromText="180" w:vertAnchor="text" w:horzAnchor="margin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4"/>
        <w:gridCol w:w="3294"/>
        <w:gridCol w:w="3294"/>
        <w:gridCol w:w="3294"/>
      </w:tblGrid>
      <w:tr w:rsidR="00524545" w:rsidTr="00ED5BB8">
        <w:tc>
          <w:tcPr>
            <w:tcW w:w="3294" w:type="dxa"/>
          </w:tcPr>
          <w:p w:rsidR="00524545" w:rsidRPr="00ED5BB8" w:rsidRDefault="00524545" w:rsidP="00ED5BB8">
            <w:pPr>
              <w:rPr>
                <w:b/>
                <w:sz w:val="20"/>
                <w:szCs w:val="20"/>
              </w:rPr>
            </w:pPr>
            <w:r w:rsidRPr="00ED5BB8">
              <w:rPr>
                <w:b/>
                <w:sz w:val="20"/>
                <w:szCs w:val="20"/>
              </w:rPr>
              <w:t>ELO</w:t>
            </w: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b/>
                <w:sz w:val="20"/>
                <w:szCs w:val="20"/>
              </w:rPr>
            </w:pPr>
            <w:r w:rsidRPr="00ED5BB8">
              <w:rPr>
                <w:b/>
                <w:sz w:val="20"/>
                <w:szCs w:val="20"/>
              </w:rPr>
              <w:t>Assessment</w:t>
            </w:r>
            <w:ins w:id="73" w:author="Employee" w:date="2012-02-03T20:18:00Z">
              <w:r>
                <w:rPr>
                  <w:b/>
                  <w:sz w:val="20"/>
                  <w:szCs w:val="20"/>
                </w:rPr>
                <w:t xml:space="preserve"> Strategy</w:t>
              </w:r>
            </w:ins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b/>
                <w:sz w:val="20"/>
                <w:szCs w:val="20"/>
              </w:rPr>
            </w:pPr>
            <w:r w:rsidRPr="00ED5BB8">
              <w:rPr>
                <w:b/>
                <w:sz w:val="20"/>
                <w:szCs w:val="20"/>
              </w:rPr>
              <w:t>Learner Characteristics</w:t>
            </w: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b/>
                <w:sz w:val="20"/>
                <w:szCs w:val="20"/>
              </w:rPr>
            </w:pPr>
            <w:r w:rsidRPr="00ED5BB8">
              <w:rPr>
                <w:b/>
                <w:sz w:val="20"/>
                <w:szCs w:val="20"/>
              </w:rPr>
              <w:t>Instructional Method</w:t>
            </w:r>
          </w:p>
        </w:tc>
      </w:tr>
      <w:tr w:rsidR="00524545" w:rsidTr="00ED5BB8"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</w:tr>
      <w:tr w:rsidR="00524545" w:rsidTr="00ED5BB8"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</w:tr>
      <w:tr w:rsidR="00524545" w:rsidTr="00ED5BB8"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  <w:r w:rsidRPr="00ED5BB8">
              <w:rPr>
                <w:sz w:val="20"/>
                <w:szCs w:val="20"/>
              </w:rPr>
              <w:t>[insert as many rows as needed]</w:t>
            </w: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  <w:tc>
          <w:tcPr>
            <w:tcW w:w="3294" w:type="dxa"/>
          </w:tcPr>
          <w:p w:rsidR="00524545" w:rsidRPr="00ED5BB8" w:rsidRDefault="00524545" w:rsidP="00ED5BB8">
            <w:pPr>
              <w:rPr>
                <w:sz w:val="20"/>
                <w:szCs w:val="20"/>
              </w:rPr>
            </w:pPr>
          </w:p>
        </w:tc>
      </w:tr>
    </w:tbl>
    <w:p w:rsidR="00524545" w:rsidRDefault="00524545" w:rsidP="00CF6981">
      <w:pPr>
        <w:rPr>
          <w:sz w:val="20"/>
          <w:szCs w:val="20"/>
        </w:rPr>
      </w:pPr>
    </w:p>
    <w:p w:rsidR="00524545" w:rsidRDefault="00524545" w:rsidP="00CF6981">
      <w:pPr>
        <w:rPr>
          <w:sz w:val="20"/>
          <w:szCs w:val="20"/>
        </w:rPr>
      </w:pPr>
    </w:p>
    <w:p w:rsidR="00524545" w:rsidRDefault="00524545" w:rsidP="00CF6981">
      <w:pPr>
        <w:rPr>
          <w:sz w:val="20"/>
          <w:szCs w:val="20"/>
        </w:rPr>
      </w:pPr>
    </w:p>
    <w:p w:rsidR="00524545" w:rsidRDefault="00524545" w:rsidP="00CF6981">
      <w:pPr>
        <w:rPr>
          <w:b/>
          <w:sz w:val="20"/>
          <w:szCs w:val="20"/>
        </w:rPr>
      </w:pPr>
      <w:r w:rsidRPr="004F7FA1">
        <w:rPr>
          <w:b/>
          <w:sz w:val="20"/>
          <w:szCs w:val="20"/>
        </w:rPr>
        <w:t>Please respond</w:t>
      </w:r>
      <w:del w:id="74" w:author="Employee" w:date="2012-02-03T20:17:00Z">
        <w:r w:rsidRPr="004F7FA1" w:rsidDel="002C11F0">
          <w:rPr>
            <w:b/>
            <w:sz w:val="20"/>
            <w:szCs w:val="20"/>
          </w:rPr>
          <w:delText>,</w:delText>
        </w:r>
      </w:del>
      <w:r w:rsidRPr="004F7FA1">
        <w:rPr>
          <w:b/>
          <w:sz w:val="20"/>
          <w:szCs w:val="20"/>
        </w:rPr>
        <w:t xml:space="preserve"> in detail</w:t>
      </w:r>
      <w:del w:id="75" w:author="Employee" w:date="2012-02-03T20:17:00Z">
        <w:r w:rsidRPr="004F7FA1" w:rsidDel="002C11F0">
          <w:rPr>
            <w:b/>
            <w:sz w:val="20"/>
            <w:szCs w:val="20"/>
          </w:rPr>
          <w:delText>,</w:delText>
        </w:r>
      </w:del>
      <w:r w:rsidRPr="004F7FA1">
        <w:rPr>
          <w:b/>
          <w:sz w:val="20"/>
          <w:szCs w:val="20"/>
        </w:rPr>
        <w:t xml:space="preserve"> to the directive below:</w:t>
      </w:r>
    </w:p>
    <w:p w:rsidR="00524545" w:rsidRDefault="00524545" w:rsidP="00CF6981">
      <w:pPr>
        <w:rPr>
          <w:sz w:val="20"/>
          <w:szCs w:val="20"/>
        </w:rPr>
      </w:pPr>
    </w:p>
    <w:p w:rsidR="00524545" w:rsidRPr="00CF6981" w:rsidRDefault="00524545" w:rsidP="00524545">
      <w:pPr>
        <w:pStyle w:val="ListParagraph"/>
        <w:numPr>
          <w:numberingChange w:id="76" w:author="Employee" w:date="2012-02-03T20:07:00Z" w:original="%4:1:0:."/>
        </w:numPr>
        <w:ind w:left="360"/>
        <w:rPr>
          <w:sz w:val="20"/>
          <w:szCs w:val="20"/>
        </w:rPr>
        <w:pPrChange w:id="77" w:author="Employee" w:date="2012-02-03T20:20:00Z">
          <w:pPr>
            <w:pStyle w:val="ListParagraph"/>
            <w:ind w:left="0"/>
          </w:pPr>
        </w:pPrChange>
      </w:pPr>
      <w:del w:id="78" w:author="Employee" w:date="2012-02-03T20:18:00Z">
        <w:r w:rsidDel="002C11F0">
          <w:rPr>
            <w:sz w:val="20"/>
            <w:szCs w:val="20"/>
          </w:rPr>
          <w:delText>In detail, e</w:delText>
        </w:r>
      </w:del>
      <w:ins w:id="79" w:author="Employee" w:date="2012-02-03T20:18:00Z">
        <w:r>
          <w:rPr>
            <w:sz w:val="20"/>
            <w:szCs w:val="20"/>
          </w:rPr>
          <w:t>E</w:t>
        </w:r>
      </w:ins>
      <w:r>
        <w:rPr>
          <w:sz w:val="20"/>
          <w:szCs w:val="20"/>
        </w:rPr>
        <w:t xml:space="preserve">xplain how you used each of the variables (i.e., ELOs, </w:t>
      </w:r>
      <w:del w:id="80" w:author="Employee" w:date="2012-02-03T20:19:00Z">
        <w:r w:rsidDel="002C11F0">
          <w:rPr>
            <w:sz w:val="20"/>
            <w:szCs w:val="20"/>
          </w:rPr>
          <w:delText xml:space="preserve">Assessment </w:delText>
        </w:r>
      </w:del>
      <w:ins w:id="81" w:author="Employee" w:date="2012-02-03T20:19:00Z">
        <w:r>
          <w:rPr>
            <w:sz w:val="20"/>
            <w:szCs w:val="20"/>
          </w:rPr>
          <w:t xml:space="preserve">assessment </w:t>
        </w:r>
      </w:ins>
      <w:del w:id="82" w:author="Employee" w:date="2012-02-03T20:19:00Z">
        <w:r w:rsidDel="002C11F0">
          <w:rPr>
            <w:sz w:val="20"/>
            <w:szCs w:val="20"/>
          </w:rPr>
          <w:delText>Strategy</w:delText>
        </w:r>
      </w:del>
      <w:ins w:id="83" w:author="Employee" w:date="2012-02-03T20:19:00Z">
        <w:r>
          <w:rPr>
            <w:sz w:val="20"/>
            <w:szCs w:val="20"/>
          </w:rPr>
          <w:t>strategy</w:t>
        </w:r>
      </w:ins>
      <w:r>
        <w:rPr>
          <w:sz w:val="20"/>
          <w:szCs w:val="20"/>
        </w:rPr>
        <w:t xml:space="preserve">, and </w:t>
      </w:r>
      <w:del w:id="84" w:author="Employee" w:date="2012-02-03T20:20:00Z">
        <w:r w:rsidDel="002C11F0">
          <w:rPr>
            <w:sz w:val="20"/>
            <w:szCs w:val="20"/>
          </w:rPr>
          <w:delText xml:space="preserve">Learner </w:delText>
        </w:r>
      </w:del>
      <w:ins w:id="85" w:author="Employee" w:date="2012-02-03T20:20:00Z">
        <w:r>
          <w:rPr>
            <w:sz w:val="20"/>
            <w:szCs w:val="20"/>
          </w:rPr>
          <w:t xml:space="preserve">learner </w:t>
        </w:r>
      </w:ins>
      <w:del w:id="86" w:author="Employee" w:date="2012-02-03T20:20:00Z">
        <w:r w:rsidDel="002C11F0">
          <w:rPr>
            <w:sz w:val="20"/>
            <w:szCs w:val="20"/>
          </w:rPr>
          <w:delText>Characteristics</w:delText>
        </w:r>
      </w:del>
      <w:ins w:id="87" w:author="Employee" w:date="2012-02-03T20:20:00Z">
        <w:r>
          <w:rPr>
            <w:sz w:val="20"/>
            <w:szCs w:val="20"/>
          </w:rPr>
          <w:t>characteristics</w:t>
        </w:r>
      </w:ins>
      <w:r>
        <w:rPr>
          <w:sz w:val="20"/>
          <w:szCs w:val="20"/>
        </w:rPr>
        <w:t>) to arrive at your instructional method</w:t>
      </w:r>
      <w:ins w:id="88" w:author="Employee" w:date="2012-02-03T20:20:00Z">
        <w:r>
          <w:rPr>
            <w:sz w:val="20"/>
            <w:szCs w:val="20"/>
          </w:rPr>
          <w:t>.</w:t>
        </w:r>
      </w:ins>
    </w:p>
    <w:p w:rsidR="00524545" w:rsidRDefault="00524545" w:rsidP="00CF6981">
      <w:pPr>
        <w:rPr>
          <w:sz w:val="20"/>
          <w:szCs w:val="20"/>
        </w:rPr>
      </w:pPr>
    </w:p>
    <w:p w:rsidR="00524545" w:rsidRPr="00CF6981" w:rsidRDefault="00524545" w:rsidP="00CF6981">
      <w:pPr>
        <w:rPr>
          <w:sz w:val="20"/>
          <w:szCs w:val="20"/>
        </w:rPr>
      </w:pPr>
    </w:p>
    <w:p w:rsidR="00524545" w:rsidRDefault="00524545" w:rsidP="004F7FA1">
      <w:pPr>
        <w:rPr>
          <w:b/>
          <w:sz w:val="20"/>
          <w:szCs w:val="20"/>
        </w:rPr>
      </w:pPr>
    </w:p>
    <w:p w:rsidR="00524545" w:rsidRDefault="00524545" w:rsidP="004F7FA1">
      <w:pPr>
        <w:rPr>
          <w:b/>
          <w:sz w:val="20"/>
          <w:szCs w:val="20"/>
        </w:rPr>
      </w:pPr>
    </w:p>
    <w:p w:rsidR="00524545" w:rsidRPr="00FB6FB9" w:rsidRDefault="00524545" w:rsidP="004F7FA1">
      <w:pPr>
        <w:pStyle w:val="ListParagraph"/>
        <w:numPr>
          <w:ilvl w:val="0"/>
          <w:numId w:val="4"/>
          <w:numberingChange w:id="89" w:author="Employee" w:date="2012-02-03T20:07:00Z" w:original=""/>
        </w:numPr>
        <w:rPr>
          <w:sz w:val="20"/>
          <w:szCs w:val="20"/>
        </w:rPr>
      </w:pPr>
      <w:r>
        <w:rPr>
          <w:b/>
          <w:sz w:val="20"/>
          <w:szCs w:val="20"/>
        </w:rPr>
        <w:t>Task #</w:t>
      </w:r>
      <w:del w:id="90" w:author="Employee" w:date="2012-02-03T20:20:00Z">
        <w:r w:rsidDel="002C11F0">
          <w:rPr>
            <w:b/>
            <w:sz w:val="20"/>
            <w:szCs w:val="20"/>
          </w:rPr>
          <w:delText xml:space="preserve"> </w:delText>
        </w:r>
      </w:del>
      <w:r>
        <w:rPr>
          <w:b/>
          <w:sz w:val="20"/>
          <w:szCs w:val="20"/>
        </w:rPr>
        <w:t>5</w:t>
      </w:r>
      <w:ins w:id="91" w:author="Employee" w:date="2012-02-03T20:20:00Z">
        <w:r>
          <w:rPr>
            <w:b/>
            <w:sz w:val="20"/>
            <w:szCs w:val="20"/>
          </w:rPr>
          <w:t>:</w:t>
        </w:r>
      </w:ins>
      <w:del w:id="92" w:author="Employee" w:date="2012-02-03T20:20:00Z">
        <w:r w:rsidRPr="004F7FA1" w:rsidDel="002C11F0">
          <w:rPr>
            <w:b/>
            <w:sz w:val="20"/>
            <w:szCs w:val="20"/>
          </w:rPr>
          <w:delText>.</w:delText>
        </w:r>
      </w:del>
      <w:r w:rsidRPr="004F7FA1">
        <w:rPr>
          <w:b/>
          <w:sz w:val="20"/>
          <w:szCs w:val="20"/>
        </w:rPr>
        <w:t xml:space="preserve"> </w:t>
      </w:r>
      <w:del w:id="93" w:author="Employee" w:date="2012-02-03T20:20:00Z">
        <w:r w:rsidRPr="004F7FA1" w:rsidDel="002C11F0">
          <w:rPr>
            <w:b/>
            <w:sz w:val="20"/>
            <w:szCs w:val="20"/>
          </w:rPr>
          <w:delText xml:space="preserve"> </w:delText>
        </w:r>
      </w:del>
      <w:r w:rsidRPr="004F7FA1">
        <w:rPr>
          <w:sz w:val="20"/>
          <w:szCs w:val="20"/>
        </w:rPr>
        <w:t>The</w:t>
      </w:r>
      <w:r>
        <w:rPr>
          <w:sz w:val="20"/>
          <w:szCs w:val="20"/>
        </w:rPr>
        <w:t xml:space="preserve"> purpose of this task is to translate the ELOs and the chosen instructional strategy into a lesson using Gagne’s “Nine Events of Instruction” as a framework. </w:t>
      </w:r>
      <w:del w:id="94" w:author="Employee" w:date="2012-02-03T20:20:00Z">
        <w:r w:rsidDel="002C11F0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Insert the instruction to be implemented in each of Gagne’s events, list the internal process to which </w:t>
      </w:r>
      <w:del w:id="95" w:author="Employee" w:date="2012-02-03T20:20:00Z">
        <w:r w:rsidDel="00B61A05">
          <w:rPr>
            <w:sz w:val="20"/>
            <w:szCs w:val="20"/>
          </w:rPr>
          <w:delText xml:space="preserve">this </w:delText>
        </w:r>
      </w:del>
      <w:ins w:id="96" w:author="Employee" w:date="2012-02-03T20:20:00Z">
        <w:r>
          <w:rPr>
            <w:sz w:val="20"/>
            <w:szCs w:val="20"/>
          </w:rPr>
          <w:t xml:space="preserve">each </w:t>
        </w:r>
      </w:ins>
      <w:r>
        <w:rPr>
          <w:sz w:val="20"/>
          <w:szCs w:val="20"/>
        </w:rPr>
        <w:t>event correlates</w:t>
      </w:r>
      <w:ins w:id="97" w:author="Employee" w:date="2012-02-03T20:20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and</w:t>
      </w:r>
      <w:r w:rsidRPr="00FB6FB9">
        <w:rPr>
          <w:sz w:val="20"/>
          <w:szCs w:val="20"/>
        </w:rPr>
        <w:t xml:space="preserve"> list the primary instructional method you have chosen.</w:t>
      </w:r>
    </w:p>
    <w:p w:rsidR="00524545" w:rsidRPr="00FB6FB9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1"/>
        <w:gridCol w:w="3712"/>
        <w:gridCol w:w="3013"/>
        <w:gridCol w:w="3013"/>
      </w:tblGrid>
      <w:tr w:rsidR="00524545" w:rsidTr="005F40B2">
        <w:tc>
          <w:tcPr>
            <w:tcW w:w="11869" w:type="dxa"/>
            <w:gridSpan w:val="4"/>
          </w:tcPr>
          <w:p w:rsidR="00524545" w:rsidRDefault="00524545" w:rsidP="001A3A44">
            <w:pPr>
              <w:pStyle w:val="EnspireBodyText"/>
            </w:pPr>
            <w:r>
              <w:rPr>
                <w:b/>
              </w:rPr>
              <w:t>T</w:t>
            </w:r>
            <w:ins w:id="98" w:author="Employee" w:date="2012-02-03T20:21:00Z">
              <w:r>
                <w:rPr>
                  <w:b/>
                </w:rPr>
                <w:t>L</w:t>
              </w:r>
            </w:ins>
            <w:r>
              <w:rPr>
                <w:b/>
              </w:rPr>
              <w:t>O</w:t>
            </w:r>
            <w:r w:rsidRPr="004F7FA1">
              <w:rPr>
                <w:b/>
              </w:rPr>
              <w:t>:</w:t>
            </w:r>
            <w:r w:rsidRPr="00422264">
              <w:t xml:space="preserve"> </w:t>
            </w:r>
            <w:del w:id="99" w:author="Employee" w:date="2012-02-03T20:21:00Z">
              <w:r w:rsidDel="00B61A05">
                <w:delText>[insert TO]</w:delText>
              </w:r>
            </w:del>
          </w:p>
          <w:p w:rsidR="00524545" w:rsidRDefault="00524545" w:rsidP="001A3A44">
            <w:pPr>
              <w:pStyle w:val="EnspireBodyText"/>
            </w:pPr>
          </w:p>
          <w:p w:rsidR="00524545" w:rsidRPr="00422264" w:rsidRDefault="00524545" w:rsidP="001A3A44">
            <w:pPr>
              <w:pStyle w:val="EnspireBodyText"/>
            </w:pPr>
            <w:r w:rsidRPr="00422264">
              <w:t>ELO 1:</w:t>
            </w:r>
            <w:r>
              <w:t xml:space="preserve"> </w:t>
            </w:r>
          </w:p>
          <w:p w:rsidR="00524545" w:rsidRPr="00422264" w:rsidRDefault="00524545" w:rsidP="001A3A44">
            <w:pPr>
              <w:pStyle w:val="EnspireBodyText"/>
            </w:pPr>
            <w:r w:rsidRPr="00422264">
              <w:t>ELO 2:</w:t>
            </w:r>
          </w:p>
          <w:p w:rsidR="00524545" w:rsidRDefault="00524545" w:rsidP="004F7FA1">
            <w:pPr>
              <w:pStyle w:val="EnspireBodyText"/>
            </w:pPr>
            <w:r w:rsidRPr="00422264">
              <w:t xml:space="preserve">ELO </w:t>
            </w:r>
            <w:r>
              <w:t xml:space="preserve">3:  </w:t>
            </w:r>
          </w:p>
          <w:p w:rsidR="00524545" w:rsidRDefault="00524545" w:rsidP="001A3A44">
            <w:pPr>
              <w:pStyle w:val="EnspireBodyText"/>
              <w:rPr>
                <w:b/>
              </w:rPr>
            </w:pPr>
            <w:r>
              <w:t>[insert as many ELOs as needed]</w:t>
            </w:r>
            <w:r w:rsidRPr="00422264">
              <w:t xml:space="preserve"> </w:t>
            </w:r>
          </w:p>
        </w:tc>
      </w:tr>
      <w:tr w:rsidR="00524545" w:rsidTr="00B61157">
        <w:tc>
          <w:tcPr>
            <w:tcW w:w="2131" w:type="dxa"/>
          </w:tcPr>
          <w:p w:rsidR="00524545" w:rsidRPr="00AA390C" w:rsidRDefault="00524545" w:rsidP="001A3A44">
            <w:pPr>
              <w:pStyle w:val="EnspireBodyText"/>
              <w:rPr>
                <w:b/>
              </w:rPr>
            </w:pPr>
            <w:r w:rsidRPr="00AA390C">
              <w:rPr>
                <w:b/>
              </w:rPr>
              <w:t>Event</w:t>
            </w:r>
          </w:p>
        </w:tc>
        <w:tc>
          <w:tcPr>
            <w:tcW w:w="3712" w:type="dxa"/>
          </w:tcPr>
          <w:p w:rsidR="00524545" w:rsidRPr="00AA390C" w:rsidRDefault="00524545" w:rsidP="001A3A44">
            <w:pPr>
              <w:pStyle w:val="EnspireBodyText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3013" w:type="dxa"/>
          </w:tcPr>
          <w:p w:rsidR="00524545" w:rsidRPr="00AA390C" w:rsidRDefault="00524545" w:rsidP="001A3A44">
            <w:pPr>
              <w:pStyle w:val="EnspireBodyText"/>
              <w:rPr>
                <w:b/>
              </w:rPr>
            </w:pPr>
            <w:r w:rsidRPr="00AA390C">
              <w:rPr>
                <w:b/>
              </w:rPr>
              <w:t>Internal Process</w:t>
            </w:r>
          </w:p>
        </w:tc>
        <w:tc>
          <w:tcPr>
            <w:tcW w:w="3013" w:type="dxa"/>
          </w:tcPr>
          <w:p w:rsidR="00524545" w:rsidRPr="00AA390C" w:rsidRDefault="00524545" w:rsidP="001A3A44">
            <w:pPr>
              <w:pStyle w:val="EnspireBodyText"/>
              <w:rPr>
                <w:b/>
              </w:rPr>
            </w:pPr>
            <w:r>
              <w:rPr>
                <w:b/>
              </w:rPr>
              <w:t>Instructional Method</w:t>
            </w: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commentRangeStart w:id="100"/>
            <w:r w:rsidRPr="00422264">
              <w:t>Gain learners</w:t>
            </w:r>
            <w:r>
              <w:t>’</w:t>
            </w:r>
            <w:r w:rsidRPr="00422264">
              <w:t xml:space="preserve"> attention</w:t>
            </w:r>
            <w:r>
              <w:t>.</w:t>
            </w:r>
          </w:p>
        </w:tc>
        <w:tc>
          <w:tcPr>
            <w:tcW w:w="3712" w:type="dxa"/>
          </w:tcPr>
          <w:p w:rsidR="00524545" w:rsidRPr="00422264" w:rsidRDefault="00524545" w:rsidP="00597565">
            <w:pPr>
              <w:pStyle w:val="EnspireBodyText"/>
            </w:pPr>
            <w:r w:rsidRPr="00422264">
              <w:t xml:space="preserve"> </w:t>
            </w: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commentRangeEnd w:id="100"/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  <w:r>
              <w:rPr>
                <w:rStyle w:val="CommentReference"/>
                <w:bCs w:val="0"/>
              </w:rPr>
              <w:commentReference w:id="100"/>
            </w: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 xml:space="preserve">Share the learning objectives of the session. </w:t>
            </w:r>
          </w:p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712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>Stimulate recall of prerequisite learning</w:t>
            </w:r>
            <w:r>
              <w:t>.</w:t>
            </w:r>
          </w:p>
        </w:tc>
        <w:tc>
          <w:tcPr>
            <w:tcW w:w="3712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>Present the content</w:t>
            </w:r>
            <w:r>
              <w:t>.</w:t>
            </w:r>
          </w:p>
        </w:tc>
        <w:tc>
          <w:tcPr>
            <w:tcW w:w="3712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 xml:space="preserve">Provide guidance to enhance understanding. </w:t>
            </w:r>
          </w:p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712" w:type="dxa"/>
          </w:tcPr>
          <w:p w:rsidR="00524545" w:rsidRDefault="00524545" w:rsidP="001A3A44">
            <w:pPr>
              <w:pStyle w:val="EnspireBodyText"/>
            </w:pPr>
          </w:p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 xml:space="preserve">Give learners an opportunity to practice and demonstrate what they know. </w:t>
            </w:r>
          </w:p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712" w:type="dxa"/>
          </w:tcPr>
          <w:p w:rsidR="00524545" w:rsidRPr="00422264" w:rsidRDefault="00524545" w:rsidP="00597565">
            <w:pPr>
              <w:pStyle w:val="EnspireBodyText"/>
            </w:pPr>
            <w:r w:rsidRPr="00422264">
              <w:t xml:space="preserve"> </w:t>
            </w: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 xml:space="preserve">Provide feedback. </w:t>
            </w:r>
          </w:p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712" w:type="dxa"/>
          </w:tcPr>
          <w:p w:rsidR="00524545" w:rsidRPr="00422264" w:rsidRDefault="00524545" w:rsidP="00597565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597565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597565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>Assess performance</w:t>
            </w:r>
            <w:r>
              <w:t>.</w:t>
            </w:r>
          </w:p>
        </w:tc>
        <w:tc>
          <w:tcPr>
            <w:tcW w:w="3712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  <w:tr w:rsidR="00524545" w:rsidTr="00B61157">
        <w:tc>
          <w:tcPr>
            <w:tcW w:w="2131" w:type="dxa"/>
          </w:tcPr>
          <w:p w:rsidR="00524545" w:rsidRPr="00422264" w:rsidRDefault="00524545" w:rsidP="001A3A44">
            <w:pPr>
              <w:pStyle w:val="EnspireBodyText"/>
            </w:pPr>
            <w:r w:rsidRPr="00422264">
              <w:t>Provide job aids or references to ensure that learners retain and transfer what they have learned</w:t>
            </w:r>
            <w:r>
              <w:t>.</w:t>
            </w:r>
          </w:p>
        </w:tc>
        <w:tc>
          <w:tcPr>
            <w:tcW w:w="3712" w:type="dxa"/>
          </w:tcPr>
          <w:p w:rsidR="00524545" w:rsidRPr="00422264" w:rsidRDefault="00524545" w:rsidP="00597565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  <w:tc>
          <w:tcPr>
            <w:tcW w:w="3013" w:type="dxa"/>
          </w:tcPr>
          <w:p w:rsidR="00524545" w:rsidRPr="00422264" w:rsidRDefault="00524545" w:rsidP="001A3A44">
            <w:pPr>
              <w:pStyle w:val="EnspireBodyText"/>
            </w:pPr>
          </w:p>
        </w:tc>
      </w:tr>
    </w:tbl>
    <w:p w:rsidR="00524545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p w:rsidR="00524545" w:rsidRDefault="00524545" w:rsidP="004F7FA1">
      <w:pPr>
        <w:rPr>
          <w:sz w:val="20"/>
          <w:szCs w:val="20"/>
        </w:rPr>
      </w:pPr>
    </w:p>
    <w:p w:rsidR="00524545" w:rsidRDefault="00524545" w:rsidP="00CF6981">
      <w:pPr>
        <w:rPr>
          <w:b/>
          <w:sz w:val="20"/>
          <w:szCs w:val="20"/>
        </w:rPr>
      </w:pPr>
      <w:r w:rsidRPr="004F7FA1">
        <w:rPr>
          <w:b/>
          <w:sz w:val="20"/>
          <w:szCs w:val="20"/>
        </w:rPr>
        <w:t>Please respond</w:t>
      </w:r>
      <w:del w:id="101" w:author="Employee" w:date="2012-02-03T20:22:00Z">
        <w:r w:rsidRPr="004F7FA1" w:rsidDel="00B61A05">
          <w:rPr>
            <w:b/>
            <w:sz w:val="20"/>
            <w:szCs w:val="20"/>
          </w:rPr>
          <w:delText>,</w:delText>
        </w:r>
      </w:del>
      <w:r w:rsidRPr="004F7FA1">
        <w:rPr>
          <w:b/>
          <w:sz w:val="20"/>
          <w:szCs w:val="20"/>
        </w:rPr>
        <w:t xml:space="preserve"> in detail</w:t>
      </w:r>
      <w:del w:id="102" w:author="Employee" w:date="2012-02-03T20:22:00Z">
        <w:r w:rsidRPr="004F7FA1" w:rsidDel="00B61A05">
          <w:rPr>
            <w:b/>
            <w:sz w:val="20"/>
            <w:szCs w:val="20"/>
          </w:rPr>
          <w:delText>,</w:delText>
        </w:r>
      </w:del>
      <w:r w:rsidRPr="004F7FA1">
        <w:rPr>
          <w:b/>
          <w:sz w:val="20"/>
          <w:szCs w:val="20"/>
        </w:rPr>
        <w:t xml:space="preserve"> to the directive below:</w:t>
      </w:r>
    </w:p>
    <w:p w:rsidR="00524545" w:rsidRDefault="00524545" w:rsidP="00CF698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24545" w:rsidRPr="00716EFF" w:rsidRDefault="00524545" w:rsidP="00524545">
      <w:pPr>
        <w:pStyle w:val="ListParagraph"/>
        <w:ind w:left="0"/>
        <w:rPr>
          <w:sz w:val="20"/>
          <w:szCs w:val="20"/>
        </w:rPr>
        <w:pPrChange w:id="103" w:author="Employee" w:date="2012-02-03T20:22:00Z">
          <w:pPr>
            <w:pStyle w:val="ListParagraph"/>
            <w:ind w:left="810"/>
          </w:pPr>
        </w:pPrChange>
      </w:pPr>
      <w:del w:id="104" w:author="Employee" w:date="2012-02-03T20:22:00Z">
        <w:r w:rsidDel="00B61A05">
          <w:rPr>
            <w:sz w:val="20"/>
            <w:szCs w:val="20"/>
          </w:rPr>
          <w:delText xml:space="preserve">1.   </w:delText>
        </w:r>
      </w:del>
      <w:r>
        <w:rPr>
          <w:sz w:val="20"/>
          <w:szCs w:val="20"/>
        </w:rPr>
        <w:t xml:space="preserve">Provide a written summary and </w:t>
      </w:r>
      <w:r w:rsidRPr="00716EFF">
        <w:rPr>
          <w:b/>
          <w:i/>
          <w:sz w:val="20"/>
          <w:szCs w:val="20"/>
        </w:rPr>
        <w:t>detailed rationale</w:t>
      </w:r>
      <w:r>
        <w:rPr>
          <w:sz w:val="20"/>
          <w:szCs w:val="20"/>
        </w:rPr>
        <w:t xml:space="preserve"> for your chosen instructional strategy.</w:t>
      </w:r>
    </w:p>
    <w:sectPr w:rsidR="00524545" w:rsidRPr="00716EFF" w:rsidSect="00DE245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2" w:author="Employee" w:date="2012-02-03T20:19:00Z" w:initials="E">
    <w:p w:rsidR="00524545" w:rsidRDefault="00524545">
      <w:pPr>
        <w:pStyle w:val="CommentText"/>
      </w:pPr>
      <w:r>
        <w:rPr>
          <w:rStyle w:val="CommentReference"/>
        </w:rPr>
        <w:annotationRef/>
      </w:r>
      <w:r>
        <w:t xml:space="preserve">I don’t feel like this adequately explains what I’m supposed to do with the table below. </w:t>
      </w:r>
    </w:p>
  </w:comment>
  <w:comment w:id="100" w:author="Employee" w:date="2012-02-03T20:22:00Z" w:initials="E">
    <w:p w:rsidR="00524545" w:rsidRDefault="00524545">
      <w:pPr>
        <w:pStyle w:val="CommentText"/>
      </w:pPr>
      <w:r>
        <w:rPr>
          <w:rStyle w:val="CommentReference"/>
        </w:rPr>
        <w:annotationRef/>
      </w:r>
      <w:r>
        <w:t>Cells in this table shouldn’t be sized to content – they should be uniform and large enough for user entry.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545" w:rsidRDefault="00524545" w:rsidP="00DE2458">
      <w:r>
        <w:separator/>
      </w:r>
    </w:p>
  </w:endnote>
  <w:endnote w:type="continuationSeparator" w:id="1">
    <w:p w:rsidR="00524545" w:rsidRDefault="00524545" w:rsidP="00DE2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545" w:rsidRDefault="00524545" w:rsidP="00DE2458">
      <w:r>
        <w:separator/>
      </w:r>
    </w:p>
  </w:footnote>
  <w:footnote w:type="continuationSeparator" w:id="1">
    <w:p w:rsidR="00524545" w:rsidRDefault="00524545" w:rsidP="00DE24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45" w:rsidRDefault="00524545" w:rsidP="00DE2458">
    <w:pPr>
      <w:pStyle w:val="Header"/>
      <w:jc w:val="center"/>
      <w:rPr>
        <w:ins w:id="105" w:author="Employee" w:date="2012-02-03T20:08:00Z"/>
        <w:sz w:val="20"/>
        <w:szCs w:val="20"/>
      </w:rPr>
    </w:pPr>
    <w:r>
      <w:rPr>
        <w:sz w:val="20"/>
        <w:szCs w:val="20"/>
      </w:rPr>
      <w:t>Module</w:t>
    </w:r>
    <w:ins w:id="106" w:author="Employee" w:date="2012-02-03T20:07:00Z">
      <w:r>
        <w:rPr>
          <w:sz w:val="20"/>
          <w:szCs w:val="20"/>
        </w:rPr>
        <w:t xml:space="preserve"> </w:t>
      </w:r>
    </w:ins>
    <w:r>
      <w:rPr>
        <w:sz w:val="20"/>
        <w:szCs w:val="20"/>
      </w:rPr>
      <w:t>2</w:t>
    </w:r>
    <w:del w:id="107" w:author="Employee" w:date="2012-02-03T20:08:00Z">
      <w:r w:rsidDel="002C11F0">
        <w:rPr>
          <w:sz w:val="20"/>
          <w:szCs w:val="20"/>
        </w:rPr>
        <w:delText xml:space="preserve"> </w:delText>
      </w:r>
    </w:del>
    <w:r>
      <w:rPr>
        <w:sz w:val="20"/>
        <w:szCs w:val="20"/>
      </w:rPr>
      <w:t>/Lesson</w:t>
    </w:r>
    <w:ins w:id="108" w:author="Employee" w:date="2012-02-03T20:08:00Z">
      <w:r>
        <w:rPr>
          <w:sz w:val="20"/>
          <w:szCs w:val="20"/>
        </w:rPr>
        <w:t xml:space="preserve"> </w:t>
      </w:r>
    </w:ins>
    <w:r>
      <w:rPr>
        <w:sz w:val="20"/>
        <w:szCs w:val="20"/>
      </w:rPr>
      <w:t xml:space="preserve">3   </w:t>
    </w:r>
  </w:p>
  <w:p w:rsidR="00524545" w:rsidRDefault="00524545" w:rsidP="00DE2458">
    <w:pPr>
      <w:pStyle w:val="Header"/>
      <w:numPr>
        <w:ins w:id="109" w:author="Employee" w:date="2012-02-03T20:08:00Z"/>
      </w:numPr>
      <w:jc w:val="center"/>
      <w:rPr>
        <w:b/>
        <w:sz w:val="20"/>
        <w:szCs w:val="20"/>
      </w:rPr>
    </w:pPr>
    <w:r>
      <w:rPr>
        <w:b/>
        <w:sz w:val="20"/>
        <w:szCs w:val="20"/>
      </w:rPr>
      <w:t>WRITTEN ASSIGNMENT</w:t>
    </w:r>
  </w:p>
  <w:p w:rsidR="00524545" w:rsidRPr="00DE2458" w:rsidRDefault="00524545" w:rsidP="00DE2458">
    <w:pPr>
      <w:pStyle w:val="Header"/>
      <w:jc w:val="center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64C"/>
    <w:multiLevelType w:val="hybridMultilevel"/>
    <w:tmpl w:val="C6A8D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4AEA"/>
    <w:multiLevelType w:val="hybridMultilevel"/>
    <w:tmpl w:val="5BCE79DA"/>
    <w:lvl w:ilvl="0" w:tplc="6B24DE9A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DFE6C2A"/>
    <w:multiLevelType w:val="hybridMultilevel"/>
    <w:tmpl w:val="B1687258"/>
    <w:lvl w:ilvl="0" w:tplc="4168BA8E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A5BE0"/>
    <w:multiLevelType w:val="hybridMultilevel"/>
    <w:tmpl w:val="B2B6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A6671F9"/>
    <w:multiLevelType w:val="hybridMultilevel"/>
    <w:tmpl w:val="11AA1D34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D1911"/>
    <w:multiLevelType w:val="hybridMultilevel"/>
    <w:tmpl w:val="BB3E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trackRevision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475"/>
    <w:rsid w:val="000001AA"/>
    <w:rsid w:val="00006FB0"/>
    <w:rsid w:val="000253F6"/>
    <w:rsid w:val="000612C3"/>
    <w:rsid w:val="00081357"/>
    <w:rsid w:val="00097A1A"/>
    <w:rsid w:val="000A79E5"/>
    <w:rsid w:val="000E12BF"/>
    <w:rsid w:val="000F02F4"/>
    <w:rsid w:val="00100421"/>
    <w:rsid w:val="00105B9C"/>
    <w:rsid w:val="001231BF"/>
    <w:rsid w:val="001365B2"/>
    <w:rsid w:val="00144165"/>
    <w:rsid w:val="00154FCF"/>
    <w:rsid w:val="00156A00"/>
    <w:rsid w:val="00176B46"/>
    <w:rsid w:val="0018240C"/>
    <w:rsid w:val="001A07B8"/>
    <w:rsid w:val="001A07F6"/>
    <w:rsid w:val="001A3A44"/>
    <w:rsid w:val="001A7837"/>
    <w:rsid w:val="001B10C0"/>
    <w:rsid w:val="001D359F"/>
    <w:rsid w:val="001F771D"/>
    <w:rsid w:val="00214819"/>
    <w:rsid w:val="0023407A"/>
    <w:rsid w:val="002366F4"/>
    <w:rsid w:val="00242949"/>
    <w:rsid w:val="00260997"/>
    <w:rsid w:val="0026137E"/>
    <w:rsid w:val="002908B8"/>
    <w:rsid w:val="00293298"/>
    <w:rsid w:val="00296AA1"/>
    <w:rsid w:val="002B1CD4"/>
    <w:rsid w:val="002C11F0"/>
    <w:rsid w:val="002C6DBE"/>
    <w:rsid w:val="002D5094"/>
    <w:rsid w:val="002F24DE"/>
    <w:rsid w:val="002F5B7A"/>
    <w:rsid w:val="00300233"/>
    <w:rsid w:val="00302931"/>
    <w:rsid w:val="00303E1E"/>
    <w:rsid w:val="00304F73"/>
    <w:rsid w:val="003772B7"/>
    <w:rsid w:val="003A0C30"/>
    <w:rsid w:val="003B4B4C"/>
    <w:rsid w:val="003B7C47"/>
    <w:rsid w:val="003C2A57"/>
    <w:rsid w:val="003D1526"/>
    <w:rsid w:val="00422264"/>
    <w:rsid w:val="00451EB6"/>
    <w:rsid w:val="004832B5"/>
    <w:rsid w:val="00485957"/>
    <w:rsid w:val="0049731A"/>
    <w:rsid w:val="004A1F2A"/>
    <w:rsid w:val="004B6C48"/>
    <w:rsid w:val="004D098A"/>
    <w:rsid w:val="004D4E59"/>
    <w:rsid w:val="004F7FA1"/>
    <w:rsid w:val="00524545"/>
    <w:rsid w:val="00542D53"/>
    <w:rsid w:val="005603C9"/>
    <w:rsid w:val="00593518"/>
    <w:rsid w:val="00597382"/>
    <w:rsid w:val="00597565"/>
    <w:rsid w:val="005B338E"/>
    <w:rsid w:val="005C5B2D"/>
    <w:rsid w:val="005D2A28"/>
    <w:rsid w:val="005F40B2"/>
    <w:rsid w:val="005F6DCF"/>
    <w:rsid w:val="00600646"/>
    <w:rsid w:val="006372BE"/>
    <w:rsid w:val="00642569"/>
    <w:rsid w:val="00650FEF"/>
    <w:rsid w:val="00674149"/>
    <w:rsid w:val="0067613B"/>
    <w:rsid w:val="006773DE"/>
    <w:rsid w:val="00690269"/>
    <w:rsid w:val="006A320E"/>
    <w:rsid w:val="006A5FC8"/>
    <w:rsid w:val="006A7E63"/>
    <w:rsid w:val="006C17FC"/>
    <w:rsid w:val="006D407F"/>
    <w:rsid w:val="006E2322"/>
    <w:rsid w:val="00704278"/>
    <w:rsid w:val="00716EFF"/>
    <w:rsid w:val="007337D4"/>
    <w:rsid w:val="00733EEB"/>
    <w:rsid w:val="00767544"/>
    <w:rsid w:val="007967F1"/>
    <w:rsid w:val="007B2DF8"/>
    <w:rsid w:val="007C33A0"/>
    <w:rsid w:val="007D05B6"/>
    <w:rsid w:val="007D42A8"/>
    <w:rsid w:val="007D5898"/>
    <w:rsid w:val="007E165B"/>
    <w:rsid w:val="00806485"/>
    <w:rsid w:val="00807C56"/>
    <w:rsid w:val="008419F0"/>
    <w:rsid w:val="008455C0"/>
    <w:rsid w:val="008650C1"/>
    <w:rsid w:val="008679F3"/>
    <w:rsid w:val="00880AC1"/>
    <w:rsid w:val="00895F2B"/>
    <w:rsid w:val="008A70AE"/>
    <w:rsid w:val="008B0F68"/>
    <w:rsid w:val="008C1ACB"/>
    <w:rsid w:val="008C1B0F"/>
    <w:rsid w:val="008C6511"/>
    <w:rsid w:val="008D6AE2"/>
    <w:rsid w:val="008F1D35"/>
    <w:rsid w:val="008F1FC8"/>
    <w:rsid w:val="008F2094"/>
    <w:rsid w:val="008F4D24"/>
    <w:rsid w:val="00931A77"/>
    <w:rsid w:val="009509DB"/>
    <w:rsid w:val="00950B98"/>
    <w:rsid w:val="00965368"/>
    <w:rsid w:val="00991475"/>
    <w:rsid w:val="009B4A02"/>
    <w:rsid w:val="009D7A3C"/>
    <w:rsid w:val="009E28FC"/>
    <w:rsid w:val="00A06AAA"/>
    <w:rsid w:val="00A42C6C"/>
    <w:rsid w:val="00A54E88"/>
    <w:rsid w:val="00A675C7"/>
    <w:rsid w:val="00A708AE"/>
    <w:rsid w:val="00AA390C"/>
    <w:rsid w:val="00AA4BD1"/>
    <w:rsid w:val="00AC15BA"/>
    <w:rsid w:val="00AE4C5F"/>
    <w:rsid w:val="00AF3DD5"/>
    <w:rsid w:val="00B425E3"/>
    <w:rsid w:val="00B61157"/>
    <w:rsid w:val="00B61A05"/>
    <w:rsid w:val="00B71466"/>
    <w:rsid w:val="00B954D1"/>
    <w:rsid w:val="00BA18A7"/>
    <w:rsid w:val="00BA1B58"/>
    <w:rsid w:val="00BB4E00"/>
    <w:rsid w:val="00BE46DC"/>
    <w:rsid w:val="00C15C57"/>
    <w:rsid w:val="00C24AC8"/>
    <w:rsid w:val="00C422A7"/>
    <w:rsid w:val="00C51D0C"/>
    <w:rsid w:val="00C57B03"/>
    <w:rsid w:val="00C57D5E"/>
    <w:rsid w:val="00C83874"/>
    <w:rsid w:val="00C95E0E"/>
    <w:rsid w:val="00CA02E1"/>
    <w:rsid w:val="00CB5B6A"/>
    <w:rsid w:val="00CD181E"/>
    <w:rsid w:val="00CE6B86"/>
    <w:rsid w:val="00CF6981"/>
    <w:rsid w:val="00D006E8"/>
    <w:rsid w:val="00D0589F"/>
    <w:rsid w:val="00D1057C"/>
    <w:rsid w:val="00D27A46"/>
    <w:rsid w:val="00D45E30"/>
    <w:rsid w:val="00D9241F"/>
    <w:rsid w:val="00D94A6B"/>
    <w:rsid w:val="00D9578F"/>
    <w:rsid w:val="00D96C6C"/>
    <w:rsid w:val="00DA311F"/>
    <w:rsid w:val="00DD433C"/>
    <w:rsid w:val="00DD6209"/>
    <w:rsid w:val="00DD6D7B"/>
    <w:rsid w:val="00DE2458"/>
    <w:rsid w:val="00E0309B"/>
    <w:rsid w:val="00E21213"/>
    <w:rsid w:val="00E3431E"/>
    <w:rsid w:val="00E4147C"/>
    <w:rsid w:val="00E43411"/>
    <w:rsid w:val="00E4529D"/>
    <w:rsid w:val="00E63851"/>
    <w:rsid w:val="00E6503E"/>
    <w:rsid w:val="00E82510"/>
    <w:rsid w:val="00EA7623"/>
    <w:rsid w:val="00EC4246"/>
    <w:rsid w:val="00EC4737"/>
    <w:rsid w:val="00ED586E"/>
    <w:rsid w:val="00ED5BB8"/>
    <w:rsid w:val="00EE0798"/>
    <w:rsid w:val="00F01B68"/>
    <w:rsid w:val="00F2691A"/>
    <w:rsid w:val="00F27CEA"/>
    <w:rsid w:val="00F41A6B"/>
    <w:rsid w:val="00F5556D"/>
    <w:rsid w:val="00F57315"/>
    <w:rsid w:val="00F70408"/>
    <w:rsid w:val="00F7644E"/>
    <w:rsid w:val="00F77065"/>
    <w:rsid w:val="00FB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147C"/>
    <w:rPr>
      <w:rFonts w:ascii="Times" w:hAnsi="Times" w:cs="Times New Roman"/>
      <w:b/>
      <w:sz w:val="27"/>
    </w:rPr>
  </w:style>
  <w:style w:type="table" w:styleId="TableGrid">
    <w:name w:val="Table Grid"/>
    <w:basedOn w:val="TableNormal"/>
    <w:uiPriority w:val="99"/>
    <w:rsid w:val="00DE24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DE2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245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DE2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2458"/>
    <w:rPr>
      <w:rFonts w:cs="Times New Roman"/>
      <w:sz w:val="24"/>
      <w:szCs w:val="24"/>
    </w:rPr>
  </w:style>
  <w:style w:type="paragraph" w:customStyle="1" w:styleId="Enspirebulletedtext">
    <w:name w:val="Enspire bulleted text"/>
    <w:basedOn w:val="Normal"/>
    <w:uiPriority w:val="99"/>
    <w:rsid w:val="008A70AE"/>
    <w:pPr>
      <w:numPr>
        <w:numId w:val="1"/>
      </w:numPr>
      <w:spacing w:after="100"/>
    </w:pPr>
    <w:rPr>
      <w:rFonts w:eastAsia="Times New Roman"/>
      <w:sz w:val="20"/>
    </w:rPr>
  </w:style>
  <w:style w:type="paragraph" w:styleId="ListParagraph">
    <w:name w:val="List Paragraph"/>
    <w:basedOn w:val="Normal"/>
    <w:uiPriority w:val="99"/>
    <w:qFormat/>
    <w:rsid w:val="008A70AE"/>
    <w:pPr>
      <w:ind w:left="720"/>
      <w:contextualSpacing/>
    </w:pPr>
  </w:style>
  <w:style w:type="paragraph" w:customStyle="1" w:styleId="EnspireBodyText">
    <w:name w:val="Enspire Body Text"/>
    <w:link w:val="EnspireBodyTextChar"/>
    <w:uiPriority w:val="99"/>
    <w:rsid w:val="004F7FA1"/>
    <w:pPr>
      <w:spacing w:line="288" w:lineRule="auto"/>
    </w:pPr>
    <w:rPr>
      <w:rFonts w:eastAsia="Times New Roman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locked/>
    <w:rsid w:val="004F7FA1"/>
    <w:rPr>
      <w:rFonts w:eastAsia="Times New Roman" w:cs="Arial"/>
      <w:b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2C1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DD9"/>
    <w:rPr>
      <w:rFonts w:ascii="Times New Roman" w:hAnsi="Times New Roman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2C11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C11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D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C1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D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iscrete%20Analy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Discrete Analysis.dotx</Template>
  <TotalTime>1</TotalTime>
  <Pages>5</Pages>
  <Words>817</Words>
  <Characters>4662</Characters>
  <Application>Microsoft Office Outlook</Application>
  <DocSecurity>0</DocSecurity>
  <Lines>0</Lines>
  <Paragraphs>0</Paragraphs>
  <ScaleCrop>false</ScaleCrop>
  <Company>Immaculata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►</dc:title>
  <dc:subject/>
  <dc:creator>ccharnitski</dc:creator>
  <cp:keywords/>
  <dc:description/>
  <cp:lastModifiedBy>Employee</cp:lastModifiedBy>
  <cp:revision>2</cp:revision>
  <dcterms:created xsi:type="dcterms:W3CDTF">2012-02-04T02:24:00Z</dcterms:created>
  <dcterms:modified xsi:type="dcterms:W3CDTF">2012-02-04T02:24:00Z</dcterms:modified>
</cp:coreProperties>
</file>