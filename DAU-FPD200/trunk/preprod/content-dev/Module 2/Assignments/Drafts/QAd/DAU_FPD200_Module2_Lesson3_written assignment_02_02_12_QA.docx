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DE" w:rsidRPr="008D081F" w:rsidRDefault="000C4EDE" w:rsidP="008D081F">
      <w:pPr>
        <w:pStyle w:val="Enspirebulletedtext"/>
        <w:numPr>
          <w:numberingChange w:id="0" w:author="Employee" w:date="2012-02-03T19:50:00Z" w:original="►"/>
        </w:numPr>
        <w:rPr>
          <w:sz w:val="24"/>
        </w:rPr>
      </w:pPr>
      <w:r>
        <w:rPr>
          <w:b/>
          <w:sz w:val="24"/>
        </w:rPr>
        <w:t xml:space="preserve">TLO: </w:t>
      </w:r>
      <w:del w:id="1" w:author="Employee" w:date="2012-02-03T19:52:00Z">
        <w:r w:rsidDel="00D058A3">
          <w:rPr>
            <w:b/>
            <w:sz w:val="24"/>
          </w:rPr>
          <w:delText xml:space="preserve"> </w:delText>
        </w:r>
      </w:del>
      <w:r w:rsidRPr="008D081F">
        <w:rPr>
          <w:b/>
          <w:sz w:val="24"/>
        </w:rPr>
        <w:t>Produce an assessment strategy for a selected learning asset based on defined learning objectives</w:t>
      </w:r>
      <w:ins w:id="2" w:author="Employee" w:date="2012-02-03T19:52:00Z">
        <w:r>
          <w:rPr>
            <w:b/>
            <w:sz w:val="24"/>
          </w:rPr>
          <w:t>.</w:t>
        </w:r>
      </w:ins>
    </w:p>
    <w:p w:rsidR="000C4EDE" w:rsidRDefault="000C4EDE" w:rsidP="00CF6EE3">
      <w:pPr>
        <w:rPr>
          <w:b/>
          <w:sz w:val="20"/>
          <w:szCs w:val="20"/>
        </w:rPr>
      </w:pPr>
    </w:p>
    <w:p w:rsidR="000C4EDE" w:rsidRDefault="000C4EDE" w:rsidP="00CF6EE3">
      <w:pPr>
        <w:rPr>
          <w:sz w:val="20"/>
          <w:szCs w:val="20"/>
        </w:rPr>
      </w:pPr>
      <w:r w:rsidRPr="000F02F4">
        <w:rPr>
          <w:b/>
          <w:sz w:val="20"/>
          <w:szCs w:val="20"/>
        </w:rPr>
        <w:t xml:space="preserve">Purpose: </w:t>
      </w:r>
      <w:del w:id="3" w:author="Employee" w:date="2012-02-03T19:52:00Z">
        <w:r w:rsidDel="00D058A3">
          <w:rPr>
            <w:sz w:val="20"/>
            <w:szCs w:val="20"/>
          </w:rPr>
          <w:delText xml:space="preserve"> </w:delText>
        </w:r>
      </w:del>
      <w:r>
        <w:rPr>
          <w:sz w:val="20"/>
          <w:szCs w:val="20"/>
        </w:rPr>
        <w:t>In this section</w:t>
      </w:r>
      <w:ins w:id="4" w:author="Employee" w:date="2012-02-03T19:53:00Z">
        <w:r>
          <w:rPr>
            <w:sz w:val="20"/>
            <w:szCs w:val="20"/>
          </w:rPr>
          <w:t>,</w:t>
        </w:r>
      </w:ins>
      <w:r>
        <w:rPr>
          <w:sz w:val="20"/>
          <w:szCs w:val="20"/>
        </w:rPr>
        <w:t xml:space="preserve"> you will move forward with the </w:t>
      </w:r>
      <w:del w:id="5" w:author="Employee" w:date="2012-02-03T19:53:00Z">
        <w:r w:rsidDel="00D058A3">
          <w:rPr>
            <w:sz w:val="20"/>
            <w:szCs w:val="20"/>
          </w:rPr>
          <w:delText xml:space="preserve">design </w:delText>
        </w:r>
      </w:del>
      <w:ins w:id="6" w:author="Employee" w:date="2012-02-03T19:53:00Z">
        <w:r>
          <w:rPr>
            <w:sz w:val="20"/>
            <w:szCs w:val="20"/>
          </w:rPr>
          <w:t xml:space="preserve">Design </w:t>
        </w:r>
      </w:ins>
      <w:r>
        <w:rPr>
          <w:sz w:val="20"/>
          <w:szCs w:val="20"/>
        </w:rPr>
        <w:t>phase by using your TLOs to inform your assessment strategy. To do this, you will work through t</w:t>
      </w:r>
      <w:r w:rsidRPr="0026137E">
        <w:rPr>
          <w:sz w:val="20"/>
          <w:szCs w:val="20"/>
        </w:rPr>
        <w:t xml:space="preserve">he </w:t>
      </w:r>
      <w:r>
        <w:rPr>
          <w:sz w:val="20"/>
          <w:szCs w:val="20"/>
        </w:rPr>
        <w:t xml:space="preserve">step-by-step </w:t>
      </w:r>
      <w:r w:rsidRPr="0026137E">
        <w:rPr>
          <w:sz w:val="20"/>
          <w:szCs w:val="20"/>
        </w:rPr>
        <w:t xml:space="preserve">process of selecting assessment methods to align with the defined </w:t>
      </w:r>
      <w:r>
        <w:rPr>
          <w:sz w:val="20"/>
          <w:szCs w:val="20"/>
        </w:rPr>
        <w:t xml:space="preserve">TLOs </w:t>
      </w:r>
      <w:r w:rsidRPr="0026137E">
        <w:rPr>
          <w:sz w:val="20"/>
          <w:szCs w:val="20"/>
        </w:rPr>
        <w:t xml:space="preserve">of </w:t>
      </w:r>
      <w:r>
        <w:rPr>
          <w:sz w:val="20"/>
          <w:szCs w:val="20"/>
        </w:rPr>
        <w:t>the</w:t>
      </w:r>
      <w:r w:rsidRPr="0026137E">
        <w:rPr>
          <w:sz w:val="20"/>
          <w:szCs w:val="20"/>
        </w:rPr>
        <w:t xml:space="preserve"> learning asset </w:t>
      </w:r>
      <w:r>
        <w:rPr>
          <w:sz w:val="20"/>
          <w:szCs w:val="20"/>
        </w:rPr>
        <w:t xml:space="preserve">you are developing.  </w:t>
      </w:r>
    </w:p>
    <w:p w:rsidR="000C4EDE" w:rsidRDefault="000C4EDE" w:rsidP="00CF6EE3">
      <w:pPr>
        <w:rPr>
          <w:sz w:val="20"/>
          <w:szCs w:val="20"/>
        </w:rPr>
      </w:pPr>
    </w:p>
    <w:p w:rsidR="000C4EDE" w:rsidRDefault="000C4EDE" w:rsidP="00CF6EE3">
      <w:pPr>
        <w:rPr>
          <w:sz w:val="20"/>
          <w:szCs w:val="20"/>
        </w:rPr>
      </w:pPr>
      <w:r>
        <w:rPr>
          <w:b/>
          <w:sz w:val="20"/>
          <w:szCs w:val="20"/>
        </w:rPr>
        <w:t xml:space="preserve">Method: </w:t>
      </w:r>
      <w:del w:id="7" w:author="Employee" w:date="2012-02-03T19:54:00Z">
        <w:r w:rsidDel="00D058A3">
          <w:rPr>
            <w:b/>
            <w:sz w:val="20"/>
            <w:szCs w:val="20"/>
          </w:rPr>
          <w:delText xml:space="preserve"> </w:delText>
        </w:r>
      </w:del>
      <w:r>
        <w:rPr>
          <w:sz w:val="20"/>
          <w:szCs w:val="20"/>
        </w:rPr>
        <w:t xml:space="preserve">As with the previous lesson’s written assignment, you will be asked to complete a series of tasks </w:t>
      </w:r>
      <w:del w:id="8" w:author="Employee" w:date="2012-02-03T19:56:00Z">
        <w:r w:rsidDel="00D058A3">
          <w:rPr>
            <w:sz w:val="20"/>
            <w:szCs w:val="20"/>
          </w:rPr>
          <w:delText xml:space="preserve">which </w:delText>
        </w:r>
      </w:del>
      <w:ins w:id="9" w:author="Employee" w:date="2012-02-03T19:56:00Z">
        <w:r>
          <w:rPr>
            <w:sz w:val="20"/>
            <w:szCs w:val="20"/>
          </w:rPr>
          <w:t xml:space="preserve">that </w:t>
        </w:r>
      </w:ins>
      <w:r>
        <w:rPr>
          <w:sz w:val="20"/>
          <w:szCs w:val="20"/>
        </w:rPr>
        <w:t xml:space="preserve">will support you as you navigate the design process. </w:t>
      </w:r>
      <w:del w:id="10" w:author="Employee" w:date="2012-02-03T19:56:00Z">
        <w:r w:rsidDel="00D058A3">
          <w:rPr>
            <w:sz w:val="20"/>
            <w:szCs w:val="20"/>
          </w:rPr>
          <w:delText xml:space="preserve"> </w:delText>
        </w:r>
      </w:del>
      <w:r>
        <w:rPr>
          <w:sz w:val="20"/>
          <w:szCs w:val="20"/>
        </w:rPr>
        <w:t xml:space="preserve">At the end of </w:t>
      </w:r>
      <w:ins w:id="11" w:author="Employee" w:date="2012-02-03T20:10:00Z">
        <w:r>
          <w:rPr>
            <w:sz w:val="20"/>
            <w:szCs w:val="20"/>
          </w:rPr>
          <w:t>each</w:t>
        </w:r>
      </w:ins>
      <w:del w:id="12" w:author="Employee" w:date="2012-02-03T20:10:00Z">
        <w:r w:rsidDel="009909F2">
          <w:rPr>
            <w:sz w:val="20"/>
            <w:szCs w:val="20"/>
          </w:rPr>
          <w:delText>the</w:delText>
        </w:r>
      </w:del>
      <w:r>
        <w:rPr>
          <w:sz w:val="20"/>
          <w:szCs w:val="20"/>
        </w:rPr>
        <w:t xml:space="preserve"> task</w:t>
      </w:r>
      <w:ins w:id="13" w:author="Employee" w:date="2012-02-03T20:10:00Z">
        <w:r>
          <w:rPr>
            <w:sz w:val="20"/>
            <w:szCs w:val="20"/>
          </w:rPr>
          <w:t>,</w:t>
        </w:r>
      </w:ins>
      <w:del w:id="14" w:author="Employee" w:date="2012-02-03T20:10:00Z">
        <w:r w:rsidDel="009909F2">
          <w:rPr>
            <w:sz w:val="20"/>
            <w:szCs w:val="20"/>
          </w:rPr>
          <w:delText>s</w:delText>
        </w:r>
      </w:del>
      <w:r>
        <w:rPr>
          <w:sz w:val="20"/>
          <w:szCs w:val="20"/>
        </w:rPr>
        <w:t xml:space="preserve"> you will be asked to explain the decisions you made</w:t>
      </w:r>
      <w:del w:id="15" w:author="Employee" w:date="2012-02-03T20:10:00Z">
        <w:r w:rsidDel="009909F2">
          <w:rPr>
            <w:sz w:val="20"/>
            <w:szCs w:val="20"/>
          </w:rPr>
          <w:delText xml:space="preserve"> in completing each task</w:delText>
        </w:r>
      </w:del>
      <w:r>
        <w:rPr>
          <w:sz w:val="20"/>
          <w:szCs w:val="20"/>
        </w:rPr>
        <w:t>.</w:t>
      </w:r>
    </w:p>
    <w:p w:rsidR="000C4EDE" w:rsidRDefault="000C4EDE" w:rsidP="00CF6EE3">
      <w:pPr>
        <w:rPr>
          <w:sz w:val="20"/>
          <w:szCs w:val="20"/>
        </w:rPr>
      </w:pPr>
    </w:p>
    <w:p w:rsidR="000C4EDE" w:rsidRDefault="000C4EDE" w:rsidP="007B2DF8">
      <w:pPr>
        <w:rPr>
          <w:sz w:val="20"/>
          <w:szCs w:val="20"/>
        </w:rPr>
      </w:pPr>
      <w:del w:id="16" w:author="Employee" w:date="2012-02-03T19:56:00Z">
        <w:r w:rsidDel="00D058A3">
          <w:rPr>
            <w:sz w:val="20"/>
            <w:szCs w:val="20"/>
          </w:rPr>
          <w:delText xml:space="preserve"> </w:delText>
        </w:r>
      </w:del>
    </w:p>
    <w:p w:rsidR="000C4EDE" w:rsidRDefault="000C4EDE" w:rsidP="007B2DF8">
      <w:pPr>
        <w:rPr>
          <w:sz w:val="20"/>
          <w:szCs w:val="20"/>
        </w:rPr>
      </w:pPr>
      <w:r w:rsidRPr="007B2DF8">
        <w:rPr>
          <w:sz w:val="20"/>
          <w:szCs w:val="20"/>
        </w:rPr>
        <w:t xml:space="preserve"> </w:t>
      </w:r>
    </w:p>
    <w:p w:rsidR="000C4EDE" w:rsidRDefault="000C4EDE" w:rsidP="00991475">
      <w:pPr>
        <w:pStyle w:val="ListParagraph"/>
        <w:numPr>
          <w:ilvl w:val="0"/>
          <w:numId w:val="7"/>
          <w:numberingChange w:id="17" w:author="Employee" w:date="2012-02-03T19:50:00Z" w:original=""/>
        </w:numPr>
        <w:rPr>
          <w:sz w:val="20"/>
          <w:szCs w:val="20"/>
        </w:rPr>
      </w:pPr>
      <w:r w:rsidRPr="00B07F44">
        <w:rPr>
          <w:b/>
          <w:sz w:val="20"/>
          <w:szCs w:val="20"/>
        </w:rPr>
        <w:t xml:space="preserve">Task #1: </w:t>
      </w:r>
      <w:del w:id="18" w:author="Employee" w:date="2012-02-03T19:56:00Z">
        <w:r w:rsidRPr="00B07F44" w:rsidDel="00D058A3">
          <w:rPr>
            <w:b/>
            <w:sz w:val="20"/>
            <w:szCs w:val="20"/>
          </w:rPr>
          <w:delText xml:space="preserve"> </w:delText>
        </w:r>
      </w:del>
      <w:r w:rsidRPr="00B07F44">
        <w:rPr>
          <w:sz w:val="20"/>
          <w:szCs w:val="20"/>
        </w:rPr>
        <w:t>The purpose of this task is to use information that you gleaned</w:t>
      </w:r>
      <w:r>
        <w:rPr>
          <w:sz w:val="20"/>
          <w:szCs w:val="20"/>
        </w:rPr>
        <w:t xml:space="preserve"> </w:t>
      </w:r>
      <w:ins w:id="19" w:author="Employee" w:date="2012-02-03T19:57:00Z">
        <w:r>
          <w:rPr>
            <w:sz w:val="20"/>
            <w:szCs w:val="20"/>
          </w:rPr>
          <w:t>from</w:t>
        </w:r>
      </w:ins>
      <w:del w:id="20" w:author="Employee" w:date="2012-02-03T19:57:00Z">
        <w:r w:rsidDel="00D058A3">
          <w:rPr>
            <w:sz w:val="20"/>
            <w:szCs w:val="20"/>
          </w:rPr>
          <w:delText>in</w:delText>
        </w:r>
      </w:del>
      <w:r>
        <w:rPr>
          <w:sz w:val="20"/>
          <w:szCs w:val="20"/>
        </w:rPr>
        <w:t xml:space="preserve"> the written assignment for L</w:t>
      </w:r>
      <w:r w:rsidRPr="00B07F44">
        <w:rPr>
          <w:sz w:val="20"/>
          <w:szCs w:val="20"/>
        </w:rPr>
        <w:t xml:space="preserve">esson 2 to inform your development </w:t>
      </w:r>
      <w:r>
        <w:rPr>
          <w:sz w:val="20"/>
          <w:szCs w:val="20"/>
        </w:rPr>
        <w:t xml:space="preserve">of the instructional strategy. The intent of this phase is to align the assessment strategy with the </w:t>
      </w:r>
      <w:commentRangeStart w:id="21"/>
      <w:r>
        <w:rPr>
          <w:sz w:val="20"/>
          <w:szCs w:val="20"/>
        </w:rPr>
        <w:t xml:space="preserve">objectives. </w:t>
      </w:r>
      <w:del w:id="22" w:author="Employee" w:date="2012-02-03T19:57:00Z">
        <w:r w:rsidDel="00D058A3">
          <w:rPr>
            <w:sz w:val="20"/>
            <w:szCs w:val="20"/>
          </w:rPr>
          <w:delText xml:space="preserve"> </w:delText>
        </w:r>
      </w:del>
      <w:r>
        <w:rPr>
          <w:sz w:val="20"/>
          <w:szCs w:val="20"/>
        </w:rPr>
        <w:t>At this point</w:t>
      </w:r>
      <w:ins w:id="23" w:author="Employee" w:date="2012-02-03T19:58:00Z">
        <w:r>
          <w:rPr>
            <w:sz w:val="20"/>
            <w:szCs w:val="20"/>
          </w:rPr>
          <w:t>,</w:t>
        </w:r>
      </w:ins>
      <w:r>
        <w:rPr>
          <w:sz w:val="20"/>
          <w:szCs w:val="20"/>
        </w:rPr>
        <w:t xml:space="preserve"> you can return to your list of validated objectives</w:t>
      </w:r>
      <w:commentRangeEnd w:id="21"/>
      <w:r>
        <w:rPr>
          <w:rStyle w:val="CommentReference"/>
        </w:rPr>
        <w:commentReference w:id="21"/>
      </w:r>
      <w:r>
        <w:rPr>
          <w:sz w:val="20"/>
          <w:szCs w:val="20"/>
        </w:rPr>
        <w:t xml:space="preserve"> and note where they fall on the cognitive process/knowledge dimensions chart below. </w:t>
      </w:r>
      <w:del w:id="24" w:author="Employee" w:date="2012-02-03T19:58:00Z">
        <w:r w:rsidDel="00D058A3">
          <w:rPr>
            <w:sz w:val="20"/>
            <w:szCs w:val="20"/>
          </w:rPr>
          <w:delText xml:space="preserve"> </w:delText>
        </w:r>
      </w:del>
      <w:r>
        <w:rPr>
          <w:sz w:val="20"/>
          <w:szCs w:val="20"/>
        </w:rPr>
        <w:t>Make note of the cell number.</w:t>
      </w:r>
    </w:p>
    <w:p w:rsidR="000C4EDE" w:rsidRDefault="000C4EDE" w:rsidP="00B07F44">
      <w:pPr>
        <w:rPr>
          <w:sz w:val="20"/>
          <w:szCs w:val="20"/>
        </w:rPr>
      </w:pPr>
    </w:p>
    <w:tbl>
      <w:tblPr>
        <w:tblpPr w:leftFromText="180" w:rightFromText="180" w:vertAnchor="text" w:horzAnchor="page" w:tblpX="2938"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0C4EDE" w:rsidRPr="006D5D46" w:rsidTr="00B07F44">
        <w:trPr>
          <w:trHeight w:val="288"/>
        </w:trPr>
        <w:tc>
          <w:tcPr>
            <w:tcW w:w="1450" w:type="dxa"/>
          </w:tcPr>
          <w:p w:rsidR="000C4EDE" w:rsidRDefault="000C4EDE" w:rsidP="00B07F44">
            <w:pPr>
              <w:pStyle w:val="Enspirebulletedtext"/>
              <w:numPr>
                <w:ilvl w:val="0"/>
                <w:numId w:val="0"/>
              </w:numPr>
              <w:rPr>
                <w:b/>
              </w:rPr>
            </w:pPr>
            <w:r>
              <w:rPr>
                <w:b/>
              </w:rPr>
              <w:t>Knowledge Dimension</w:t>
            </w:r>
          </w:p>
        </w:tc>
        <w:tc>
          <w:tcPr>
            <w:tcW w:w="7085" w:type="dxa"/>
            <w:gridSpan w:val="6"/>
          </w:tcPr>
          <w:p w:rsidR="000C4EDE" w:rsidRPr="006D5D46" w:rsidRDefault="000C4EDE" w:rsidP="00B07F44">
            <w:pPr>
              <w:pStyle w:val="Enspirebulletedtext"/>
              <w:numPr>
                <w:ilvl w:val="0"/>
                <w:numId w:val="0"/>
              </w:numPr>
              <w:jc w:val="center"/>
              <w:rPr>
                <w:b/>
              </w:rPr>
            </w:pPr>
            <w:r>
              <w:rPr>
                <w:b/>
              </w:rPr>
              <w:t>Cognitive Process Dimension</w:t>
            </w:r>
          </w:p>
        </w:tc>
      </w:tr>
      <w:tr w:rsidR="000C4EDE" w:rsidRPr="006D5D46" w:rsidTr="00B07F44">
        <w:trPr>
          <w:trHeight w:val="288"/>
        </w:trPr>
        <w:tc>
          <w:tcPr>
            <w:tcW w:w="1450" w:type="dxa"/>
            <w:shd w:val="clear" w:color="auto" w:fill="606060"/>
          </w:tcPr>
          <w:p w:rsidR="000C4EDE" w:rsidRPr="006D5D46" w:rsidRDefault="000C4EDE" w:rsidP="00B07F44">
            <w:pPr>
              <w:pStyle w:val="Enspirebulletedtext"/>
              <w:numPr>
                <w:ilvl w:val="0"/>
                <w:numId w:val="0"/>
              </w:numPr>
            </w:pPr>
          </w:p>
        </w:tc>
        <w:tc>
          <w:tcPr>
            <w:tcW w:w="1206" w:type="dxa"/>
          </w:tcPr>
          <w:p w:rsidR="000C4EDE" w:rsidRPr="006D5D46" w:rsidRDefault="000C4EDE" w:rsidP="00B07F44">
            <w:pPr>
              <w:pStyle w:val="Enspirebulletedtext"/>
              <w:numPr>
                <w:ilvl w:val="0"/>
                <w:numId w:val="0"/>
              </w:numPr>
              <w:jc w:val="center"/>
              <w:rPr>
                <w:i/>
              </w:rPr>
            </w:pPr>
            <w:r w:rsidRPr="006D5D46">
              <w:rPr>
                <w:i/>
              </w:rPr>
              <w:t>Remember</w:t>
            </w:r>
          </w:p>
        </w:tc>
        <w:tc>
          <w:tcPr>
            <w:tcW w:w="1250" w:type="dxa"/>
          </w:tcPr>
          <w:p w:rsidR="000C4EDE" w:rsidRPr="006D5D46" w:rsidRDefault="000C4EDE" w:rsidP="00B07F44">
            <w:pPr>
              <w:pStyle w:val="Enspirebulletedtext"/>
              <w:numPr>
                <w:ilvl w:val="0"/>
                <w:numId w:val="0"/>
              </w:numPr>
              <w:jc w:val="center"/>
              <w:rPr>
                <w:i/>
              </w:rPr>
            </w:pPr>
            <w:r w:rsidRPr="006D5D46">
              <w:rPr>
                <w:i/>
              </w:rPr>
              <w:t>Understand</w:t>
            </w:r>
          </w:p>
        </w:tc>
        <w:tc>
          <w:tcPr>
            <w:tcW w:w="1157" w:type="dxa"/>
          </w:tcPr>
          <w:p w:rsidR="000C4EDE" w:rsidRPr="006D5D46" w:rsidRDefault="000C4EDE" w:rsidP="00B07F44">
            <w:pPr>
              <w:pStyle w:val="Enspirebulletedtext"/>
              <w:numPr>
                <w:ilvl w:val="0"/>
                <w:numId w:val="0"/>
              </w:numPr>
              <w:jc w:val="center"/>
              <w:rPr>
                <w:i/>
              </w:rPr>
            </w:pPr>
            <w:r w:rsidRPr="006D5D46">
              <w:rPr>
                <w:i/>
              </w:rPr>
              <w:t>Apply</w:t>
            </w:r>
          </w:p>
        </w:tc>
        <w:tc>
          <w:tcPr>
            <w:tcW w:w="1157" w:type="dxa"/>
          </w:tcPr>
          <w:p w:rsidR="000C4EDE" w:rsidRPr="006D5D46" w:rsidRDefault="000C4EDE" w:rsidP="00B07F44">
            <w:pPr>
              <w:pStyle w:val="Enspirebulletedtext"/>
              <w:numPr>
                <w:ilvl w:val="0"/>
                <w:numId w:val="0"/>
              </w:numPr>
              <w:jc w:val="center"/>
              <w:rPr>
                <w:i/>
              </w:rPr>
            </w:pPr>
            <w:r w:rsidRPr="006D5D46">
              <w:rPr>
                <w:i/>
              </w:rPr>
              <w:t>Analyze</w:t>
            </w:r>
          </w:p>
        </w:tc>
        <w:tc>
          <w:tcPr>
            <w:tcW w:w="1157" w:type="dxa"/>
          </w:tcPr>
          <w:p w:rsidR="000C4EDE" w:rsidRPr="006D5D46" w:rsidRDefault="000C4EDE" w:rsidP="00B07F44">
            <w:pPr>
              <w:pStyle w:val="Enspirebulletedtext"/>
              <w:numPr>
                <w:ilvl w:val="0"/>
                <w:numId w:val="0"/>
              </w:numPr>
              <w:jc w:val="center"/>
              <w:rPr>
                <w:i/>
              </w:rPr>
            </w:pPr>
            <w:r w:rsidRPr="006D5D46">
              <w:rPr>
                <w:i/>
              </w:rPr>
              <w:t>Evaluate</w:t>
            </w:r>
          </w:p>
        </w:tc>
        <w:tc>
          <w:tcPr>
            <w:tcW w:w="1158" w:type="dxa"/>
          </w:tcPr>
          <w:p w:rsidR="000C4EDE" w:rsidRPr="006D5D46" w:rsidRDefault="000C4EDE" w:rsidP="00B07F44">
            <w:pPr>
              <w:pStyle w:val="Enspirebulletedtext"/>
              <w:numPr>
                <w:ilvl w:val="0"/>
                <w:numId w:val="0"/>
              </w:numPr>
              <w:jc w:val="center"/>
              <w:rPr>
                <w:i/>
              </w:rPr>
            </w:pPr>
            <w:r w:rsidRPr="006D5D46">
              <w:rPr>
                <w:i/>
              </w:rPr>
              <w:t>Create</w:t>
            </w:r>
          </w:p>
        </w:tc>
      </w:tr>
      <w:tr w:rsidR="000C4EDE" w:rsidTr="00B07F44">
        <w:trPr>
          <w:trHeight w:val="288"/>
        </w:trPr>
        <w:tc>
          <w:tcPr>
            <w:tcW w:w="1450" w:type="dxa"/>
          </w:tcPr>
          <w:p w:rsidR="000C4EDE" w:rsidRPr="006D5D46" w:rsidRDefault="000C4EDE" w:rsidP="00B07F44">
            <w:pPr>
              <w:pStyle w:val="Enspirebulletedtext"/>
              <w:numPr>
                <w:ilvl w:val="0"/>
                <w:numId w:val="0"/>
              </w:numPr>
              <w:rPr>
                <w:i/>
              </w:rPr>
            </w:pPr>
            <w:r w:rsidRPr="006D5D46">
              <w:rPr>
                <w:i/>
              </w:rPr>
              <w:t>Factual Knowledge</w:t>
            </w:r>
          </w:p>
        </w:tc>
        <w:tc>
          <w:tcPr>
            <w:tcW w:w="1206" w:type="dxa"/>
          </w:tcPr>
          <w:p w:rsidR="000C4EDE" w:rsidRDefault="000C4EDE" w:rsidP="00B07F44">
            <w:pPr>
              <w:pStyle w:val="Enspirebulletedtext"/>
              <w:numPr>
                <w:ilvl w:val="0"/>
                <w:numId w:val="0"/>
              </w:numPr>
            </w:pPr>
            <w:r>
              <w:t>A1</w:t>
            </w:r>
          </w:p>
        </w:tc>
        <w:tc>
          <w:tcPr>
            <w:tcW w:w="1250" w:type="dxa"/>
          </w:tcPr>
          <w:p w:rsidR="000C4EDE" w:rsidRDefault="000C4EDE" w:rsidP="00B07F44">
            <w:pPr>
              <w:pStyle w:val="Enspirebulletedtext"/>
              <w:numPr>
                <w:ilvl w:val="0"/>
                <w:numId w:val="0"/>
              </w:numPr>
            </w:pPr>
            <w:r>
              <w:t>A2</w:t>
            </w:r>
          </w:p>
        </w:tc>
        <w:tc>
          <w:tcPr>
            <w:tcW w:w="1157" w:type="dxa"/>
          </w:tcPr>
          <w:p w:rsidR="000C4EDE" w:rsidRDefault="000C4EDE" w:rsidP="00B07F44">
            <w:pPr>
              <w:pStyle w:val="Enspirebulletedtext"/>
              <w:numPr>
                <w:ilvl w:val="0"/>
                <w:numId w:val="0"/>
              </w:numPr>
            </w:pPr>
            <w:r>
              <w:t>A3</w:t>
            </w:r>
          </w:p>
        </w:tc>
        <w:tc>
          <w:tcPr>
            <w:tcW w:w="1157" w:type="dxa"/>
          </w:tcPr>
          <w:p w:rsidR="000C4EDE" w:rsidRDefault="000C4EDE" w:rsidP="00B07F44">
            <w:pPr>
              <w:pStyle w:val="Enspirebulletedtext"/>
              <w:numPr>
                <w:ilvl w:val="0"/>
                <w:numId w:val="0"/>
              </w:numPr>
            </w:pPr>
            <w:r>
              <w:t>A4</w:t>
            </w:r>
          </w:p>
        </w:tc>
        <w:tc>
          <w:tcPr>
            <w:tcW w:w="1157" w:type="dxa"/>
          </w:tcPr>
          <w:p w:rsidR="000C4EDE" w:rsidRDefault="000C4EDE" w:rsidP="00B07F44">
            <w:pPr>
              <w:pStyle w:val="Enspirebulletedtext"/>
              <w:numPr>
                <w:ilvl w:val="0"/>
                <w:numId w:val="0"/>
              </w:numPr>
            </w:pPr>
            <w:r>
              <w:t>A5</w:t>
            </w:r>
          </w:p>
        </w:tc>
        <w:tc>
          <w:tcPr>
            <w:tcW w:w="1158" w:type="dxa"/>
          </w:tcPr>
          <w:p w:rsidR="000C4EDE" w:rsidRDefault="000C4EDE" w:rsidP="00B07F44">
            <w:pPr>
              <w:pStyle w:val="Enspirebulletedtext"/>
              <w:numPr>
                <w:ilvl w:val="0"/>
                <w:numId w:val="0"/>
              </w:numPr>
            </w:pPr>
            <w:r>
              <w:t>A6</w:t>
            </w:r>
          </w:p>
        </w:tc>
      </w:tr>
      <w:tr w:rsidR="000C4EDE" w:rsidTr="00B07F44">
        <w:trPr>
          <w:trHeight w:val="288"/>
        </w:trPr>
        <w:tc>
          <w:tcPr>
            <w:tcW w:w="1450" w:type="dxa"/>
          </w:tcPr>
          <w:p w:rsidR="000C4EDE" w:rsidRPr="006D5D46" w:rsidRDefault="000C4EDE" w:rsidP="00B07F44">
            <w:pPr>
              <w:pStyle w:val="Enspirebulletedtext"/>
              <w:numPr>
                <w:ilvl w:val="0"/>
                <w:numId w:val="0"/>
              </w:numPr>
              <w:rPr>
                <w:i/>
              </w:rPr>
            </w:pPr>
            <w:r w:rsidRPr="006D5D46">
              <w:rPr>
                <w:i/>
              </w:rPr>
              <w:t>Conceptual Knowledge</w:t>
            </w:r>
          </w:p>
        </w:tc>
        <w:tc>
          <w:tcPr>
            <w:tcW w:w="1206" w:type="dxa"/>
          </w:tcPr>
          <w:p w:rsidR="000C4EDE" w:rsidRDefault="000C4EDE" w:rsidP="00B07F44">
            <w:pPr>
              <w:pStyle w:val="Enspirebulletedtext"/>
              <w:numPr>
                <w:ilvl w:val="0"/>
                <w:numId w:val="0"/>
              </w:numPr>
            </w:pPr>
            <w:r>
              <w:t>B1</w:t>
            </w:r>
          </w:p>
        </w:tc>
        <w:tc>
          <w:tcPr>
            <w:tcW w:w="1250" w:type="dxa"/>
          </w:tcPr>
          <w:p w:rsidR="000C4EDE" w:rsidRDefault="000C4EDE" w:rsidP="00B07F44">
            <w:pPr>
              <w:pStyle w:val="Enspirebulletedtext"/>
              <w:numPr>
                <w:ilvl w:val="0"/>
                <w:numId w:val="0"/>
              </w:numPr>
            </w:pPr>
            <w:r>
              <w:t>B2</w:t>
            </w:r>
          </w:p>
        </w:tc>
        <w:tc>
          <w:tcPr>
            <w:tcW w:w="1157" w:type="dxa"/>
          </w:tcPr>
          <w:p w:rsidR="000C4EDE" w:rsidRDefault="000C4EDE" w:rsidP="00B07F44">
            <w:pPr>
              <w:pStyle w:val="Enspirebulletedtext"/>
              <w:numPr>
                <w:ilvl w:val="0"/>
                <w:numId w:val="0"/>
              </w:numPr>
            </w:pPr>
            <w:r>
              <w:t>B3</w:t>
            </w:r>
          </w:p>
        </w:tc>
        <w:tc>
          <w:tcPr>
            <w:tcW w:w="1157" w:type="dxa"/>
          </w:tcPr>
          <w:p w:rsidR="000C4EDE" w:rsidRDefault="000C4EDE" w:rsidP="00B07F44">
            <w:pPr>
              <w:pStyle w:val="Enspirebulletedtext"/>
              <w:numPr>
                <w:ilvl w:val="0"/>
                <w:numId w:val="0"/>
              </w:numPr>
            </w:pPr>
            <w:r>
              <w:t>B4</w:t>
            </w:r>
          </w:p>
        </w:tc>
        <w:tc>
          <w:tcPr>
            <w:tcW w:w="1157" w:type="dxa"/>
          </w:tcPr>
          <w:p w:rsidR="000C4EDE" w:rsidRDefault="000C4EDE" w:rsidP="00B07F44">
            <w:pPr>
              <w:pStyle w:val="Enspirebulletedtext"/>
              <w:numPr>
                <w:ilvl w:val="0"/>
                <w:numId w:val="0"/>
              </w:numPr>
            </w:pPr>
            <w:r>
              <w:t>B5</w:t>
            </w:r>
          </w:p>
        </w:tc>
        <w:tc>
          <w:tcPr>
            <w:tcW w:w="1158" w:type="dxa"/>
          </w:tcPr>
          <w:p w:rsidR="000C4EDE" w:rsidRDefault="000C4EDE" w:rsidP="00B07F44">
            <w:pPr>
              <w:pStyle w:val="Enspirebulletedtext"/>
              <w:numPr>
                <w:ilvl w:val="0"/>
                <w:numId w:val="0"/>
              </w:numPr>
            </w:pPr>
            <w:r>
              <w:t>B6</w:t>
            </w:r>
          </w:p>
        </w:tc>
      </w:tr>
      <w:tr w:rsidR="000C4EDE" w:rsidTr="00B07F44">
        <w:trPr>
          <w:trHeight w:val="288"/>
        </w:trPr>
        <w:tc>
          <w:tcPr>
            <w:tcW w:w="1450" w:type="dxa"/>
          </w:tcPr>
          <w:p w:rsidR="000C4EDE" w:rsidRPr="006D5D46" w:rsidRDefault="000C4EDE" w:rsidP="00B07F44">
            <w:pPr>
              <w:pStyle w:val="Enspirebulletedtext"/>
              <w:numPr>
                <w:ilvl w:val="0"/>
                <w:numId w:val="0"/>
              </w:numPr>
              <w:rPr>
                <w:i/>
              </w:rPr>
            </w:pPr>
            <w:r w:rsidRPr="006D5D46">
              <w:rPr>
                <w:i/>
              </w:rPr>
              <w:t>Procedural Knowledge</w:t>
            </w:r>
          </w:p>
        </w:tc>
        <w:tc>
          <w:tcPr>
            <w:tcW w:w="1206" w:type="dxa"/>
          </w:tcPr>
          <w:p w:rsidR="000C4EDE" w:rsidRDefault="000C4EDE" w:rsidP="00B07F44">
            <w:pPr>
              <w:pStyle w:val="Enspirebulletedtext"/>
              <w:numPr>
                <w:ilvl w:val="0"/>
                <w:numId w:val="0"/>
              </w:numPr>
            </w:pPr>
            <w:r>
              <w:t>C1</w:t>
            </w:r>
          </w:p>
        </w:tc>
        <w:tc>
          <w:tcPr>
            <w:tcW w:w="1250" w:type="dxa"/>
          </w:tcPr>
          <w:p w:rsidR="000C4EDE" w:rsidRDefault="000C4EDE" w:rsidP="00B07F44">
            <w:pPr>
              <w:pStyle w:val="Enspirebulletedtext"/>
              <w:numPr>
                <w:ilvl w:val="0"/>
                <w:numId w:val="0"/>
              </w:numPr>
            </w:pPr>
            <w:r>
              <w:t>C2</w:t>
            </w:r>
          </w:p>
        </w:tc>
        <w:tc>
          <w:tcPr>
            <w:tcW w:w="1157" w:type="dxa"/>
          </w:tcPr>
          <w:p w:rsidR="000C4EDE" w:rsidRDefault="000C4EDE" w:rsidP="00B07F44">
            <w:pPr>
              <w:pStyle w:val="Enspirebulletedtext"/>
              <w:numPr>
                <w:ilvl w:val="0"/>
                <w:numId w:val="0"/>
              </w:numPr>
            </w:pPr>
            <w:r>
              <w:t>C3</w:t>
            </w:r>
          </w:p>
        </w:tc>
        <w:tc>
          <w:tcPr>
            <w:tcW w:w="1157" w:type="dxa"/>
          </w:tcPr>
          <w:p w:rsidR="000C4EDE" w:rsidRDefault="000C4EDE" w:rsidP="00B07F44">
            <w:pPr>
              <w:pStyle w:val="Enspirebulletedtext"/>
              <w:numPr>
                <w:ilvl w:val="0"/>
                <w:numId w:val="0"/>
              </w:numPr>
            </w:pPr>
            <w:r>
              <w:t>C4</w:t>
            </w:r>
          </w:p>
        </w:tc>
        <w:tc>
          <w:tcPr>
            <w:tcW w:w="1157" w:type="dxa"/>
          </w:tcPr>
          <w:p w:rsidR="000C4EDE" w:rsidRDefault="000C4EDE" w:rsidP="00B07F44">
            <w:pPr>
              <w:pStyle w:val="Enspirebulletedtext"/>
              <w:numPr>
                <w:ilvl w:val="0"/>
                <w:numId w:val="0"/>
              </w:numPr>
            </w:pPr>
            <w:r>
              <w:t>C5</w:t>
            </w:r>
          </w:p>
        </w:tc>
        <w:tc>
          <w:tcPr>
            <w:tcW w:w="1158" w:type="dxa"/>
          </w:tcPr>
          <w:p w:rsidR="000C4EDE" w:rsidRDefault="000C4EDE" w:rsidP="00B07F44">
            <w:pPr>
              <w:pStyle w:val="Enspirebulletedtext"/>
              <w:numPr>
                <w:ilvl w:val="0"/>
                <w:numId w:val="0"/>
              </w:numPr>
            </w:pPr>
            <w:r>
              <w:t>C6</w:t>
            </w:r>
          </w:p>
        </w:tc>
      </w:tr>
      <w:tr w:rsidR="000C4EDE" w:rsidTr="00B07F44">
        <w:trPr>
          <w:trHeight w:val="288"/>
        </w:trPr>
        <w:tc>
          <w:tcPr>
            <w:tcW w:w="1450" w:type="dxa"/>
          </w:tcPr>
          <w:p w:rsidR="000C4EDE" w:rsidRPr="006D5D46" w:rsidRDefault="000C4EDE" w:rsidP="00B07F44">
            <w:pPr>
              <w:pStyle w:val="Enspirebulletedtext"/>
              <w:numPr>
                <w:ilvl w:val="0"/>
                <w:numId w:val="0"/>
              </w:numPr>
              <w:rPr>
                <w:i/>
              </w:rPr>
            </w:pPr>
            <w:r w:rsidRPr="006D5D46">
              <w:rPr>
                <w:i/>
              </w:rPr>
              <w:t>Metacognitive Knowledge</w:t>
            </w:r>
          </w:p>
        </w:tc>
        <w:tc>
          <w:tcPr>
            <w:tcW w:w="1206" w:type="dxa"/>
          </w:tcPr>
          <w:p w:rsidR="000C4EDE" w:rsidRDefault="000C4EDE" w:rsidP="00B07F44">
            <w:pPr>
              <w:pStyle w:val="Enspirebulletedtext"/>
              <w:numPr>
                <w:ilvl w:val="0"/>
                <w:numId w:val="0"/>
              </w:numPr>
            </w:pPr>
            <w:r>
              <w:t>D1</w:t>
            </w:r>
          </w:p>
        </w:tc>
        <w:tc>
          <w:tcPr>
            <w:tcW w:w="1250" w:type="dxa"/>
          </w:tcPr>
          <w:p w:rsidR="000C4EDE" w:rsidRDefault="000C4EDE" w:rsidP="00B07F44">
            <w:pPr>
              <w:pStyle w:val="Enspirebulletedtext"/>
              <w:numPr>
                <w:ilvl w:val="0"/>
                <w:numId w:val="0"/>
              </w:numPr>
            </w:pPr>
            <w:r>
              <w:t>D2</w:t>
            </w:r>
          </w:p>
        </w:tc>
        <w:tc>
          <w:tcPr>
            <w:tcW w:w="1157" w:type="dxa"/>
          </w:tcPr>
          <w:p w:rsidR="000C4EDE" w:rsidRDefault="000C4EDE" w:rsidP="00B07F44">
            <w:pPr>
              <w:pStyle w:val="Enspirebulletedtext"/>
              <w:numPr>
                <w:ilvl w:val="0"/>
                <w:numId w:val="0"/>
              </w:numPr>
            </w:pPr>
            <w:r>
              <w:t>D3</w:t>
            </w:r>
          </w:p>
        </w:tc>
        <w:tc>
          <w:tcPr>
            <w:tcW w:w="1157" w:type="dxa"/>
          </w:tcPr>
          <w:p w:rsidR="000C4EDE" w:rsidRDefault="000C4EDE" w:rsidP="00B07F44">
            <w:pPr>
              <w:pStyle w:val="Enspirebulletedtext"/>
              <w:numPr>
                <w:ilvl w:val="0"/>
                <w:numId w:val="0"/>
              </w:numPr>
            </w:pPr>
            <w:r>
              <w:t>D4</w:t>
            </w:r>
          </w:p>
        </w:tc>
        <w:tc>
          <w:tcPr>
            <w:tcW w:w="1157" w:type="dxa"/>
          </w:tcPr>
          <w:p w:rsidR="000C4EDE" w:rsidRDefault="000C4EDE" w:rsidP="00B07F44">
            <w:pPr>
              <w:pStyle w:val="Enspirebulletedtext"/>
              <w:numPr>
                <w:ilvl w:val="0"/>
                <w:numId w:val="0"/>
              </w:numPr>
            </w:pPr>
            <w:r>
              <w:t>D5</w:t>
            </w:r>
          </w:p>
        </w:tc>
        <w:tc>
          <w:tcPr>
            <w:tcW w:w="1158" w:type="dxa"/>
          </w:tcPr>
          <w:p w:rsidR="000C4EDE" w:rsidRDefault="000C4EDE" w:rsidP="00B07F44">
            <w:pPr>
              <w:pStyle w:val="Enspirebulletedtext"/>
              <w:numPr>
                <w:ilvl w:val="0"/>
                <w:numId w:val="0"/>
              </w:numPr>
            </w:pPr>
            <w:r>
              <w:t>D6</w:t>
            </w:r>
          </w:p>
        </w:tc>
      </w:tr>
    </w:tbl>
    <w:p w:rsidR="000C4EDE" w:rsidRDefault="000C4EDE" w:rsidP="00B07F44">
      <w:pPr>
        <w:tabs>
          <w:tab w:val="left" w:pos="1965"/>
        </w:tabs>
        <w:rPr>
          <w:sz w:val="20"/>
          <w:szCs w:val="20"/>
        </w:rPr>
      </w:pPr>
      <w:r>
        <w:rPr>
          <w:sz w:val="20"/>
          <w:szCs w:val="20"/>
        </w:rPr>
        <w:tab/>
      </w:r>
    </w:p>
    <w:p w:rsidR="000C4EDE" w:rsidRDefault="000C4EDE" w:rsidP="00B07F44">
      <w:pPr>
        <w:tabs>
          <w:tab w:val="left" w:pos="1965"/>
        </w:tabs>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Default="000C4EDE" w:rsidP="00B07F44">
      <w:pPr>
        <w:rPr>
          <w:sz w:val="20"/>
          <w:szCs w:val="20"/>
        </w:rPr>
      </w:pPr>
    </w:p>
    <w:p w:rsidR="000C4EDE" w:rsidRPr="00B07F44" w:rsidRDefault="000C4EDE" w:rsidP="00B07F44">
      <w:pPr>
        <w:rPr>
          <w:sz w:val="20"/>
          <w:szCs w:val="20"/>
        </w:rPr>
      </w:pPr>
    </w:p>
    <w:p w:rsidR="000C4EDE" w:rsidRDefault="000C4EDE" w:rsidP="00CF6EE3">
      <w:pPr>
        <w:rPr>
          <w:b/>
          <w:sz w:val="20"/>
          <w:szCs w:val="20"/>
        </w:rPr>
      </w:pPr>
    </w:p>
    <w:p w:rsidR="000C4EDE" w:rsidRDefault="000C4EDE" w:rsidP="00CF6EE3">
      <w:pPr>
        <w:rPr>
          <w:b/>
          <w:sz w:val="20"/>
          <w:szCs w:val="20"/>
        </w:rPr>
      </w:pPr>
    </w:p>
    <w:p w:rsidR="000C4EDE" w:rsidRDefault="000C4EDE" w:rsidP="00CF6EE3">
      <w:pPr>
        <w:rPr>
          <w:b/>
          <w:sz w:val="20"/>
          <w:szCs w:val="20"/>
        </w:rPr>
      </w:pPr>
    </w:p>
    <w:p w:rsidR="000C4EDE" w:rsidRDefault="000C4EDE" w:rsidP="00CF6EE3">
      <w:pPr>
        <w:rPr>
          <w:b/>
          <w:sz w:val="20"/>
          <w:szCs w:val="20"/>
        </w:rPr>
      </w:pPr>
    </w:p>
    <w:p w:rsidR="000C4EDE" w:rsidRPr="00B07F44" w:rsidRDefault="000C4EDE" w:rsidP="00CF6EE3">
      <w:pPr>
        <w:rPr>
          <w:sz w:val="20"/>
          <w:szCs w:val="20"/>
        </w:rPr>
      </w:pPr>
      <w:r>
        <w:rPr>
          <w:sz w:val="20"/>
          <w:szCs w:val="20"/>
        </w:rPr>
        <w:t>The next step is to list all of your validated objectives in the first column of the chart below, and in the second column</w:t>
      </w:r>
      <w:ins w:id="25" w:author="Employee" w:date="2012-02-03T19:58:00Z">
        <w:r>
          <w:rPr>
            <w:sz w:val="20"/>
            <w:szCs w:val="20"/>
          </w:rPr>
          <w:t>,</w:t>
        </w:r>
      </w:ins>
      <w:r>
        <w:rPr>
          <w:sz w:val="20"/>
          <w:szCs w:val="20"/>
        </w:rPr>
        <w:t xml:space="preserve"> enter </w:t>
      </w:r>
      <w:del w:id="26" w:author="Employee" w:date="2012-02-03T19:58:00Z">
        <w:r w:rsidDel="00D058A3">
          <w:rPr>
            <w:sz w:val="20"/>
            <w:szCs w:val="20"/>
          </w:rPr>
          <w:delText xml:space="preserve">the </w:delText>
        </w:r>
      </w:del>
      <w:ins w:id="27" w:author="Employee" w:date="2012-02-03T19:58:00Z">
        <w:r>
          <w:rPr>
            <w:sz w:val="20"/>
            <w:szCs w:val="20"/>
          </w:rPr>
          <w:t xml:space="preserve">each </w:t>
        </w:r>
      </w:ins>
      <w:r>
        <w:rPr>
          <w:sz w:val="20"/>
          <w:szCs w:val="20"/>
        </w:rPr>
        <w:t>objective’s corresponding cell number from the cognitive process/knowledge dimensions chart above.</w:t>
      </w:r>
    </w:p>
    <w:p w:rsidR="000C4EDE" w:rsidRDefault="000C4EDE" w:rsidP="00CF6EE3">
      <w:pPr>
        <w:rPr>
          <w:b/>
          <w:sz w:val="20"/>
          <w:szCs w:val="20"/>
        </w:rPr>
      </w:pPr>
    </w:p>
    <w:p w:rsidR="000C4EDE" w:rsidRDefault="000C4EDE" w:rsidP="00CF6EE3">
      <w:pPr>
        <w:rPr>
          <w:b/>
          <w:sz w:val="20"/>
          <w:szCs w:val="20"/>
        </w:rPr>
      </w:pPr>
    </w:p>
    <w:p w:rsidR="000C4EDE" w:rsidRDefault="000C4EDE" w:rsidP="00CF6EE3">
      <w:pPr>
        <w:rPr>
          <w:b/>
          <w:sz w:val="20"/>
          <w:szCs w:val="20"/>
        </w:rPr>
      </w:pPr>
    </w:p>
    <w:p w:rsidR="000C4EDE" w:rsidRDefault="000C4EDE" w:rsidP="00CF6EE3">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58"/>
        <w:gridCol w:w="2718"/>
      </w:tblGrid>
      <w:tr w:rsidR="000C4EDE" w:rsidTr="008D69C6">
        <w:tc>
          <w:tcPr>
            <w:tcW w:w="10458" w:type="dxa"/>
          </w:tcPr>
          <w:p w:rsidR="000C4EDE" w:rsidRPr="008D69C6" w:rsidRDefault="000C4EDE" w:rsidP="00CF6EE3">
            <w:pPr>
              <w:rPr>
                <w:b/>
                <w:sz w:val="20"/>
                <w:szCs w:val="20"/>
              </w:rPr>
            </w:pPr>
            <w:r w:rsidRPr="008D69C6">
              <w:rPr>
                <w:b/>
                <w:sz w:val="20"/>
                <w:szCs w:val="20"/>
              </w:rPr>
              <w:t>Validated Objective</w:t>
            </w:r>
          </w:p>
        </w:tc>
        <w:tc>
          <w:tcPr>
            <w:tcW w:w="2718" w:type="dxa"/>
          </w:tcPr>
          <w:p w:rsidR="000C4EDE" w:rsidRPr="008D69C6" w:rsidRDefault="000C4EDE" w:rsidP="00CF6EE3">
            <w:pPr>
              <w:rPr>
                <w:b/>
                <w:sz w:val="20"/>
                <w:szCs w:val="20"/>
              </w:rPr>
            </w:pPr>
            <w:r w:rsidRPr="008D69C6">
              <w:rPr>
                <w:b/>
                <w:sz w:val="20"/>
                <w:szCs w:val="20"/>
              </w:rPr>
              <w:t>Cognitive/Knowledge Dimension</w:t>
            </w:r>
          </w:p>
        </w:tc>
      </w:tr>
      <w:tr w:rsidR="000C4EDE" w:rsidTr="008D69C6">
        <w:tc>
          <w:tcPr>
            <w:tcW w:w="10458" w:type="dxa"/>
          </w:tcPr>
          <w:p w:rsidR="000C4EDE" w:rsidRPr="008D69C6" w:rsidRDefault="000C4EDE" w:rsidP="008D69C6">
            <w:pPr>
              <w:pStyle w:val="ListParagraph"/>
              <w:numPr>
                <w:ilvl w:val="0"/>
                <w:numId w:val="10"/>
                <w:numberingChange w:id="28" w:author="Employee" w:date="2012-02-03T19:50:00Z" w:original="%1:1:0:."/>
              </w:numPr>
              <w:rPr>
                <w:sz w:val="20"/>
                <w:szCs w:val="20"/>
              </w:rPr>
            </w:pPr>
            <w:r w:rsidRPr="008D69C6">
              <w:rPr>
                <w:sz w:val="20"/>
                <w:szCs w:val="20"/>
              </w:rPr>
              <w:t xml:space="preserve"> </w:t>
            </w:r>
          </w:p>
        </w:tc>
        <w:tc>
          <w:tcPr>
            <w:tcW w:w="2718" w:type="dxa"/>
          </w:tcPr>
          <w:p w:rsidR="000C4EDE" w:rsidRPr="008D69C6" w:rsidRDefault="000C4EDE" w:rsidP="00CF6EE3">
            <w:pPr>
              <w:rPr>
                <w:b/>
                <w:sz w:val="20"/>
                <w:szCs w:val="20"/>
              </w:rPr>
            </w:pPr>
          </w:p>
        </w:tc>
      </w:tr>
      <w:tr w:rsidR="000C4EDE" w:rsidTr="008D69C6">
        <w:tc>
          <w:tcPr>
            <w:tcW w:w="10458" w:type="dxa"/>
          </w:tcPr>
          <w:p w:rsidR="000C4EDE" w:rsidRPr="008D69C6" w:rsidRDefault="000C4EDE" w:rsidP="008D69C6">
            <w:pPr>
              <w:pStyle w:val="ListParagraph"/>
              <w:numPr>
                <w:ilvl w:val="0"/>
                <w:numId w:val="10"/>
                <w:numberingChange w:id="29" w:author="Employee" w:date="2012-02-03T19:50:00Z" w:original="%1:2:0:."/>
              </w:numPr>
              <w:rPr>
                <w:sz w:val="20"/>
                <w:szCs w:val="20"/>
              </w:rPr>
            </w:pPr>
            <w:r w:rsidRPr="008D69C6">
              <w:rPr>
                <w:sz w:val="20"/>
                <w:szCs w:val="20"/>
              </w:rPr>
              <w:t xml:space="preserve"> </w:t>
            </w:r>
          </w:p>
        </w:tc>
        <w:tc>
          <w:tcPr>
            <w:tcW w:w="2718" w:type="dxa"/>
          </w:tcPr>
          <w:p w:rsidR="000C4EDE" w:rsidRPr="008D69C6" w:rsidRDefault="000C4EDE" w:rsidP="00CF6EE3">
            <w:pPr>
              <w:rPr>
                <w:b/>
                <w:sz w:val="20"/>
                <w:szCs w:val="20"/>
              </w:rPr>
            </w:pPr>
          </w:p>
        </w:tc>
      </w:tr>
      <w:tr w:rsidR="000C4EDE" w:rsidTr="008D69C6">
        <w:tc>
          <w:tcPr>
            <w:tcW w:w="10458" w:type="dxa"/>
          </w:tcPr>
          <w:p w:rsidR="000C4EDE" w:rsidRPr="008D69C6" w:rsidRDefault="000C4EDE" w:rsidP="005D7A62">
            <w:pPr>
              <w:rPr>
                <w:sz w:val="20"/>
                <w:szCs w:val="20"/>
              </w:rPr>
            </w:pPr>
            <w:r w:rsidRPr="008D69C6">
              <w:rPr>
                <w:sz w:val="20"/>
                <w:szCs w:val="20"/>
              </w:rPr>
              <w:t>[insert as many rows as needed]</w:t>
            </w:r>
          </w:p>
        </w:tc>
        <w:tc>
          <w:tcPr>
            <w:tcW w:w="2718" w:type="dxa"/>
          </w:tcPr>
          <w:p w:rsidR="000C4EDE" w:rsidRPr="008D69C6" w:rsidRDefault="000C4EDE" w:rsidP="00CF6EE3">
            <w:pPr>
              <w:rPr>
                <w:b/>
                <w:sz w:val="20"/>
                <w:szCs w:val="20"/>
              </w:rPr>
            </w:pPr>
          </w:p>
        </w:tc>
      </w:tr>
    </w:tbl>
    <w:p w:rsidR="000C4EDE" w:rsidRDefault="000C4EDE" w:rsidP="00CF6EE3">
      <w:pPr>
        <w:rPr>
          <w:b/>
          <w:sz w:val="20"/>
          <w:szCs w:val="20"/>
        </w:rPr>
      </w:pPr>
    </w:p>
    <w:p w:rsidR="000C4EDE" w:rsidRDefault="000C4EDE" w:rsidP="00CF6EE3">
      <w:pPr>
        <w:rPr>
          <w:b/>
          <w:sz w:val="20"/>
          <w:szCs w:val="20"/>
        </w:rPr>
      </w:pPr>
    </w:p>
    <w:p w:rsidR="000C4EDE" w:rsidRDefault="000C4EDE" w:rsidP="00CF6EE3">
      <w:pPr>
        <w:rPr>
          <w:b/>
          <w:sz w:val="20"/>
          <w:szCs w:val="20"/>
        </w:rPr>
      </w:pPr>
      <w:r>
        <w:rPr>
          <w:b/>
          <w:sz w:val="20"/>
          <w:szCs w:val="20"/>
        </w:rPr>
        <w:t>Please respond</w:t>
      </w:r>
      <w:del w:id="30" w:author="Employee" w:date="2012-02-03T20:24:00Z">
        <w:r w:rsidDel="00C202A9">
          <w:rPr>
            <w:b/>
            <w:sz w:val="20"/>
            <w:szCs w:val="20"/>
          </w:rPr>
          <w:delText>,</w:delText>
        </w:r>
      </w:del>
      <w:r>
        <w:rPr>
          <w:b/>
          <w:sz w:val="20"/>
          <w:szCs w:val="20"/>
        </w:rPr>
        <w:t xml:space="preserve"> in detail</w:t>
      </w:r>
      <w:del w:id="31" w:author="Employee" w:date="2012-02-03T20:24:00Z">
        <w:r w:rsidDel="00C202A9">
          <w:rPr>
            <w:b/>
            <w:sz w:val="20"/>
            <w:szCs w:val="20"/>
          </w:rPr>
          <w:delText>,</w:delText>
        </w:r>
      </w:del>
      <w:r>
        <w:rPr>
          <w:b/>
          <w:sz w:val="20"/>
          <w:szCs w:val="20"/>
        </w:rPr>
        <w:t xml:space="preserve"> to the directive below:</w:t>
      </w:r>
    </w:p>
    <w:p w:rsidR="000C4EDE" w:rsidRDefault="000C4EDE" w:rsidP="00CF6EE3">
      <w:pPr>
        <w:rPr>
          <w:b/>
          <w:sz w:val="20"/>
          <w:szCs w:val="20"/>
        </w:rPr>
      </w:pPr>
    </w:p>
    <w:p w:rsidR="000C4EDE" w:rsidRPr="001164F3" w:rsidRDefault="000C4EDE" w:rsidP="000C4EDE">
      <w:pPr>
        <w:pStyle w:val="ListParagraph"/>
        <w:numPr>
          <w:numberingChange w:id="32" w:author="Employee" w:date="2012-02-03T19:50:00Z" w:original="%1:1:0:."/>
        </w:numPr>
        <w:ind w:left="360"/>
        <w:rPr>
          <w:sz w:val="20"/>
          <w:szCs w:val="20"/>
        </w:rPr>
        <w:pPrChange w:id="33" w:author="Employee" w:date="2012-02-03T19:58:00Z">
          <w:pPr>
            <w:pStyle w:val="ListParagraph"/>
            <w:ind w:left="0"/>
          </w:pPr>
        </w:pPrChange>
      </w:pPr>
      <w:r>
        <w:rPr>
          <w:sz w:val="20"/>
          <w:szCs w:val="20"/>
        </w:rPr>
        <w:t xml:space="preserve">Explain what the cognitive process/knowledge dimension </w:t>
      </w:r>
      <w:del w:id="34" w:author="Employee" w:date="2012-02-03T19:59:00Z">
        <w:r w:rsidDel="00D058A3">
          <w:rPr>
            <w:sz w:val="20"/>
            <w:szCs w:val="20"/>
          </w:rPr>
          <w:delText xml:space="preserve">indictor </w:delText>
        </w:r>
      </w:del>
      <w:ins w:id="35" w:author="Employee" w:date="2012-02-03T19:59:00Z">
        <w:r>
          <w:rPr>
            <w:sz w:val="20"/>
            <w:szCs w:val="20"/>
          </w:rPr>
          <w:t xml:space="preserve">indicator </w:t>
        </w:r>
      </w:ins>
      <w:r>
        <w:rPr>
          <w:sz w:val="20"/>
          <w:szCs w:val="20"/>
        </w:rPr>
        <w:t xml:space="preserve">for each objective tells you about </w:t>
      </w:r>
      <w:del w:id="36" w:author="Employee" w:date="2012-02-03T19:59:00Z">
        <w:r w:rsidDel="00D058A3">
          <w:rPr>
            <w:sz w:val="20"/>
            <w:szCs w:val="20"/>
          </w:rPr>
          <w:delText xml:space="preserve">what </w:delText>
        </w:r>
      </w:del>
      <w:ins w:id="37" w:author="Employee" w:date="2012-02-03T19:59:00Z">
        <w:r>
          <w:rPr>
            <w:sz w:val="20"/>
            <w:szCs w:val="20"/>
          </w:rPr>
          <w:t xml:space="preserve">the </w:t>
        </w:r>
      </w:ins>
      <w:r>
        <w:rPr>
          <w:sz w:val="20"/>
          <w:szCs w:val="20"/>
        </w:rPr>
        <w:t xml:space="preserve">specific types of knowledge and thinking </w:t>
      </w:r>
      <w:del w:id="38" w:author="Employee" w:date="2012-02-03T19:59:00Z">
        <w:r w:rsidDel="00D058A3">
          <w:rPr>
            <w:sz w:val="20"/>
            <w:szCs w:val="20"/>
          </w:rPr>
          <w:delText xml:space="preserve">will </w:delText>
        </w:r>
      </w:del>
      <w:ins w:id="39" w:author="Employee" w:date="2012-02-03T19:59:00Z">
        <w:r>
          <w:rPr>
            <w:sz w:val="20"/>
            <w:szCs w:val="20"/>
          </w:rPr>
          <w:t xml:space="preserve">that </w:t>
        </w:r>
      </w:ins>
      <w:r>
        <w:rPr>
          <w:sz w:val="20"/>
          <w:szCs w:val="20"/>
        </w:rPr>
        <w:t xml:space="preserve">need to be assessed </w:t>
      </w:r>
      <w:del w:id="40" w:author="Employee" w:date="2012-02-03T19:59:00Z">
        <w:r w:rsidDel="00D058A3">
          <w:rPr>
            <w:sz w:val="20"/>
            <w:szCs w:val="20"/>
          </w:rPr>
          <w:delText xml:space="preserve">in </w:delText>
        </w:r>
      </w:del>
      <w:ins w:id="41" w:author="Employee" w:date="2012-02-03T19:59:00Z">
        <w:r>
          <w:rPr>
            <w:sz w:val="20"/>
            <w:szCs w:val="20"/>
          </w:rPr>
          <w:t xml:space="preserve">for </w:t>
        </w:r>
      </w:ins>
      <w:r>
        <w:rPr>
          <w:sz w:val="20"/>
          <w:szCs w:val="20"/>
        </w:rPr>
        <w:t>your learning asset</w:t>
      </w:r>
      <w:ins w:id="42" w:author="Employee" w:date="2012-02-03T20:00:00Z">
        <w:r>
          <w:rPr>
            <w:sz w:val="20"/>
            <w:szCs w:val="20"/>
          </w:rPr>
          <w:t>.</w:t>
        </w:r>
      </w:ins>
      <w:del w:id="43" w:author="Employee" w:date="2012-02-03T20:00:00Z">
        <w:r w:rsidDel="00D058A3">
          <w:rPr>
            <w:sz w:val="20"/>
            <w:szCs w:val="20"/>
          </w:rPr>
          <w:delText>?</w:delText>
        </w:r>
      </w:del>
      <w:r>
        <w:rPr>
          <w:sz w:val="20"/>
          <w:szCs w:val="20"/>
        </w:rPr>
        <w:t xml:space="preserve">  </w:t>
      </w:r>
    </w:p>
    <w:p w:rsidR="000C4EDE" w:rsidRPr="0026137E" w:rsidRDefault="000C4EDE" w:rsidP="0026137E">
      <w:pPr>
        <w:pStyle w:val="ListParagraph"/>
        <w:rPr>
          <w:sz w:val="20"/>
          <w:szCs w:val="20"/>
        </w:rPr>
      </w:pPr>
    </w:p>
    <w:p w:rsidR="000C4EDE" w:rsidRDefault="000C4EDE" w:rsidP="007B2DF8">
      <w:pPr>
        <w:rPr>
          <w:sz w:val="20"/>
          <w:szCs w:val="20"/>
        </w:rPr>
      </w:pPr>
    </w:p>
    <w:p w:rsidR="000C4EDE" w:rsidRDefault="000C4EDE" w:rsidP="007B2DF8">
      <w:pPr>
        <w:rPr>
          <w:sz w:val="20"/>
          <w:szCs w:val="20"/>
        </w:rPr>
      </w:pPr>
    </w:p>
    <w:p w:rsidR="000C4EDE" w:rsidRDefault="000C4EDE" w:rsidP="007B2DF8">
      <w:pPr>
        <w:rPr>
          <w:sz w:val="20"/>
          <w:szCs w:val="20"/>
        </w:rPr>
      </w:pPr>
    </w:p>
    <w:p w:rsidR="000C4EDE" w:rsidRPr="00975471" w:rsidRDefault="000C4EDE" w:rsidP="00975471">
      <w:pPr>
        <w:pStyle w:val="ListParagraph"/>
        <w:numPr>
          <w:ilvl w:val="0"/>
          <w:numId w:val="7"/>
          <w:numberingChange w:id="44" w:author="Employee" w:date="2012-02-03T19:50:00Z" w:original=""/>
        </w:numPr>
        <w:rPr>
          <w:sz w:val="20"/>
          <w:szCs w:val="20"/>
        </w:rPr>
      </w:pPr>
      <w:r>
        <w:rPr>
          <w:b/>
          <w:sz w:val="20"/>
          <w:szCs w:val="20"/>
        </w:rPr>
        <w:t>Task #</w:t>
      </w:r>
      <w:del w:id="45" w:author="Employee" w:date="2012-02-03T20:00:00Z">
        <w:r w:rsidDel="007A525B">
          <w:rPr>
            <w:b/>
            <w:sz w:val="20"/>
            <w:szCs w:val="20"/>
          </w:rPr>
          <w:delText xml:space="preserve"> </w:delText>
        </w:r>
      </w:del>
      <w:r>
        <w:rPr>
          <w:b/>
          <w:sz w:val="20"/>
          <w:szCs w:val="20"/>
        </w:rPr>
        <w:t>2</w:t>
      </w:r>
      <w:ins w:id="46" w:author="Employee" w:date="2012-02-03T20:00:00Z">
        <w:r>
          <w:rPr>
            <w:b/>
            <w:sz w:val="20"/>
            <w:szCs w:val="20"/>
          </w:rPr>
          <w:t>:</w:t>
        </w:r>
      </w:ins>
      <w:del w:id="47" w:author="Employee" w:date="2012-02-03T20:00:00Z">
        <w:r w:rsidDel="007A525B">
          <w:rPr>
            <w:b/>
            <w:sz w:val="20"/>
            <w:szCs w:val="20"/>
          </w:rPr>
          <w:delText>.</w:delText>
        </w:r>
      </w:del>
      <w:r w:rsidRPr="007B2DF8">
        <w:rPr>
          <w:b/>
          <w:sz w:val="20"/>
          <w:szCs w:val="20"/>
        </w:rPr>
        <w:t xml:space="preserve"> </w:t>
      </w:r>
      <w:del w:id="48" w:author="Employee" w:date="2012-02-03T20:00:00Z">
        <w:r w:rsidRPr="007B2DF8" w:rsidDel="007A525B">
          <w:rPr>
            <w:b/>
            <w:sz w:val="20"/>
            <w:szCs w:val="20"/>
          </w:rPr>
          <w:delText xml:space="preserve"> </w:delText>
        </w:r>
      </w:del>
      <w:r w:rsidRPr="007B2DF8">
        <w:rPr>
          <w:sz w:val="20"/>
          <w:szCs w:val="20"/>
        </w:rPr>
        <w:t xml:space="preserve">The purpose of this task is to </w:t>
      </w:r>
      <w:r>
        <w:rPr>
          <w:sz w:val="20"/>
          <w:szCs w:val="20"/>
        </w:rPr>
        <w:t xml:space="preserve">select an assessment strategy that will appropriately assess the objective’s demands of the learner. To do this, review the types of assessments available, paying close attention to the type of knowledge dimension and cognitive level </w:t>
      </w:r>
      <w:commentRangeStart w:id="49"/>
      <w:r>
        <w:rPr>
          <w:sz w:val="20"/>
          <w:szCs w:val="20"/>
        </w:rPr>
        <w:t>for which they most efficiently and effectively assess</w:t>
      </w:r>
      <w:commentRangeEnd w:id="49"/>
      <w:r>
        <w:rPr>
          <w:rStyle w:val="CommentReference"/>
        </w:rPr>
        <w:commentReference w:id="49"/>
      </w:r>
      <w:r>
        <w:rPr>
          <w:sz w:val="20"/>
          <w:szCs w:val="20"/>
        </w:rPr>
        <w:t xml:space="preserve">. </w:t>
      </w:r>
      <w:del w:id="50" w:author="Employee" w:date="2012-02-03T20:01:00Z">
        <w:r w:rsidDel="007A525B">
          <w:rPr>
            <w:sz w:val="20"/>
            <w:szCs w:val="20"/>
          </w:rPr>
          <w:delText xml:space="preserve"> </w:delText>
        </w:r>
      </w:del>
      <w:r>
        <w:rPr>
          <w:sz w:val="20"/>
          <w:szCs w:val="20"/>
        </w:rPr>
        <w:t>Fill in the assessment method next to each objective in the chart below.</w:t>
      </w:r>
    </w:p>
    <w:p w:rsidR="000C4EDE" w:rsidRDefault="000C4EDE" w:rsidP="008419F0">
      <w:pPr>
        <w:rPr>
          <w:sz w:val="20"/>
          <w:szCs w:val="20"/>
        </w:rPr>
      </w:pPr>
    </w:p>
    <w:p w:rsidR="000C4EDE" w:rsidRDefault="000C4EDE" w:rsidP="008419F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88"/>
        <w:gridCol w:w="6588"/>
      </w:tblGrid>
      <w:tr w:rsidR="000C4EDE" w:rsidTr="008D69C6">
        <w:tc>
          <w:tcPr>
            <w:tcW w:w="6588" w:type="dxa"/>
          </w:tcPr>
          <w:p w:rsidR="000C4EDE" w:rsidRPr="008D69C6" w:rsidRDefault="000C4EDE" w:rsidP="008419F0">
            <w:pPr>
              <w:rPr>
                <w:b/>
                <w:sz w:val="20"/>
                <w:szCs w:val="20"/>
              </w:rPr>
            </w:pPr>
            <w:r w:rsidRPr="008D69C6">
              <w:rPr>
                <w:b/>
                <w:sz w:val="20"/>
                <w:szCs w:val="20"/>
              </w:rPr>
              <w:t>Objective</w:t>
            </w:r>
          </w:p>
        </w:tc>
        <w:tc>
          <w:tcPr>
            <w:tcW w:w="6588" w:type="dxa"/>
          </w:tcPr>
          <w:p w:rsidR="000C4EDE" w:rsidRPr="008D69C6" w:rsidRDefault="000C4EDE" w:rsidP="008419F0">
            <w:pPr>
              <w:rPr>
                <w:b/>
                <w:sz w:val="20"/>
                <w:szCs w:val="20"/>
              </w:rPr>
            </w:pPr>
            <w:r w:rsidRPr="008D69C6">
              <w:rPr>
                <w:b/>
                <w:sz w:val="20"/>
                <w:szCs w:val="20"/>
              </w:rPr>
              <w:t>Assessment</w:t>
            </w:r>
          </w:p>
        </w:tc>
      </w:tr>
      <w:tr w:rsidR="000C4EDE" w:rsidTr="008D69C6">
        <w:tc>
          <w:tcPr>
            <w:tcW w:w="6588" w:type="dxa"/>
          </w:tcPr>
          <w:p w:rsidR="000C4EDE" w:rsidRPr="008D69C6" w:rsidRDefault="000C4EDE" w:rsidP="008419F0">
            <w:pPr>
              <w:rPr>
                <w:sz w:val="20"/>
                <w:szCs w:val="20"/>
              </w:rPr>
            </w:pPr>
            <w:r w:rsidRPr="008D69C6">
              <w:rPr>
                <w:sz w:val="20"/>
                <w:szCs w:val="20"/>
              </w:rPr>
              <w:t>1.</w:t>
            </w:r>
          </w:p>
        </w:tc>
        <w:tc>
          <w:tcPr>
            <w:tcW w:w="6588" w:type="dxa"/>
          </w:tcPr>
          <w:p w:rsidR="000C4EDE" w:rsidRPr="008D69C6" w:rsidRDefault="000C4EDE" w:rsidP="008419F0">
            <w:pPr>
              <w:rPr>
                <w:sz w:val="20"/>
                <w:szCs w:val="20"/>
              </w:rPr>
            </w:pPr>
          </w:p>
        </w:tc>
      </w:tr>
      <w:tr w:rsidR="000C4EDE" w:rsidTr="008D69C6">
        <w:tc>
          <w:tcPr>
            <w:tcW w:w="6588" w:type="dxa"/>
          </w:tcPr>
          <w:p w:rsidR="000C4EDE" w:rsidRPr="008D69C6" w:rsidRDefault="000C4EDE" w:rsidP="008419F0">
            <w:pPr>
              <w:rPr>
                <w:sz w:val="20"/>
                <w:szCs w:val="20"/>
              </w:rPr>
            </w:pPr>
            <w:r w:rsidRPr="008D69C6">
              <w:rPr>
                <w:sz w:val="20"/>
                <w:szCs w:val="20"/>
              </w:rPr>
              <w:t>2.</w:t>
            </w:r>
          </w:p>
        </w:tc>
        <w:tc>
          <w:tcPr>
            <w:tcW w:w="6588" w:type="dxa"/>
          </w:tcPr>
          <w:p w:rsidR="000C4EDE" w:rsidRPr="008D69C6" w:rsidRDefault="000C4EDE" w:rsidP="008419F0">
            <w:pPr>
              <w:rPr>
                <w:sz w:val="20"/>
                <w:szCs w:val="20"/>
              </w:rPr>
            </w:pPr>
          </w:p>
        </w:tc>
      </w:tr>
      <w:tr w:rsidR="000C4EDE" w:rsidTr="008D69C6">
        <w:tc>
          <w:tcPr>
            <w:tcW w:w="6588" w:type="dxa"/>
          </w:tcPr>
          <w:p w:rsidR="000C4EDE" w:rsidRPr="008D69C6" w:rsidRDefault="000C4EDE" w:rsidP="008419F0">
            <w:pPr>
              <w:rPr>
                <w:sz w:val="20"/>
                <w:szCs w:val="20"/>
              </w:rPr>
            </w:pPr>
            <w:r w:rsidRPr="008D69C6">
              <w:rPr>
                <w:sz w:val="20"/>
                <w:szCs w:val="20"/>
              </w:rPr>
              <w:t>[insert as many rows as needed]</w:t>
            </w:r>
          </w:p>
        </w:tc>
        <w:tc>
          <w:tcPr>
            <w:tcW w:w="6588" w:type="dxa"/>
          </w:tcPr>
          <w:p w:rsidR="000C4EDE" w:rsidRPr="008D69C6" w:rsidRDefault="000C4EDE" w:rsidP="008419F0">
            <w:pPr>
              <w:rPr>
                <w:sz w:val="20"/>
                <w:szCs w:val="20"/>
              </w:rPr>
            </w:pPr>
          </w:p>
        </w:tc>
      </w:tr>
    </w:tbl>
    <w:p w:rsidR="000C4EDE" w:rsidRDefault="000C4EDE" w:rsidP="008419F0">
      <w:pPr>
        <w:rPr>
          <w:sz w:val="20"/>
          <w:szCs w:val="20"/>
        </w:rPr>
      </w:pPr>
    </w:p>
    <w:p w:rsidR="000C4EDE" w:rsidRDefault="000C4EDE" w:rsidP="008419F0">
      <w:pPr>
        <w:rPr>
          <w:sz w:val="20"/>
          <w:szCs w:val="20"/>
        </w:rPr>
      </w:pPr>
    </w:p>
    <w:p w:rsidR="000C4EDE" w:rsidRDefault="000C4EDE" w:rsidP="008419F0">
      <w:pPr>
        <w:rPr>
          <w:sz w:val="20"/>
          <w:szCs w:val="20"/>
        </w:rPr>
      </w:pPr>
    </w:p>
    <w:p w:rsidR="000C4EDE" w:rsidRDefault="000C4EDE" w:rsidP="008419F0">
      <w:pPr>
        <w:rPr>
          <w:b/>
          <w:sz w:val="20"/>
          <w:szCs w:val="20"/>
        </w:rPr>
      </w:pPr>
      <w:r>
        <w:rPr>
          <w:b/>
          <w:sz w:val="20"/>
          <w:szCs w:val="20"/>
        </w:rPr>
        <w:t>Please respond in detail to the directive</w:t>
      </w:r>
      <w:ins w:id="51" w:author="Employee" w:date="2012-02-03T20:03:00Z">
        <w:r>
          <w:rPr>
            <w:b/>
            <w:sz w:val="20"/>
            <w:szCs w:val="20"/>
          </w:rPr>
          <w:t>s</w:t>
        </w:r>
      </w:ins>
      <w:r>
        <w:rPr>
          <w:b/>
          <w:sz w:val="20"/>
          <w:szCs w:val="20"/>
        </w:rPr>
        <w:t xml:space="preserve"> below.</w:t>
      </w:r>
    </w:p>
    <w:p w:rsidR="000C4EDE" w:rsidRDefault="000C4EDE" w:rsidP="008419F0">
      <w:pPr>
        <w:rPr>
          <w:b/>
          <w:sz w:val="20"/>
          <w:szCs w:val="20"/>
        </w:rPr>
      </w:pPr>
    </w:p>
    <w:p w:rsidR="000C4EDE" w:rsidRDefault="000C4EDE" w:rsidP="00975471">
      <w:pPr>
        <w:pStyle w:val="ListParagraph"/>
        <w:numPr>
          <w:ilvl w:val="0"/>
          <w:numId w:val="9"/>
          <w:numberingChange w:id="52" w:author="Employee" w:date="2012-02-03T19:50:00Z" w:original="%1:1:0:."/>
        </w:numPr>
        <w:rPr>
          <w:sz w:val="20"/>
          <w:szCs w:val="20"/>
        </w:rPr>
      </w:pPr>
      <w:r>
        <w:rPr>
          <w:sz w:val="20"/>
          <w:szCs w:val="20"/>
        </w:rPr>
        <w:t>Describe how each of your assessment strategies align</w:t>
      </w:r>
      <w:ins w:id="53" w:author="Employee" w:date="2012-02-03T20:03:00Z">
        <w:r>
          <w:rPr>
            <w:sz w:val="20"/>
            <w:szCs w:val="20"/>
          </w:rPr>
          <w:t>s</w:t>
        </w:r>
      </w:ins>
      <w:r>
        <w:rPr>
          <w:sz w:val="20"/>
          <w:szCs w:val="20"/>
        </w:rPr>
        <w:t xml:space="preserve"> with the cognitive and knowledge dimensions of your objectives</w:t>
      </w:r>
      <w:ins w:id="54" w:author="Employee" w:date="2012-02-03T20:03:00Z">
        <w:r>
          <w:rPr>
            <w:sz w:val="20"/>
            <w:szCs w:val="20"/>
          </w:rPr>
          <w:t>.</w:t>
        </w:r>
      </w:ins>
    </w:p>
    <w:p w:rsidR="000C4EDE" w:rsidRDefault="000C4EDE" w:rsidP="00975471">
      <w:pPr>
        <w:pStyle w:val="ListParagraph"/>
        <w:numPr>
          <w:ilvl w:val="0"/>
          <w:numId w:val="9"/>
          <w:numberingChange w:id="55" w:author="Employee" w:date="2012-02-03T19:50:00Z" w:original="%1:2:0:."/>
        </w:numPr>
        <w:rPr>
          <w:sz w:val="20"/>
          <w:szCs w:val="20"/>
        </w:rPr>
      </w:pPr>
      <w:r>
        <w:rPr>
          <w:sz w:val="20"/>
          <w:szCs w:val="20"/>
        </w:rPr>
        <w:t>Consider your target audience and discuss how your assessment strategies align with the stated learner needs in your learner analysis.</w:t>
      </w:r>
    </w:p>
    <w:p w:rsidR="000C4EDE" w:rsidRDefault="000C4EDE" w:rsidP="00975471">
      <w:pPr>
        <w:pStyle w:val="ListParagraph"/>
        <w:numPr>
          <w:ilvl w:val="0"/>
          <w:numId w:val="9"/>
          <w:numberingChange w:id="56" w:author="Employee" w:date="2012-02-03T19:50:00Z" w:original="%1:3:0:."/>
        </w:numPr>
        <w:rPr>
          <w:sz w:val="20"/>
          <w:szCs w:val="20"/>
        </w:rPr>
      </w:pPr>
      <w:r>
        <w:rPr>
          <w:sz w:val="20"/>
          <w:szCs w:val="20"/>
        </w:rPr>
        <w:t>Explain how the cognitive process/knowledge dimensions and the characteristics of the target audience align.</w:t>
      </w:r>
    </w:p>
    <w:p w:rsidR="000C4EDE" w:rsidRDefault="000C4EDE" w:rsidP="000333A5">
      <w:pPr>
        <w:pStyle w:val="ListParagraph"/>
        <w:rPr>
          <w:sz w:val="20"/>
          <w:szCs w:val="20"/>
        </w:rPr>
      </w:pPr>
    </w:p>
    <w:p w:rsidR="000C4EDE" w:rsidRDefault="000C4EDE" w:rsidP="000333A5">
      <w:pPr>
        <w:pStyle w:val="ListParagraph"/>
        <w:rPr>
          <w:sz w:val="20"/>
          <w:szCs w:val="20"/>
        </w:rPr>
      </w:pPr>
    </w:p>
    <w:p w:rsidR="000C4EDE" w:rsidRPr="000333A5" w:rsidRDefault="000C4EDE" w:rsidP="000333A5">
      <w:pPr>
        <w:pStyle w:val="ListParagraph"/>
        <w:numPr>
          <w:ilvl w:val="0"/>
          <w:numId w:val="7"/>
          <w:numberingChange w:id="57" w:author="Employee" w:date="2012-02-03T19:50:00Z" w:original=""/>
        </w:numPr>
        <w:rPr>
          <w:b/>
          <w:sz w:val="20"/>
          <w:szCs w:val="20"/>
        </w:rPr>
      </w:pPr>
      <w:r w:rsidRPr="000333A5">
        <w:rPr>
          <w:b/>
          <w:sz w:val="20"/>
          <w:szCs w:val="20"/>
        </w:rPr>
        <w:t>Task #</w:t>
      </w:r>
      <w:del w:id="58" w:author="Employee" w:date="2012-02-03T20:03:00Z">
        <w:r w:rsidRPr="000333A5" w:rsidDel="007A525B">
          <w:rPr>
            <w:b/>
            <w:sz w:val="20"/>
            <w:szCs w:val="20"/>
          </w:rPr>
          <w:delText xml:space="preserve"> </w:delText>
        </w:r>
      </w:del>
      <w:r w:rsidRPr="000333A5">
        <w:rPr>
          <w:b/>
          <w:sz w:val="20"/>
          <w:szCs w:val="20"/>
        </w:rPr>
        <w:t>3</w:t>
      </w:r>
      <w:ins w:id="59" w:author="Employee" w:date="2012-02-03T20:03:00Z">
        <w:r>
          <w:rPr>
            <w:b/>
            <w:sz w:val="20"/>
            <w:szCs w:val="20"/>
          </w:rPr>
          <w:t>:</w:t>
        </w:r>
      </w:ins>
      <w:del w:id="60" w:author="Employee" w:date="2012-02-03T20:03:00Z">
        <w:r w:rsidDel="007A525B">
          <w:rPr>
            <w:b/>
            <w:sz w:val="20"/>
            <w:szCs w:val="20"/>
          </w:rPr>
          <w:delText>.</w:delText>
        </w:r>
      </w:del>
      <w:r>
        <w:rPr>
          <w:b/>
          <w:sz w:val="20"/>
          <w:szCs w:val="20"/>
        </w:rPr>
        <w:t xml:space="preserve"> </w:t>
      </w:r>
      <w:r>
        <w:rPr>
          <w:sz w:val="20"/>
          <w:szCs w:val="20"/>
        </w:rPr>
        <w:t>The purpose of this task is to s</w:t>
      </w:r>
      <w:r w:rsidRPr="000333A5">
        <w:rPr>
          <w:sz w:val="20"/>
          <w:szCs w:val="20"/>
        </w:rPr>
        <w:t>ummarize the elements of a Course Student Assessment Plan (CSAP) in a Plan of Instruction (POI)</w:t>
      </w:r>
      <w:r>
        <w:rPr>
          <w:sz w:val="20"/>
          <w:szCs w:val="20"/>
        </w:rPr>
        <w:t xml:space="preserve">. </w:t>
      </w:r>
      <w:del w:id="61" w:author="Employee" w:date="2012-02-03T20:03:00Z">
        <w:r w:rsidDel="007A525B">
          <w:rPr>
            <w:sz w:val="20"/>
            <w:szCs w:val="20"/>
          </w:rPr>
          <w:delText xml:space="preserve"> </w:delText>
        </w:r>
      </w:del>
      <w:r>
        <w:rPr>
          <w:sz w:val="20"/>
          <w:szCs w:val="20"/>
        </w:rPr>
        <w:t>To do this</w:t>
      </w:r>
      <w:ins w:id="62" w:author="Employee" w:date="2012-02-03T20:03:00Z">
        <w:r>
          <w:rPr>
            <w:sz w:val="20"/>
            <w:szCs w:val="20"/>
          </w:rPr>
          <w:t>,</w:t>
        </w:r>
      </w:ins>
      <w:r>
        <w:rPr>
          <w:sz w:val="20"/>
          <w:szCs w:val="20"/>
        </w:rPr>
        <w:t xml:space="preserve"> you must ensure that the following are addressed:</w:t>
      </w:r>
    </w:p>
    <w:p w:rsidR="000C4EDE" w:rsidRDefault="000C4EDE" w:rsidP="000333A5">
      <w:pPr>
        <w:rPr>
          <w:b/>
          <w:sz w:val="20"/>
          <w:szCs w:val="20"/>
        </w:rPr>
      </w:pPr>
    </w:p>
    <w:p w:rsidR="000C4EDE" w:rsidRDefault="000C4EDE" w:rsidP="000333A5">
      <w:pPr>
        <w:pStyle w:val="Enspirebulletedtext"/>
        <w:numPr>
          <w:ilvl w:val="0"/>
          <w:numId w:val="11"/>
          <w:numberingChange w:id="63" w:author="Employee" w:date="2012-02-03T19:50:00Z" w:original=""/>
        </w:numPr>
        <w:ind w:left="1800"/>
      </w:pPr>
      <w:r>
        <w:t xml:space="preserve">Identification of all the methods of assessment for a learning asset </w:t>
      </w:r>
    </w:p>
    <w:p w:rsidR="000C4EDE" w:rsidRDefault="000C4EDE" w:rsidP="000333A5">
      <w:pPr>
        <w:pStyle w:val="Enspirebulletedtext"/>
        <w:numPr>
          <w:ilvl w:val="0"/>
          <w:numId w:val="11"/>
          <w:numberingChange w:id="64" w:author="Employee" w:date="2012-02-03T19:50:00Z" w:original=""/>
        </w:numPr>
        <w:ind w:left="1800"/>
      </w:pPr>
      <w:r>
        <w:t xml:space="preserve">A brief description of each of the specific methods of assessment </w:t>
      </w:r>
    </w:p>
    <w:p w:rsidR="000C4EDE" w:rsidRDefault="000C4EDE" w:rsidP="000333A5">
      <w:pPr>
        <w:pStyle w:val="Enspirebulletedtext"/>
        <w:numPr>
          <w:ilvl w:val="0"/>
          <w:numId w:val="11"/>
          <w:numberingChange w:id="65" w:author="Employee" w:date="2012-02-03T19:50:00Z" w:original=""/>
        </w:numPr>
        <w:ind w:left="1800"/>
      </w:pPr>
      <w:r>
        <w:t xml:space="preserve">An explanation of how the assessment methods correlate to the module or lesson structure of the course </w:t>
      </w:r>
    </w:p>
    <w:p w:rsidR="000C4EDE" w:rsidRPr="000333A5" w:rsidRDefault="000C4EDE" w:rsidP="000333A5">
      <w:pPr>
        <w:ind w:left="1800"/>
        <w:rPr>
          <w:b/>
          <w:sz w:val="20"/>
          <w:szCs w:val="20"/>
        </w:rPr>
      </w:pPr>
    </w:p>
    <w:p w:rsidR="000C4EDE" w:rsidRDefault="000C4EDE" w:rsidP="00975471">
      <w:pPr>
        <w:pStyle w:val="ListParagraph"/>
        <w:rPr>
          <w:sz w:val="20"/>
          <w:szCs w:val="20"/>
        </w:rPr>
      </w:pPr>
    </w:p>
    <w:p w:rsidR="000C4EDE" w:rsidRDefault="000C4EDE" w:rsidP="0026137E">
      <w:pPr>
        <w:pStyle w:val="ListParagraph"/>
        <w:rPr>
          <w:sz w:val="20"/>
          <w:szCs w:val="20"/>
        </w:rPr>
      </w:pPr>
      <w:r>
        <w:rPr>
          <w:sz w:val="20"/>
          <w:szCs w:val="20"/>
        </w:rPr>
        <w:t xml:space="preserve">Your summary should be similar in form to </w:t>
      </w:r>
      <w:del w:id="66" w:author="Employee" w:date="2012-02-03T20:04:00Z">
        <w:r w:rsidDel="007A525B">
          <w:rPr>
            <w:sz w:val="20"/>
            <w:szCs w:val="20"/>
          </w:rPr>
          <w:delText xml:space="preserve">the </w:delText>
        </w:r>
      </w:del>
      <w:ins w:id="67" w:author="Employee" w:date="2012-02-03T20:04:00Z">
        <w:r>
          <w:rPr>
            <w:sz w:val="20"/>
            <w:szCs w:val="20"/>
          </w:rPr>
          <w:t xml:space="preserve">this </w:t>
        </w:r>
      </w:ins>
      <w:r>
        <w:rPr>
          <w:sz w:val="20"/>
          <w:szCs w:val="20"/>
        </w:rPr>
        <w:t>example</w:t>
      </w:r>
      <w:del w:id="68" w:author="Employee" w:date="2012-02-03T20:04:00Z">
        <w:r w:rsidDel="007A525B">
          <w:rPr>
            <w:sz w:val="20"/>
            <w:szCs w:val="20"/>
          </w:rPr>
          <w:delText xml:space="preserve"> below</w:delText>
        </w:r>
      </w:del>
      <w:r>
        <w:rPr>
          <w:sz w:val="20"/>
          <w:szCs w:val="20"/>
        </w:rPr>
        <w:t>:</w:t>
      </w:r>
    </w:p>
    <w:p w:rsidR="000C4EDE" w:rsidRDefault="000C4EDE" w:rsidP="0026137E">
      <w:pPr>
        <w:pStyle w:val="ListParagraph"/>
        <w:rPr>
          <w:sz w:val="20"/>
          <w:szCs w:val="20"/>
        </w:rPr>
      </w:pPr>
    </w:p>
    <w:p w:rsidR="000C4EDE" w:rsidRPr="00322446" w:rsidRDefault="000C4EDE" w:rsidP="00322446">
      <w:pPr>
        <w:ind w:left="720"/>
        <w:rPr>
          <w:rFonts w:cs="Arial"/>
          <w:sz w:val="20"/>
          <w:szCs w:val="20"/>
        </w:rPr>
      </w:pPr>
      <w:r w:rsidRPr="00322446">
        <w:rPr>
          <w:sz w:val="20"/>
          <w:szCs w:val="20"/>
        </w:rPr>
        <w:t xml:space="preserve">“Students will be assessed individually based on their demonstration of the learning objectives for each lesson. Each lesson will include a written examination consisting of objective assessment items that will test learners’ basic recall of the information </w:t>
      </w:r>
      <w:del w:id="69" w:author="Employee" w:date="2012-02-03T20:04:00Z">
        <w:r w:rsidRPr="00322446" w:rsidDel="007A525B">
          <w:rPr>
            <w:sz w:val="20"/>
            <w:szCs w:val="20"/>
          </w:rPr>
          <w:delText xml:space="preserve">presenting </w:delText>
        </w:r>
      </w:del>
      <w:ins w:id="70" w:author="Employee" w:date="2012-02-03T20:04:00Z">
        <w:r w:rsidRPr="00322446">
          <w:rPr>
            <w:sz w:val="20"/>
            <w:szCs w:val="20"/>
          </w:rPr>
          <w:t>present</w:t>
        </w:r>
        <w:r>
          <w:rPr>
            <w:sz w:val="20"/>
            <w:szCs w:val="20"/>
          </w:rPr>
          <w:t>ed</w:t>
        </w:r>
        <w:r w:rsidRPr="00322446">
          <w:rPr>
            <w:sz w:val="20"/>
            <w:szCs w:val="20"/>
          </w:rPr>
          <w:t xml:space="preserve"> </w:t>
        </w:r>
      </w:ins>
      <w:r w:rsidRPr="00322446">
        <w:rPr>
          <w:sz w:val="20"/>
          <w:szCs w:val="20"/>
        </w:rPr>
        <w:t xml:space="preserve">in the lesson as well as at least one essay question or equivalent written assessment item that will measure learners’ understanding of the major concepts presented in the lesson.” </w:t>
      </w:r>
    </w:p>
    <w:p w:rsidR="000C4EDE" w:rsidRPr="00322446" w:rsidRDefault="000C4EDE" w:rsidP="0026137E">
      <w:pPr>
        <w:pStyle w:val="ListParagraph"/>
        <w:rPr>
          <w:sz w:val="20"/>
          <w:szCs w:val="20"/>
        </w:rPr>
      </w:pPr>
    </w:p>
    <w:p w:rsidR="000C4EDE" w:rsidRDefault="000C4EDE" w:rsidP="000333A5">
      <w:pPr>
        <w:rPr>
          <w:b/>
          <w:sz w:val="20"/>
          <w:szCs w:val="20"/>
        </w:rPr>
      </w:pPr>
      <w:r>
        <w:rPr>
          <w:b/>
          <w:sz w:val="20"/>
          <w:szCs w:val="20"/>
        </w:rPr>
        <w:t>Please respond in detail to the directive below.</w:t>
      </w:r>
    </w:p>
    <w:p w:rsidR="000C4EDE" w:rsidRDefault="000C4EDE" w:rsidP="0026137E">
      <w:pPr>
        <w:pStyle w:val="ListParagraph"/>
        <w:rPr>
          <w:sz w:val="20"/>
          <w:szCs w:val="20"/>
        </w:rPr>
      </w:pPr>
    </w:p>
    <w:p w:rsidR="000C4EDE" w:rsidRDefault="000C4EDE" w:rsidP="000C4EDE">
      <w:pPr>
        <w:pStyle w:val="ListParagraph"/>
        <w:numPr>
          <w:numberingChange w:id="71" w:author="Employee" w:date="2012-02-03T19:50:00Z" w:original="%1:1:0:."/>
        </w:numPr>
        <w:rPr>
          <w:sz w:val="20"/>
          <w:szCs w:val="20"/>
        </w:rPr>
        <w:pPrChange w:id="72" w:author="Employee" w:date="2012-02-03T20:05:00Z">
          <w:pPr>
            <w:pStyle w:val="ListParagraph"/>
            <w:ind w:left="0"/>
          </w:pPr>
        </w:pPrChange>
      </w:pPr>
      <w:del w:id="73" w:author="Employee" w:date="2012-02-03T20:05:00Z">
        <w:r w:rsidDel="007A525B">
          <w:rPr>
            <w:sz w:val="20"/>
            <w:szCs w:val="20"/>
          </w:rPr>
          <w:delText xml:space="preserve"> </w:delText>
        </w:r>
      </w:del>
      <w:r>
        <w:rPr>
          <w:sz w:val="20"/>
          <w:szCs w:val="20"/>
        </w:rPr>
        <w:t xml:space="preserve">Write </w:t>
      </w:r>
      <w:del w:id="74" w:author="Employee" w:date="2012-02-03T20:05:00Z">
        <w:r w:rsidDel="007A525B">
          <w:rPr>
            <w:sz w:val="20"/>
            <w:szCs w:val="20"/>
          </w:rPr>
          <w:delText xml:space="preserve">out </w:delText>
        </w:r>
      </w:del>
      <w:r>
        <w:rPr>
          <w:sz w:val="20"/>
          <w:szCs w:val="20"/>
        </w:rPr>
        <w:t xml:space="preserve">your summary and circle each </w:t>
      </w:r>
      <w:commentRangeStart w:id="75"/>
      <w:ins w:id="76" w:author="Employee" w:date="2012-02-03T20:05:00Z">
        <w:r>
          <w:rPr>
            <w:sz w:val="20"/>
            <w:szCs w:val="20"/>
          </w:rPr>
          <w:t>DAU</w:t>
        </w:r>
        <w:commentRangeEnd w:id="75"/>
        <w:r>
          <w:rPr>
            <w:rStyle w:val="CommentReference"/>
          </w:rPr>
          <w:commentReference w:id="75"/>
        </w:r>
        <w:r>
          <w:rPr>
            <w:sz w:val="20"/>
            <w:szCs w:val="20"/>
          </w:rPr>
          <w:t xml:space="preserve"> </w:t>
        </w:r>
      </w:ins>
      <w:r>
        <w:rPr>
          <w:sz w:val="20"/>
          <w:szCs w:val="20"/>
        </w:rPr>
        <w:t>criterion</w:t>
      </w:r>
      <w:del w:id="77" w:author="Employee" w:date="2012-02-03T20:05:00Z">
        <w:r w:rsidDel="007A525B">
          <w:rPr>
            <w:sz w:val="20"/>
            <w:szCs w:val="20"/>
          </w:rPr>
          <w:delText xml:space="preserve"> required for the summary by DAU</w:delText>
        </w:r>
      </w:del>
      <w:r>
        <w:rPr>
          <w:sz w:val="20"/>
          <w:szCs w:val="20"/>
        </w:rPr>
        <w:t>.</w:t>
      </w:r>
    </w:p>
    <w:p w:rsidR="000C4EDE" w:rsidRPr="00975471" w:rsidRDefault="000C4EDE" w:rsidP="000333A5">
      <w:pPr>
        <w:pStyle w:val="ListParagraph"/>
        <w:ind w:left="1080"/>
        <w:rPr>
          <w:sz w:val="20"/>
          <w:szCs w:val="20"/>
        </w:rPr>
      </w:pPr>
    </w:p>
    <w:sectPr w:rsidR="000C4EDE" w:rsidRPr="00975471" w:rsidSect="00DE2458">
      <w:headerReference w:type="default" r:id="rId8"/>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Employee" w:date="2012-02-03T20:26:00Z" w:initials="E">
    <w:p w:rsidR="000C4EDE" w:rsidRDefault="000C4EDE">
      <w:pPr>
        <w:pStyle w:val="CommentText"/>
      </w:pPr>
      <w:r>
        <w:rPr>
          <w:rStyle w:val="CommentReference"/>
        </w:rPr>
        <w:annotationRef/>
      </w:r>
      <w:r>
        <w:t>Should type of objective (I assume TLO) be included in these mentions? Also in next graf and table?</w:t>
      </w:r>
    </w:p>
  </w:comment>
  <w:comment w:id="49" w:author="Employee" w:date="2012-02-03T20:06:00Z" w:initials="E">
    <w:p w:rsidR="000C4EDE" w:rsidRDefault="000C4EDE">
      <w:pPr>
        <w:pStyle w:val="CommentText"/>
      </w:pPr>
      <w:r>
        <w:rPr>
          <w:rStyle w:val="CommentReference"/>
        </w:rPr>
        <w:annotationRef/>
      </w:r>
      <w:r>
        <w:t>This is a little awkward. Is there a better phrasing?</w:t>
      </w:r>
    </w:p>
  </w:comment>
  <w:comment w:id="75" w:author="Employee" w:date="2012-02-03T20:06:00Z" w:initials="E">
    <w:p w:rsidR="000C4EDE" w:rsidRDefault="000C4EDE">
      <w:pPr>
        <w:pStyle w:val="CommentText"/>
      </w:pPr>
      <w:r>
        <w:rPr>
          <w:rStyle w:val="CommentReference"/>
        </w:rPr>
        <w:annotationRef/>
      </w:r>
      <w:r>
        <w:t>This mention of DAU is very unusual. Should it be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EDE" w:rsidRDefault="000C4EDE" w:rsidP="00DE2458">
      <w:r>
        <w:separator/>
      </w:r>
    </w:p>
  </w:endnote>
  <w:endnote w:type="continuationSeparator" w:id="1">
    <w:p w:rsidR="000C4EDE" w:rsidRDefault="000C4EDE" w:rsidP="00DE24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EDE" w:rsidRDefault="000C4EDE" w:rsidP="00DE2458">
      <w:r>
        <w:separator/>
      </w:r>
    </w:p>
  </w:footnote>
  <w:footnote w:type="continuationSeparator" w:id="1">
    <w:p w:rsidR="000C4EDE" w:rsidRDefault="000C4EDE"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EDE" w:rsidRDefault="000C4EDE" w:rsidP="00DE2458">
    <w:pPr>
      <w:pStyle w:val="Header"/>
      <w:jc w:val="center"/>
      <w:rPr>
        <w:ins w:id="78" w:author="Employee" w:date="2012-02-03T19:50:00Z"/>
        <w:sz w:val="20"/>
        <w:szCs w:val="20"/>
      </w:rPr>
    </w:pPr>
    <w:r>
      <w:rPr>
        <w:sz w:val="20"/>
        <w:szCs w:val="20"/>
      </w:rPr>
      <w:t>Module</w:t>
    </w:r>
    <w:ins w:id="79" w:author="Employee" w:date="2012-02-03T19:50:00Z">
      <w:r>
        <w:rPr>
          <w:sz w:val="20"/>
          <w:szCs w:val="20"/>
        </w:rPr>
        <w:t xml:space="preserve"> </w:t>
      </w:r>
    </w:ins>
    <w:r>
      <w:rPr>
        <w:sz w:val="20"/>
        <w:szCs w:val="20"/>
      </w:rPr>
      <w:t>2 /Lesson</w:t>
    </w:r>
    <w:ins w:id="80" w:author="Employee" w:date="2012-02-03T19:50:00Z">
      <w:r>
        <w:rPr>
          <w:sz w:val="20"/>
          <w:szCs w:val="20"/>
        </w:rPr>
        <w:t xml:space="preserve"> </w:t>
      </w:r>
    </w:ins>
    <w:r>
      <w:rPr>
        <w:sz w:val="20"/>
        <w:szCs w:val="20"/>
      </w:rPr>
      <w:t xml:space="preserve">3   </w:t>
    </w:r>
  </w:p>
  <w:p w:rsidR="000C4EDE" w:rsidRDefault="000C4EDE" w:rsidP="00DE2458">
    <w:pPr>
      <w:pStyle w:val="Header"/>
      <w:numPr>
        <w:ins w:id="81" w:author="Employee" w:date="2012-02-03T19:50:00Z"/>
      </w:numPr>
      <w:jc w:val="center"/>
      <w:rPr>
        <w:b/>
        <w:sz w:val="20"/>
        <w:szCs w:val="20"/>
      </w:rPr>
    </w:pPr>
    <w:r>
      <w:rPr>
        <w:b/>
        <w:sz w:val="20"/>
        <w:szCs w:val="20"/>
      </w:rPr>
      <w:t>WRITTEN ASSIGNMENT</w:t>
    </w:r>
  </w:p>
  <w:p w:rsidR="000C4EDE" w:rsidRPr="00DE2458" w:rsidRDefault="000C4EDE"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3AD87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F669B1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53C377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E74A89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952AD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4EFE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B2D8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97EA8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3AE01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14E23A"/>
    <w:lvl w:ilvl="0">
      <w:start w:val="1"/>
      <w:numFmt w:val="bullet"/>
      <w:lvlText w:val=""/>
      <w:lvlJc w:val="left"/>
      <w:pPr>
        <w:tabs>
          <w:tab w:val="num" w:pos="360"/>
        </w:tabs>
        <w:ind w:left="360" w:hanging="360"/>
      </w:pPr>
      <w:rPr>
        <w:rFonts w:ascii="Symbol" w:hAnsi="Symbol" w:hint="default"/>
      </w:rPr>
    </w:lvl>
  </w:abstractNum>
  <w:abstractNum w:abstractNumId="10">
    <w:nsid w:val="0450264C"/>
    <w:multiLevelType w:val="hybridMultilevel"/>
    <w:tmpl w:val="B712B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3F3D5C"/>
    <w:multiLevelType w:val="hybridMultilevel"/>
    <w:tmpl w:val="250235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FD4721C"/>
    <w:multiLevelType w:val="hybridMultilevel"/>
    <w:tmpl w:val="E2DEFEEC"/>
    <w:lvl w:ilvl="0" w:tplc="04090005">
      <w:start w:val="1"/>
      <w:numFmt w:val="bullet"/>
      <w:lvlText w:val=""/>
      <w:lvlJc w:val="left"/>
      <w:pPr>
        <w:ind w:left="720" w:hanging="360"/>
      </w:pPr>
      <w:rPr>
        <w:rFonts w:ascii="Wingdings" w:hAnsi="Wingdings"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744AEA"/>
    <w:multiLevelType w:val="hybridMultilevel"/>
    <w:tmpl w:val="8B1C56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440539F"/>
    <w:multiLevelType w:val="hybridMultilevel"/>
    <w:tmpl w:val="856C02B2"/>
    <w:lvl w:ilvl="0" w:tplc="9B80299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837B9"/>
    <w:multiLevelType w:val="hybridMultilevel"/>
    <w:tmpl w:val="7E90BD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07C7E1B"/>
    <w:multiLevelType w:val="hybridMultilevel"/>
    <w:tmpl w:val="134A78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4717E0F"/>
    <w:multiLevelType w:val="hybridMultilevel"/>
    <w:tmpl w:val="5D201B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3D74303"/>
    <w:multiLevelType w:val="hybridMultilevel"/>
    <w:tmpl w:val="35B4BA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A6671F9"/>
    <w:multiLevelType w:val="hybridMultilevel"/>
    <w:tmpl w:val="11AA1D3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nsid w:val="7D8237EB"/>
    <w:multiLevelType w:val="hybridMultilevel"/>
    <w:tmpl w:val="DB20E72C"/>
    <w:lvl w:ilvl="0" w:tplc="FFFFFFFF">
      <w:start w:val="1"/>
      <w:numFmt w:val="lowerLetter"/>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15"/>
  </w:num>
  <w:num w:numId="2">
    <w:abstractNumId w:val="13"/>
  </w:num>
  <w:num w:numId="3">
    <w:abstractNumId w:val="11"/>
  </w:num>
  <w:num w:numId="4">
    <w:abstractNumId w:val="16"/>
  </w:num>
  <w:num w:numId="5">
    <w:abstractNumId w:val="20"/>
  </w:num>
  <w:num w:numId="6">
    <w:abstractNumId w:val="21"/>
  </w:num>
  <w:num w:numId="7">
    <w:abstractNumId w:val="10"/>
  </w:num>
  <w:num w:numId="8">
    <w:abstractNumId w:val="17"/>
  </w:num>
  <w:num w:numId="9">
    <w:abstractNumId w:val="19"/>
  </w:num>
  <w:num w:numId="10">
    <w:abstractNumId w:val="18"/>
  </w:num>
  <w:num w:numId="11">
    <w:abstractNumId w:val="12"/>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20"/>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475"/>
    <w:rsid w:val="000001AA"/>
    <w:rsid w:val="00006FB0"/>
    <w:rsid w:val="000253F6"/>
    <w:rsid w:val="000333A5"/>
    <w:rsid w:val="000603B6"/>
    <w:rsid w:val="000612C3"/>
    <w:rsid w:val="00081357"/>
    <w:rsid w:val="00097A1A"/>
    <w:rsid w:val="000A79E5"/>
    <w:rsid w:val="000B484C"/>
    <w:rsid w:val="000C4EDE"/>
    <w:rsid w:val="000E6636"/>
    <w:rsid w:val="000F02F4"/>
    <w:rsid w:val="00100421"/>
    <w:rsid w:val="00105B9C"/>
    <w:rsid w:val="001164F3"/>
    <w:rsid w:val="001231BF"/>
    <w:rsid w:val="001365B2"/>
    <w:rsid w:val="00144165"/>
    <w:rsid w:val="00154FCF"/>
    <w:rsid w:val="00156A00"/>
    <w:rsid w:val="00176B46"/>
    <w:rsid w:val="0018240C"/>
    <w:rsid w:val="001A07B8"/>
    <w:rsid w:val="001A07F6"/>
    <w:rsid w:val="001A7837"/>
    <w:rsid w:val="001B10C0"/>
    <w:rsid w:val="001D359F"/>
    <w:rsid w:val="001F771D"/>
    <w:rsid w:val="00214819"/>
    <w:rsid w:val="002366F4"/>
    <w:rsid w:val="00242949"/>
    <w:rsid w:val="00260997"/>
    <w:rsid w:val="0026137E"/>
    <w:rsid w:val="002908B8"/>
    <w:rsid w:val="00293298"/>
    <w:rsid w:val="00296AA1"/>
    <w:rsid w:val="002B1CD4"/>
    <w:rsid w:val="002C6DBE"/>
    <w:rsid w:val="002D5094"/>
    <w:rsid w:val="002E5783"/>
    <w:rsid w:val="002F24DE"/>
    <w:rsid w:val="002F5B7A"/>
    <w:rsid w:val="00300233"/>
    <w:rsid w:val="00302931"/>
    <w:rsid w:val="00303E1E"/>
    <w:rsid w:val="00304F73"/>
    <w:rsid w:val="00322446"/>
    <w:rsid w:val="003B4B4C"/>
    <w:rsid w:val="003B7C47"/>
    <w:rsid w:val="003C2A57"/>
    <w:rsid w:val="003D1526"/>
    <w:rsid w:val="004458C5"/>
    <w:rsid w:val="00451EB6"/>
    <w:rsid w:val="004832B5"/>
    <w:rsid w:val="00485957"/>
    <w:rsid w:val="0049731A"/>
    <w:rsid w:val="004A1F2A"/>
    <w:rsid w:val="004B6C48"/>
    <w:rsid w:val="004D098A"/>
    <w:rsid w:val="004D4E59"/>
    <w:rsid w:val="00542D53"/>
    <w:rsid w:val="005603C9"/>
    <w:rsid w:val="005622C3"/>
    <w:rsid w:val="00593518"/>
    <w:rsid w:val="00597382"/>
    <w:rsid w:val="005B338E"/>
    <w:rsid w:val="005B64EA"/>
    <w:rsid w:val="005D2A28"/>
    <w:rsid w:val="005D7A62"/>
    <w:rsid w:val="005F6DCF"/>
    <w:rsid w:val="00600646"/>
    <w:rsid w:val="006372BE"/>
    <w:rsid w:val="00642569"/>
    <w:rsid w:val="00650FEF"/>
    <w:rsid w:val="00674149"/>
    <w:rsid w:val="0067613B"/>
    <w:rsid w:val="006773DE"/>
    <w:rsid w:val="00690269"/>
    <w:rsid w:val="006A320E"/>
    <w:rsid w:val="006A7E63"/>
    <w:rsid w:val="006C17FC"/>
    <w:rsid w:val="006D407F"/>
    <w:rsid w:val="006D5D46"/>
    <w:rsid w:val="006E2322"/>
    <w:rsid w:val="00704278"/>
    <w:rsid w:val="007337D4"/>
    <w:rsid w:val="00733EEB"/>
    <w:rsid w:val="0073548F"/>
    <w:rsid w:val="00767544"/>
    <w:rsid w:val="007967F1"/>
    <w:rsid w:val="007A525B"/>
    <w:rsid w:val="007B2DF8"/>
    <w:rsid w:val="007C33A0"/>
    <w:rsid w:val="007D05B6"/>
    <w:rsid w:val="007D42A8"/>
    <w:rsid w:val="007D5898"/>
    <w:rsid w:val="007E165B"/>
    <w:rsid w:val="00806485"/>
    <w:rsid w:val="00807C56"/>
    <w:rsid w:val="008419F0"/>
    <w:rsid w:val="008455C0"/>
    <w:rsid w:val="008650C1"/>
    <w:rsid w:val="008679F3"/>
    <w:rsid w:val="00880AC1"/>
    <w:rsid w:val="00881E7F"/>
    <w:rsid w:val="00895F2B"/>
    <w:rsid w:val="008A70AE"/>
    <w:rsid w:val="008A7459"/>
    <w:rsid w:val="008C1ACB"/>
    <w:rsid w:val="008C1B0F"/>
    <w:rsid w:val="008C6511"/>
    <w:rsid w:val="008D081F"/>
    <w:rsid w:val="008D69C6"/>
    <w:rsid w:val="008D6AE2"/>
    <w:rsid w:val="008F1D35"/>
    <w:rsid w:val="008F1FC8"/>
    <w:rsid w:val="008F2094"/>
    <w:rsid w:val="008F4D24"/>
    <w:rsid w:val="00931A77"/>
    <w:rsid w:val="009509DB"/>
    <w:rsid w:val="00950B98"/>
    <w:rsid w:val="00975471"/>
    <w:rsid w:val="009909F2"/>
    <w:rsid w:val="00991475"/>
    <w:rsid w:val="009B4A02"/>
    <w:rsid w:val="009D7A3C"/>
    <w:rsid w:val="009E28FC"/>
    <w:rsid w:val="00A06AAA"/>
    <w:rsid w:val="00A42C6C"/>
    <w:rsid w:val="00A675C7"/>
    <w:rsid w:val="00A708AE"/>
    <w:rsid w:val="00AA4BD1"/>
    <w:rsid w:val="00AC15BA"/>
    <w:rsid w:val="00AE4C5F"/>
    <w:rsid w:val="00AF3DD5"/>
    <w:rsid w:val="00B07F44"/>
    <w:rsid w:val="00B425E3"/>
    <w:rsid w:val="00B71466"/>
    <w:rsid w:val="00B954D1"/>
    <w:rsid w:val="00BA18A7"/>
    <w:rsid w:val="00BA1B58"/>
    <w:rsid w:val="00BB4E00"/>
    <w:rsid w:val="00BE46DC"/>
    <w:rsid w:val="00C15C57"/>
    <w:rsid w:val="00C202A9"/>
    <w:rsid w:val="00C24AC8"/>
    <w:rsid w:val="00C422A7"/>
    <w:rsid w:val="00C57B03"/>
    <w:rsid w:val="00C57D5E"/>
    <w:rsid w:val="00C83874"/>
    <w:rsid w:val="00C95E0E"/>
    <w:rsid w:val="00CA02E1"/>
    <w:rsid w:val="00CB5B6A"/>
    <w:rsid w:val="00CD181E"/>
    <w:rsid w:val="00CE6B86"/>
    <w:rsid w:val="00CF6EE3"/>
    <w:rsid w:val="00D006E8"/>
    <w:rsid w:val="00D0589F"/>
    <w:rsid w:val="00D058A3"/>
    <w:rsid w:val="00D1057C"/>
    <w:rsid w:val="00D16BC9"/>
    <w:rsid w:val="00D27A46"/>
    <w:rsid w:val="00D45E30"/>
    <w:rsid w:val="00D9241F"/>
    <w:rsid w:val="00D94A6B"/>
    <w:rsid w:val="00D9578F"/>
    <w:rsid w:val="00D96C6C"/>
    <w:rsid w:val="00DA311F"/>
    <w:rsid w:val="00DD6209"/>
    <w:rsid w:val="00DD6D7B"/>
    <w:rsid w:val="00DE2458"/>
    <w:rsid w:val="00E0309B"/>
    <w:rsid w:val="00E21213"/>
    <w:rsid w:val="00E23B95"/>
    <w:rsid w:val="00E3431E"/>
    <w:rsid w:val="00E4147C"/>
    <w:rsid w:val="00E43411"/>
    <w:rsid w:val="00E4529D"/>
    <w:rsid w:val="00E63851"/>
    <w:rsid w:val="00E6503E"/>
    <w:rsid w:val="00E82510"/>
    <w:rsid w:val="00EA7623"/>
    <w:rsid w:val="00EC4246"/>
    <w:rsid w:val="00ED586E"/>
    <w:rsid w:val="00EE0798"/>
    <w:rsid w:val="00F01B68"/>
    <w:rsid w:val="00F2691A"/>
    <w:rsid w:val="00F57315"/>
    <w:rsid w:val="00F70408"/>
    <w:rsid w:val="00F7644E"/>
    <w:rsid w:val="00F77065"/>
    <w:rsid w:val="00F920A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7C"/>
    <w:rPr>
      <w:sz w:val="24"/>
      <w:szCs w:val="24"/>
    </w:rPr>
  </w:style>
  <w:style w:type="paragraph" w:styleId="Heading3">
    <w:name w:val="heading 3"/>
    <w:basedOn w:val="Normal"/>
    <w:link w:val="Heading3Char"/>
    <w:uiPriority w:val="9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4147C"/>
    <w:rPr>
      <w:rFonts w:ascii="Times" w:hAnsi="Times" w:cs="Times New Roman"/>
      <w:b/>
      <w:sz w:val="27"/>
    </w:rPr>
  </w:style>
  <w:style w:type="table" w:styleId="TableGrid">
    <w:name w:val="Table Grid"/>
    <w:basedOn w:val="TableNormal"/>
    <w:uiPriority w:val="99"/>
    <w:rsid w:val="00DE24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DE2458"/>
    <w:pPr>
      <w:tabs>
        <w:tab w:val="center" w:pos="4680"/>
        <w:tab w:val="right" w:pos="9360"/>
      </w:tabs>
    </w:pPr>
  </w:style>
  <w:style w:type="character" w:customStyle="1" w:styleId="HeaderChar">
    <w:name w:val="Header Char"/>
    <w:basedOn w:val="DefaultParagraphFont"/>
    <w:link w:val="Header"/>
    <w:uiPriority w:val="99"/>
    <w:semiHidden/>
    <w:locked/>
    <w:rsid w:val="00DE2458"/>
    <w:rPr>
      <w:rFonts w:cs="Times New Roman"/>
      <w:sz w:val="24"/>
      <w:szCs w:val="24"/>
    </w:rPr>
  </w:style>
  <w:style w:type="paragraph" w:styleId="Footer">
    <w:name w:val="footer"/>
    <w:basedOn w:val="Normal"/>
    <w:link w:val="FooterChar"/>
    <w:uiPriority w:val="99"/>
    <w:semiHidden/>
    <w:rsid w:val="00DE2458"/>
    <w:pPr>
      <w:tabs>
        <w:tab w:val="center" w:pos="4680"/>
        <w:tab w:val="right" w:pos="9360"/>
      </w:tabs>
    </w:pPr>
  </w:style>
  <w:style w:type="character" w:customStyle="1" w:styleId="FooterChar">
    <w:name w:val="Footer Char"/>
    <w:basedOn w:val="DefaultParagraphFont"/>
    <w:link w:val="Footer"/>
    <w:uiPriority w:val="99"/>
    <w:semiHidden/>
    <w:locked/>
    <w:rsid w:val="00DE2458"/>
    <w:rPr>
      <w:rFonts w:cs="Times New Roman"/>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99"/>
    <w:qFormat/>
    <w:rsid w:val="008A70AE"/>
    <w:pPr>
      <w:ind w:left="720"/>
      <w:contextualSpacing/>
    </w:pPr>
  </w:style>
  <w:style w:type="paragraph" w:styleId="BalloonText">
    <w:name w:val="Balloon Text"/>
    <w:basedOn w:val="Normal"/>
    <w:link w:val="BalloonTextChar"/>
    <w:uiPriority w:val="99"/>
    <w:semiHidden/>
    <w:rsid w:val="00D058A3"/>
    <w:rPr>
      <w:rFonts w:ascii="Tahoma" w:hAnsi="Tahoma" w:cs="Tahoma"/>
      <w:sz w:val="16"/>
      <w:szCs w:val="16"/>
    </w:rPr>
  </w:style>
  <w:style w:type="character" w:customStyle="1" w:styleId="BalloonTextChar">
    <w:name w:val="Balloon Text Char"/>
    <w:basedOn w:val="DefaultParagraphFont"/>
    <w:link w:val="BalloonText"/>
    <w:uiPriority w:val="99"/>
    <w:semiHidden/>
    <w:rsid w:val="009F650E"/>
    <w:rPr>
      <w:rFonts w:ascii="Times New Roman" w:hAnsi="Times New Roman"/>
      <w:sz w:val="0"/>
      <w:szCs w:val="0"/>
    </w:rPr>
  </w:style>
  <w:style w:type="character" w:styleId="CommentReference">
    <w:name w:val="annotation reference"/>
    <w:basedOn w:val="DefaultParagraphFont"/>
    <w:uiPriority w:val="99"/>
    <w:semiHidden/>
    <w:rsid w:val="007A525B"/>
    <w:rPr>
      <w:rFonts w:cs="Times New Roman"/>
      <w:sz w:val="16"/>
      <w:szCs w:val="16"/>
    </w:rPr>
  </w:style>
  <w:style w:type="paragraph" w:styleId="CommentText">
    <w:name w:val="annotation text"/>
    <w:basedOn w:val="Normal"/>
    <w:link w:val="CommentTextChar"/>
    <w:uiPriority w:val="99"/>
    <w:semiHidden/>
    <w:rsid w:val="007A525B"/>
    <w:rPr>
      <w:sz w:val="20"/>
      <w:szCs w:val="20"/>
    </w:rPr>
  </w:style>
  <w:style w:type="character" w:customStyle="1" w:styleId="CommentTextChar">
    <w:name w:val="Comment Text Char"/>
    <w:basedOn w:val="DefaultParagraphFont"/>
    <w:link w:val="CommentText"/>
    <w:uiPriority w:val="99"/>
    <w:semiHidden/>
    <w:rsid w:val="009F650E"/>
    <w:rPr>
      <w:sz w:val="20"/>
      <w:szCs w:val="20"/>
    </w:rPr>
  </w:style>
  <w:style w:type="paragraph" w:styleId="CommentSubject">
    <w:name w:val="annotation subject"/>
    <w:basedOn w:val="CommentText"/>
    <w:next w:val="CommentText"/>
    <w:link w:val="CommentSubjectChar"/>
    <w:uiPriority w:val="99"/>
    <w:semiHidden/>
    <w:rsid w:val="007A525B"/>
    <w:rPr>
      <w:b/>
      <w:bCs/>
    </w:rPr>
  </w:style>
  <w:style w:type="character" w:customStyle="1" w:styleId="CommentSubjectChar">
    <w:name w:val="Comment Subject Char"/>
    <w:basedOn w:val="CommentTextChar"/>
    <w:link w:val="CommentSubject"/>
    <w:uiPriority w:val="99"/>
    <w:semiHidden/>
    <w:rsid w:val="009F650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Discrete Analysis.dotx</Template>
  <TotalTime>10</TotalTime>
  <Pages>3</Pages>
  <Words>602</Words>
  <Characters>3432</Characters>
  <Application>Microsoft Office Outlook</Application>
  <DocSecurity>0</DocSecurity>
  <Lines>0</Lines>
  <Paragraphs>0</Paragraphs>
  <ScaleCrop>false</ScaleCrop>
  <Company>Immaculata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ccharnitski</dc:creator>
  <cp:keywords/>
  <dc:description/>
  <cp:lastModifiedBy>Employee</cp:lastModifiedBy>
  <cp:revision>3</cp:revision>
  <dcterms:created xsi:type="dcterms:W3CDTF">2012-02-04T02:06:00Z</dcterms:created>
  <dcterms:modified xsi:type="dcterms:W3CDTF">2012-02-04T02:30:00Z</dcterms:modified>
</cp:coreProperties>
</file>