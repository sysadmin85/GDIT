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191" w:type="dxa"/>
        <w:tblLook w:val="04A0"/>
      </w:tblPr>
      <w:tblGrid>
        <w:gridCol w:w="828"/>
        <w:gridCol w:w="1710"/>
        <w:gridCol w:w="10653"/>
      </w:tblGrid>
      <w:tr w:rsidR="008C36F1" w:rsidRPr="008C36F1" w:rsidTr="00490D40">
        <w:trPr>
          <w:trHeight w:val="156"/>
          <w:tblHeader/>
        </w:trPr>
        <w:tc>
          <w:tcPr>
            <w:tcW w:w="828" w:type="dxa"/>
          </w:tcPr>
          <w:p w:rsidR="008C36F1" w:rsidRPr="00EF3107" w:rsidRDefault="008C36F1">
            <w:pPr>
              <w:rPr>
                <w:b/>
                <w:sz w:val="20"/>
                <w:szCs w:val="20"/>
              </w:rPr>
            </w:pPr>
            <w:r w:rsidRPr="00EF3107">
              <w:rPr>
                <w:b/>
                <w:sz w:val="20"/>
                <w:szCs w:val="20"/>
              </w:rPr>
              <w:t>EOL</w:t>
            </w:r>
          </w:p>
        </w:tc>
        <w:tc>
          <w:tcPr>
            <w:tcW w:w="1710" w:type="dxa"/>
          </w:tcPr>
          <w:p w:rsidR="008C36F1" w:rsidRPr="00EF3107" w:rsidRDefault="008C36F1">
            <w:pPr>
              <w:rPr>
                <w:b/>
                <w:sz w:val="20"/>
                <w:szCs w:val="20"/>
              </w:rPr>
            </w:pPr>
            <w:r w:rsidRPr="00EF3107">
              <w:rPr>
                <w:b/>
                <w:sz w:val="20"/>
                <w:szCs w:val="20"/>
              </w:rPr>
              <w:t>Bloom’s Level</w:t>
            </w:r>
          </w:p>
        </w:tc>
        <w:tc>
          <w:tcPr>
            <w:tcW w:w="10653" w:type="dxa"/>
          </w:tcPr>
          <w:p w:rsidR="008C36F1" w:rsidRDefault="008C36F1">
            <w:pPr>
              <w:rPr>
                <w:b/>
                <w:sz w:val="20"/>
                <w:szCs w:val="20"/>
              </w:rPr>
            </w:pPr>
            <w:r w:rsidRPr="00EF3107">
              <w:rPr>
                <w:b/>
                <w:sz w:val="20"/>
                <w:szCs w:val="20"/>
              </w:rPr>
              <w:t xml:space="preserve">Assessment </w:t>
            </w:r>
            <w:commentRangeStart w:id="0"/>
            <w:r w:rsidRPr="00EF3107">
              <w:rPr>
                <w:b/>
                <w:sz w:val="20"/>
                <w:szCs w:val="20"/>
              </w:rPr>
              <w:t>item</w:t>
            </w:r>
            <w:commentRangeEnd w:id="0"/>
            <w:r w:rsidR="00507AA7">
              <w:rPr>
                <w:rStyle w:val="CommentReference"/>
                <w:rFonts w:ascii="Times New Roman" w:eastAsia="Times New Roman" w:hAnsi="Times New Roman"/>
              </w:rPr>
              <w:commentReference w:id="0"/>
            </w:r>
          </w:p>
          <w:p w:rsidR="00862FD7" w:rsidRPr="00EF3107" w:rsidRDefault="00862FD7">
            <w:pPr>
              <w:rPr>
                <w:b/>
                <w:sz w:val="20"/>
                <w:szCs w:val="20"/>
              </w:rPr>
            </w:pPr>
          </w:p>
        </w:tc>
      </w:tr>
      <w:tr w:rsidR="008C36F1" w:rsidRPr="008C36F1" w:rsidTr="00490D40">
        <w:trPr>
          <w:trHeight w:val="156"/>
        </w:trPr>
        <w:tc>
          <w:tcPr>
            <w:tcW w:w="828" w:type="dxa"/>
          </w:tcPr>
          <w:p w:rsidR="008C36F1" w:rsidRPr="008C36F1" w:rsidRDefault="00531C40">
            <w:pPr>
              <w:rPr>
                <w:sz w:val="20"/>
                <w:szCs w:val="20"/>
              </w:rPr>
            </w:pPr>
            <w:r>
              <w:rPr>
                <w:sz w:val="20"/>
                <w:szCs w:val="20"/>
              </w:rPr>
              <w:t>3</w:t>
            </w:r>
          </w:p>
        </w:tc>
        <w:tc>
          <w:tcPr>
            <w:tcW w:w="1710" w:type="dxa"/>
          </w:tcPr>
          <w:p w:rsidR="008C36F1" w:rsidRPr="008C36F1" w:rsidRDefault="00862FD7">
            <w:pPr>
              <w:rPr>
                <w:sz w:val="20"/>
                <w:szCs w:val="20"/>
              </w:rPr>
            </w:pPr>
            <w:r>
              <w:rPr>
                <w:sz w:val="20"/>
                <w:szCs w:val="20"/>
              </w:rPr>
              <w:t>Remembering</w:t>
            </w:r>
          </w:p>
        </w:tc>
        <w:tc>
          <w:tcPr>
            <w:tcW w:w="10653" w:type="dxa"/>
          </w:tcPr>
          <w:p w:rsidR="008C36F1" w:rsidRDefault="00862FD7">
            <w:pPr>
              <w:rPr>
                <w:sz w:val="20"/>
                <w:szCs w:val="20"/>
              </w:rPr>
            </w:pPr>
            <w:r>
              <w:rPr>
                <w:sz w:val="20"/>
                <w:szCs w:val="20"/>
              </w:rPr>
              <w:t xml:space="preserve">What are the </w:t>
            </w:r>
            <w:r w:rsidR="00531C40">
              <w:rPr>
                <w:sz w:val="20"/>
                <w:szCs w:val="20"/>
              </w:rPr>
              <w:t>two general characteristics that apply to all learning objectives</w:t>
            </w:r>
            <w:r>
              <w:rPr>
                <w:sz w:val="20"/>
                <w:szCs w:val="20"/>
              </w:rPr>
              <w:t>?</w:t>
            </w:r>
          </w:p>
          <w:p w:rsidR="00862FD7" w:rsidRDefault="00862FD7" w:rsidP="00862FD7">
            <w:pPr>
              <w:pStyle w:val="ListParagraph"/>
              <w:numPr>
                <w:ilvl w:val="0"/>
                <w:numId w:val="1"/>
              </w:numPr>
              <w:rPr>
                <w:sz w:val="20"/>
                <w:szCs w:val="20"/>
              </w:rPr>
            </w:pPr>
            <w:r>
              <w:rPr>
                <w:sz w:val="20"/>
                <w:szCs w:val="20"/>
              </w:rPr>
              <w:t>Accurate and measurable</w:t>
            </w:r>
          </w:p>
          <w:p w:rsidR="00862FD7" w:rsidRDefault="00862FD7" w:rsidP="00862FD7">
            <w:pPr>
              <w:pStyle w:val="ListParagraph"/>
              <w:numPr>
                <w:ilvl w:val="0"/>
                <w:numId w:val="1"/>
              </w:numPr>
              <w:rPr>
                <w:sz w:val="20"/>
                <w:szCs w:val="20"/>
              </w:rPr>
            </w:pPr>
            <w:r>
              <w:rPr>
                <w:sz w:val="20"/>
                <w:szCs w:val="20"/>
              </w:rPr>
              <w:t>Descriptive and accurate</w:t>
            </w:r>
          </w:p>
          <w:p w:rsidR="00862FD7" w:rsidRDefault="00862FD7" w:rsidP="00862FD7">
            <w:pPr>
              <w:pStyle w:val="ListParagraph"/>
              <w:numPr>
                <w:ilvl w:val="0"/>
                <w:numId w:val="1"/>
              </w:numPr>
              <w:rPr>
                <w:sz w:val="20"/>
                <w:szCs w:val="20"/>
              </w:rPr>
            </w:pPr>
            <w:r>
              <w:rPr>
                <w:sz w:val="20"/>
                <w:szCs w:val="20"/>
              </w:rPr>
              <w:t>Measurable and descriptive</w:t>
            </w:r>
          </w:p>
          <w:p w:rsidR="00862FD7" w:rsidRPr="00862FD7" w:rsidRDefault="00862FD7" w:rsidP="00862FD7">
            <w:pPr>
              <w:pStyle w:val="ListParagraph"/>
              <w:numPr>
                <w:ilvl w:val="0"/>
                <w:numId w:val="1"/>
              </w:numPr>
              <w:rPr>
                <w:sz w:val="20"/>
                <w:szCs w:val="20"/>
                <w:highlight w:val="yellow"/>
              </w:rPr>
            </w:pPr>
            <w:r w:rsidRPr="00862FD7">
              <w:rPr>
                <w:sz w:val="20"/>
                <w:szCs w:val="20"/>
                <w:highlight w:val="yellow"/>
              </w:rPr>
              <w:t>Observable and measurable</w:t>
            </w:r>
          </w:p>
          <w:p w:rsidR="00862FD7" w:rsidRPr="00862FD7" w:rsidRDefault="00862FD7" w:rsidP="00862FD7">
            <w:pPr>
              <w:pStyle w:val="ListParagraph"/>
              <w:rPr>
                <w:sz w:val="20"/>
                <w:szCs w:val="20"/>
              </w:rPr>
            </w:pPr>
          </w:p>
        </w:tc>
      </w:tr>
      <w:tr w:rsidR="008C36F1" w:rsidRPr="008C36F1" w:rsidTr="00490D40">
        <w:trPr>
          <w:trHeight w:val="156"/>
        </w:trPr>
        <w:tc>
          <w:tcPr>
            <w:tcW w:w="828" w:type="dxa"/>
          </w:tcPr>
          <w:p w:rsidR="008C36F1" w:rsidRPr="008C36F1" w:rsidRDefault="00862FD7">
            <w:pPr>
              <w:rPr>
                <w:sz w:val="20"/>
                <w:szCs w:val="20"/>
              </w:rPr>
            </w:pPr>
            <w:r>
              <w:rPr>
                <w:sz w:val="20"/>
                <w:szCs w:val="20"/>
              </w:rPr>
              <w:t>1</w:t>
            </w:r>
          </w:p>
        </w:tc>
        <w:tc>
          <w:tcPr>
            <w:tcW w:w="1710" w:type="dxa"/>
          </w:tcPr>
          <w:p w:rsidR="008C36F1" w:rsidRPr="008C36F1" w:rsidRDefault="00862FD7">
            <w:pPr>
              <w:rPr>
                <w:sz w:val="20"/>
                <w:szCs w:val="20"/>
              </w:rPr>
            </w:pPr>
            <w:r>
              <w:rPr>
                <w:sz w:val="20"/>
                <w:szCs w:val="20"/>
              </w:rPr>
              <w:t>Remembering</w:t>
            </w:r>
          </w:p>
        </w:tc>
        <w:tc>
          <w:tcPr>
            <w:tcW w:w="10653" w:type="dxa"/>
          </w:tcPr>
          <w:p w:rsidR="008C36F1" w:rsidRDefault="00862FD7" w:rsidP="00C73EE2">
            <w:pPr>
              <w:rPr>
                <w:sz w:val="20"/>
                <w:szCs w:val="20"/>
              </w:rPr>
            </w:pPr>
            <w:r>
              <w:rPr>
                <w:sz w:val="20"/>
                <w:szCs w:val="20"/>
              </w:rPr>
              <w:t xml:space="preserve">Which statement most accurately </w:t>
            </w:r>
            <w:r w:rsidR="00C73EE2">
              <w:rPr>
                <w:sz w:val="20"/>
                <w:szCs w:val="20"/>
              </w:rPr>
              <w:t>defines a learning objective?</w:t>
            </w:r>
          </w:p>
          <w:p w:rsidR="00C73EE2" w:rsidRPr="00C73EE2" w:rsidRDefault="00C73EE2" w:rsidP="00C73EE2">
            <w:pPr>
              <w:pStyle w:val="ListParagraph"/>
              <w:numPr>
                <w:ilvl w:val="0"/>
                <w:numId w:val="2"/>
              </w:numPr>
              <w:rPr>
                <w:sz w:val="20"/>
                <w:szCs w:val="20"/>
                <w:highlight w:val="yellow"/>
              </w:rPr>
            </w:pPr>
            <w:r w:rsidRPr="00C73EE2">
              <w:rPr>
                <w:sz w:val="20"/>
                <w:szCs w:val="20"/>
                <w:highlight w:val="yellow"/>
              </w:rPr>
              <w:t>A single statement describing what learners will know, understand</w:t>
            </w:r>
            <w:ins w:id="1" w:author=" Monika Bustamante" w:date="2012-02-03T14:05:00Z">
              <w:r w:rsidR="00507AA7">
                <w:rPr>
                  <w:sz w:val="20"/>
                  <w:szCs w:val="20"/>
                  <w:highlight w:val="yellow"/>
                </w:rPr>
                <w:t>,</w:t>
              </w:r>
            </w:ins>
            <w:r w:rsidRPr="00C73EE2">
              <w:rPr>
                <w:sz w:val="20"/>
                <w:szCs w:val="20"/>
                <w:highlight w:val="yellow"/>
              </w:rPr>
              <w:t xml:space="preserve"> or be expected to do </w:t>
            </w:r>
            <w:proofErr w:type="gramStart"/>
            <w:r w:rsidRPr="00C73EE2">
              <w:rPr>
                <w:sz w:val="20"/>
                <w:szCs w:val="20"/>
                <w:highlight w:val="yellow"/>
              </w:rPr>
              <w:t>as a result</w:t>
            </w:r>
            <w:proofErr w:type="gramEnd"/>
            <w:r w:rsidRPr="00C73EE2">
              <w:rPr>
                <w:sz w:val="20"/>
                <w:szCs w:val="20"/>
                <w:highlight w:val="yellow"/>
              </w:rPr>
              <w:t xml:space="preserve"> of a learning asset’s intervention.</w:t>
            </w:r>
          </w:p>
          <w:p w:rsidR="00C73EE2" w:rsidRDefault="00984B94" w:rsidP="00C73EE2">
            <w:pPr>
              <w:pStyle w:val="ListParagraph"/>
              <w:numPr>
                <w:ilvl w:val="0"/>
                <w:numId w:val="2"/>
              </w:numPr>
              <w:rPr>
                <w:sz w:val="20"/>
                <w:szCs w:val="20"/>
              </w:rPr>
            </w:pPr>
            <w:r>
              <w:rPr>
                <w:sz w:val="20"/>
                <w:szCs w:val="20"/>
              </w:rPr>
              <w:t>A</w:t>
            </w:r>
            <w:r w:rsidR="00C73EE2">
              <w:rPr>
                <w:sz w:val="20"/>
                <w:szCs w:val="20"/>
              </w:rPr>
              <w:t xml:space="preserve"> </w:t>
            </w:r>
            <w:r>
              <w:rPr>
                <w:sz w:val="20"/>
                <w:szCs w:val="20"/>
              </w:rPr>
              <w:t>multi-sentence</w:t>
            </w:r>
            <w:r w:rsidR="00C73EE2">
              <w:rPr>
                <w:sz w:val="20"/>
                <w:szCs w:val="20"/>
              </w:rPr>
              <w:t xml:space="preserve"> statement that measures what learners will know, understand or be expected to do as a result of a learning asset’s intervention.</w:t>
            </w:r>
          </w:p>
          <w:p w:rsidR="00C73EE2" w:rsidRDefault="00C73EE2" w:rsidP="00984B94">
            <w:pPr>
              <w:pStyle w:val="ListParagraph"/>
              <w:numPr>
                <w:ilvl w:val="0"/>
                <w:numId w:val="2"/>
              </w:numPr>
              <w:rPr>
                <w:sz w:val="20"/>
                <w:szCs w:val="20"/>
              </w:rPr>
            </w:pPr>
            <w:r>
              <w:rPr>
                <w:sz w:val="20"/>
                <w:szCs w:val="20"/>
              </w:rPr>
              <w:t xml:space="preserve">A single statement describing </w:t>
            </w:r>
            <w:del w:id="2" w:author=" Monika Bustamante" w:date="2012-02-03T14:05:00Z">
              <w:r w:rsidDel="00507AA7">
                <w:rPr>
                  <w:sz w:val="20"/>
                  <w:szCs w:val="20"/>
                </w:rPr>
                <w:delText xml:space="preserve">the </w:delText>
              </w:r>
            </w:del>
            <w:r>
              <w:rPr>
                <w:sz w:val="20"/>
                <w:szCs w:val="20"/>
              </w:rPr>
              <w:t>how the learner is observed as he/she works through the learning asset.</w:t>
            </w:r>
          </w:p>
          <w:p w:rsidR="00984B94" w:rsidRPr="00984B94" w:rsidRDefault="00984B94" w:rsidP="00984B94">
            <w:pPr>
              <w:pStyle w:val="ListParagraph"/>
              <w:rPr>
                <w:sz w:val="20"/>
                <w:szCs w:val="20"/>
              </w:rPr>
            </w:pPr>
          </w:p>
        </w:tc>
      </w:tr>
      <w:tr w:rsidR="008C36F1" w:rsidRPr="008C36F1" w:rsidTr="00490D40">
        <w:trPr>
          <w:trHeight w:val="156"/>
        </w:trPr>
        <w:tc>
          <w:tcPr>
            <w:tcW w:w="828" w:type="dxa"/>
          </w:tcPr>
          <w:p w:rsidR="008C36F1" w:rsidRPr="008C36F1" w:rsidRDefault="00C73EE2">
            <w:pPr>
              <w:rPr>
                <w:sz w:val="20"/>
                <w:szCs w:val="20"/>
              </w:rPr>
            </w:pPr>
            <w:r>
              <w:rPr>
                <w:sz w:val="20"/>
                <w:szCs w:val="20"/>
              </w:rPr>
              <w:t>2</w:t>
            </w:r>
          </w:p>
        </w:tc>
        <w:tc>
          <w:tcPr>
            <w:tcW w:w="1710" w:type="dxa"/>
          </w:tcPr>
          <w:p w:rsidR="008C36F1" w:rsidRPr="008C36F1" w:rsidRDefault="00C73EE2">
            <w:pPr>
              <w:rPr>
                <w:sz w:val="20"/>
                <w:szCs w:val="20"/>
              </w:rPr>
            </w:pPr>
            <w:r>
              <w:rPr>
                <w:sz w:val="20"/>
                <w:szCs w:val="20"/>
              </w:rPr>
              <w:t>Remembering</w:t>
            </w:r>
          </w:p>
        </w:tc>
        <w:tc>
          <w:tcPr>
            <w:tcW w:w="10653" w:type="dxa"/>
          </w:tcPr>
          <w:p w:rsidR="008C36F1" w:rsidRPr="00531C40" w:rsidRDefault="00C73EE2" w:rsidP="00C73EE2">
            <w:pPr>
              <w:rPr>
                <w:sz w:val="20"/>
                <w:szCs w:val="20"/>
              </w:rPr>
            </w:pPr>
            <w:r w:rsidRPr="00531C40">
              <w:rPr>
                <w:sz w:val="20"/>
                <w:szCs w:val="20"/>
              </w:rPr>
              <w:t xml:space="preserve">Which of the following is a correctly written objective? </w:t>
            </w:r>
          </w:p>
          <w:p w:rsidR="00531C40" w:rsidRPr="00531C40" w:rsidRDefault="00531C40" w:rsidP="00531C40">
            <w:pPr>
              <w:pStyle w:val="ListParagraph"/>
              <w:numPr>
                <w:ilvl w:val="0"/>
                <w:numId w:val="3"/>
              </w:numPr>
              <w:rPr>
                <w:sz w:val="20"/>
                <w:szCs w:val="20"/>
              </w:rPr>
            </w:pPr>
            <w:r w:rsidRPr="00531C40">
              <w:rPr>
                <w:sz w:val="20"/>
                <w:szCs w:val="20"/>
              </w:rPr>
              <w:t xml:space="preserve">The learner will </w:t>
            </w:r>
            <w:r w:rsidR="00984B94">
              <w:rPr>
                <w:sz w:val="20"/>
                <w:szCs w:val="20"/>
              </w:rPr>
              <w:t xml:space="preserve">be able to </w:t>
            </w:r>
            <w:r w:rsidRPr="00531C40">
              <w:rPr>
                <w:sz w:val="20"/>
                <w:szCs w:val="20"/>
              </w:rPr>
              <w:t>understand the concept of a state.</w:t>
            </w:r>
          </w:p>
          <w:p w:rsidR="00531C40" w:rsidRPr="00531C40" w:rsidRDefault="00531C40" w:rsidP="00531C40">
            <w:pPr>
              <w:pStyle w:val="ListParagraph"/>
              <w:numPr>
                <w:ilvl w:val="0"/>
                <w:numId w:val="3"/>
              </w:numPr>
              <w:rPr>
                <w:sz w:val="20"/>
                <w:szCs w:val="20"/>
              </w:rPr>
            </w:pPr>
            <w:r w:rsidRPr="00531C40">
              <w:rPr>
                <w:sz w:val="20"/>
                <w:szCs w:val="20"/>
              </w:rPr>
              <w:t xml:space="preserve">The learner will </w:t>
            </w:r>
            <w:r w:rsidR="00984B94">
              <w:rPr>
                <w:sz w:val="20"/>
                <w:szCs w:val="20"/>
              </w:rPr>
              <w:t xml:space="preserve">be able to </w:t>
            </w:r>
            <w:r w:rsidRPr="00531C40">
              <w:rPr>
                <w:sz w:val="20"/>
                <w:szCs w:val="20"/>
              </w:rPr>
              <w:t>know the 50 US states.</w:t>
            </w:r>
          </w:p>
          <w:p w:rsidR="00531C40" w:rsidRPr="00531C40" w:rsidRDefault="00531C40" w:rsidP="00531C40">
            <w:pPr>
              <w:pStyle w:val="ListParagraph"/>
              <w:numPr>
                <w:ilvl w:val="0"/>
                <w:numId w:val="3"/>
              </w:numPr>
              <w:rPr>
                <w:sz w:val="20"/>
                <w:szCs w:val="20"/>
                <w:highlight w:val="yellow"/>
              </w:rPr>
            </w:pPr>
            <w:r w:rsidRPr="00531C40">
              <w:rPr>
                <w:sz w:val="20"/>
                <w:szCs w:val="20"/>
                <w:highlight w:val="yellow"/>
              </w:rPr>
              <w:t>The learner will be able to locate Michigan, Arizona, and Texas on a map.</w:t>
            </w:r>
          </w:p>
          <w:p w:rsidR="00531C40" w:rsidRPr="00531C40" w:rsidRDefault="00531C40" w:rsidP="00531C40">
            <w:pPr>
              <w:pStyle w:val="ListParagraph"/>
              <w:numPr>
                <w:ilvl w:val="0"/>
                <w:numId w:val="3"/>
              </w:numPr>
              <w:rPr>
                <w:sz w:val="20"/>
                <w:szCs w:val="20"/>
              </w:rPr>
            </w:pPr>
            <w:r w:rsidRPr="00531C40">
              <w:rPr>
                <w:sz w:val="20"/>
                <w:szCs w:val="20"/>
              </w:rPr>
              <w:t>The learner will be able to think about the relationship between the Analysis and Design phases of the ADDIE process.</w:t>
            </w:r>
          </w:p>
        </w:tc>
      </w:tr>
      <w:tr w:rsidR="008C36F1" w:rsidRPr="008C36F1" w:rsidTr="00490D40">
        <w:trPr>
          <w:trHeight w:val="156"/>
        </w:trPr>
        <w:tc>
          <w:tcPr>
            <w:tcW w:w="828" w:type="dxa"/>
          </w:tcPr>
          <w:p w:rsidR="008C36F1" w:rsidRPr="008C36F1" w:rsidRDefault="00531C40">
            <w:pPr>
              <w:rPr>
                <w:sz w:val="20"/>
                <w:szCs w:val="20"/>
              </w:rPr>
            </w:pPr>
            <w:r>
              <w:rPr>
                <w:sz w:val="20"/>
                <w:szCs w:val="20"/>
              </w:rPr>
              <w:t>3</w:t>
            </w:r>
          </w:p>
        </w:tc>
        <w:tc>
          <w:tcPr>
            <w:tcW w:w="1710" w:type="dxa"/>
          </w:tcPr>
          <w:p w:rsidR="008C36F1" w:rsidRPr="008C36F1" w:rsidRDefault="00531C40">
            <w:pPr>
              <w:rPr>
                <w:sz w:val="20"/>
                <w:szCs w:val="20"/>
              </w:rPr>
            </w:pPr>
            <w:r>
              <w:rPr>
                <w:sz w:val="20"/>
                <w:szCs w:val="20"/>
              </w:rPr>
              <w:t>Remembering</w:t>
            </w:r>
          </w:p>
        </w:tc>
        <w:tc>
          <w:tcPr>
            <w:tcW w:w="10653" w:type="dxa"/>
          </w:tcPr>
          <w:p w:rsidR="00C73EE2" w:rsidRDefault="00984B94" w:rsidP="00531C40">
            <w:pPr>
              <w:rPr>
                <w:sz w:val="20"/>
                <w:szCs w:val="20"/>
              </w:rPr>
            </w:pPr>
            <w:r>
              <w:rPr>
                <w:sz w:val="20"/>
                <w:szCs w:val="20"/>
              </w:rPr>
              <w:t>D</w:t>
            </w:r>
            <w:r w:rsidR="00531C40">
              <w:rPr>
                <w:sz w:val="20"/>
                <w:szCs w:val="20"/>
              </w:rPr>
              <w:t>escribes the  general characteristics of a learning objective</w:t>
            </w:r>
            <w:r>
              <w:rPr>
                <w:sz w:val="20"/>
                <w:szCs w:val="20"/>
              </w:rPr>
              <w:t>:</w:t>
            </w:r>
          </w:p>
          <w:p w:rsidR="00984B94" w:rsidRPr="00984B94" w:rsidRDefault="00984B94" w:rsidP="00984B94">
            <w:pPr>
              <w:rPr>
                <w:sz w:val="20"/>
                <w:szCs w:val="20"/>
              </w:rPr>
            </w:pPr>
            <w:r>
              <w:rPr>
                <w:sz w:val="20"/>
                <w:szCs w:val="20"/>
              </w:rPr>
              <w:t>__</w:t>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r>
            <w:r>
              <w:rPr>
                <w:sz w:val="20"/>
                <w:szCs w:val="20"/>
              </w:rPr>
              <w:softHyphen/>
              <w:t>_</w:t>
            </w:r>
            <w:r w:rsidRPr="00984B94">
              <w:rPr>
                <w:sz w:val="20"/>
                <w:szCs w:val="20"/>
                <w:highlight w:val="yellow"/>
              </w:rPr>
              <w:t>T</w:t>
            </w:r>
            <w:r>
              <w:rPr>
                <w:sz w:val="20"/>
                <w:szCs w:val="20"/>
              </w:rPr>
              <w:t xml:space="preserve"> ___F </w:t>
            </w:r>
            <w:r w:rsidRPr="00984B94">
              <w:rPr>
                <w:sz w:val="20"/>
                <w:szCs w:val="20"/>
              </w:rPr>
              <w:t>Share common subject-verb-object structure</w:t>
            </w:r>
            <w:ins w:id="3" w:author=" Monika Bustamante" w:date="2012-02-03T14:06:00Z">
              <w:r w:rsidR="00507AA7">
                <w:rPr>
                  <w:sz w:val="20"/>
                  <w:szCs w:val="20"/>
                </w:rPr>
                <w:t>.</w:t>
              </w:r>
            </w:ins>
          </w:p>
          <w:p w:rsidR="00984B94" w:rsidRPr="00984B94" w:rsidRDefault="00984B94" w:rsidP="00984B94">
            <w:pPr>
              <w:rPr>
                <w:sz w:val="20"/>
                <w:szCs w:val="20"/>
              </w:rPr>
            </w:pPr>
            <w:r>
              <w:rPr>
                <w:sz w:val="20"/>
                <w:szCs w:val="20"/>
              </w:rPr>
              <w:t>___</w:t>
            </w:r>
            <w:r w:rsidRPr="00984B94">
              <w:rPr>
                <w:sz w:val="20"/>
                <w:szCs w:val="20"/>
                <w:highlight w:val="yellow"/>
              </w:rPr>
              <w:t>T</w:t>
            </w:r>
            <w:r>
              <w:rPr>
                <w:sz w:val="20"/>
                <w:szCs w:val="20"/>
              </w:rPr>
              <w:t xml:space="preserve"> ___F </w:t>
            </w:r>
            <w:r w:rsidRPr="00984B94">
              <w:rPr>
                <w:sz w:val="20"/>
                <w:szCs w:val="20"/>
              </w:rPr>
              <w:t>Describe a behavior that learners are unable to demonstrate without the intervention of the learning asset</w:t>
            </w:r>
            <w:ins w:id="4" w:author=" Monika Bustamante" w:date="2012-02-03T14:06:00Z">
              <w:r w:rsidR="00507AA7">
                <w:rPr>
                  <w:sz w:val="20"/>
                  <w:szCs w:val="20"/>
                </w:rPr>
                <w:t>.</w:t>
              </w:r>
            </w:ins>
          </w:p>
          <w:p w:rsidR="00984B94" w:rsidRPr="00984B94" w:rsidRDefault="00984B94" w:rsidP="00984B94">
            <w:pPr>
              <w:rPr>
                <w:sz w:val="20"/>
                <w:szCs w:val="20"/>
              </w:rPr>
            </w:pPr>
            <w:r>
              <w:rPr>
                <w:sz w:val="20"/>
                <w:szCs w:val="20"/>
              </w:rPr>
              <w:t>___</w:t>
            </w:r>
            <w:r w:rsidRPr="00984B94">
              <w:rPr>
                <w:sz w:val="20"/>
                <w:szCs w:val="20"/>
                <w:highlight w:val="yellow"/>
              </w:rPr>
              <w:t>T</w:t>
            </w:r>
            <w:r>
              <w:rPr>
                <w:sz w:val="20"/>
                <w:szCs w:val="20"/>
              </w:rPr>
              <w:t xml:space="preserve"> ___F </w:t>
            </w:r>
            <w:del w:id="5" w:author=" Monika Bustamante" w:date="2012-02-03T14:06:00Z">
              <w:r w:rsidDel="00507AA7">
                <w:rPr>
                  <w:sz w:val="20"/>
                  <w:szCs w:val="20"/>
                </w:rPr>
                <w:delText xml:space="preserve"> </w:delText>
              </w:r>
            </w:del>
            <w:r w:rsidRPr="00984B94">
              <w:rPr>
                <w:sz w:val="20"/>
                <w:szCs w:val="20"/>
              </w:rPr>
              <w:t>Dictate all the choices that are made in the design and development of a learning asset.</w:t>
            </w:r>
          </w:p>
          <w:p w:rsidR="00984B94" w:rsidRPr="00531C40" w:rsidRDefault="00984B94" w:rsidP="00531C40">
            <w:pPr>
              <w:rPr>
                <w:sz w:val="20"/>
                <w:szCs w:val="20"/>
              </w:rPr>
            </w:pPr>
          </w:p>
        </w:tc>
      </w:tr>
      <w:tr w:rsidR="000761B3" w:rsidRPr="008C36F1" w:rsidTr="00490D40">
        <w:trPr>
          <w:trHeight w:val="156"/>
        </w:trPr>
        <w:tc>
          <w:tcPr>
            <w:tcW w:w="828" w:type="dxa"/>
          </w:tcPr>
          <w:p w:rsidR="000761B3" w:rsidRPr="008C36F1" w:rsidRDefault="000761B3">
            <w:pPr>
              <w:rPr>
                <w:sz w:val="20"/>
                <w:szCs w:val="20"/>
              </w:rPr>
            </w:pPr>
            <w:r>
              <w:rPr>
                <w:sz w:val="20"/>
                <w:szCs w:val="20"/>
              </w:rPr>
              <w:t>4</w:t>
            </w:r>
          </w:p>
        </w:tc>
        <w:tc>
          <w:tcPr>
            <w:tcW w:w="1710" w:type="dxa"/>
          </w:tcPr>
          <w:p w:rsidR="000761B3" w:rsidRPr="008C36F1" w:rsidRDefault="00073F76">
            <w:pPr>
              <w:rPr>
                <w:sz w:val="20"/>
                <w:szCs w:val="20"/>
              </w:rPr>
            </w:pPr>
            <w:r>
              <w:rPr>
                <w:sz w:val="20"/>
                <w:szCs w:val="20"/>
              </w:rPr>
              <w:tab/>
            </w:r>
            <w:r>
              <w:rPr>
                <w:sz w:val="20"/>
                <w:szCs w:val="20"/>
              </w:rPr>
              <w:tab/>
            </w:r>
            <w:r>
              <w:rPr>
                <w:sz w:val="20"/>
                <w:szCs w:val="20"/>
              </w:rPr>
              <w:tab/>
            </w:r>
            <w:r>
              <w:rPr>
                <w:sz w:val="20"/>
                <w:szCs w:val="20"/>
              </w:rPr>
              <w:tab/>
            </w:r>
          </w:p>
        </w:tc>
        <w:tc>
          <w:tcPr>
            <w:tcW w:w="10653" w:type="dxa"/>
          </w:tcPr>
          <w:p w:rsidR="0027468E" w:rsidRDefault="00073F76" w:rsidP="00DC4465">
            <w:pPr>
              <w:rPr>
                <w:sz w:val="20"/>
                <w:szCs w:val="20"/>
              </w:rPr>
            </w:pPr>
            <w:r>
              <w:rPr>
                <w:sz w:val="20"/>
                <w:szCs w:val="20"/>
              </w:rPr>
              <w:t>When considering the</w:t>
            </w:r>
            <w:r w:rsidR="00DC4465">
              <w:rPr>
                <w:sz w:val="20"/>
                <w:szCs w:val="20"/>
              </w:rPr>
              <w:t xml:space="preserve"> relationship between the Analysis phase and the Design phase:</w:t>
            </w:r>
          </w:p>
          <w:p w:rsidR="00DC4465" w:rsidRDefault="00DC4465" w:rsidP="00DC4465">
            <w:pPr>
              <w:rPr>
                <w:sz w:val="20"/>
                <w:szCs w:val="20"/>
              </w:rPr>
            </w:pPr>
          </w:p>
          <w:p w:rsidR="00DC4465" w:rsidRDefault="00DC4465" w:rsidP="00DC4465">
            <w:pPr>
              <w:rPr>
                <w:sz w:val="20"/>
                <w:szCs w:val="20"/>
              </w:rPr>
            </w:pPr>
            <w:r>
              <w:rPr>
                <w:sz w:val="20"/>
                <w:szCs w:val="20"/>
              </w:rPr>
              <w:t>_</w:t>
            </w:r>
            <w:r w:rsidRPr="00DC4465">
              <w:rPr>
                <w:sz w:val="20"/>
                <w:szCs w:val="20"/>
                <w:highlight w:val="yellow"/>
              </w:rPr>
              <w:t>__T</w:t>
            </w:r>
            <w:r>
              <w:rPr>
                <w:sz w:val="20"/>
                <w:szCs w:val="20"/>
              </w:rPr>
              <w:t xml:space="preserve"> ___</w:t>
            </w:r>
            <w:proofErr w:type="gramStart"/>
            <w:r>
              <w:rPr>
                <w:sz w:val="20"/>
                <w:szCs w:val="20"/>
              </w:rPr>
              <w:t>F  The</w:t>
            </w:r>
            <w:proofErr w:type="gramEnd"/>
            <w:r>
              <w:rPr>
                <w:sz w:val="20"/>
                <w:szCs w:val="20"/>
              </w:rPr>
              <w:t xml:space="preserve"> needs analysis describes the performance gaps that the </w:t>
            </w:r>
            <w:del w:id="6" w:author=" Monika Bustamante" w:date="2012-02-03T14:07:00Z">
              <w:r w:rsidDel="00507AA7">
                <w:rPr>
                  <w:sz w:val="20"/>
                  <w:szCs w:val="20"/>
                </w:rPr>
                <w:delText xml:space="preserve">design </w:delText>
              </w:r>
            </w:del>
            <w:ins w:id="7" w:author=" Monika Bustamante" w:date="2012-02-03T14:07:00Z">
              <w:r w:rsidR="00507AA7">
                <w:rPr>
                  <w:sz w:val="20"/>
                  <w:szCs w:val="20"/>
                </w:rPr>
                <w:t>D</w:t>
              </w:r>
              <w:r w:rsidR="00507AA7">
                <w:rPr>
                  <w:sz w:val="20"/>
                  <w:szCs w:val="20"/>
                </w:rPr>
                <w:t xml:space="preserve">esign </w:t>
              </w:r>
            </w:ins>
            <w:r>
              <w:rPr>
                <w:sz w:val="20"/>
                <w:szCs w:val="20"/>
              </w:rPr>
              <w:t>phase will address.</w:t>
            </w:r>
          </w:p>
          <w:p w:rsidR="00DC4465" w:rsidRDefault="00DC4465" w:rsidP="00DC4465">
            <w:pPr>
              <w:rPr>
                <w:sz w:val="20"/>
                <w:szCs w:val="20"/>
              </w:rPr>
            </w:pPr>
          </w:p>
          <w:p w:rsidR="00DC4465" w:rsidRDefault="00DC4465" w:rsidP="00DC4465">
            <w:pPr>
              <w:rPr>
                <w:sz w:val="20"/>
                <w:szCs w:val="20"/>
              </w:rPr>
            </w:pPr>
            <w:r>
              <w:rPr>
                <w:sz w:val="20"/>
                <w:szCs w:val="20"/>
              </w:rPr>
              <w:t>__</w:t>
            </w:r>
            <w:r w:rsidRPr="00DC4465">
              <w:rPr>
                <w:sz w:val="20"/>
                <w:szCs w:val="20"/>
              </w:rPr>
              <w:t>_T</w:t>
            </w:r>
            <w:r>
              <w:rPr>
                <w:sz w:val="20"/>
                <w:szCs w:val="20"/>
              </w:rPr>
              <w:t xml:space="preserve"> __</w:t>
            </w:r>
            <w:r w:rsidRPr="00DC4465">
              <w:rPr>
                <w:sz w:val="20"/>
                <w:szCs w:val="20"/>
                <w:highlight w:val="yellow"/>
              </w:rPr>
              <w:t>_</w:t>
            </w:r>
            <w:proofErr w:type="gramStart"/>
            <w:r w:rsidRPr="00DC4465">
              <w:rPr>
                <w:sz w:val="20"/>
                <w:szCs w:val="20"/>
                <w:highlight w:val="yellow"/>
              </w:rPr>
              <w:t>F</w:t>
            </w:r>
            <w:r>
              <w:rPr>
                <w:sz w:val="20"/>
                <w:szCs w:val="20"/>
              </w:rPr>
              <w:t xml:space="preserve">  The</w:t>
            </w:r>
            <w:proofErr w:type="gramEnd"/>
            <w:r>
              <w:rPr>
                <w:sz w:val="20"/>
                <w:szCs w:val="20"/>
              </w:rPr>
              <w:t xml:space="preserve"> job task analysis delineates each discrete enabling objective to be used in the </w:t>
            </w:r>
            <w:del w:id="8" w:author=" Monika Bustamante" w:date="2012-02-03T14:07:00Z">
              <w:r w:rsidDel="00507AA7">
                <w:rPr>
                  <w:sz w:val="20"/>
                  <w:szCs w:val="20"/>
                </w:rPr>
                <w:delText xml:space="preserve">design </w:delText>
              </w:r>
            </w:del>
            <w:ins w:id="9" w:author=" Monika Bustamante" w:date="2012-02-03T14:07:00Z">
              <w:r w:rsidR="00507AA7">
                <w:rPr>
                  <w:sz w:val="20"/>
                  <w:szCs w:val="20"/>
                </w:rPr>
                <w:t>D</w:t>
              </w:r>
              <w:r w:rsidR="00507AA7">
                <w:rPr>
                  <w:sz w:val="20"/>
                  <w:szCs w:val="20"/>
                </w:rPr>
                <w:t xml:space="preserve">esign </w:t>
              </w:r>
            </w:ins>
            <w:r>
              <w:rPr>
                <w:sz w:val="20"/>
                <w:szCs w:val="20"/>
              </w:rPr>
              <w:t>phase.</w:t>
            </w:r>
          </w:p>
          <w:p w:rsidR="00DC4465" w:rsidRDefault="00DC4465" w:rsidP="00DC4465">
            <w:pPr>
              <w:rPr>
                <w:sz w:val="20"/>
                <w:szCs w:val="20"/>
              </w:rPr>
            </w:pPr>
          </w:p>
          <w:p w:rsidR="00DC4465" w:rsidRDefault="00DC4465" w:rsidP="00073F76">
            <w:pPr>
              <w:tabs>
                <w:tab w:val="left" w:pos="1062"/>
              </w:tabs>
              <w:rPr>
                <w:sz w:val="20"/>
                <w:szCs w:val="20"/>
              </w:rPr>
            </w:pPr>
            <w:r>
              <w:rPr>
                <w:sz w:val="20"/>
                <w:szCs w:val="20"/>
              </w:rPr>
              <w:t>___T __</w:t>
            </w:r>
            <w:r w:rsidRPr="00DC4465">
              <w:rPr>
                <w:sz w:val="20"/>
                <w:szCs w:val="20"/>
                <w:highlight w:val="yellow"/>
              </w:rPr>
              <w:t>_</w:t>
            </w:r>
            <w:proofErr w:type="gramStart"/>
            <w:r w:rsidRPr="00DC4465">
              <w:rPr>
                <w:sz w:val="20"/>
                <w:szCs w:val="20"/>
                <w:highlight w:val="yellow"/>
              </w:rPr>
              <w:t>F</w:t>
            </w:r>
            <w:r>
              <w:rPr>
                <w:sz w:val="20"/>
                <w:szCs w:val="20"/>
              </w:rPr>
              <w:t xml:space="preserve">  The</w:t>
            </w:r>
            <w:proofErr w:type="gramEnd"/>
            <w:r>
              <w:rPr>
                <w:sz w:val="20"/>
                <w:szCs w:val="20"/>
              </w:rPr>
              <w:t xml:space="preserve"> learner analysis </w:t>
            </w:r>
            <w:r w:rsidRPr="00DC4465">
              <w:rPr>
                <w:b/>
                <w:sz w:val="20"/>
                <w:szCs w:val="20"/>
              </w:rPr>
              <w:t>always</w:t>
            </w:r>
            <w:r>
              <w:rPr>
                <w:sz w:val="20"/>
                <w:szCs w:val="20"/>
              </w:rPr>
              <w:t xml:space="preserve"> informs the </w:t>
            </w:r>
            <w:del w:id="10" w:author=" Monika Bustamante" w:date="2012-02-03T14:07:00Z">
              <w:r w:rsidDel="00507AA7">
                <w:rPr>
                  <w:sz w:val="20"/>
                  <w:szCs w:val="20"/>
                </w:rPr>
                <w:delText xml:space="preserve">design </w:delText>
              </w:r>
            </w:del>
            <w:ins w:id="11" w:author=" Monika Bustamante" w:date="2012-02-03T14:07:00Z">
              <w:r w:rsidR="00507AA7">
                <w:rPr>
                  <w:sz w:val="20"/>
                  <w:szCs w:val="20"/>
                </w:rPr>
                <w:t>D</w:t>
              </w:r>
              <w:r w:rsidR="00507AA7">
                <w:rPr>
                  <w:sz w:val="20"/>
                  <w:szCs w:val="20"/>
                </w:rPr>
                <w:t xml:space="preserve">esign </w:t>
              </w:r>
            </w:ins>
            <w:r>
              <w:rPr>
                <w:sz w:val="20"/>
                <w:szCs w:val="20"/>
              </w:rPr>
              <w:t>phase of the prior-knowledge, experiential</w:t>
            </w:r>
            <w:ins w:id="12" w:author=" Monika Bustamante" w:date="2012-02-03T14:07:00Z">
              <w:r w:rsidR="00507AA7">
                <w:rPr>
                  <w:sz w:val="20"/>
                  <w:szCs w:val="20"/>
                </w:rPr>
                <w:t>,</w:t>
              </w:r>
            </w:ins>
            <w:r>
              <w:rPr>
                <w:sz w:val="20"/>
                <w:szCs w:val="20"/>
              </w:rPr>
              <w:t xml:space="preserve"> and </w:t>
            </w:r>
            <w:r w:rsidR="00073F76">
              <w:rPr>
                <w:sz w:val="20"/>
                <w:szCs w:val="20"/>
              </w:rPr>
              <w:tab/>
            </w:r>
            <w:r w:rsidR="00073F76">
              <w:rPr>
                <w:sz w:val="20"/>
                <w:szCs w:val="20"/>
              </w:rPr>
              <w:tab/>
            </w:r>
            <w:r>
              <w:rPr>
                <w:sz w:val="20"/>
                <w:szCs w:val="20"/>
              </w:rPr>
              <w:t>educational background of the target audience.</w:t>
            </w:r>
          </w:p>
          <w:p w:rsidR="00073F76" w:rsidRDefault="00073F76" w:rsidP="00073F76">
            <w:pPr>
              <w:tabs>
                <w:tab w:val="left" w:pos="1062"/>
              </w:tabs>
              <w:rPr>
                <w:sz w:val="20"/>
                <w:szCs w:val="20"/>
              </w:rPr>
            </w:pPr>
          </w:p>
          <w:p w:rsidR="00DC4465" w:rsidRDefault="00DC4465" w:rsidP="00073F76">
            <w:pPr>
              <w:tabs>
                <w:tab w:val="left" w:pos="1062"/>
              </w:tabs>
              <w:rPr>
                <w:sz w:val="20"/>
                <w:szCs w:val="20"/>
              </w:rPr>
            </w:pPr>
            <w:r>
              <w:rPr>
                <w:sz w:val="20"/>
                <w:szCs w:val="20"/>
              </w:rPr>
              <w:t>__</w:t>
            </w:r>
            <w:r w:rsidRPr="00073F76">
              <w:rPr>
                <w:sz w:val="20"/>
                <w:szCs w:val="20"/>
                <w:highlight w:val="yellow"/>
              </w:rPr>
              <w:t>_T</w:t>
            </w:r>
            <w:r>
              <w:rPr>
                <w:sz w:val="20"/>
                <w:szCs w:val="20"/>
              </w:rPr>
              <w:t xml:space="preserve"> ___</w:t>
            </w:r>
            <w:proofErr w:type="gramStart"/>
            <w:r>
              <w:rPr>
                <w:sz w:val="20"/>
                <w:szCs w:val="20"/>
              </w:rPr>
              <w:t>F  An</w:t>
            </w:r>
            <w:proofErr w:type="gramEnd"/>
            <w:r>
              <w:rPr>
                <w:sz w:val="20"/>
                <w:szCs w:val="20"/>
              </w:rPr>
              <w:t xml:space="preserve"> outcome of the job task analysis i</w:t>
            </w:r>
            <w:r w:rsidR="00073F76">
              <w:rPr>
                <w:sz w:val="20"/>
                <w:szCs w:val="20"/>
              </w:rPr>
              <w:t xml:space="preserve">s a list of desired performance competencies that inform the </w:t>
            </w:r>
            <w:del w:id="13" w:author=" Monika Bustamante" w:date="2012-02-03T14:07:00Z">
              <w:r w:rsidR="00073F76" w:rsidDel="00507AA7">
                <w:rPr>
                  <w:sz w:val="20"/>
                  <w:szCs w:val="20"/>
                </w:rPr>
                <w:delText xml:space="preserve">design </w:delText>
              </w:r>
            </w:del>
            <w:ins w:id="14" w:author=" Monika Bustamante" w:date="2012-02-03T14:07:00Z">
              <w:r w:rsidR="00507AA7">
                <w:rPr>
                  <w:sz w:val="20"/>
                  <w:szCs w:val="20"/>
                </w:rPr>
                <w:t>D</w:t>
              </w:r>
              <w:r w:rsidR="00507AA7">
                <w:rPr>
                  <w:sz w:val="20"/>
                  <w:szCs w:val="20"/>
                </w:rPr>
                <w:t xml:space="preserve">esign </w:t>
              </w:r>
            </w:ins>
            <w:r w:rsidR="00073F76">
              <w:rPr>
                <w:sz w:val="20"/>
                <w:szCs w:val="20"/>
              </w:rPr>
              <w:tab/>
              <w:t>phase in the development of TOs and EOs.</w:t>
            </w:r>
          </w:p>
          <w:p w:rsidR="00073F76" w:rsidRDefault="00073F76" w:rsidP="00073F76">
            <w:pPr>
              <w:tabs>
                <w:tab w:val="left" w:pos="1062"/>
              </w:tabs>
              <w:rPr>
                <w:sz w:val="20"/>
                <w:szCs w:val="20"/>
              </w:rPr>
            </w:pPr>
          </w:p>
          <w:p w:rsidR="00073F76" w:rsidRDefault="00073F76" w:rsidP="00073F76">
            <w:pPr>
              <w:tabs>
                <w:tab w:val="left" w:pos="1062"/>
              </w:tabs>
              <w:rPr>
                <w:sz w:val="20"/>
                <w:szCs w:val="20"/>
              </w:rPr>
            </w:pPr>
            <w:r>
              <w:rPr>
                <w:sz w:val="20"/>
                <w:szCs w:val="20"/>
              </w:rPr>
              <w:t>___T ___</w:t>
            </w:r>
            <w:r w:rsidRPr="00073F76">
              <w:rPr>
                <w:sz w:val="20"/>
                <w:szCs w:val="20"/>
                <w:highlight w:val="yellow"/>
              </w:rPr>
              <w:t>_</w:t>
            </w:r>
            <w:proofErr w:type="gramStart"/>
            <w:r w:rsidRPr="00073F76">
              <w:rPr>
                <w:sz w:val="20"/>
                <w:szCs w:val="20"/>
                <w:highlight w:val="yellow"/>
              </w:rPr>
              <w:t>F</w:t>
            </w:r>
            <w:r>
              <w:rPr>
                <w:sz w:val="20"/>
                <w:szCs w:val="20"/>
              </w:rPr>
              <w:t xml:space="preserve">  There</w:t>
            </w:r>
            <w:proofErr w:type="gramEnd"/>
            <w:r>
              <w:rPr>
                <w:sz w:val="20"/>
                <w:szCs w:val="20"/>
              </w:rPr>
              <w:t xml:space="preserve"> is no real direct relationship between the </w:t>
            </w:r>
            <w:del w:id="15" w:author=" Monika Bustamante" w:date="2012-02-03T14:07:00Z">
              <w:r w:rsidDel="00507AA7">
                <w:rPr>
                  <w:sz w:val="20"/>
                  <w:szCs w:val="20"/>
                </w:rPr>
                <w:delText xml:space="preserve">analysis </w:delText>
              </w:r>
            </w:del>
            <w:ins w:id="16" w:author=" Monika Bustamante" w:date="2012-02-03T14:07:00Z">
              <w:r w:rsidR="00507AA7">
                <w:rPr>
                  <w:sz w:val="20"/>
                  <w:szCs w:val="20"/>
                </w:rPr>
                <w:t>A</w:t>
              </w:r>
              <w:r w:rsidR="00507AA7">
                <w:rPr>
                  <w:sz w:val="20"/>
                  <w:szCs w:val="20"/>
                </w:rPr>
                <w:t xml:space="preserve">nalysis </w:t>
              </w:r>
            </w:ins>
            <w:r>
              <w:rPr>
                <w:sz w:val="20"/>
                <w:szCs w:val="20"/>
              </w:rPr>
              <w:t xml:space="preserve">phase and the </w:t>
            </w:r>
            <w:del w:id="17" w:author=" Monika Bustamante" w:date="2012-02-03T14:08:00Z">
              <w:r w:rsidDel="00507AA7">
                <w:rPr>
                  <w:sz w:val="20"/>
                  <w:szCs w:val="20"/>
                </w:rPr>
                <w:delText xml:space="preserve">design </w:delText>
              </w:r>
            </w:del>
            <w:ins w:id="18" w:author=" Monika Bustamante" w:date="2012-02-03T14:08:00Z">
              <w:r w:rsidR="00507AA7">
                <w:rPr>
                  <w:sz w:val="20"/>
                  <w:szCs w:val="20"/>
                </w:rPr>
                <w:t>D</w:t>
              </w:r>
              <w:r w:rsidR="00507AA7">
                <w:rPr>
                  <w:sz w:val="20"/>
                  <w:szCs w:val="20"/>
                </w:rPr>
                <w:t xml:space="preserve">esign </w:t>
              </w:r>
            </w:ins>
            <w:r>
              <w:rPr>
                <w:sz w:val="20"/>
                <w:szCs w:val="20"/>
              </w:rPr>
              <w:t>phase.</w:t>
            </w:r>
          </w:p>
          <w:p w:rsidR="00073F76" w:rsidRDefault="00073F76" w:rsidP="00073F76">
            <w:pPr>
              <w:tabs>
                <w:tab w:val="left" w:pos="1062"/>
              </w:tabs>
              <w:rPr>
                <w:sz w:val="20"/>
                <w:szCs w:val="20"/>
              </w:rPr>
            </w:pPr>
          </w:p>
          <w:p w:rsidR="00073F76" w:rsidRDefault="00073F76" w:rsidP="00073F76">
            <w:pPr>
              <w:tabs>
                <w:tab w:val="left" w:pos="1062"/>
              </w:tabs>
              <w:rPr>
                <w:sz w:val="20"/>
                <w:szCs w:val="20"/>
              </w:rPr>
            </w:pPr>
          </w:p>
          <w:p w:rsidR="00073F76" w:rsidRDefault="00073F76" w:rsidP="00073F76">
            <w:pPr>
              <w:tabs>
                <w:tab w:val="left" w:pos="1062"/>
              </w:tabs>
              <w:rPr>
                <w:sz w:val="20"/>
                <w:szCs w:val="20"/>
              </w:rPr>
            </w:pPr>
          </w:p>
          <w:p w:rsidR="00073F76" w:rsidRDefault="00073F76" w:rsidP="00073F76">
            <w:pPr>
              <w:tabs>
                <w:tab w:val="left" w:pos="1062"/>
              </w:tabs>
              <w:rPr>
                <w:sz w:val="20"/>
                <w:szCs w:val="20"/>
              </w:rPr>
            </w:pPr>
          </w:p>
          <w:p w:rsidR="00073F76" w:rsidRPr="00DC4465" w:rsidRDefault="00073F76" w:rsidP="00073F76">
            <w:pPr>
              <w:tabs>
                <w:tab w:val="left" w:pos="1062"/>
              </w:tabs>
              <w:rPr>
                <w:sz w:val="20"/>
                <w:szCs w:val="20"/>
              </w:rPr>
            </w:pPr>
          </w:p>
        </w:tc>
      </w:tr>
      <w:tr w:rsidR="0027468E" w:rsidRPr="008C36F1" w:rsidTr="00490D40">
        <w:trPr>
          <w:trHeight w:val="156"/>
        </w:trPr>
        <w:tc>
          <w:tcPr>
            <w:tcW w:w="828" w:type="dxa"/>
          </w:tcPr>
          <w:p w:rsidR="0027468E" w:rsidRDefault="0027468E">
            <w:pPr>
              <w:rPr>
                <w:sz w:val="20"/>
                <w:szCs w:val="20"/>
              </w:rPr>
            </w:pPr>
            <w:r>
              <w:rPr>
                <w:sz w:val="20"/>
                <w:szCs w:val="20"/>
              </w:rPr>
              <w:lastRenderedPageBreak/>
              <w:t>5</w:t>
            </w:r>
          </w:p>
        </w:tc>
        <w:tc>
          <w:tcPr>
            <w:tcW w:w="1710" w:type="dxa"/>
          </w:tcPr>
          <w:p w:rsidR="0027468E" w:rsidRDefault="00307479">
            <w:pPr>
              <w:rPr>
                <w:sz w:val="20"/>
                <w:szCs w:val="20"/>
              </w:rPr>
            </w:pPr>
            <w:r>
              <w:rPr>
                <w:sz w:val="20"/>
                <w:szCs w:val="20"/>
              </w:rPr>
              <w:t>Understanding</w:t>
            </w:r>
          </w:p>
        </w:tc>
        <w:tc>
          <w:tcPr>
            <w:tcW w:w="10653" w:type="dxa"/>
          </w:tcPr>
          <w:p w:rsidR="00984B94" w:rsidRDefault="00984B94" w:rsidP="0027468E">
            <w:pPr>
              <w:rPr>
                <w:sz w:val="20"/>
                <w:szCs w:val="20"/>
              </w:rPr>
            </w:pPr>
          </w:p>
          <w:p w:rsidR="00436F3C" w:rsidRPr="00984B94" w:rsidRDefault="0027468E" w:rsidP="0027468E">
            <w:pPr>
              <w:rPr>
                <w:sz w:val="20"/>
                <w:szCs w:val="20"/>
              </w:rPr>
            </w:pPr>
            <w:r>
              <w:rPr>
                <w:sz w:val="20"/>
                <w:szCs w:val="20"/>
              </w:rPr>
              <w:t>Match the following levels of Bloom</w:t>
            </w:r>
            <w:ins w:id="19" w:author=" Monika Bustamante" w:date="2012-02-03T14:08:00Z">
              <w:r w:rsidR="00507AA7">
                <w:rPr>
                  <w:sz w:val="20"/>
                  <w:szCs w:val="20"/>
                </w:rPr>
                <w:t>’</w:t>
              </w:r>
            </w:ins>
            <w:r>
              <w:rPr>
                <w:sz w:val="20"/>
                <w:szCs w:val="20"/>
              </w:rPr>
              <w:t>s Taxonomy to their respective descriptions</w:t>
            </w:r>
            <w:ins w:id="20" w:author=" Monika Bustamante" w:date="2012-02-03T14:08:00Z">
              <w:r w:rsidR="00507AA7">
                <w:rPr>
                  <w:sz w:val="20"/>
                  <w:szCs w:val="20"/>
                </w:rPr>
                <w:t>.</w:t>
              </w:r>
            </w:ins>
          </w:p>
          <w:p w:rsidR="0027468E" w:rsidRPr="00307479" w:rsidRDefault="0027468E" w:rsidP="0027468E">
            <w:pPr>
              <w:rPr>
                <w:sz w:val="20"/>
                <w:szCs w:val="20"/>
                <w:u w:val="single"/>
              </w:rPr>
            </w:pPr>
            <w:r w:rsidRPr="00307479">
              <w:rPr>
                <w:sz w:val="20"/>
                <w:szCs w:val="20"/>
                <w:u w:val="single"/>
              </w:rPr>
              <w:t>Bloom’s Levels</w:t>
            </w:r>
            <w:r w:rsidR="00307479">
              <w:rPr>
                <w:sz w:val="20"/>
                <w:szCs w:val="20"/>
                <w:u w:val="single"/>
              </w:rPr>
              <w:tab/>
            </w:r>
            <w:r w:rsidR="00307479">
              <w:rPr>
                <w:sz w:val="20"/>
                <w:szCs w:val="20"/>
              </w:rPr>
              <w:tab/>
            </w:r>
            <w:r w:rsidR="00307479">
              <w:rPr>
                <w:sz w:val="20"/>
                <w:szCs w:val="20"/>
              </w:rPr>
              <w:tab/>
            </w:r>
            <w:r w:rsidR="00307479">
              <w:rPr>
                <w:sz w:val="20"/>
                <w:szCs w:val="20"/>
              </w:rPr>
              <w:tab/>
            </w:r>
            <w:r w:rsidR="00307479">
              <w:rPr>
                <w:sz w:val="20"/>
                <w:szCs w:val="20"/>
              </w:rPr>
              <w:tab/>
            </w:r>
            <w:r w:rsidR="00307479">
              <w:rPr>
                <w:sz w:val="20"/>
                <w:szCs w:val="20"/>
                <w:u w:val="single"/>
              </w:rPr>
              <w:t>Descriptions</w:t>
            </w:r>
          </w:p>
          <w:p w:rsidR="0027468E" w:rsidRPr="00307479" w:rsidRDefault="00307479" w:rsidP="00307479">
            <w:pPr>
              <w:pStyle w:val="ListParagraph"/>
              <w:numPr>
                <w:ilvl w:val="0"/>
                <w:numId w:val="5"/>
              </w:numPr>
              <w:rPr>
                <w:sz w:val="20"/>
                <w:szCs w:val="20"/>
              </w:rPr>
            </w:pPr>
            <w:r w:rsidRPr="00307479">
              <w:rPr>
                <w:sz w:val="20"/>
                <w:szCs w:val="20"/>
              </w:rPr>
              <w:t>Evaluating</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Recall information</w:t>
            </w:r>
            <w:r w:rsidR="00984B94">
              <w:rPr>
                <w:sz w:val="20"/>
                <w:szCs w:val="20"/>
              </w:rPr>
              <w:t xml:space="preserve"> (4)</w:t>
            </w:r>
          </w:p>
          <w:p w:rsidR="00307479" w:rsidRDefault="00307479" w:rsidP="00307479">
            <w:pPr>
              <w:pStyle w:val="ListParagraph"/>
              <w:numPr>
                <w:ilvl w:val="0"/>
                <w:numId w:val="5"/>
              </w:numPr>
              <w:rPr>
                <w:sz w:val="20"/>
                <w:szCs w:val="20"/>
              </w:rPr>
            </w:pPr>
            <w:r w:rsidRPr="00307479">
              <w:rPr>
                <w:sz w:val="20"/>
                <w:szCs w:val="20"/>
              </w:rPr>
              <w:t>Applying</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Explain ideas and concepts</w:t>
            </w:r>
            <w:r w:rsidR="00984B94">
              <w:rPr>
                <w:sz w:val="20"/>
                <w:szCs w:val="20"/>
              </w:rPr>
              <w:t xml:space="preserve"> (6)</w:t>
            </w:r>
          </w:p>
          <w:p w:rsidR="00307479" w:rsidRDefault="00307479" w:rsidP="00307479">
            <w:pPr>
              <w:pStyle w:val="ListParagraph"/>
              <w:numPr>
                <w:ilvl w:val="0"/>
                <w:numId w:val="5"/>
              </w:numPr>
              <w:rPr>
                <w:sz w:val="20"/>
                <w:szCs w:val="20"/>
              </w:rPr>
            </w:pPr>
            <w:r w:rsidRPr="00307479">
              <w:rPr>
                <w:sz w:val="20"/>
                <w:szCs w:val="20"/>
              </w:rPr>
              <w:t xml:space="preserve">Creating </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Justify a stand or a position</w:t>
            </w:r>
            <w:r w:rsidR="00984B94">
              <w:rPr>
                <w:sz w:val="20"/>
                <w:szCs w:val="20"/>
              </w:rPr>
              <w:t xml:space="preserve"> (1)</w:t>
            </w:r>
          </w:p>
          <w:p w:rsidR="00307479" w:rsidRDefault="00307479" w:rsidP="00307479">
            <w:pPr>
              <w:pStyle w:val="ListParagraph"/>
              <w:numPr>
                <w:ilvl w:val="0"/>
                <w:numId w:val="5"/>
              </w:numPr>
              <w:rPr>
                <w:sz w:val="20"/>
                <w:szCs w:val="20"/>
              </w:rPr>
            </w:pPr>
            <w:r>
              <w:rPr>
                <w:sz w:val="20"/>
                <w:szCs w:val="20"/>
              </w:rPr>
              <w:t>Remembering</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Use information in a new way</w:t>
            </w:r>
            <w:r w:rsidR="00984B94">
              <w:rPr>
                <w:sz w:val="20"/>
                <w:szCs w:val="20"/>
              </w:rPr>
              <w:t xml:space="preserve"> (2)</w:t>
            </w:r>
          </w:p>
          <w:p w:rsidR="00307479" w:rsidRDefault="00307479" w:rsidP="00307479">
            <w:pPr>
              <w:pStyle w:val="ListParagraph"/>
              <w:numPr>
                <w:ilvl w:val="0"/>
                <w:numId w:val="5"/>
              </w:numPr>
              <w:rPr>
                <w:sz w:val="20"/>
                <w:szCs w:val="20"/>
              </w:rPr>
            </w:pPr>
            <w:r>
              <w:rPr>
                <w:sz w:val="20"/>
                <w:szCs w:val="20"/>
              </w:rPr>
              <w:t>Analyzing</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Create a new product or point of view</w:t>
            </w:r>
            <w:r w:rsidR="00984B94">
              <w:rPr>
                <w:sz w:val="20"/>
                <w:szCs w:val="20"/>
              </w:rPr>
              <w:t xml:space="preserve"> (3)</w:t>
            </w:r>
          </w:p>
          <w:p w:rsidR="00436F3C" w:rsidRPr="00984B94" w:rsidRDefault="00307479" w:rsidP="0027468E">
            <w:pPr>
              <w:pStyle w:val="ListParagraph"/>
              <w:numPr>
                <w:ilvl w:val="0"/>
                <w:numId w:val="5"/>
              </w:numPr>
              <w:rPr>
                <w:sz w:val="20"/>
                <w:szCs w:val="20"/>
              </w:rPr>
            </w:pPr>
            <w:r>
              <w:rPr>
                <w:sz w:val="20"/>
                <w:szCs w:val="20"/>
              </w:rPr>
              <w:t>Understanding</w:t>
            </w:r>
            <w:r w:rsidR="00B26720">
              <w:rPr>
                <w:sz w:val="20"/>
                <w:szCs w:val="20"/>
              </w:rPr>
              <w:tab/>
            </w:r>
            <w:r w:rsidR="00B26720">
              <w:rPr>
                <w:sz w:val="20"/>
                <w:szCs w:val="20"/>
              </w:rPr>
              <w:tab/>
            </w:r>
            <w:r w:rsidR="00B26720">
              <w:rPr>
                <w:sz w:val="20"/>
                <w:szCs w:val="20"/>
              </w:rPr>
              <w:tab/>
            </w:r>
            <w:r w:rsidR="00B26720">
              <w:rPr>
                <w:sz w:val="20"/>
                <w:szCs w:val="20"/>
                <w:u w:val="single"/>
              </w:rPr>
              <w:t xml:space="preserve">               </w:t>
            </w:r>
            <w:r>
              <w:rPr>
                <w:sz w:val="20"/>
                <w:szCs w:val="20"/>
              </w:rPr>
              <w:t>Distinguish different parts</w:t>
            </w:r>
            <w:r w:rsidR="00984B94">
              <w:rPr>
                <w:sz w:val="20"/>
                <w:szCs w:val="20"/>
              </w:rPr>
              <w:t xml:space="preserve"> (5)</w:t>
            </w:r>
          </w:p>
          <w:p w:rsidR="0027468E" w:rsidRDefault="0027468E" w:rsidP="0027468E">
            <w:pPr>
              <w:rPr>
                <w:sz w:val="20"/>
                <w:szCs w:val="20"/>
              </w:rPr>
            </w:pPr>
          </w:p>
        </w:tc>
      </w:tr>
      <w:tr w:rsidR="00081246" w:rsidRPr="008C36F1" w:rsidTr="00073F76">
        <w:trPr>
          <w:trHeight w:val="2510"/>
        </w:trPr>
        <w:tc>
          <w:tcPr>
            <w:tcW w:w="828" w:type="dxa"/>
          </w:tcPr>
          <w:p w:rsidR="00081246" w:rsidRDefault="00081246">
            <w:pPr>
              <w:rPr>
                <w:sz w:val="20"/>
                <w:szCs w:val="20"/>
              </w:rPr>
            </w:pPr>
            <w:r>
              <w:rPr>
                <w:sz w:val="20"/>
                <w:szCs w:val="20"/>
              </w:rPr>
              <w:t>6</w:t>
            </w:r>
          </w:p>
        </w:tc>
        <w:tc>
          <w:tcPr>
            <w:tcW w:w="1710" w:type="dxa"/>
          </w:tcPr>
          <w:p w:rsidR="00081246" w:rsidRDefault="00081246">
            <w:pPr>
              <w:rPr>
                <w:sz w:val="20"/>
                <w:szCs w:val="20"/>
              </w:rPr>
            </w:pPr>
            <w:r>
              <w:rPr>
                <w:sz w:val="20"/>
                <w:szCs w:val="20"/>
              </w:rPr>
              <w:t>Remembering</w:t>
            </w:r>
          </w:p>
        </w:tc>
        <w:tc>
          <w:tcPr>
            <w:tcW w:w="10653" w:type="dxa"/>
          </w:tcPr>
          <w:p w:rsidR="00081246" w:rsidRDefault="00081246" w:rsidP="0027468E">
            <w:pPr>
              <w:rPr>
                <w:sz w:val="20"/>
                <w:szCs w:val="20"/>
              </w:rPr>
            </w:pPr>
            <w:r>
              <w:rPr>
                <w:sz w:val="20"/>
                <w:szCs w:val="20"/>
              </w:rPr>
              <w:t xml:space="preserve">Beginning with the lowest cognitive level of Bloom’s </w:t>
            </w:r>
            <w:del w:id="21" w:author=" Monika Bustamante" w:date="2012-02-03T14:09:00Z">
              <w:r w:rsidDel="00507AA7">
                <w:rPr>
                  <w:sz w:val="20"/>
                  <w:szCs w:val="20"/>
                </w:rPr>
                <w:delText>taxonomy</w:delText>
              </w:r>
            </w:del>
            <w:ins w:id="22" w:author=" Monika Bustamante" w:date="2012-02-03T14:09:00Z">
              <w:r w:rsidR="00507AA7">
                <w:rPr>
                  <w:sz w:val="20"/>
                  <w:szCs w:val="20"/>
                </w:rPr>
                <w:t>T</w:t>
              </w:r>
              <w:r w:rsidR="00507AA7">
                <w:rPr>
                  <w:sz w:val="20"/>
                  <w:szCs w:val="20"/>
                </w:rPr>
                <w:t>axonomy</w:t>
              </w:r>
            </w:ins>
            <w:r w:rsidR="00073F76">
              <w:rPr>
                <w:sz w:val="20"/>
                <w:szCs w:val="20"/>
              </w:rPr>
              <w:t>,</w:t>
            </w:r>
            <w:r>
              <w:rPr>
                <w:sz w:val="20"/>
                <w:szCs w:val="20"/>
              </w:rPr>
              <w:t xml:space="preserve"> order the levels in ascending order</w:t>
            </w:r>
            <w:r w:rsidR="006B286C">
              <w:rPr>
                <w:sz w:val="20"/>
                <w:szCs w:val="20"/>
              </w:rPr>
              <w:t xml:space="preserve"> using the numbers 1 through 6.</w:t>
            </w:r>
          </w:p>
          <w:p w:rsidR="00081246" w:rsidRPr="00307479" w:rsidRDefault="00081246" w:rsidP="00081246">
            <w:pPr>
              <w:pStyle w:val="ListParagraph"/>
              <w:rPr>
                <w:sz w:val="20"/>
                <w:szCs w:val="20"/>
              </w:rPr>
            </w:pPr>
            <w:r>
              <w:rPr>
                <w:sz w:val="20"/>
                <w:szCs w:val="20"/>
              </w:rPr>
              <w:tab/>
            </w:r>
            <w:r>
              <w:rPr>
                <w:sz w:val="20"/>
                <w:szCs w:val="20"/>
              </w:rPr>
              <w:tab/>
            </w:r>
            <w:r>
              <w:rPr>
                <w:sz w:val="20"/>
                <w:szCs w:val="20"/>
              </w:rPr>
              <w:tab/>
            </w:r>
            <w:r>
              <w:rPr>
                <w:sz w:val="20"/>
                <w:szCs w:val="20"/>
              </w:rPr>
              <w:tab/>
            </w:r>
          </w:p>
          <w:p w:rsidR="00081246" w:rsidRDefault="00081246" w:rsidP="00081246">
            <w:pPr>
              <w:pStyle w:val="ListParagraph"/>
              <w:rPr>
                <w:sz w:val="20"/>
                <w:szCs w:val="20"/>
              </w:rPr>
            </w:pPr>
            <w:r>
              <w:rPr>
                <w:sz w:val="20"/>
                <w:szCs w:val="20"/>
                <w:u w:val="single"/>
              </w:rPr>
              <w:t xml:space="preserve">          </w:t>
            </w:r>
            <w:r w:rsidRPr="00307479">
              <w:rPr>
                <w:sz w:val="20"/>
                <w:szCs w:val="20"/>
              </w:rPr>
              <w:t>Applying</w:t>
            </w:r>
            <w:r>
              <w:rPr>
                <w:sz w:val="20"/>
                <w:szCs w:val="20"/>
              </w:rPr>
              <w:tab/>
            </w:r>
            <w:r w:rsidR="006B286C">
              <w:rPr>
                <w:sz w:val="20"/>
                <w:szCs w:val="20"/>
              </w:rPr>
              <w:t>(3)</w:t>
            </w:r>
            <w:r>
              <w:rPr>
                <w:sz w:val="20"/>
                <w:szCs w:val="20"/>
              </w:rPr>
              <w:tab/>
            </w:r>
            <w:r>
              <w:rPr>
                <w:sz w:val="20"/>
                <w:szCs w:val="20"/>
              </w:rPr>
              <w:tab/>
            </w:r>
            <w:r>
              <w:rPr>
                <w:sz w:val="20"/>
                <w:szCs w:val="20"/>
              </w:rPr>
              <w:tab/>
            </w:r>
          </w:p>
          <w:p w:rsidR="00081246" w:rsidRDefault="00081246" w:rsidP="00081246">
            <w:pPr>
              <w:pStyle w:val="ListParagraph"/>
              <w:rPr>
                <w:sz w:val="20"/>
                <w:szCs w:val="20"/>
              </w:rPr>
            </w:pPr>
            <w:r>
              <w:rPr>
                <w:sz w:val="20"/>
                <w:szCs w:val="20"/>
                <w:u w:val="single"/>
              </w:rPr>
              <w:t xml:space="preserve">          </w:t>
            </w:r>
            <w:r w:rsidRPr="00307479">
              <w:rPr>
                <w:sz w:val="20"/>
                <w:szCs w:val="20"/>
              </w:rPr>
              <w:t xml:space="preserve">Creating </w:t>
            </w:r>
            <w:r w:rsidR="006B286C">
              <w:rPr>
                <w:sz w:val="20"/>
                <w:szCs w:val="20"/>
              </w:rPr>
              <w:t xml:space="preserve"> (6)</w:t>
            </w:r>
          </w:p>
          <w:p w:rsidR="00081246" w:rsidRPr="00081246" w:rsidRDefault="00081246" w:rsidP="00081246">
            <w:pPr>
              <w:pStyle w:val="ListParagraph"/>
              <w:rPr>
                <w:sz w:val="20"/>
                <w:szCs w:val="20"/>
              </w:rPr>
            </w:pPr>
            <w:r>
              <w:rPr>
                <w:sz w:val="20"/>
                <w:szCs w:val="20"/>
                <w:u w:val="single"/>
              </w:rPr>
              <w:t xml:space="preserve">          </w:t>
            </w:r>
            <w:r w:rsidRPr="00307479">
              <w:rPr>
                <w:sz w:val="20"/>
                <w:szCs w:val="20"/>
              </w:rPr>
              <w:t>Evaluating</w:t>
            </w:r>
            <w:r w:rsidR="006B286C">
              <w:rPr>
                <w:sz w:val="20"/>
                <w:szCs w:val="20"/>
              </w:rPr>
              <w:t xml:space="preserve"> (5)</w:t>
            </w:r>
            <w:r w:rsidRPr="00081246">
              <w:rPr>
                <w:sz w:val="20"/>
                <w:szCs w:val="20"/>
              </w:rPr>
              <w:tab/>
            </w:r>
            <w:r w:rsidRPr="00081246">
              <w:rPr>
                <w:sz w:val="20"/>
                <w:szCs w:val="20"/>
              </w:rPr>
              <w:tab/>
            </w:r>
            <w:r w:rsidRPr="00081246">
              <w:rPr>
                <w:sz w:val="20"/>
                <w:szCs w:val="20"/>
              </w:rPr>
              <w:tab/>
            </w:r>
            <w:r w:rsidRPr="00081246">
              <w:rPr>
                <w:sz w:val="20"/>
                <w:szCs w:val="20"/>
              </w:rPr>
              <w:tab/>
            </w:r>
          </w:p>
          <w:p w:rsidR="00081246" w:rsidRDefault="00081246" w:rsidP="00081246">
            <w:pPr>
              <w:pStyle w:val="ListParagraph"/>
              <w:rPr>
                <w:sz w:val="20"/>
                <w:szCs w:val="20"/>
              </w:rPr>
            </w:pPr>
            <w:r>
              <w:rPr>
                <w:sz w:val="20"/>
                <w:szCs w:val="20"/>
                <w:u w:val="single"/>
              </w:rPr>
              <w:t xml:space="preserve">          </w:t>
            </w:r>
            <w:r>
              <w:rPr>
                <w:sz w:val="20"/>
                <w:szCs w:val="20"/>
              </w:rPr>
              <w:t>Remembering</w:t>
            </w:r>
            <w:r w:rsidR="006B286C">
              <w:rPr>
                <w:sz w:val="20"/>
                <w:szCs w:val="20"/>
              </w:rPr>
              <w:t xml:space="preserve"> (1)</w:t>
            </w:r>
            <w:r>
              <w:rPr>
                <w:sz w:val="20"/>
                <w:szCs w:val="20"/>
              </w:rPr>
              <w:tab/>
            </w:r>
            <w:r>
              <w:rPr>
                <w:sz w:val="20"/>
                <w:szCs w:val="20"/>
              </w:rPr>
              <w:tab/>
            </w:r>
            <w:r>
              <w:rPr>
                <w:sz w:val="20"/>
                <w:szCs w:val="20"/>
              </w:rPr>
              <w:tab/>
            </w:r>
            <w:r>
              <w:rPr>
                <w:sz w:val="20"/>
                <w:szCs w:val="20"/>
              </w:rPr>
              <w:tab/>
            </w:r>
          </w:p>
          <w:p w:rsidR="00081246" w:rsidRDefault="00081246" w:rsidP="00081246">
            <w:pPr>
              <w:pStyle w:val="ListParagraph"/>
              <w:rPr>
                <w:sz w:val="20"/>
                <w:szCs w:val="20"/>
              </w:rPr>
            </w:pPr>
            <w:r>
              <w:rPr>
                <w:sz w:val="20"/>
                <w:szCs w:val="20"/>
                <w:u w:val="single"/>
              </w:rPr>
              <w:t xml:space="preserve">          </w:t>
            </w:r>
            <w:r>
              <w:rPr>
                <w:sz w:val="20"/>
                <w:szCs w:val="20"/>
              </w:rPr>
              <w:t>Analyzing</w:t>
            </w:r>
            <w:r w:rsidR="006B286C">
              <w:rPr>
                <w:sz w:val="20"/>
                <w:szCs w:val="20"/>
              </w:rPr>
              <w:t xml:space="preserve"> (4)</w:t>
            </w:r>
          </w:p>
          <w:p w:rsidR="00081246" w:rsidRDefault="00081246" w:rsidP="00073F76">
            <w:pPr>
              <w:pStyle w:val="ListParagraph"/>
              <w:rPr>
                <w:sz w:val="20"/>
                <w:szCs w:val="20"/>
              </w:rPr>
            </w:pPr>
            <w:r>
              <w:rPr>
                <w:sz w:val="20"/>
                <w:szCs w:val="20"/>
                <w:u w:val="single"/>
              </w:rPr>
              <w:t xml:space="preserve">           </w:t>
            </w:r>
            <w:r w:rsidRPr="00081246">
              <w:rPr>
                <w:sz w:val="20"/>
                <w:szCs w:val="20"/>
              </w:rPr>
              <w:t>Understanding</w:t>
            </w:r>
            <w:r w:rsidR="006B286C">
              <w:rPr>
                <w:sz w:val="20"/>
                <w:szCs w:val="20"/>
              </w:rPr>
              <w:t xml:space="preserve"> (2)</w:t>
            </w:r>
          </w:p>
        </w:tc>
      </w:tr>
      <w:tr w:rsidR="006B286C" w:rsidRPr="008C36F1" w:rsidTr="00490D40">
        <w:trPr>
          <w:trHeight w:val="2729"/>
        </w:trPr>
        <w:tc>
          <w:tcPr>
            <w:tcW w:w="828" w:type="dxa"/>
          </w:tcPr>
          <w:p w:rsidR="006B286C" w:rsidRDefault="006B286C">
            <w:pPr>
              <w:rPr>
                <w:sz w:val="20"/>
                <w:szCs w:val="20"/>
              </w:rPr>
            </w:pPr>
            <w:r>
              <w:rPr>
                <w:sz w:val="20"/>
                <w:szCs w:val="20"/>
              </w:rPr>
              <w:t>7</w:t>
            </w:r>
          </w:p>
        </w:tc>
        <w:tc>
          <w:tcPr>
            <w:tcW w:w="1710" w:type="dxa"/>
          </w:tcPr>
          <w:p w:rsidR="006B286C" w:rsidRDefault="006B286C">
            <w:pPr>
              <w:rPr>
                <w:sz w:val="20"/>
                <w:szCs w:val="20"/>
              </w:rPr>
            </w:pPr>
            <w:r>
              <w:rPr>
                <w:sz w:val="20"/>
                <w:szCs w:val="20"/>
              </w:rPr>
              <w:t>Remembering</w:t>
            </w:r>
          </w:p>
        </w:tc>
        <w:tc>
          <w:tcPr>
            <w:tcW w:w="10653" w:type="dxa"/>
          </w:tcPr>
          <w:p w:rsidR="006B286C" w:rsidRDefault="00631DE9" w:rsidP="0027468E">
            <w:pPr>
              <w:rPr>
                <w:sz w:val="20"/>
                <w:szCs w:val="20"/>
              </w:rPr>
            </w:pPr>
            <w:r>
              <w:rPr>
                <w:sz w:val="20"/>
                <w:szCs w:val="20"/>
              </w:rPr>
              <w:t xml:space="preserve">Label each set of verbs with the most appropriate level of Bloom’s </w:t>
            </w:r>
            <w:del w:id="23" w:author=" Monika Bustamante" w:date="2012-02-03T14:09:00Z">
              <w:r w:rsidDel="00507AA7">
                <w:rPr>
                  <w:sz w:val="20"/>
                  <w:szCs w:val="20"/>
                </w:rPr>
                <w:delText>taxonomy</w:delText>
              </w:r>
            </w:del>
            <w:ins w:id="24" w:author=" Monika Bustamante" w:date="2012-02-03T14:09:00Z">
              <w:r w:rsidR="00507AA7">
                <w:rPr>
                  <w:sz w:val="20"/>
                  <w:szCs w:val="20"/>
                </w:rPr>
                <w:t>T</w:t>
              </w:r>
              <w:r w:rsidR="00507AA7">
                <w:rPr>
                  <w:sz w:val="20"/>
                  <w:szCs w:val="20"/>
                </w:rPr>
                <w:t>axonomy</w:t>
              </w:r>
            </w:ins>
            <w:r>
              <w:rPr>
                <w:sz w:val="20"/>
                <w:szCs w:val="20"/>
              </w:rPr>
              <w:t>.</w:t>
            </w:r>
          </w:p>
          <w:p w:rsidR="00040A0D" w:rsidRDefault="00040A0D" w:rsidP="0027468E">
            <w:pPr>
              <w:rPr>
                <w:sz w:val="20"/>
                <w:szCs w:val="20"/>
              </w:rPr>
            </w:pPr>
          </w:p>
          <w:p w:rsidR="00040A0D" w:rsidRDefault="00040A0D" w:rsidP="00040A0D">
            <w:pPr>
              <w:pStyle w:val="ListParagraph"/>
              <w:rPr>
                <w:sz w:val="20"/>
                <w:szCs w:val="20"/>
              </w:rPr>
            </w:pPr>
            <w:r>
              <w:rPr>
                <w:sz w:val="20"/>
                <w:szCs w:val="20"/>
                <w:u w:val="single"/>
              </w:rPr>
              <w:t xml:space="preserve">          </w:t>
            </w:r>
            <w:r w:rsidRPr="00307479">
              <w:rPr>
                <w:sz w:val="20"/>
                <w:szCs w:val="20"/>
              </w:rPr>
              <w:t>Applying</w:t>
            </w:r>
            <w:r>
              <w:rPr>
                <w:sz w:val="20"/>
                <w:szCs w:val="20"/>
              </w:rPr>
              <w:tab/>
              <w:t>(e)</w:t>
            </w:r>
            <w:r>
              <w:rPr>
                <w:sz w:val="20"/>
                <w:szCs w:val="20"/>
              </w:rPr>
              <w:tab/>
            </w:r>
            <w:r>
              <w:rPr>
                <w:sz w:val="20"/>
                <w:szCs w:val="20"/>
              </w:rPr>
              <w:tab/>
            </w:r>
            <w:r>
              <w:rPr>
                <w:sz w:val="20"/>
                <w:szCs w:val="20"/>
              </w:rPr>
              <w:tab/>
            </w:r>
          </w:p>
          <w:p w:rsidR="00040A0D" w:rsidRDefault="00040A0D" w:rsidP="00040A0D">
            <w:pPr>
              <w:pStyle w:val="ListParagraph"/>
              <w:rPr>
                <w:sz w:val="20"/>
                <w:szCs w:val="20"/>
              </w:rPr>
            </w:pPr>
            <w:r>
              <w:rPr>
                <w:sz w:val="20"/>
                <w:szCs w:val="20"/>
                <w:u w:val="single"/>
              </w:rPr>
              <w:t xml:space="preserve">          </w:t>
            </w:r>
            <w:r w:rsidRPr="00307479">
              <w:rPr>
                <w:sz w:val="20"/>
                <w:szCs w:val="20"/>
              </w:rPr>
              <w:t xml:space="preserve">Creating </w:t>
            </w:r>
            <w:r>
              <w:rPr>
                <w:sz w:val="20"/>
                <w:szCs w:val="20"/>
              </w:rPr>
              <w:t>(a)</w:t>
            </w:r>
          </w:p>
          <w:p w:rsidR="00040A0D" w:rsidRPr="00081246" w:rsidRDefault="00040A0D" w:rsidP="00040A0D">
            <w:pPr>
              <w:pStyle w:val="ListParagraph"/>
              <w:rPr>
                <w:sz w:val="20"/>
                <w:szCs w:val="20"/>
              </w:rPr>
            </w:pPr>
            <w:r>
              <w:rPr>
                <w:sz w:val="20"/>
                <w:szCs w:val="20"/>
              </w:rPr>
              <w:t xml:space="preserve"> </w:t>
            </w:r>
            <w:r>
              <w:rPr>
                <w:sz w:val="20"/>
                <w:szCs w:val="20"/>
                <w:u w:val="single"/>
              </w:rPr>
              <w:t xml:space="preserve">         </w:t>
            </w:r>
            <w:r w:rsidRPr="00307479">
              <w:rPr>
                <w:sz w:val="20"/>
                <w:szCs w:val="20"/>
              </w:rPr>
              <w:t>Evaluating</w:t>
            </w:r>
            <w:r>
              <w:rPr>
                <w:sz w:val="20"/>
                <w:szCs w:val="20"/>
              </w:rPr>
              <w:t xml:space="preserve"> (f)</w:t>
            </w:r>
            <w:r w:rsidRPr="00081246">
              <w:rPr>
                <w:sz w:val="20"/>
                <w:szCs w:val="20"/>
              </w:rPr>
              <w:tab/>
            </w:r>
            <w:r w:rsidRPr="00081246">
              <w:rPr>
                <w:sz w:val="20"/>
                <w:szCs w:val="20"/>
              </w:rPr>
              <w:tab/>
            </w:r>
            <w:r w:rsidRPr="00081246">
              <w:rPr>
                <w:sz w:val="20"/>
                <w:szCs w:val="20"/>
              </w:rPr>
              <w:tab/>
            </w:r>
            <w:r w:rsidRPr="00081246">
              <w:rPr>
                <w:sz w:val="20"/>
                <w:szCs w:val="20"/>
              </w:rPr>
              <w:tab/>
            </w:r>
          </w:p>
          <w:p w:rsidR="00040A0D" w:rsidRDefault="00040A0D" w:rsidP="00040A0D">
            <w:pPr>
              <w:pStyle w:val="ListParagraph"/>
              <w:rPr>
                <w:sz w:val="20"/>
                <w:szCs w:val="20"/>
              </w:rPr>
            </w:pPr>
            <w:r>
              <w:rPr>
                <w:sz w:val="20"/>
                <w:szCs w:val="20"/>
                <w:u w:val="single"/>
              </w:rPr>
              <w:t xml:space="preserve">          </w:t>
            </w:r>
            <w:r>
              <w:rPr>
                <w:sz w:val="20"/>
                <w:szCs w:val="20"/>
              </w:rPr>
              <w:t>Remembering (b)</w:t>
            </w:r>
            <w:r>
              <w:rPr>
                <w:sz w:val="20"/>
                <w:szCs w:val="20"/>
              </w:rPr>
              <w:tab/>
            </w:r>
            <w:r>
              <w:rPr>
                <w:sz w:val="20"/>
                <w:szCs w:val="20"/>
              </w:rPr>
              <w:tab/>
            </w:r>
            <w:r>
              <w:rPr>
                <w:sz w:val="20"/>
                <w:szCs w:val="20"/>
              </w:rPr>
              <w:tab/>
            </w:r>
            <w:r>
              <w:rPr>
                <w:sz w:val="20"/>
                <w:szCs w:val="20"/>
              </w:rPr>
              <w:tab/>
            </w:r>
          </w:p>
          <w:p w:rsidR="00040A0D" w:rsidRDefault="00040A0D" w:rsidP="00040A0D">
            <w:pPr>
              <w:pStyle w:val="ListParagraph"/>
              <w:rPr>
                <w:sz w:val="20"/>
                <w:szCs w:val="20"/>
              </w:rPr>
            </w:pPr>
            <w:r>
              <w:rPr>
                <w:sz w:val="20"/>
                <w:szCs w:val="20"/>
                <w:u w:val="single"/>
              </w:rPr>
              <w:t xml:space="preserve">          </w:t>
            </w:r>
            <w:r>
              <w:rPr>
                <w:sz w:val="20"/>
                <w:szCs w:val="20"/>
              </w:rPr>
              <w:t>Analyzing (c)</w:t>
            </w:r>
          </w:p>
          <w:p w:rsidR="00040A0D" w:rsidRDefault="00040A0D" w:rsidP="00040A0D">
            <w:pPr>
              <w:pStyle w:val="ListParagraph"/>
              <w:rPr>
                <w:sz w:val="20"/>
                <w:szCs w:val="20"/>
              </w:rPr>
            </w:pPr>
            <w:r>
              <w:rPr>
                <w:sz w:val="20"/>
                <w:szCs w:val="20"/>
                <w:u w:val="single"/>
              </w:rPr>
              <w:t xml:space="preserve">          </w:t>
            </w:r>
            <w:r w:rsidRPr="00081246">
              <w:rPr>
                <w:sz w:val="20"/>
                <w:szCs w:val="20"/>
              </w:rPr>
              <w:t>Understanding</w:t>
            </w:r>
            <w:r>
              <w:rPr>
                <w:sz w:val="20"/>
                <w:szCs w:val="20"/>
              </w:rPr>
              <w:t xml:space="preserve"> (d)</w:t>
            </w:r>
          </w:p>
          <w:p w:rsidR="00631DE9" w:rsidRDefault="00631DE9" w:rsidP="0027468E">
            <w:pPr>
              <w:rPr>
                <w:sz w:val="20"/>
                <w:szCs w:val="20"/>
              </w:rPr>
            </w:pPr>
          </w:p>
          <w:p w:rsidR="00631DE9" w:rsidRDefault="00631DE9" w:rsidP="00631DE9">
            <w:pPr>
              <w:pStyle w:val="ListParagraph"/>
              <w:numPr>
                <w:ilvl w:val="0"/>
                <w:numId w:val="7"/>
              </w:numPr>
              <w:rPr>
                <w:sz w:val="20"/>
                <w:szCs w:val="20"/>
              </w:rPr>
            </w:pPr>
            <w:r>
              <w:rPr>
                <w:sz w:val="20"/>
                <w:szCs w:val="20"/>
              </w:rPr>
              <w:t xml:space="preserve">Generating and producing [creating] </w:t>
            </w:r>
          </w:p>
          <w:p w:rsidR="00631DE9" w:rsidRDefault="00631DE9" w:rsidP="00631DE9">
            <w:pPr>
              <w:pStyle w:val="ListParagraph"/>
              <w:numPr>
                <w:ilvl w:val="0"/>
                <w:numId w:val="7"/>
              </w:numPr>
              <w:rPr>
                <w:sz w:val="20"/>
                <w:szCs w:val="20"/>
              </w:rPr>
            </w:pPr>
            <w:r>
              <w:rPr>
                <w:sz w:val="20"/>
                <w:szCs w:val="20"/>
              </w:rPr>
              <w:t>Recognizing and recalling  [remembering]</w:t>
            </w:r>
          </w:p>
          <w:p w:rsidR="00631DE9" w:rsidRDefault="00631DE9" w:rsidP="00631DE9">
            <w:pPr>
              <w:pStyle w:val="ListParagraph"/>
              <w:numPr>
                <w:ilvl w:val="0"/>
                <w:numId w:val="7"/>
              </w:numPr>
              <w:rPr>
                <w:sz w:val="20"/>
                <w:szCs w:val="20"/>
              </w:rPr>
            </w:pPr>
            <w:r>
              <w:rPr>
                <w:sz w:val="20"/>
                <w:szCs w:val="20"/>
              </w:rPr>
              <w:t>Differentiating and organizing [analyzing]</w:t>
            </w:r>
          </w:p>
          <w:p w:rsidR="00631DE9" w:rsidRDefault="00631DE9" w:rsidP="00631DE9">
            <w:pPr>
              <w:pStyle w:val="ListParagraph"/>
              <w:numPr>
                <w:ilvl w:val="0"/>
                <w:numId w:val="7"/>
              </w:numPr>
              <w:rPr>
                <w:sz w:val="20"/>
                <w:szCs w:val="20"/>
              </w:rPr>
            </w:pPr>
            <w:r>
              <w:rPr>
                <w:sz w:val="20"/>
                <w:szCs w:val="20"/>
              </w:rPr>
              <w:t>Interpret</w:t>
            </w:r>
            <w:ins w:id="25" w:author=" Monika Bustamante" w:date="2012-02-03T14:09:00Z">
              <w:r w:rsidR="00507AA7">
                <w:rPr>
                  <w:sz w:val="20"/>
                  <w:szCs w:val="20"/>
                </w:rPr>
                <w:t>ing</w:t>
              </w:r>
            </w:ins>
            <w:r>
              <w:rPr>
                <w:sz w:val="20"/>
                <w:szCs w:val="20"/>
              </w:rPr>
              <w:t xml:space="preserve"> and </w:t>
            </w:r>
            <w:del w:id="26" w:author=" Monika Bustamante" w:date="2012-02-03T14:09:00Z">
              <w:r w:rsidDel="00507AA7">
                <w:rPr>
                  <w:sz w:val="20"/>
                  <w:szCs w:val="20"/>
                </w:rPr>
                <w:delText xml:space="preserve">summarize </w:delText>
              </w:r>
            </w:del>
            <w:ins w:id="27" w:author=" Monika Bustamante" w:date="2012-02-03T14:09:00Z">
              <w:r w:rsidR="00507AA7">
                <w:rPr>
                  <w:sz w:val="20"/>
                  <w:szCs w:val="20"/>
                </w:rPr>
                <w:t>summariz</w:t>
              </w:r>
              <w:r w:rsidR="00507AA7">
                <w:rPr>
                  <w:sz w:val="20"/>
                  <w:szCs w:val="20"/>
                </w:rPr>
                <w:t>ing</w:t>
              </w:r>
              <w:r w:rsidR="00507AA7">
                <w:rPr>
                  <w:sz w:val="20"/>
                  <w:szCs w:val="20"/>
                </w:rPr>
                <w:t xml:space="preserve"> </w:t>
              </w:r>
            </w:ins>
            <w:r>
              <w:rPr>
                <w:sz w:val="20"/>
                <w:szCs w:val="20"/>
              </w:rPr>
              <w:t>[understanding]</w:t>
            </w:r>
          </w:p>
          <w:p w:rsidR="00631DE9" w:rsidRDefault="00631DE9" w:rsidP="00631DE9">
            <w:pPr>
              <w:pStyle w:val="ListParagraph"/>
              <w:numPr>
                <w:ilvl w:val="0"/>
                <w:numId w:val="7"/>
              </w:numPr>
              <w:rPr>
                <w:sz w:val="20"/>
                <w:szCs w:val="20"/>
              </w:rPr>
            </w:pPr>
            <w:r>
              <w:rPr>
                <w:sz w:val="20"/>
                <w:szCs w:val="20"/>
              </w:rPr>
              <w:t>Executing, implementing [applying]</w:t>
            </w:r>
          </w:p>
          <w:p w:rsidR="00631DE9" w:rsidRPr="00631DE9" w:rsidRDefault="00631DE9" w:rsidP="00631DE9">
            <w:pPr>
              <w:pStyle w:val="ListParagraph"/>
              <w:numPr>
                <w:ilvl w:val="0"/>
                <w:numId w:val="7"/>
              </w:numPr>
              <w:rPr>
                <w:sz w:val="20"/>
                <w:szCs w:val="20"/>
              </w:rPr>
            </w:pPr>
            <w:r>
              <w:rPr>
                <w:sz w:val="20"/>
                <w:szCs w:val="20"/>
              </w:rPr>
              <w:t>Check</w:t>
            </w:r>
            <w:ins w:id="28" w:author=" Monika Bustamante" w:date="2012-02-03T14:10:00Z">
              <w:r w:rsidR="00507AA7">
                <w:rPr>
                  <w:sz w:val="20"/>
                  <w:szCs w:val="20"/>
                </w:rPr>
                <w:t>ing</w:t>
              </w:r>
            </w:ins>
            <w:r>
              <w:rPr>
                <w:sz w:val="20"/>
                <w:szCs w:val="20"/>
              </w:rPr>
              <w:t xml:space="preserve">, </w:t>
            </w:r>
            <w:del w:id="29" w:author=" Monika Bustamante" w:date="2012-02-03T14:10:00Z">
              <w:r w:rsidDel="00507AA7">
                <w:rPr>
                  <w:sz w:val="20"/>
                  <w:szCs w:val="20"/>
                </w:rPr>
                <w:delText xml:space="preserve">critique </w:delText>
              </w:r>
            </w:del>
            <w:ins w:id="30" w:author=" Monika Bustamante" w:date="2012-02-03T14:10:00Z">
              <w:r w:rsidR="00507AA7">
                <w:rPr>
                  <w:sz w:val="20"/>
                  <w:szCs w:val="20"/>
                </w:rPr>
                <w:t>critiqu</w:t>
              </w:r>
              <w:r w:rsidR="00507AA7">
                <w:rPr>
                  <w:sz w:val="20"/>
                  <w:szCs w:val="20"/>
                </w:rPr>
                <w:t>ing</w:t>
              </w:r>
              <w:r w:rsidR="00507AA7">
                <w:rPr>
                  <w:sz w:val="20"/>
                  <w:szCs w:val="20"/>
                </w:rPr>
                <w:t xml:space="preserve"> </w:t>
              </w:r>
            </w:ins>
            <w:r>
              <w:rPr>
                <w:sz w:val="20"/>
                <w:szCs w:val="20"/>
              </w:rPr>
              <w:t>[evaluating]</w:t>
            </w:r>
          </w:p>
          <w:p w:rsidR="00631DE9" w:rsidRDefault="00631DE9" w:rsidP="0027468E">
            <w:pPr>
              <w:rPr>
                <w:sz w:val="20"/>
                <w:szCs w:val="20"/>
              </w:rPr>
            </w:pPr>
          </w:p>
          <w:p w:rsidR="00631DE9" w:rsidRDefault="00631DE9" w:rsidP="0027468E">
            <w:pPr>
              <w:rPr>
                <w:sz w:val="20"/>
                <w:szCs w:val="20"/>
              </w:rPr>
            </w:pPr>
          </w:p>
          <w:p w:rsidR="00631DE9" w:rsidRPr="00040A0D" w:rsidRDefault="00631DE9" w:rsidP="00040A0D">
            <w:pPr>
              <w:rPr>
                <w:sz w:val="20"/>
                <w:szCs w:val="20"/>
              </w:rPr>
            </w:pPr>
          </w:p>
        </w:tc>
      </w:tr>
      <w:tr w:rsidR="00567C88" w:rsidRPr="008C36F1" w:rsidTr="00490D40">
        <w:trPr>
          <w:trHeight w:val="244"/>
        </w:trPr>
        <w:tc>
          <w:tcPr>
            <w:tcW w:w="828" w:type="dxa"/>
          </w:tcPr>
          <w:p w:rsidR="00567C88" w:rsidRDefault="00B26720">
            <w:pPr>
              <w:rPr>
                <w:sz w:val="20"/>
                <w:szCs w:val="20"/>
              </w:rPr>
            </w:pPr>
            <w:r>
              <w:rPr>
                <w:sz w:val="20"/>
                <w:szCs w:val="20"/>
              </w:rPr>
              <w:t>8</w:t>
            </w:r>
          </w:p>
        </w:tc>
        <w:tc>
          <w:tcPr>
            <w:tcW w:w="1710" w:type="dxa"/>
          </w:tcPr>
          <w:p w:rsidR="00567C88" w:rsidRDefault="00567C88">
            <w:pPr>
              <w:rPr>
                <w:sz w:val="20"/>
                <w:szCs w:val="20"/>
              </w:rPr>
            </w:pPr>
          </w:p>
        </w:tc>
        <w:tc>
          <w:tcPr>
            <w:tcW w:w="10653" w:type="dxa"/>
          </w:tcPr>
          <w:p w:rsidR="00073F76" w:rsidRDefault="00073F76" w:rsidP="00073F76">
            <w:pPr>
              <w:rPr>
                <w:sz w:val="20"/>
                <w:szCs w:val="20"/>
              </w:rPr>
            </w:pPr>
            <w:r>
              <w:rPr>
                <w:sz w:val="20"/>
                <w:szCs w:val="20"/>
              </w:rPr>
              <w:t>When addressing how an action should be defined in a learning objective:</w:t>
            </w:r>
          </w:p>
          <w:p w:rsidR="00F5121E" w:rsidRDefault="00F5121E" w:rsidP="00073F76">
            <w:pPr>
              <w:rPr>
                <w:sz w:val="20"/>
                <w:szCs w:val="20"/>
              </w:rPr>
            </w:pPr>
          </w:p>
          <w:p w:rsidR="00F5121E" w:rsidRDefault="00F5121E" w:rsidP="00F5121E">
            <w:pPr>
              <w:rPr>
                <w:sz w:val="20"/>
                <w:szCs w:val="20"/>
              </w:rPr>
            </w:pPr>
            <w:r>
              <w:rPr>
                <w:sz w:val="20"/>
                <w:szCs w:val="20"/>
              </w:rPr>
              <w:t>___</w:t>
            </w:r>
            <w:r w:rsidRPr="00073F76">
              <w:rPr>
                <w:sz w:val="20"/>
                <w:szCs w:val="20"/>
                <w:highlight w:val="yellow"/>
              </w:rPr>
              <w:t>_T</w:t>
            </w:r>
            <w:r>
              <w:rPr>
                <w:sz w:val="20"/>
                <w:szCs w:val="20"/>
              </w:rPr>
              <w:t xml:space="preserve"> ___</w:t>
            </w:r>
            <w:proofErr w:type="gramStart"/>
            <w:r>
              <w:rPr>
                <w:sz w:val="20"/>
                <w:szCs w:val="20"/>
              </w:rPr>
              <w:t>F  The</w:t>
            </w:r>
            <w:proofErr w:type="gramEnd"/>
            <w:r>
              <w:rPr>
                <w:sz w:val="20"/>
                <w:szCs w:val="20"/>
              </w:rPr>
              <w:t xml:space="preserve"> hierarchical nature of Bloom’s Taxonomy is crucial to the organization and structure of all actions.</w:t>
            </w:r>
          </w:p>
          <w:p w:rsidR="00073F76" w:rsidRDefault="00073F76" w:rsidP="00073F76">
            <w:pPr>
              <w:rPr>
                <w:sz w:val="20"/>
                <w:szCs w:val="20"/>
              </w:rPr>
            </w:pPr>
          </w:p>
          <w:p w:rsidR="00073F76" w:rsidRDefault="00073F76" w:rsidP="00073F76">
            <w:pPr>
              <w:rPr>
                <w:sz w:val="20"/>
                <w:szCs w:val="20"/>
              </w:rPr>
            </w:pPr>
            <w:r>
              <w:rPr>
                <w:sz w:val="20"/>
                <w:szCs w:val="20"/>
              </w:rPr>
              <w:t>___T __</w:t>
            </w:r>
            <w:r w:rsidRPr="00073F76">
              <w:rPr>
                <w:sz w:val="20"/>
                <w:szCs w:val="20"/>
                <w:highlight w:val="yellow"/>
              </w:rPr>
              <w:t>__</w:t>
            </w:r>
            <w:proofErr w:type="gramStart"/>
            <w:r w:rsidRPr="00073F76">
              <w:rPr>
                <w:sz w:val="20"/>
                <w:szCs w:val="20"/>
                <w:highlight w:val="yellow"/>
              </w:rPr>
              <w:t>F</w:t>
            </w:r>
            <w:r>
              <w:rPr>
                <w:sz w:val="20"/>
                <w:szCs w:val="20"/>
              </w:rPr>
              <w:t xml:space="preserve">  The</w:t>
            </w:r>
            <w:proofErr w:type="gramEnd"/>
            <w:r>
              <w:rPr>
                <w:sz w:val="20"/>
                <w:szCs w:val="20"/>
              </w:rPr>
              <w:t xml:space="preserve"> action should contain </w:t>
            </w:r>
            <w:r w:rsidR="00F5121E">
              <w:rPr>
                <w:sz w:val="20"/>
                <w:szCs w:val="20"/>
              </w:rPr>
              <w:t>a knowledge dimension that correlates to the level of Bloom’s Taxonomy</w:t>
            </w:r>
            <w:r>
              <w:rPr>
                <w:sz w:val="20"/>
                <w:szCs w:val="20"/>
              </w:rPr>
              <w:t>.</w:t>
            </w:r>
          </w:p>
          <w:p w:rsidR="00073F76" w:rsidRDefault="00073F76" w:rsidP="00073F76">
            <w:pPr>
              <w:rPr>
                <w:sz w:val="20"/>
                <w:szCs w:val="20"/>
              </w:rPr>
            </w:pPr>
          </w:p>
          <w:p w:rsidR="00073F76" w:rsidRDefault="00073F76" w:rsidP="00073F76">
            <w:pPr>
              <w:rPr>
                <w:sz w:val="20"/>
                <w:szCs w:val="20"/>
              </w:rPr>
            </w:pPr>
            <w:r>
              <w:rPr>
                <w:sz w:val="20"/>
                <w:szCs w:val="20"/>
              </w:rPr>
              <w:t>__</w:t>
            </w:r>
            <w:r w:rsidRPr="00F5121E">
              <w:rPr>
                <w:sz w:val="20"/>
                <w:szCs w:val="20"/>
              </w:rPr>
              <w:t>_T</w:t>
            </w:r>
            <w:r>
              <w:rPr>
                <w:sz w:val="20"/>
                <w:szCs w:val="20"/>
              </w:rPr>
              <w:t xml:space="preserve"> ___</w:t>
            </w:r>
            <w:r w:rsidRPr="00F5121E">
              <w:rPr>
                <w:sz w:val="20"/>
                <w:szCs w:val="20"/>
                <w:highlight w:val="yellow"/>
              </w:rPr>
              <w:t>_</w:t>
            </w:r>
            <w:proofErr w:type="gramStart"/>
            <w:r w:rsidRPr="00F5121E">
              <w:rPr>
                <w:sz w:val="20"/>
                <w:szCs w:val="20"/>
                <w:highlight w:val="yellow"/>
              </w:rPr>
              <w:t>F</w:t>
            </w:r>
            <w:r>
              <w:rPr>
                <w:sz w:val="20"/>
                <w:szCs w:val="20"/>
              </w:rPr>
              <w:t xml:space="preserve">  The</w:t>
            </w:r>
            <w:proofErr w:type="gramEnd"/>
            <w:r>
              <w:rPr>
                <w:sz w:val="20"/>
                <w:szCs w:val="20"/>
              </w:rPr>
              <w:t xml:space="preserve"> action </w:t>
            </w:r>
            <w:r w:rsidR="00F5121E">
              <w:rPr>
                <w:sz w:val="20"/>
                <w:szCs w:val="20"/>
              </w:rPr>
              <w:t>usually</w:t>
            </w:r>
            <w:r>
              <w:rPr>
                <w:sz w:val="20"/>
                <w:szCs w:val="20"/>
              </w:rPr>
              <w:t xml:space="preserve"> contains a verb.</w:t>
            </w:r>
          </w:p>
          <w:p w:rsidR="00073F76" w:rsidRDefault="00073F76" w:rsidP="00073F76">
            <w:pPr>
              <w:rPr>
                <w:sz w:val="20"/>
                <w:szCs w:val="20"/>
              </w:rPr>
            </w:pPr>
          </w:p>
          <w:p w:rsidR="00073F76" w:rsidRDefault="00073F76" w:rsidP="00507AA7">
            <w:pPr>
              <w:rPr>
                <w:sz w:val="20"/>
                <w:szCs w:val="20"/>
              </w:rPr>
            </w:pPr>
            <w:r>
              <w:rPr>
                <w:sz w:val="20"/>
                <w:szCs w:val="20"/>
              </w:rPr>
              <w:t>___</w:t>
            </w:r>
            <w:r w:rsidRPr="00073F76">
              <w:rPr>
                <w:sz w:val="20"/>
                <w:szCs w:val="20"/>
                <w:highlight w:val="yellow"/>
              </w:rPr>
              <w:t>_T</w:t>
            </w:r>
            <w:r>
              <w:rPr>
                <w:sz w:val="20"/>
                <w:szCs w:val="20"/>
              </w:rPr>
              <w:t xml:space="preserve"> ___</w:t>
            </w:r>
            <w:proofErr w:type="gramStart"/>
            <w:r>
              <w:rPr>
                <w:sz w:val="20"/>
                <w:szCs w:val="20"/>
              </w:rPr>
              <w:t>F  The</w:t>
            </w:r>
            <w:proofErr w:type="gramEnd"/>
            <w:r>
              <w:rPr>
                <w:sz w:val="20"/>
                <w:szCs w:val="20"/>
              </w:rPr>
              <w:t xml:space="preserve"> action </w:t>
            </w:r>
            <w:del w:id="31" w:author=" Monika Bustamante" w:date="2012-02-03T14:10:00Z">
              <w:r w:rsidDel="00507AA7">
                <w:rPr>
                  <w:sz w:val="20"/>
                  <w:szCs w:val="20"/>
                </w:rPr>
                <w:delText xml:space="preserve">is </w:delText>
              </w:r>
            </w:del>
            <w:r>
              <w:rPr>
                <w:sz w:val="20"/>
                <w:szCs w:val="20"/>
              </w:rPr>
              <w:t xml:space="preserve">should reflect the appropriate cognitive level as measured by  Bloom’s </w:t>
            </w:r>
            <w:del w:id="32" w:author=" Monika Bustamante" w:date="2012-02-03T14:10:00Z">
              <w:r w:rsidDel="00507AA7">
                <w:rPr>
                  <w:sz w:val="20"/>
                  <w:szCs w:val="20"/>
                </w:rPr>
                <w:delText>taxonomy</w:delText>
              </w:r>
            </w:del>
            <w:ins w:id="33" w:author=" Monika Bustamante" w:date="2012-02-03T14:10:00Z">
              <w:r w:rsidR="00507AA7">
                <w:rPr>
                  <w:sz w:val="20"/>
                  <w:szCs w:val="20"/>
                </w:rPr>
                <w:t>T</w:t>
              </w:r>
              <w:r w:rsidR="00507AA7">
                <w:rPr>
                  <w:sz w:val="20"/>
                  <w:szCs w:val="20"/>
                </w:rPr>
                <w:t>axonomy</w:t>
              </w:r>
            </w:ins>
            <w:r>
              <w:rPr>
                <w:sz w:val="20"/>
                <w:szCs w:val="20"/>
              </w:rPr>
              <w:t>.</w:t>
            </w:r>
          </w:p>
        </w:tc>
      </w:tr>
      <w:tr w:rsidR="00B26720" w:rsidRPr="008C36F1" w:rsidTr="00490D40">
        <w:trPr>
          <w:trHeight w:val="1738"/>
        </w:trPr>
        <w:tc>
          <w:tcPr>
            <w:tcW w:w="828" w:type="dxa"/>
          </w:tcPr>
          <w:p w:rsidR="00B26720" w:rsidRDefault="00B26720">
            <w:pPr>
              <w:rPr>
                <w:sz w:val="20"/>
                <w:szCs w:val="20"/>
              </w:rPr>
            </w:pPr>
            <w:r>
              <w:rPr>
                <w:sz w:val="20"/>
                <w:szCs w:val="20"/>
              </w:rPr>
              <w:lastRenderedPageBreak/>
              <w:t>9</w:t>
            </w:r>
          </w:p>
        </w:tc>
        <w:tc>
          <w:tcPr>
            <w:tcW w:w="1710" w:type="dxa"/>
          </w:tcPr>
          <w:p w:rsidR="00B26720" w:rsidRDefault="00B26720">
            <w:pPr>
              <w:rPr>
                <w:sz w:val="20"/>
                <w:szCs w:val="20"/>
              </w:rPr>
            </w:pPr>
            <w:r>
              <w:rPr>
                <w:sz w:val="20"/>
                <w:szCs w:val="20"/>
              </w:rPr>
              <w:t>Remembering</w:t>
            </w:r>
          </w:p>
        </w:tc>
        <w:tc>
          <w:tcPr>
            <w:tcW w:w="10653" w:type="dxa"/>
          </w:tcPr>
          <w:p w:rsidR="00B26720" w:rsidRDefault="00B26720" w:rsidP="00B26720">
            <w:pPr>
              <w:rPr>
                <w:sz w:val="20"/>
                <w:szCs w:val="20"/>
              </w:rPr>
            </w:pPr>
            <w:r>
              <w:rPr>
                <w:sz w:val="20"/>
                <w:szCs w:val="20"/>
              </w:rPr>
              <w:t xml:space="preserve">Match the following dimensions of learning to their respective </w:t>
            </w:r>
            <w:r w:rsidR="0035019D">
              <w:rPr>
                <w:sz w:val="20"/>
                <w:szCs w:val="20"/>
              </w:rPr>
              <w:t>descriptions</w:t>
            </w:r>
            <w:r>
              <w:rPr>
                <w:sz w:val="20"/>
                <w:szCs w:val="20"/>
              </w:rPr>
              <w:t>.</w:t>
            </w:r>
          </w:p>
          <w:p w:rsidR="0035019D" w:rsidRDefault="0035019D" w:rsidP="00B26720">
            <w:pPr>
              <w:rPr>
                <w:sz w:val="20"/>
                <w:szCs w:val="20"/>
              </w:rPr>
            </w:pPr>
          </w:p>
          <w:p w:rsidR="00B26720" w:rsidRPr="0035019D" w:rsidRDefault="0035019D" w:rsidP="00B26720">
            <w:pPr>
              <w:rPr>
                <w:sz w:val="20"/>
                <w:szCs w:val="20"/>
                <w:u w:val="single"/>
              </w:rPr>
            </w:pPr>
            <w:r>
              <w:rPr>
                <w:sz w:val="20"/>
                <w:szCs w:val="20"/>
                <w:u w:val="single"/>
              </w:rPr>
              <w:t>Knowledge Dimensions</w:t>
            </w:r>
            <w:r>
              <w:rPr>
                <w:sz w:val="20"/>
                <w:szCs w:val="20"/>
              </w:rPr>
              <w:tab/>
            </w:r>
            <w:r>
              <w:rPr>
                <w:sz w:val="20"/>
                <w:szCs w:val="20"/>
              </w:rPr>
              <w:tab/>
            </w:r>
            <w:r>
              <w:rPr>
                <w:sz w:val="20"/>
                <w:szCs w:val="20"/>
              </w:rPr>
              <w:tab/>
            </w:r>
            <w:r>
              <w:rPr>
                <w:sz w:val="20"/>
                <w:szCs w:val="20"/>
              </w:rPr>
              <w:tab/>
            </w:r>
            <w:r>
              <w:rPr>
                <w:sz w:val="20"/>
                <w:szCs w:val="20"/>
                <w:u w:val="single"/>
              </w:rPr>
              <w:t>Descriptions</w:t>
            </w:r>
            <w:r>
              <w:rPr>
                <w:sz w:val="20"/>
                <w:szCs w:val="20"/>
              </w:rPr>
              <w:tab/>
            </w:r>
            <w:r>
              <w:rPr>
                <w:sz w:val="20"/>
                <w:szCs w:val="20"/>
              </w:rPr>
              <w:tab/>
            </w:r>
          </w:p>
          <w:p w:rsidR="0035019D" w:rsidRDefault="00B26720" w:rsidP="0035019D">
            <w:pPr>
              <w:pStyle w:val="ListParagraph"/>
              <w:numPr>
                <w:ilvl w:val="0"/>
                <w:numId w:val="9"/>
              </w:numPr>
              <w:tabs>
                <w:tab w:val="left" w:pos="3672"/>
              </w:tabs>
              <w:ind w:left="252" w:hanging="252"/>
              <w:rPr>
                <w:sz w:val="20"/>
                <w:szCs w:val="20"/>
              </w:rPr>
            </w:pPr>
            <w:r w:rsidRPr="0035019D">
              <w:rPr>
                <w:sz w:val="20"/>
                <w:szCs w:val="20"/>
              </w:rPr>
              <w:t>Factual Knowledge</w:t>
            </w:r>
            <w:r w:rsidR="0035019D">
              <w:rPr>
                <w:sz w:val="20"/>
                <w:szCs w:val="20"/>
              </w:rPr>
              <w:tab/>
            </w:r>
            <w:r w:rsidR="0035019D" w:rsidRPr="008F6172">
              <w:rPr>
                <w:sz w:val="20"/>
                <w:szCs w:val="20"/>
                <w:u w:val="single"/>
              </w:rPr>
              <w:t xml:space="preserve">    </w:t>
            </w:r>
            <w:r w:rsidR="008F6172" w:rsidRPr="008F6172">
              <w:rPr>
                <w:sz w:val="20"/>
                <w:szCs w:val="20"/>
                <w:u w:val="single"/>
              </w:rPr>
              <w:t xml:space="preserve">   </w:t>
            </w:r>
            <w:r w:rsidR="0035019D" w:rsidRPr="008F6172">
              <w:rPr>
                <w:sz w:val="20"/>
                <w:szCs w:val="20"/>
                <w:u w:val="single"/>
              </w:rPr>
              <w:t xml:space="preserve"> </w:t>
            </w:r>
            <w:r w:rsidR="008F6172" w:rsidRPr="008F6172">
              <w:rPr>
                <w:sz w:val="20"/>
                <w:szCs w:val="20"/>
                <w:u w:val="single"/>
              </w:rPr>
              <w:t xml:space="preserve">  </w:t>
            </w:r>
            <w:r w:rsidR="0035019D" w:rsidRPr="008F6172">
              <w:rPr>
                <w:sz w:val="20"/>
                <w:szCs w:val="20"/>
                <w:u w:val="single"/>
              </w:rPr>
              <w:t>t</w:t>
            </w:r>
            <w:r w:rsidR="0035019D">
              <w:rPr>
                <w:sz w:val="20"/>
                <w:szCs w:val="20"/>
              </w:rPr>
              <w:t>erminology or specific details and elements</w:t>
            </w:r>
            <w:r w:rsidR="006B0956">
              <w:rPr>
                <w:sz w:val="20"/>
                <w:szCs w:val="20"/>
              </w:rPr>
              <w:t xml:space="preserve"> (1)</w:t>
            </w:r>
          </w:p>
          <w:p w:rsidR="0035019D" w:rsidRPr="008F6172" w:rsidRDefault="00B26720" w:rsidP="00B26720">
            <w:pPr>
              <w:pStyle w:val="ListParagraph"/>
              <w:numPr>
                <w:ilvl w:val="0"/>
                <w:numId w:val="9"/>
              </w:numPr>
              <w:ind w:left="252" w:hanging="252"/>
              <w:rPr>
                <w:sz w:val="20"/>
                <w:szCs w:val="20"/>
              </w:rPr>
            </w:pPr>
            <w:proofErr w:type="spellStart"/>
            <w:r w:rsidRPr="0035019D">
              <w:rPr>
                <w:sz w:val="20"/>
                <w:szCs w:val="20"/>
              </w:rPr>
              <w:t>Metacognitive</w:t>
            </w:r>
            <w:proofErr w:type="spellEnd"/>
            <w:r w:rsidRPr="0035019D">
              <w:rPr>
                <w:sz w:val="20"/>
                <w:szCs w:val="20"/>
              </w:rPr>
              <w:t xml:space="preserve"> Knowledge</w:t>
            </w:r>
            <w:r w:rsidR="008F6172">
              <w:rPr>
                <w:sz w:val="20"/>
                <w:szCs w:val="20"/>
              </w:rPr>
              <w:tab/>
            </w:r>
            <w:r w:rsidR="008F6172">
              <w:rPr>
                <w:sz w:val="20"/>
                <w:szCs w:val="20"/>
              </w:rPr>
              <w:tab/>
              <w:t xml:space="preserve">  </w:t>
            </w:r>
            <w:r w:rsidR="008F6172">
              <w:rPr>
                <w:sz w:val="20"/>
                <w:szCs w:val="20"/>
                <w:u w:val="single"/>
              </w:rPr>
              <w:t xml:space="preserve">         </w:t>
            </w:r>
            <w:r w:rsidR="008F6172">
              <w:rPr>
                <w:sz w:val="20"/>
                <w:szCs w:val="20"/>
              </w:rPr>
              <w:t xml:space="preserve">subject-specific skills, </w:t>
            </w:r>
            <w:r w:rsidR="008F6172" w:rsidRPr="008F6172">
              <w:rPr>
                <w:sz w:val="20"/>
                <w:szCs w:val="20"/>
              </w:rPr>
              <w:t>techniques</w:t>
            </w:r>
            <w:ins w:id="34" w:author=" Monika Bustamante" w:date="2012-02-03T14:10:00Z">
              <w:r w:rsidR="00507AA7">
                <w:rPr>
                  <w:sz w:val="20"/>
                  <w:szCs w:val="20"/>
                </w:rPr>
                <w:t>,</w:t>
              </w:r>
            </w:ins>
            <w:r w:rsidR="008F6172" w:rsidRPr="008F6172">
              <w:rPr>
                <w:sz w:val="20"/>
                <w:szCs w:val="20"/>
              </w:rPr>
              <w:t xml:space="preserve"> and methods</w:t>
            </w:r>
            <w:r w:rsidR="006B0956">
              <w:rPr>
                <w:sz w:val="20"/>
                <w:szCs w:val="20"/>
              </w:rPr>
              <w:t xml:space="preserve"> (4)</w:t>
            </w:r>
          </w:p>
          <w:p w:rsidR="0035019D" w:rsidRDefault="00B26720" w:rsidP="00B26720">
            <w:pPr>
              <w:pStyle w:val="ListParagraph"/>
              <w:numPr>
                <w:ilvl w:val="0"/>
                <w:numId w:val="9"/>
              </w:numPr>
              <w:ind w:left="252" w:hanging="252"/>
              <w:rPr>
                <w:sz w:val="20"/>
                <w:szCs w:val="20"/>
              </w:rPr>
            </w:pPr>
            <w:r w:rsidRPr="0035019D">
              <w:rPr>
                <w:sz w:val="20"/>
                <w:szCs w:val="20"/>
              </w:rPr>
              <w:t>Conceptual Knowledge</w:t>
            </w:r>
            <w:r w:rsidR="008F6172">
              <w:rPr>
                <w:sz w:val="20"/>
                <w:szCs w:val="20"/>
              </w:rPr>
              <w:tab/>
            </w:r>
            <w:r w:rsidR="008F6172">
              <w:rPr>
                <w:sz w:val="20"/>
                <w:szCs w:val="20"/>
              </w:rPr>
              <w:tab/>
            </w:r>
            <w:r w:rsidR="008F6172" w:rsidRPr="008F6172">
              <w:rPr>
                <w:sz w:val="20"/>
                <w:szCs w:val="20"/>
              </w:rPr>
              <w:t xml:space="preserve">  </w:t>
            </w:r>
            <w:r w:rsidR="008F6172" w:rsidRPr="008F6172">
              <w:rPr>
                <w:sz w:val="20"/>
                <w:szCs w:val="20"/>
                <w:u w:val="single"/>
              </w:rPr>
              <w:t xml:space="preserve">  </w:t>
            </w:r>
            <w:r w:rsidR="008F6172">
              <w:rPr>
                <w:sz w:val="20"/>
                <w:szCs w:val="20"/>
                <w:u w:val="single"/>
              </w:rPr>
              <w:t xml:space="preserve">       </w:t>
            </w:r>
            <w:r w:rsidR="008F6172" w:rsidRPr="008F6172">
              <w:rPr>
                <w:sz w:val="20"/>
                <w:szCs w:val="20"/>
              </w:rPr>
              <w:t>knowledge of the process of thinking</w:t>
            </w:r>
            <w:r w:rsidR="008F6172">
              <w:rPr>
                <w:sz w:val="20"/>
                <w:szCs w:val="20"/>
              </w:rPr>
              <w:t>, self-knowledge</w:t>
            </w:r>
            <w:r w:rsidR="006B0956">
              <w:rPr>
                <w:sz w:val="20"/>
                <w:szCs w:val="20"/>
              </w:rPr>
              <w:t xml:space="preserve"> (2)</w:t>
            </w:r>
          </w:p>
          <w:p w:rsidR="00B26720" w:rsidRDefault="00B26720" w:rsidP="008F6172">
            <w:pPr>
              <w:pStyle w:val="ListParagraph"/>
              <w:numPr>
                <w:ilvl w:val="0"/>
                <w:numId w:val="9"/>
              </w:numPr>
              <w:ind w:left="252" w:hanging="252"/>
              <w:rPr>
                <w:sz w:val="20"/>
                <w:szCs w:val="20"/>
              </w:rPr>
            </w:pPr>
            <w:r w:rsidRPr="0035019D">
              <w:rPr>
                <w:sz w:val="20"/>
                <w:szCs w:val="20"/>
              </w:rPr>
              <w:t>Procedural Knowledg</w:t>
            </w:r>
            <w:r w:rsidR="008F6172">
              <w:rPr>
                <w:sz w:val="20"/>
                <w:szCs w:val="20"/>
              </w:rPr>
              <w:t>e</w:t>
            </w:r>
            <w:r w:rsidR="008F6172">
              <w:rPr>
                <w:sz w:val="20"/>
                <w:szCs w:val="20"/>
              </w:rPr>
              <w:tab/>
            </w:r>
            <w:r w:rsidR="008F6172">
              <w:rPr>
                <w:sz w:val="20"/>
                <w:szCs w:val="20"/>
              </w:rPr>
              <w:tab/>
            </w:r>
            <w:r w:rsidR="008F6172" w:rsidRPr="008F6172">
              <w:rPr>
                <w:sz w:val="20"/>
                <w:szCs w:val="20"/>
              </w:rPr>
              <w:t xml:space="preserve">  </w:t>
            </w:r>
            <w:r w:rsidR="008F6172">
              <w:rPr>
                <w:sz w:val="20"/>
                <w:szCs w:val="20"/>
                <w:u w:val="single"/>
              </w:rPr>
              <w:t xml:space="preserve">         </w:t>
            </w:r>
            <w:r w:rsidR="008F6172">
              <w:rPr>
                <w:sz w:val="20"/>
                <w:szCs w:val="20"/>
              </w:rPr>
              <w:t>classifications and categories, theories, models, structures</w:t>
            </w:r>
            <w:r w:rsidR="006B0956">
              <w:rPr>
                <w:sz w:val="20"/>
                <w:szCs w:val="20"/>
              </w:rPr>
              <w:t xml:space="preserve"> (3)</w:t>
            </w:r>
          </w:p>
          <w:p w:rsidR="00984B94" w:rsidRDefault="00984B94" w:rsidP="00984B94">
            <w:pPr>
              <w:rPr>
                <w:sz w:val="20"/>
                <w:szCs w:val="20"/>
              </w:rPr>
            </w:pPr>
          </w:p>
          <w:p w:rsidR="00984B94" w:rsidRPr="00984B94" w:rsidRDefault="00984B94" w:rsidP="00984B94">
            <w:pPr>
              <w:rPr>
                <w:sz w:val="20"/>
                <w:szCs w:val="20"/>
              </w:rPr>
            </w:pPr>
          </w:p>
        </w:tc>
      </w:tr>
      <w:tr w:rsidR="0035019D" w:rsidRPr="008C36F1" w:rsidTr="00490D40">
        <w:trPr>
          <w:trHeight w:val="1381"/>
        </w:trPr>
        <w:tc>
          <w:tcPr>
            <w:tcW w:w="828" w:type="dxa"/>
          </w:tcPr>
          <w:p w:rsidR="0035019D" w:rsidRDefault="00702688">
            <w:pPr>
              <w:rPr>
                <w:sz w:val="20"/>
                <w:szCs w:val="20"/>
              </w:rPr>
            </w:pPr>
            <w:r>
              <w:rPr>
                <w:sz w:val="20"/>
                <w:szCs w:val="20"/>
              </w:rPr>
              <w:t>10</w:t>
            </w:r>
            <w:r w:rsidR="0035019D">
              <w:rPr>
                <w:sz w:val="20"/>
                <w:szCs w:val="20"/>
              </w:rPr>
              <w:tab/>
            </w:r>
          </w:p>
        </w:tc>
        <w:tc>
          <w:tcPr>
            <w:tcW w:w="1710" w:type="dxa"/>
          </w:tcPr>
          <w:p w:rsidR="0035019D" w:rsidRDefault="00702688">
            <w:pPr>
              <w:rPr>
                <w:sz w:val="20"/>
                <w:szCs w:val="20"/>
              </w:rPr>
            </w:pPr>
            <w:r>
              <w:rPr>
                <w:sz w:val="20"/>
                <w:szCs w:val="20"/>
              </w:rPr>
              <w:t>Understanding</w:t>
            </w:r>
          </w:p>
        </w:tc>
        <w:tc>
          <w:tcPr>
            <w:tcW w:w="10653" w:type="dxa"/>
          </w:tcPr>
          <w:p w:rsidR="00984B94" w:rsidRPr="00984B94" w:rsidRDefault="003952C6" w:rsidP="00B26720">
            <w:pPr>
              <w:rPr>
                <w:b/>
                <w:i/>
                <w:sz w:val="20"/>
                <w:szCs w:val="20"/>
              </w:rPr>
            </w:pPr>
            <w:r>
              <w:rPr>
                <w:sz w:val="20"/>
                <w:szCs w:val="20"/>
              </w:rPr>
              <w:t xml:space="preserve">Given the knowledge/cognitive process dimensions chart below, enter the number of the cell in which this objective would be placed:  </w:t>
            </w:r>
            <w:r>
              <w:rPr>
                <w:b/>
                <w:i/>
                <w:sz w:val="20"/>
                <w:szCs w:val="20"/>
              </w:rPr>
              <w:t xml:space="preserve">The learner will be able to create a flow chart depicting the </w:t>
            </w:r>
            <w:del w:id="35" w:author=" Monika Bustamante" w:date="2012-02-03T14:11:00Z">
              <w:r w:rsidDel="00507AA7">
                <w:rPr>
                  <w:b/>
                  <w:i/>
                  <w:sz w:val="20"/>
                  <w:szCs w:val="20"/>
                </w:rPr>
                <w:delText>C</w:delText>
              </w:r>
              <w:r w:rsidR="00DC4465" w:rsidDel="00507AA7">
                <w:rPr>
                  <w:b/>
                  <w:i/>
                  <w:sz w:val="20"/>
                  <w:szCs w:val="20"/>
                </w:rPr>
                <w:delText>ardio</w:delText>
              </w:r>
            </w:del>
            <w:ins w:id="36" w:author=" Monika Bustamante" w:date="2012-02-03T14:11:00Z">
              <w:r w:rsidR="00507AA7">
                <w:rPr>
                  <w:b/>
                  <w:i/>
                  <w:sz w:val="20"/>
                  <w:szCs w:val="20"/>
                </w:rPr>
                <w:t>c</w:t>
              </w:r>
              <w:r w:rsidR="00507AA7">
                <w:rPr>
                  <w:b/>
                  <w:i/>
                  <w:sz w:val="20"/>
                  <w:szCs w:val="20"/>
                </w:rPr>
                <w:t>ardio</w:t>
              </w:r>
            </w:ins>
            <w:del w:id="37" w:author=" Monika Bustamante" w:date="2012-02-03T14:11:00Z">
              <w:r w:rsidR="00DC4465" w:rsidDel="00507AA7">
                <w:rPr>
                  <w:b/>
                  <w:i/>
                  <w:sz w:val="20"/>
                  <w:szCs w:val="20"/>
                </w:rPr>
                <w:delText>-Pulmonary</w:delText>
              </w:r>
            </w:del>
            <w:ins w:id="38" w:author=" Monika Bustamante" w:date="2012-02-03T14:11:00Z">
              <w:r w:rsidR="00507AA7">
                <w:rPr>
                  <w:b/>
                  <w:i/>
                  <w:sz w:val="20"/>
                  <w:szCs w:val="20"/>
                </w:rPr>
                <w:t>p</w:t>
              </w:r>
              <w:r w:rsidR="00507AA7">
                <w:rPr>
                  <w:b/>
                  <w:i/>
                  <w:sz w:val="20"/>
                  <w:szCs w:val="20"/>
                </w:rPr>
                <w:t>ulmonary</w:t>
              </w:r>
              <w:r w:rsidR="00507AA7">
                <w:rPr>
                  <w:b/>
                  <w:i/>
                  <w:sz w:val="20"/>
                  <w:szCs w:val="20"/>
                </w:rPr>
                <w:t xml:space="preserve"> </w:t>
              </w:r>
            </w:ins>
            <w:del w:id="39" w:author=" Monika Bustamante" w:date="2012-02-03T14:11:00Z">
              <w:r w:rsidR="00DC4465" w:rsidDel="00507AA7">
                <w:rPr>
                  <w:b/>
                  <w:i/>
                  <w:sz w:val="20"/>
                  <w:szCs w:val="20"/>
                </w:rPr>
                <w:delText xml:space="preserve">-Resuscitation </w:delText>
              </w:r>
            </w:del>
            <w:ins w:id="40" w:author=" Monika Bustamante" w:date="2012-02-03T14:11:00Z">
              <w:r w:rsidR="00507AA7">
                <w:rPr>
                  <w:b/>
                  <w:i/>
                  <w:sz w:val="20"/>
                  <w:szCs w:val="20"/>
                </w:rPr>
                <w:t>r</w:t>
              </w:r>
              <w:r w:rsidR="00507AA7">
                <w:rPr>
                  <w:b/>
                  <w:i/>
                  <w:sz w:val="20"/>
                  <w:szCs w:val="20"/>
                </w:rPr>
                <w:t xml:space="preserve">esuscitation </w:t>
              </w:r>
            </w:ins>
            <w:r w:rsidR="00DC4465">
              <w:rPr>
                <w:b/>
                <w:i/>
                <w:sz w:val="20"/>
                <w:szCs w:val="20"/>
              </w:rPr>
              <w:t>(CPR)</w:t>
            </w:r>
            <w:r>
              <w:rPr>
                <w:b/>
                <w:i/>
                <w:sz w:val="20"/>
                <w:szCs w:val="20"/>
              </w:rPr>
              <w:t xml:space="preserve"> process.</w:t>
            </w:r>
          </w:p>
          <w:p w:rsidR="00702688" w:rsidRDefault="00702688" w:rsidP="00B2672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2"/>
              <w:gridCol w:w="1207"/>
              <w:gridCol w:w="1251"/>
              <w:gridCol w:w="1158"/>
              <w:gridCol w:w="1158"/>
              <w:gridCol w:w="1158"/>
              <w:gridCol w:w="1161"/>
            </w:tblGrid>
            <w:tr w:rsidR="00702688" w:rsidRPr="006D5D46" w:rsidTr="00702688">
              <w:trPr>
                <w:trHeight w:val="312"/>
              </w:trPr>
              <w:tc>
                <w:tcPr>
                  <w:tcW w:w="1452" w:type="dxa"/>
                </w:tcPr>
                <w:p w:rsidR="00702688" w:rsidRDefault="00702688" w:rsidP="00B35A3E">
                  <w:pPr>
                    <w:pStyle w:val="Enspirebulletedtext"/>
                    <w:numPr>
                      <w:ilvl w:val="0"/>
                      <w:numId w:val="0"/>
                    </w:numPr>
                    <w:rPr>
                      <w:b/>
                    </w:rPr>
                  </w:pPr>
                  <w:r>
                    <w:rPr>
                      <w:b/>
                    </w:rPr>
                    <w:t>Knowledge Dimension</w:t>
                  </w:r>
                </w:p>
              </w:tc>
              <w:tc>
                <w:tcPr>
                  <w:tcW w:w="7093" w:type="dxa"/>
                  <w:gridSpan w:val="6"/>
                </w:tcPr>
                <w:p w:rsidR="00702688" w:rsidRPr="006D5D46" w:rsidRDefault="00702688" w:rsidP="00B35A3E">
                  <w:pPr>
                    <w:pStyle w:val="Enspirebulletedtext"/>
                    <w:numPr>
                      <w:ilvl w:val="0"/>
                      <w:numId w:val="0"/>
                    </w:numPr>
                    <w:jc w:val="center"/>
                    <w:rPr>
                      <w:b/>
                    </w:rPr>
                  </w:pPr>
                  <w:r>
                    <w:rPr>
                      <w:b/>
                    </w:rPr>
                    <w:t>Cognitive Process Dimensio</w:t>
                  </w:r>
                  <w:commentRangeStart w:id="41"/>
                  <w:r>
                    <w:rPr>
                      <w:b/>
                    </w:rPr>
                    <w:t>n</w:t>
                  </w:r>
                  <w:commentRangeEnd w:id="41"/>
                  <w:r>
                    <w:rPr>
                      <w:rStyle w:val="CommentReference"/>
                      <w:rFonts w:ascii="Times New Roman" w:hAnsi="Times New Roman"/>
                    </w:rPr>
                    <w:commentReference w:id="41"/>
                  </w:r>
                </w:p>
              </w:tc>
            </w:tr>
            <w:tr w:rsidR="00702688" w:rsidRPr="006D5D46" w:rsidTr="003952C6">
              <w:trPr>
                <w:trHeight w:val="312"/>
              </w:trPr>
              <w:tc>
                <w:tcPr>
                  <w:tcW w:w="1452" w:type="dxa"/>
                  <w:shd w:val="clear" w:color="auto" w:fill="606060"/>
                </w:tcPr>
                <w:p w:rsidR="00702688" w:rsidRPr="006D5D46" w:rsidRDefault="00702688" w:rsidP="00B35A3E">
                  <w:pPr>
                    <w:pStyle w:val="Enspirebulletedtext"/>
                    <w:numPr>
                      <w:ilvl w:val="0"/>
                      <w:numId w:val="0"/>
                    </w:numPr>
                  </w:pPr>
                </w:p>
              </w:tc>
              <w:tc>
                <w:tcPr>
                  <w:tcW w:w="1207" w:type="dxa"/>
                </w:tcPr>
                <w:p w:rsidR="00702688" w:rsidRPr="006D5D46" w:rsidRDefault="00702688" w:rsidP="00B35A3E">
                  <w:pPr>
                    <w:pStyle w:val="Enspirebulletedtext"/>
                    <w:numPr>
                      <w:ilvl w:val="0"/>
                      <w:numId w:val="0"/>
                    </w:numPr>
                    <w:jc w:val="center"/>
                    <w:rPr>
                      <w:i/>
                    </w:rPr>
                  </w:pPr>
                  <w:r w:rsidRPr="006D5D46">
                    <w:rPr>
                      <w:i/>
                    </w:rPr>
                    <w:t>Remember</w:t>
                  </w:r>
                </w:p>
              </w:tc>
              <w:tc>
                <w:tcPr>
                  <w:tcW w:w="1251" w:type="dxa"/>
                </w:tcPr>
                <w:p w:rsidR="00702688" w:rsidRPr="006D5D46" w:rsidRDefault="00702688" w:rsidP="00B35A3E">
                  <w:pPr>
                    <w:pStyle w:val="Enspirebulletedtext"/>
                    <w:numPr>
                      <w:ilvl w:val="0"/>
                      <w:numId w:val="0"/>
                    </w:numPr>
                    <w:jc w:val="center"/>
                    <w:rPr>
                      <w:i/>
                    </w:rPr>
                  </w:pPr>
                  <w:r w:rsidRPr="006D5D46">
                    <w:rPr>
                      <w:i/>
                    </w:rPr>
                    <w:t>Understand</w:t>
                  </w:r>
                </w:p>
              </w:tc>
              <w:tc>
                <w:tcPr>
                  <w:tcW w:w="1158" w:type="dxa"/>
                </w:tcPr>
                <w:p w:rsidR="00702688" w:rsidRPr="006D5D46" w:rsidRDefault="00702688" w:rsidP="00B35A3E">
                  <w:pPr>
                    <w:pStyle w:val="Enspirebulletedtext"/>
                    <w:numPr>
                      <w:ilvl w:val="0"/>
                      <w:numId w:val="0"/>
                    </w:numPr>
                    <w:jc w:val="center"/>
                    <w:rPr>
                      <w:i/>
                    </w:rPr>
                  </w:pPr>
                  <w:r w:rsidRPr="006D5D46">
                    <w:rPr>
                      <w:i/>
                    </w:rPr>
                    <w:t>Apply</w:t>
                  </w:r>
                </w:p>
              </w:tc>
              <w:tc>
                <w:tcPr>
                  <w:tcW w:w="1158" w:type="dxa"/>
                </w:tcPr>
                <w:p w:rsidR="00702688" w:rsidRPr="006D5D46" w:rsidRDefault="00702688" w:rsidP="00B35A3E">
                  <w:pPr>
                    <w:pStyle w:val="Enspirebulletedtext"/>
                    <w:numPr>
                      <w:ilvl w:val="0"/>
                      <w:numId w:val="0"/>
                    </w:numPr>
                    <w:jc w:val="center"/>
                    <w:rPr>
                      <w:i/>
                    </w:rPr>
                  </w:pPr>
                  <w:r w:rsidRPr="006D5D46">
                    <w:rPr>
                      <w:i/>
                    </w:rPr>
                    <w:t>Analyze</w:t>
                  </w:r>
                </w:p>
              </w:tc>
              <w:tc>
                <w:tcPr>
                  <w:tcW w:w="1158" w:type="dxa"/>
                </w:tcPr>
                <w:p w:rsidR="00702688" w:rsidRPr="006D5D46" w:rsidRDefault="00702688" w:rsidP="00B35A3E">
                  <w:pPr>
                    <w:pStyle w:val="Enspirebulletedtext"/>
                    <w:numPr>
                      <w:ilvl w:val="0"/>
                      <w:numId w:val="0"/>
                    </w:numPr>
                    <w:jc w:val="center"/>
                    <w:rPr>
                      <w:i/>
                    </w:rPr>
                  </w:pPr>
                  <w:r w:rsidRPr="006D5D46">
                    <w:rPr>
                      <w:i/>
                    </w:rPr>
                    <w:t>Evaluate</w:t>
                  </w:r>
                </w:p>
              </w:tc>
              <w:tc>
                <w:tcPr>
                  <w:tcW w:w="1161" w:type="dxa"/>
                </w:tcPr>
                <w:p w:rsidR="00702688" w:rsidRPr="006D5D46" w:rsidRDefault="00702688" w:rsidP="00B35A3E">
                  <w:pPr>
                    <w:pStyle w:val="Enspirebulletedtext"/>
                    <w:numPr>
                      <w:ilvl w:val="0"/>
                      <w:numId w:val="0"/>
                    </w:numPr>
                    <w:jc w:val="center"/>
                    <w:rPr>
                      <w:i/>
                    </w:rPr>
                  </w:pPr>
                  <w:r w:rsidRPr="006D5D46">
                    <w:rPr>
                      <w:i/>
                    </w:rPr>
                    <w:t>Create</w:t>
                  </w:r>
                </w:p>
              </w:tc>
            </w:tr>
            <w:tr w:rsidR="00702688" w:rsidTr="003952C6">
              <w:trPr>
                <w:trHeight w:val="312"/>
              </w:trPr>
              <w:tc>
                <w:tcPr>
                  <w:tcW w:w="1452" w:type="dxa"/>
                </w:tcPr>
                <w:p w:rsidR="00702688" w:rsidRPr="006D5D46" w:rsidRDefault="00702688" w:rsidP="00B35A3E">
                  <w:pPr>
                    <w:pStyle w:val="Enspirebulletedtext"/>
                    <w:numPr>
                      <w:ilvl w:val="0"/>
                      <w:numId w:val="0"/>
                    </w:numPr>
                    <w:rPr>
                      <w:i/>
                    </w:rPr>
                  </w:pPr>
                  <w:r w:rsidRPr="006D5D46">
                    <w:rPr>
                      <w:i/>
                    </w:rPr>
                    <w:t>Factual Knowledge</w:t>
                  </w:r>
                </w:p>
              </w:tc>
              <w:tc>
                <w:tcPr>
                  <w:tcW w:w="1207" w:type="dxa"/>
                </w:tcPr>
                <w:p w:rsidR="00702688" w:rsidRDefault="00702688" w:rsidP="00B35A3E">
                  <w:pPr>
                    <w:pStyle w:val="Enspirebulletedtext"/>
                    <w:numPr>
                      <w:ilvl w:val="0"/>
                      <w:numId w:val="0"/>
                    </w:numPr>
                  </w:pPr>
                  <w:r>
                    <w:t>A1</w:t>
                  </w:r>
                </w:p>
              </w:tc>
              <w:tc>
                <w:tcPr>
                  <w:tcW w:w="1251" w:type="dxa"/>
                </w:tcPr>
                <w:p w:rsidR="00702688" w:rsidRDefault="00702688" w:rsidP="00B35A3E">
                  <w:pPr>
                    <w:pStyle w:val="Enspirebulletedtext"/>
                    <w:numPr>
                      <w:ilvl w:val="0"/>
                      <w:numId w:val="0"/>
                    </w:numPr>
                  </w:pPr>
                  <w:r>
                    <w:t>A2</w:t>
                  </w:r>
                </w:p>
              </w:tc>
              <w:tc>
                <w:tcPr>
                  <w:tcW w:w="1158" w:type="dxa"/>
                </w:tcPr>
                <w:p w:rsidR="00702688" w:rsidRDefault="00702688" w:rsidP="00B35A3E">
                  <w:pPr>
                    <w:pStyle w:val="Enspirebulletedtext"/>
                    <w:numPr>
                      <w:ilvl w:val="0"/>
                      <w:numId w:val="0"/>
                    </w:numPr>
                  </w:pPr>
                  <w:r>
                    <w:t>A3</w:t>
                  </w:r>
                </w:p>
              </w:tc>
              <w:tc>
                <w:tcPr>
                  <w:tcW w:w="1158" w:type="dxa"/>
                </w:tcPr>
                <w:p w:rsidR="00702688" w:rsidRDefault="00702688" w:rsidP="00B35A3E">
                  <w:pPr>
                    <w:pStyle w:val="Enspirebulletedtext"/>
                    <w:numPr>
                      <w:ilvl w:val="0"/>
                      <w:numId w:val="0"/>
                    </w:numPr>
                  </w:pPr>
                  <w:r>
                    <w:t>A4</w:t>
                  </w:r>
                </w:p>
              </w:tc>
              <w:tc>
                <w:tcPr>
                  <w:tcW w:w="1158" w:type="dxa"/>
                </w:tcPr>
                <w:p w:rsidR="00702688" w:rsidRDefault="00702688" w:rsidP="00B35A3E">
                  <w:pPr>
                    <w:pStyle w:val="Enspirebulletedtext"/>
                    <w:numPr>
                      <w:ilvl w:val="0"/>
                      <w:numId w:val="0"/>
                    </w:numPr>
                  </w:pPr>
                  <w:r>
                    <w:t>A5</w:t>
                  </w:r>
                </w:p>
              </w:tc>
              <w:tc>
                <w:tcPr>
                  <w:tcW w:w="1161" w:type="dxa"/>
                </w:tcPr>
                <w:p w:rsidR="00702688" w:rsidRDefault="00702688" w:rsidP="00B35A3E">
                  <w:pPr>
                    <w:pStyle w:val="Enspirebulletedtext"/>
                    <w:numPr>
                      <w:ilvl w:val="0"/>
                      <w:numId w:val="0"/>
                    </w:numPr>
                  </w:pPr>
                  <w:r>
                    <w:t>A6</w:t>
                  </w:r>
                </w:p>
              </w:tc>
            </w:tr>
            <w:tr w:rsidR="00702688" w:rsidTr="003952C6">
              <w:trPr>
                <w:trHeight w:val="312"/>
              </w:trPr>
              <w:tc>
                <w:tcPr>
                  <w:tcW w:w="1452" w:type="dxa"/>
                </w:tcPr>
                <w:p w:rsidR="00702688" w:rsidRPr="006D5D46" w:rsidRDefault="00702688" w:rsidP="00B35A3E">
                  <w:pPr>
                    <w:pStyle w:val="Enspirebulletedtext"/>
                    <w:numPr>
                      <w:ilvl w:val="0"/>
                      <w:numId w:val="0"/>
                    </w:numPr>
                    <w:rPr>
                      <w:i/>
                    </w:rPr>
                  </w:pPr>
                  <w:r w:rsidRPr="006D5D46">
                    <w:rPr>
                      <w:i/>
                    </w:rPr>
                    <w:t>Conceptual Knowledge</w:t>
                  </w:r>
                </w:p>
              </w:tc>
              <w:tc>
                <w:tcPr>
                  <w:tcW w:w="1207" w:type="dxa"/>
                </w:tcPr>
                <w:p w:rsidR="00702688" w:rsidRDefault="00702688" w:rsidP="00B35A3E">
                  <w:pPr>
                    <w:pStyle w:val="Enspirebulletedtext"/>
                    <w:numPr>
                      <w:ilvl w:val="0"/>
                      <w:numId w:val="0"/>
                    </w:numPr>
                  </w:pPr>
                  <w:r>
                    <w:t>B1</w:t>
                  </w:r>
                </w:p>
              </w:tc>
              <w:tc>
                <w:tcPr>
                  <w:tcW w:w="1251" w:type="dxa"/>
                </w:tcPr>
                <w:p w:rsidR="00702688" w:rsidRDefault="00702688" w:rsidP="00B35A3E">
                  <w:pPr>
                    <w:pStyle w:val="Enspirebulletedtext"/>
                    <w:numPr>
                      <w:ilvl w:val="0"/>
                      <w:numId w:val="0"/>
                    </w:numPr>
                  </w:pPr>
                  <w:r>
                    <w:t>B2</w:t>
                  </w:r>
                </w:p>
              </w:tc>
              <w:tc>
                <w:tcPr>
                  <w:tcW w:w="1158" w:type="dxa"/>
                </w:tcPr>
                <w:p w:rsidR="00702688" w:rsidRDefault="00702688" w:rsidP="00B35A3E">
                  <w:pPr>
                    <w:pStyle w:val="Enspirebulletedtext"/>
                    <w:numPr>
                      <w:ilvl w:val="0"/>
                      <w:numId w:val="0"/>
                    </w:numPr>
                  </w:pPr>
                  <w:r>
                    <w:t>B3</w:t>
                  </w:r>
                </w:p>
              </w:tc>
              <w:tc>
                <w:tcPr>
                  <w:tcW w:w="1158" w:type="dxa"/>
                </w:tcPr>
                <w:p w:rsidR="00702688" w:rsidRDefault="00702688" w:rsidP="00B35A3E">
                  <w:pPr>
                    <w:pStyle w:val="Enspirebulletedtext"/>
                    <w:numPr>
                      <w:ilvl w:val="0"/>
                      <w:numId w:val="0"/>
                    </w:numPr>
                  </w:pPr>
                  <w:r>
                    <w:t>B4</w:t>
                  </w:r>
                </w:p>
              </w:tc>
              <w:tc>
                <w:tcPr>
                  <w:tcW w:w="1158" w:type="dxa"/>
                </w:tcPr>
                <w:p w:rsidR="00702688" w:rsidRDefault="00702688" w:rsidP="00B35A3E">
                  <w:pPr>
                    <w:pStyle w:val="Enspirebulletedtext"/>
                    <w:numPr>
                      <w:ilvl w:val="0"/>
                      <w:numId w:val="0"/>
                    </w:numPr>
                  </w:pPr>
                  <w:r>
                    <w:t>B5</w:t>
                  </w:r>
                </w:p>
              </w:tc>
              <w:tc>
                <w:tcPr>
                  <w:tcW w:w="1161" w:type="dxa"/>
                </w:tcPr>
                <w:p w:rsidR="00702688" w:rsidRDefault="00702688" w:rsidP="00B35A3E">
                  <w:pPr>
                    <w:pStyle w:val="Enspirebulletedtext"/>
                    <w:numPr>
                      <w:ilvl w:val="0"/>
                      <w:numId w:val="0"/>
                    </w:numPr>
                  </w:pPr>
                  <w:r>
                    <w:t>B6</w:t>
                  </w:r>
                </w:p>
              </w:tc>
            </w:tr>
            <w:tr w:rsidR="00702688" w:rsidTr="003952C6">
              <w:trPr>
                <w:trHeight w:val="312"/>
              </w:trPr>
              <w:tc>
                <w:tcPr>
                  <w:tcW w:w="1452" w:type="dxa"/>
                </w:tcPr>
                <w:p w:rsidR="00702688" w:rsidRPr="006D5D46" w:rsidRDefault="00702688" w:rsidP="00B35A3E">
                  <w:pPr>
                    <w:pStyle w:val="Enspirebulletedtext"/>
                    <w:numPr>
                      <w:ilvl w:val="0"/>
                      <w:numId w:val="0"/>
                    </w:numPr>
                    <w:rPr>
                      <w:i/>
                    </w:rPr>
                  </w:pPr>
                  <w:r w:rsidRPr="006D5D46">
                    <w:rPr>
                      <w:i/>
                    </w:rPr>
                    <w:t>Procedural Knowledge</w:t>
                  </w:r>
                </w:p>
              </w:tc>
              <w:tc>
                <w:tcPr>
                  <w:tcW w:w="1207" w:type="dxa"/>
                </w:tcPr>
                <w:p w:rsidR="00702688" w:rsidRDefault="00702688" w:rsidP="00B35A3E">
                  <w:pPr>
                    <w:pStyle w:val="Enspirebulletedtext"/>
                    <w:numPr>
                      <w:ilvl w:val="0"/>
                      <w:numId w:val="0"/>
                    </w:numPr>
                  </w:pPr>
                  <w:r>
                    <w:t>C1</w:t>
                  </w:r>
                </w:p>
              </w:tc>
              <w:tc>
                <w:tcPr>
                  <w:tcW w:w="1251" w:type="dxa"/>
                </w:tcPr>
                <w:p w:rsidR="00702688" w:rsidRDefault="00702688" w:rsidP="00B35A3E">
                  <w:pPr>
                    <w:pStyle w:val="Enspirebulletedtext"/>
                    <w:numPr>
                      <w:ilvl w:val="0"/>
                      <w:numId w:val="0"/>
                    </w:numPr>
                  </w:pPr>
                  <w:r>
                    <w:t>C2</w:t>
                  </w:r>
                </w:p>
              </w:tc>
              <w:tc>
                <w:tcPr>
                  <w:tcW w:w="1158" w:type="dxa"/>
                </w:tcPr>
                <w:p w:rsidR="00702688" w:rsidRDefault="00702688" w:rsidP="00B35A3E">
                  <w:pPr>
                    <w:pStyle w:val="Enspirebulletedtext"/>
                    <w:numPr>
                      <w:ilvl w:val="0"/>
                      <w:numId w:val="0"/>
                    </w:numPr>
                  </w:pPr>
                  <w:r>
                    <w:t>C3</w:t>
                  </w:r>
                </w:p>
              </w:tc>
              <w:tc>
                <w:tcPr>
                  <w:tcW w:w="1158" w:type="dxa"/>
                </w:tcPr>
                <w:p w:rsidR="00702688" w:rsidRPr="003952C6" w:rsidRDefault="00702688" w:rsidP="00B35A3E">
                  <w:pPr>
                    <w:pStyle w:val="Enspirebulletedtext"/>
                    <w:numPr>
                      <w:ilvl w:val="0"/>
                      <w:numId w:val="0"/>
                    </w:numPr>
                    <w:rPr>
                      <w:highlight w:val="yellow"/>
                    </w:rPr>
                  </w:pPr>
                  <w:r w:rsidRPr="003952C6">
                    <w:rPr>
                      <w:highlight w:val="yellow"/>
                    </w:rPr>
                    <w:t>C4</w:t>
                  </w:r>
                </w:p>
              </w:tc>
              <w:tc>
                <w:tcPr>
                  <w:tcW w:w="1158" w:type="dxa"/>
                </w:tcPr>
                <w:p w:rsidR="00702688" w:rsidRDefault="00702688" w:rsidP="00B35A3E">
                  <w:pPr>
                    <w:pStyle w:val="Enspirebulletedtext"/>
                    <w:numPr>
                      <w:ilvl w:val="0"/>
                      <w:numId w:val="0"/>
                    </w:numPr>
                  </w:pPr>
                  <w:r>
                    <w:t>C5</w:t>
                  </w:r>
                </w:p>
              </w:tc>
              <w:tc>
                <w:tcPr>
                  <w:tcW w:w="1161" w:type="dxa"/>
                </w:tcPr>
                <w:p w:rsidR="00702688" w:rsidRDefault="00702688" w:rsidP="00B35A3E">
                  <w:pPr>
                    <w:pStyle w:val="Enspirebulletedtext"/>
                    <w:numPr>
                      <w:ilvl w:val="0"/>
                      <w:numId w:val="0"/>
                    </w:numPr>
                  </w:pPr>
                  <w:commentRangeStart w:id="42"/>
                  <w:proofErr w:type="spellStart"/>
                  <w:r>
                    <w:t>C6</w:t>
                  </w:r>
                  <w:commentRangeEnd w:id="42"/>
                  <w:proofErr w:type="spellEnd"/>
                  <w:r w:rsidR="0064387E">
                    <w:rPr>
                      <w:rStyle w:val="CommentReference"/>
                      <w:rFonts w:ascii="Times New Roman" w:hAnsi="Times New Roman"/>
                    </w:rPr>
                    <w:commentReference w:id="42"/>
                  </w:r>
                </w:p>
              </w:tc>
            </w:tr>
            <w:tr w:rsidR="00702688" w:rsidTr="003952C6">
              <w:trPr>
                <w:trHeight w:val="312"/>
              </w:trPr>
              <w:tc>
                <w:tcPr>
                  <w:tcW w:w="1452" w:type="dxa"/>
                </w:tcPr>
                <w:p w:rsidR="00702688" w:rsidRPr="006D5D46" w:rsidRDefault="00702688" w:rsidP="00B35A3E">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7" w:type="dxa"/>
                </w:tcPr>
                <w:p w:rsidR="00702688" w:rsidRDefault="00702688" w:rsidP="00B35A3E">
                  <w:pPr>
                    <w:pStyle w:val="Enspirebulletedtext"/>
                    <w:numPr>
                      <w:ilvl w:val="0"/>
                      <w:numId w:val="0"/>
                    </w:numPr>
                  </w:pPr>
                  <w:r>
                    <w:t>D1</w:t>
                  </w:r>
                </w:p>
              </w:tc>
              <w:tc>
                <w:tcPr>
                  <w:tcW w:w="1251" w:type="dxa"/>
                </w:tcPr>
                <w:p w:rsidR="00702688" w:rsidRDefault="00702688" w:rsidP="00B35A3E">
                  <w:pPr>
                    <w:pStyle w:val="Enspirebulletedtext"/>
                    <w:numPr>
                      <w:ilvl w:val="0"/>
                      <w:numId w:val="0"/>
                    </w:numPr>
                  </w:pPr>
                  <w:r>
                    <w:t>D2</w:t>
                  </w:r>
                </w:p>
              </w:tc>
              <w:tc>
                <w:tcPr>
                  <w:tcW w:w="1158" w:type="dxa"/>
                </w:tcPr>
                <w:p w:rsidR="00702688" w:rsidRDefault="00702688" w:rsidP="00B35A3E">
                  <w:pPr>
                    <w:pStyle w:val="Enspirebulletedtext"/>
                    <w:numPr>
                      <w:ilvl w:val="0"/>
                      <w:numId w:val="0"/>
                    </w:numPr>
                  </w:pPr>
                  <w:r>
                    <w:t>D3</w:t>
                  </w:r>
                </w:p>
              </w:tc>
              <w:tc>
                <w:tcPr>
                  <w:tcW w:w="1158" w:type="dxa"/>
                </w:tcPr>
                <w:p w:rsidR="00702688" w:rsidRDefault="00702688" w:rsidP="00B35A3E">
                  <w:pPr>
                    <w:pStyle w:val="Enspirebulletedtext"/>
                    <w:numPr>
                      <w:ilvl w:val="0"/>
                      <w:numId w:val="0"/>
                    </w:numPr>
                  </w:pPr>
                  <w:r>
                    <w:t>D4</w:t>
                  </w:r>
                </w:p>
              </w:tc>
              <w:tc>
                <w:tcPr>
                  <w:tcW w:w="1158" w:type="dxa"/>
                </w:tcPr>
                <w:p w:rsidR="00702688" w:rsidRDefault="00702688" w:rsidP="00B35A3E">
                  <w:pPr>
                    <w:pStyle w:val="Enspirebulletedtext"/>
                    <w:numPr>
                      <w:ilvl w:val="0"/>
                      <w:numId w:val="0"/>
                    </w:numPr>
                  </w:pPr>
                  <w:r>
                    <w:t>D5</w:t>
                  </w:r>
                </w:p>
              </w:tc>
              <w:tc>
                <w:tcPr>
                  <w:tcW w:w="1161" w:type="dxa"/>
                </w:tcPr>
                <w:p w:rsidR="00702688" w:rsidRDefault="00702688" w:rsidP="00B35A3E">
                  <w:pPr>
                    <w:pStyle w:val="Enspirebulletedtext"/>
                    <w:numPr>
                      <w:ilvl w:val="0"/>
                      <w:numId w:val="0"/>
                    </w:numPr>
                  </w:pPr>
                  <w:r>
                    <w:t>D6</w:t>
                  </w:r>
                </w:p>
              </w:tc>
            </w:tr>
          </w:tbl>
          <w:p w:rsidR="00702688" w:rsidRDefault="00702688" w:rsidP="00B26720">
            <w:pPr>
              <w:rPr>
                <w:sz w:val="20"/>
                <w:szCs w:val="20"/>
              </w:rPr>
            </w:pPr>
          </w:p>
        </w:tc>
      </w:tr>
      <w:tr w:rsidR="00495133" w:rsidRPr="008C36F1" w:rsidTr="00490D40">
        <w:trPr>
          <w:trHeight w:val="368"/>
        </w:trPr>
        <w:tc>
          <w:tcPr>
            <w:tcW w:w="828" w:type="dxa"/>
          </w:tcPr>
          <w:p w:rsidR="00495133" w:rsidRDefault="00495133">
            <w:pPr>
              <w:rPr>
                <w:sz w:val="20"/>
                <w:szCs w:val="20"/>
              </w:rPr>
            </w:pPr>
            <w:r>
              <w:rPr>
                <w:sz w:val="20"/>
                <w:szCs w:val="20"/>
              </w:rPr>
              <w:t>11</w:t>
            </w:r>
          </w:p>
        </w:tc>
        <w:tc>
          <w:tcPr>
            <w:tcW w:w="1710" w:type="dxa"/>
          </w:tcPr>
          <w:p w:rsidR="00495133" w:rsidRDefault="00495133">
            <w:pPr>
              <w:rPr>
                <w:sz w:val="20"/>
                <w:szCs w:val="20"/>
              </w:rPr>
            </w:pPr>
            <w:r>
              <w:rPr>
                <w:sz w:val="20"/>
                <w:szCs w:val="20"/>
              </w:rPr>
              <w:t>Understanding</w:t>
            </w:r>
          </w:p>
        </w:tc>
        <w:tc>
          <w:tcPr>
            <w:tcW w:w="10653" w:type="dxa"/>
          </w:tcPr>
          <w:p w:rsidR="00F5121E" w:rsidRDefault="00F5121E" w:rsidP="00B26720">
            <w:pPr>
              <w:rPr>
                <w:sz w:val="20"/>
                <w:szCs w:val="20"/>
              </w:rPr>
            </w:pPr>
            <w:r>
              <w:rPr>
                <w:sz w:val="20"/>
                <w:szCs w:val="20"/>
              </w:rPr>
              <w:t>When considering the object of a learning objective:</w:t>
            </w:r>
          </w:p>
          <w:p w:rsidR="00F5121E" w:rsidRDefault="00F5121E" w:rsidP="00B26720">
            <w:pPr>
              <w:rPr>
                <w:sz w:val="20"/>
                <w:szCs w:val="20"/>
              </w:rPr>
            </w:pPr>
          </w:p>
          <w:p w:rsidR="00764DAE" w:rsidRDefault="00F5121E" w:rsidP="00B26720">
            <w:pPr>
              <w:rPr>
                <w:sz w:val="20"/>
                <w:szCs w:val="20"/>
              </w:rPr>
            </w:pPr>
            <w:r>
              <w:rPr>
                <w:sz w:val="20"/>
                <w:szCs w:val="20"/>
              </w:rPr>
              <w:t>__</w:t>
            </w:r>
            <w:r w:rsidRPr="00764DAE">
              <w:rPr>
                <w:sz w:val="20"/>
                <w:szCs w:val="20"/>
                <w:highlight w:val="yellow"/>
              </w:rPr>
              <w:t>_T</w:t>
            </w:r>
            <w:r>
              <w:rPr>
                <w:sz w:val="20"/>
                <w:szCs w:val="20"/>
              </w:rPr>
              <w:t xml:space="preserve"> ___F  Objects reflect the knowledge that </w:t>
            </w:r>
            <w:r w:rsidR="00764DAE">
              <w:rPr>
                <w:sz w:val="20"/>
                <w:szCs w:val="20"/>
              </w:rPr>
              <w:t>the learner will be expected to demonstrate.</w:t>
            </w:r>
          </w:p>
          <w:p w:rsidR="00764DAE" w:rsidRDefault="00764DAE" w:rsidP="00B26720">
            <w:pPr>
              <w:rPr>
                <w:sz w:val="20"/>
                <w:szCs w:val="20"/>
              </w:rPr>
            </w:pPr>
          </w:p>
          <w:p w:rsidR="00F5121E" w:rsidRDefault="00764DAE" w:rsidP="00B26720">
            <w:pPr>
              <w:rPr>
                <w:sz w:val="20"/>
                <w:szCs w:val="20"/>
              </w:rPr>
            </w:pPr>
            <w:r>
              <w:rPr>
                <w:sz w:val="20"/>
                <w:szCs w:val="20"/>
              </w:rPr>
              <w:t>___T</w:t>
            </w:r>
            <w:r w:rsidR="00F5121E">
              <w:rPr>
                <w:sz w:val="20"/>
                <w:szCs w:val="20"/>
              </w:rPr>
              <w:t>__</w:t>
            </w:r>
            <w:r>
              <w:rPr>
                <w:sz w:val="20"/>
                <w:szCs w:val="20"/>
              </w:rPr>
              <w:t xml:space="preserve"> </w:t>
            </w:r>
            <w:r w:rsidR="00F5121E" w:rsidRPr="00F5121E">
              <w:rPr>
                <w:sz w:val="20"/>
                <w:szCs w:val="20"/>
                <w:highlight w:val="yellow"/>
              </w:rPr>
              <w:t>_F</w:t>
            </w:r>
            <w:r w:rsidR="00F5121E">
              <w:rPr>
                <w:sz w:val="20"/>
                <w:szCs w:val="20"/>
              </w:rPr>
              <w:t xml:space="preserve"> </w:t>
            </w:r>
            <w:r>
              <w:rPr>
                <w:sz w:val="20"/>
                <w:szCs w:val="20"/>
              </w:rPr>
              <w:t xml:space="preserve">  </w:t>
            </w:r>
            <w:r w:rsidR="00F5121E">
              <w:rPr>
                <w:sz w:val="20"/>
                <w:szCs w:val="20"/>
              </w:rPr>
              <w:t xml:space="preserve">Objects are classified </w:t>
            </w:r>
            <w:r>
              <w:rPr>
                <w:sz w:val="20"/>
                <w:szCs w:val="20"/>
              </w:rPr>
              <w:t>by a cognitive dimension</w:t>
            </w:r>
            <w:r w:rsidR="00F5121E">
              <w:rPr>
                <w:sz w:val="20"/>
                <w:szCs w:val="20"/>
              </w:rPr>
              <w:t>.</w:t>
            </w:r>
          </w:p>
          <w:p w:rsidR="00F5121E" w:rsidRDefault="00F5121E" w:rsidP="00B26720">
            <w:pPr>
              <w:rPr>
                <w:sz w:val="20"/>
                <w:szCs w:val="20"/>
              </w:rPr>
            </w:pPr>
          </w:p>
          <w:p w:rsidR="00F5121E" w:rsidRDefault="00F5121E" w:rsidP="00B26720">
            <w:pPr>
              <w:rPr>
                <w:sz w:val="20"/>
                <w:szCs w:val="20"/>
              </w:rPr>
            </w:pPr>
            <w:r>
              <w:rPr>
                <w:sz w:val="20"/>
                <w:szCs w:val="20"/>
              </w:rPr>
              <w:t>__</w:t>
            </w:r>
            <w:r w:rsidRPr="00764DAE">
              <w:rPr>
                <w:sz w:val="20"/>
                <w:szCs w:val="20"/>
                <w:highlight w:val="yellow"/>
              </w:rPr>
              <w:t>_T</w:t>
            </w:r>
            <w:r>
              <w:rPr>
                <w:sz w:val="20"/>
                <w:szCs w:val="20"/>
              </w:rPr>
              <w:t xml:space="preserve"> ____</w:t>
            </w:r>
            <w:r w:rsidR="00764DAE">
              <w:rPr>
                <w:sz w:val="20"/>
                <w:szCs w:val="20"/>
              </w:rPr>
              <w:t>F Objects</w:t>
            </w:r>
            <w:r>
              <w:rPr>
                <w:sz w:val="20"/>
                <w:szCs w:val="20"/>
              </w:rPr>
              <w:t xml:space="preserve"> are </w:t>
            </w:r>
            <w:r w:rsidR="00764DAE">
              <w:rPr>
                <w:sz w:val="20"/>
                <w:szCs w:val="20"/>
              </w:rPr>
              <w:t>classified by a knowledge dimension.</w:t>
            </w:r>
          </w:p>
          <w:p w:rsidR="00764DAE" w:rsidRDefault="00764DAE" w:rsidP="00B26720">
            <w:pPr>
              <w:rPr>
                <w:sz w:val="20"/>
                <w:szCs w:val="20"/>
              </w:rPr>
            </w:pPr>
          </w:p>
        </w:tc>
      </w:tr>
      <w:tr w:rsidR="00764DAE" w:rsidRPr="008C36F1" w:rsidTr="00490D40">
        <w:trPr>
          <w:trHeight w:val="368"/>
        </w:trPr>
        <w:tc>
          <w:tcPr>
            <w:tcW w:w="828" w:type="dxa"/>
          </w:tcPr>
          <w:p w:rsidR="00764DAE" w:rsidRDefault="00764DAE">
            <w:pPr>
              <w:rPr>
                <w:sz w:val="20"/>
                <w:szCs w:val="20"/>
              </w:rPr>
            </w:pPr>
            <w:r>
              <w:rPr>
                <w:sz w:val="20"/>
                <w:szCs w:val="20"/>
              </w:rPr>
              <w:lastRenderedPageBreak/>
              <w:t>11</w:t>
            </w:r>
          </w:p>
        </w:tc>
        <w:tc>
          <w:tcPr>
            <w:tcW w:w="1710" w:type="dxa"/>
          </w:tcPr>
          <w:p w:rsidR="00764DAE" w:rsidRDefault="00764DAE">
            <w:pPr>
              <w:rPr>
                <w:sz w:val="20"/>
                <w:szCs w:val="20"/>
              </w:rPr>
            </w:pPr>
            <w:r>
              <w:rPr>
                <w:sz w:val="20"/>
                <w:szCs w:val="20"/>
              </w:rPr>
              <w:t>Remembering</w:t>
            </w:r>
          </w:p>
        </w:tc>
        <w:tc>
          <w:tcPr>
            <w:tcW w:w="10653" w:type="dxa"/>
          </w:tcPr>
          <w:p w:rsidR="00764DAE" w:rsidRDefault="00764DAE" w:rsidP="00B26720">
            <w:pPr>
              <w:rPr>
                <w:sz w:val="20"/>
                <w:szCs w:val="20"/>
              </w:rPr>
            </w:pPr>
            <w:r>
              <w:rPr>
                <w:sz w:val="20"/>
                <w:szCs w:val="20"/>
              </w:rPr>
              <w:t xml:space="preserve">The Knowledge </w:t>
            </w:r>
            <w:commentRangeStart w:id="43"/>
            <w:r>
              <w:rPr>
                <w:sz w:val="20"/>
                <w:szCs w:val="20"/>
              </w:rPr>
              <w:t>Dimension</w:t>
            </w:r>
            <w:commentRangeEnd w:id="43"/>
            <w:r w:rsidR="00507AA7">
              <w:rPr>
                <w:rStyle w:val="CommentReference"/>
                <w:rFonts w:ascii="Times New Roman" w:eastAsia="Times New Roman" w:hAnsi="Times New Roman"/>
              </w:rPr>
              <w:commentReference w:id="43"/>
            </w:r>
            <w:r>
              <w:rPr>
                <w:sz w:val="20"/>
                <w:szCs w:val="20"/>
              </w:rPr>
              <w:t>:</w:t>
            </w:r>
          </w:p>
          <w:p w:rsidR="00764DAE" w:rsidRDefault="00764DAE" w:rsidP="00B26720">
            <w:pPr>
              <w:rPr>
                <w:sz w:val="20"/>
                <w:szCs w:val="20"/>
              </w:rPr>
            </w:pPr>
          </w:p>
          <w:p w:rsidR="00764DAE" w:rsidRPr="00764DAE" w:rsidRDefault="00764DAE" w:rsidP="00764DAE">
            <w:pPr>
              <w:pStyle w:val="ListParagraph"/>
              <w:numPr>
                <w:ilvl w:val="0"/>
                <w:numId w:val="13"/>
              </w:numPr>
              <w:rPr>
                <w:sz w:val="20"/>
                <w:szCs w:val="20"/>
                <w:highlight w:val="yellow"/>
              </w:rPr>
            </w:pPr>
            <w:proofErr w:type="gramStart"/>
            <w:r w:rsidRPr="00764DAE">
              <w:rPr>
                <w:sz w:val="20"/>
                <w:szCs w:val="20"/>
                <w:highlight w:val="yellow"/>
              </w:rPr>
              <w:t>includes</w:t>
            </w:r>
            <w:proofErr w:type="gramEnd"/>
            <w:r w:rsidRPr="00764DAE">
              <w:rPr>
                <w:sz w:val="20"/>
                <w:szCs w:val="20"/>
                <w:highlight w:val="yellow"/>
              </w:rPr>
              <w:t xml:space="preserve"> the factual, conceptual, procedural</w:t>
            </w:r>
            <w:ins w:id="44" w:author=" Monika Bustamante" w:date="2012-02-03T14:12:00Z">
              <w:r w:rsidR="00507AA7">
                <w:rPr>
                  <w:sz w:val="20"/>
                  <w:szCs w:val="20"/>
                  <w:highlight w:val="yellow"/>
                </w:rPr>
                <w:t>,</w:t>
              </w:r>
            </w:ins>
            <w:r w:rsidRPr="00764DAE">
              <w:rPr>
                <w:sz w:val="20"/>
                <w:szCs w:val="20"/>
                <w:highlight w:val="yellow"/>
              </w:rPr>
              <w:t xml:space="preserve"> and </w:t>
            </w:r>
            <w:proofErr w:type="spellStart"/>
            <w:r w:rsidRPr="00764DAE">
              <w:rPr>
                <w:sz w:val="20"/>
                <w:szCs w:val="20"/>
                <w:highlight w:val="yellow"/>
              </w:rPr>
              <w:t>metacognitive</w:t>
            </w:r>
            <w:proofErr w:type="spellEnd"/>
            <w:r w:rsidRPr="00764DAE">
              <w:rPr>
                <w:sz w:val="20"/>
                <w:szCs w:val="20"/>
                <w:highlight w:val="yellow"/>
              </w:rPr>
              <w:t>.</w:t>
            </w:r>
          </w:p>
          <w:p w:rsidR="00764DAE" w:rsidRDefault="00764DAE" w:rsidP="00764DAE">
            <w:pPr>
              <w:pStyle w:val="ListParagraph"/>
              <w:numPr>
                <w:ilvl w:val="0"/>
                <w:numId w:val="13"/>
              </w:numPr>
              <w:rPr>
                <w:sz w:val="20"/>
                <w:szCs w:val="20"/>
              </w:rPr>
            </w:pPr>
            <w:r>
              <w:rPr>
                <w:sz w:val="20"/>
                <w:szCs w:val="20"/>
              </w:rPr>
              <w:t>Includes the factual, concrete, procedural</w:t>
            </w:r>
            <w:ins w:id="45" w:author=" Monika Bustamante" w:date="2012-02-03T14:12:00Z">
              <w:r w:rsidR="00507AA7">
                <w:rPr>
                  <w:sz w:val="20"/>
                  <w:szCs w:val="20"/>
                </w:rPr>
                <w:t>,</w:t>
              </w:r>
            </w:ins>
            <w:r>
              <w:rPr>
                <w:sz w:val="20"/>
                <w:szCs w:val="20"/>
              </w:rPr>
              <w:t xml:space="preserve"> and </w:t>
            </w:r>
            <w:proofErr w:type="spellStart"/>
            <w:r>
              <w:rPr>
                <w:sz w:val="20"/>
                <w:szCs w:val="20"/>
              </w:rPr>
              <w:t>metacognitive</w:t>
            </w:r>
            <w:proofErr w:type="spellEnd"/>
            <w:r>
              <w:rPr>
                <w:sz w:val="20"/>
                <w:szCs w:val="20"/>
              </w:rPr>
              <w:t>.</w:t>
            </w:r>
          </w:p>
          <w:p w:rsidR="00764DAE" w:rsidRPr="00764DAE" w:rsidRDefault="00764DAE" w:rsidP="00764DAE">
            <w:pPr>
              <w:pStyle w:val="ListParagraph"/>
              <w:numPr>
                <w:ilvl w:val="0"/>
                <w:numId w:val="13"/>
              </w:numPr>
              <w:rPr>
                <w:sz w:val="20"/>
                <w:szCs w:val="20"/>
              </w:rPr>
            </w:pPr>
            <w:r>
              <w:rPr>
                <w:sz w:val="20"/>
                <w:szCs w:val="20"/>
              </w:rPr>
              <w:t>Includes the factual, intuitive,</w:t>
            </w:r>
            <w:del w:id="46" w:author=" Monika Bustamante" w:date="2012-02-03T14:12:00Z">
              <w:r w:rsidDel="00507AA7">
                <w:rPr>
                  <w:sz w:val="20"/>
                  <w:szCs w:val="20"/>
                </w:rPr>
                <w:delText xml:space="preserve"> </w:delText>
              </w:r>
            </w:del>
            <w:r>
              <w:rPr>
                <w:sz w:val="20"/>
                <w:szCs w:val="20"/>
              </w:rPr>
              <w:t xml:space="preserve"> procedural</w:t>
            </w:r>
            <w:ins w:id="47" w:author=" Monika Bustamante" w:date="2012-02-03T14:12:00Z">
              <w:r w:rsidR="00507AA7">
                <w:rPr>
                  <w:sz w:val="20"/>
                  <w:szCs w:val="20"/>
                </w:rPr>
                <w:t>,</w:t>
              </w:r>
            </w:ins>
            <w:r>
              <w:rPr>
                <w:sz w:val="20"/>
                <w:szCs w:val="20"/>
              </w:rPr>
              <w:t xml:space="preserve"> and </w:t>
            </w:r>
            <w:proofErr w:type="spellStart"/>
            <w:r>
              <w:rPr>
                <w:sz w:val="20"/>
                <w:szCs w:val="20"/>
              </w:rPr>
              <w:t>metacognitive</w:t>
            </w:r>
            <w:proofErr w:type="spellEnd"/>
            <w:ins w:id="48" w:author=" Monika Bustamante" w:date="2012-02-03T14:12:00Z">
              <w:r w:rsidR="00507AA7">
                <w:rPr>
                  <w:sz w:val="20"/>
                  <w:szCs w:val="20"/>
                </w:rPr>
                <w:t>.</w:t>
              </w:r>
            </w:ins>
            <w:r>
              <w:rPr>
                <w:sz w:val="20"/>
                <w:szCs w:val="20"/>
              </w:rPr>
              <w:t xml:space="preserve"> </w:t>
            </w:r>
          </w:p>
        </w:tc>
      </w:tr>
      <w:tr w:rsidR="0070258E" w:rsidRPr="008C36F1" w:rsidTr="00490D40">
        <w:trPr>
          <w:trHeight w:val="1381"/>
        </w:trPr>
        <w:tc>
          <w:tcPr>
            <w:tcW w:w="828" w:type="dxa"/>
          </w:tcPr>
          <w:p w:rsidR="0070258E" w:rsidRDefault="0070258E">
            <w:pPr>
              <w:rPr>
                <w:sz w:val="20"/>
                <w:szCs w:val="20"/>
              </w:rPr>
            </w:pPr>
            <w:r>
              <w:rPr>
                <w:sz w:val="20"/>
                <w:szCs w:val="20"/>
              </w:rPr>
              <w:t>12</w:t>
            </w:r>
          </w:p>
        </w:tc>
        <w:tc>
          <w:tcPr>
            <w:tcW w:w="1710" w:type="dxa"/>
          </w:tcPr>
          <w:p w:rsidR="0070258E" w:rsidRDefault="0070258E">
            <w:pPr>
              <w:rPr>
                <w:sz w:val="20"/>
                <w:szCs w:val="20"/>
              </w:rPr>
            </w:pPr>
            <w:r>
              <w:rPr>
                <w:sz w:val="20"/>
                <w:szCs w:val="20"/>
              </w:rPr>
              <w:t>Understanding</w:t>
            </w:r>
          </w:p>
        </w:tc>
        <w:tc>
          <w:tcPr>
            <w:tcW w:w="10653" w:type="dxa"/>
          </w:tcPr>
          <w:p w:rsidR="0070258E" w:rsidRDefault="0070258E" w:rsidP="00B26720">
            <w:pPr>
              <w:rPr>
                <w:sz w:val="20"/>
                <w:szCs w:val="20"/>
              </w:rPr>
            </w:pPr>
            <w:r>
              <w:rPr>
                <w:sz w:val="20"/>
                <w:szCs w:val="20"/>
              </w:rPr>
              <w:t xml:space="preserve">Using the validation chart below, </w:t>
            </w:r>
            <w:del w:id="49" w:author=" Monika Bustamante" w:date="2012-02-03T14:13:00Z">
              <w:r w:rsidDel="0064387E">
                <w:rPr>
                  <w:sz w:val="20"/>
                  <w:szCs w:val="20"/>
                </w:rPr>
                <w:delText xml:space="preserve">Decide </w:delText>
              </w:r>
            </w:del>
            <w:ins w:id="50" w:author=" Monika Bustamante" w:date="2012-02-03T14:13:00Z">
              <w:r w:rsidR="0064387E">
                <w:rPr>
                  <w:sz w:val="20"/>
                  <w:szCs w:val="20"/>
                </w:rPr>
                <w:t>d</w:t>
              </w:r>
              <w:r w:rsidR="0064387E">
                <w:rPr>
                  <w:sz w:val="20"/>
                  <w:szCs w:val="20"/>
                </w:rPr>
                <w:t xml:space="preserve">ecide </w:t>
              </w:r>
            </w:ins>
            <w:r>
              <w:rPr>
                <w:sz w:val="20"/>
                <w:szCs w:val="20"/>
              </w:rPr>
              <w:t>whether the following three objectives are valid.</w:t>
            </w:r>
          </w:p>
          <w:p w:rsidR="0070258E" w:rsidRPr="00040A0D" w:rsidRDefault="00040A0D" w:rsidP="00040A0D">
            <w:pPr>
              <w:rPr>
                <w:i/>
                <w:sz w:val="20"/>
                <w:szCs w:val="20"/>
              </w:rPr>
            </w:pPr>
            <w:r>
              <w:rPr>
                <w:i/>
                <w:sz w:val="20"/>
                <w:szCs w:val="20"/>
              </w:rPr>
              <w:t>___</w:t>
            </w:r>
            <w:r w:rsidRPr="00040A0D">
              <w:rPr>
                <w:i/>
                <w:sz w:val="20"/>
                <w:szCs w:val="20"/>
                <w:highlight w:val="yellow"/>
              </w:rPr>
              <w:t>_Yes</w:t>
            </w:r>
            <w:r>
              <w:rPr>
                <w:i/>
                <w:sz w:val="20"/>
                <w:szCs w:val="20"/>
              </w:rPr>
              <w:t xml:space="preserve"> ____</w:t>
            </w:r>
            <w:proofErr w:type="gramStart"/>
            <w:r>
              <w:rPr>
                <w:i/>
                <w:sz w:val="20"/>
                <w:szCs w:val="20"/>
              </w:rPr>
              <w:t xml:space="preserve">No  </w:t>
            </w:r>
            <w:r w:rsidR="0070258E" w:rsidRPr="00040A0D">
              <w:rPr>
                <w:i/>
                <w:sz w:val="20"/>
                <w:szCs w:val="20"/>
              </w:rPr>
              <w:t>The</w:t>
            </w:r>
            <w:proofErr w:type="gramEnd"/>
            <w:r w:rsidR="0070258E" w:rsidRPr="00040A0D">
              <w:rPr>
                <w:i/>
                <w:sz w:val="20"/>
                <w:szCs w:val="20"/>
              </w:rPr>
              <w:t xml:space="preserve"> student will be able to convert temperatures </w:t>
            </w:r>
            <w:del w:id="51" w:author=" Monika Bustamante" w:date="2012-02-03T14:13:00Z">
              <w:r w:rsidR="0070258E" w:rsidRPr="00040A0D" w:rsidDel="0064387E">
                <w:rPr>
                  <w:i/>
                  <w:sz w:val="20"/>
                  <w:szCs w:val="20"/>
                </w:rPr>
                <w:delText>on a</w:delText>
              </w:r>
            </w:del>
            <w:ins w:id="52" w:author=" Monika Bustamante" w:date="2012-02-03T14:13:00Z">
              <w:r w:rsidR="0064387E">
                <w:rPr>
                  <w:i/>
                  <w:sz w:val="20"/>
                  <w:szCs w:val="20"/>
                </w:rPr>
                <w:t>from</w:t>
              </w:r>
            </w:ins>
            <w:r w:rsidR="0070258E" w:rsidRPr="00040A0D">
              <w:rPr>
                <w:i/>
                <w:sz w:val="20"/>
                <w:szCs w:val="20"/>
              </w:rPr>
              <w:t xml:space="preserve"> Fahrenheit to </w:t>
            </w:r>
            <w:del w:id="53" w:author=" Monika Bustamante" w:date="2012-02-03T14:13:00Z">
              <w:r w:rsidR="0070258E" w:rsidRPr="00040A0D" w:rsidDel="0064387E">
                <w:rPr>
                  <w:i/>
                  <w:sz w:val="20"/>
                  <w:szCs w:val="20"/>
                </w:rPr>
                <w:delText xml:space="preserve">a </w:delText>
              </w:r>
            </w:del>
            <w:r w:rsidR="0070258E" w:rsidRPr="00040A0D">
              <w:rPr>
                <w:i/>
                <w:sz w:val="20"/>
                <w:szCs w:val="20"/>
              </w:rPr>
              <w:t>Celsius</w:t>
            </w:r>
            <w:del w:id="54" w:author=" Monika Bustamante" w:date="2012-02-03T14:13:00Z">
              <w:r w:rsidR="0070258E" w:rsidRPr="00040A0D" w:rsidDel="0064387E">
                <w:rPr>
                  <w:i/>
                  <w:sz w:val="20"/>
                  <w:szCs w:val="20"/>
                </w:rPr>
                <w:delText xml:space="preserve"> scale</w:delText>
              </w:r>
            </w:del>
            <w:r w:rsidR="0070258E" w:rsidRPr="00040A0D">
              <w:rPr>
                <w:i/>
                <w:sz w:val="20"/>
                <w:szCs w:val="20"/>
              </w:rPr>
              <w:t xml:space="preserve">. </w:t>
            </w:r>
          </w:p>
          <w:p w:rsidR="0070258E" w:rsidRPr="00040A0D" w:rsidRDefault="00040A0D" w:rsidP="00040A0D">
            <w:pPr>
              <w:rPr>
                <w:i/>
                <w:sz w:val="20"/>
                <w:szCs w:val="20"/>
              </w:rPr>
            </w:pPr>
            <w:r>
              <w:rPr>
                <w:i/>
                <w:sz w:val="20"/>
                <w:szCs w:val="20"/>
              </w:rPr>
              <w:t>___</w:t>
            </w:r>
            <w:r w:rsidRPr="00040A0D">
              <w:rPr>
                <w:i/>
                <w:sz w:val="20"/>
                <w:szCs w:val="20"/>
                <w:highlight w:val="yellow"/>
              </w:rPr>
              <w:t>_Ye</w:t>
            </w:r>
            <w:r>
              <w:rPr>
                <w:i/>
                <w:sz w:val="20"/>
                <w:szCs w:val="20"/>
              </w:rPr>
              <w:t>s ____</w:t>
            </w:r>
            <w:proofErr w:type="gramStart"/>
            <w:r>
              <w:rPr>
                <w:i/>
                <w:sz w:val="20"/>
                <w:szCs w:val="20"/>
              </w:rPr>
              <w:t xml:space="preserve">No  </w:t>
            </w:r>
            <w:r w:rsidR="0070258E" w:rsidRPr="00040A0D">
              <w:rPr>
                <w:i/>
                <w:sz w:val="20"/>
                <w:szCs w:val="20"/>
              </w:rPr>
              <w:t>Will</w:t>
            </w:r>
            <w:proofErr w:type="gramEnd"/>
            <w:r w:rsidR="0070258E" w:rsidRPr="00040A0D">
              <w:rPr>
                <w:i/>
                <w:sz w:val="20"/>
                <w:szCs w:val="20"/>
              </w:rPr>
              <w:t xml:space="preserve"> be able to change the oil in a </w:t>
            </w:r>
            <w:commentRangeStart w:id="55"/>
            <w:r w:rsidR="0070258E" w:rsidRPr="00040A0D">
              <w:rPr>
                <w:i/>
                <w:sz w:val="20"/>
                <w:szCs w:val="20"/>
              </w:rPr>
              <w:t>car</w:t>
            </w:r>
            <w:commentRangeEnd w:id="55"/>
            <w:r w:rsidR="0064387E">
              <w:rPr>
                <w:rStyle w:val="CommentReference"/>
                <w:rFonts w:ascii="Times New Roman" w:eastAsia="Times New Roman" w:hAnsi="Times New Roman"/>
              </w:rPr>
              <w:commentReference w:id="55"/>
            </w:r>
            <w:r>
              <w:rPr>
                <w:i/>
                <w:sz w:val="20"/>
                <w:szCs w:val="20"/>
              </w:rPr>
              <w:t>.</w:t>
            </w:r>
          </w:p>
          <w:p w:rsidR="0070258E" w:rsidRPr="00040A0D" w:rsidRDefault="00040A0D" w:rsidP="00040A0D">
            <w:pPr>
              <w:rPr>
                <w:i/>
                <w:sz w:val="20"/>
                <w:szCs w:val="20"/>
              </w:rPr>
            </w:pPr>
            <w:r>
              <w:rPr>
                <w:i/>
                <w:sz w:val="20"/>
                <w:szCs w:val="20"/>
              </w:rPr>
              <w:t>____Yes ___</w:t>
            </w:r>
            <w:r w:rsidRPr="00040A0D">
              <w:rPr>
                <w:i/>
                <w:sz w:val="20"/>
                <w:szCs w:val="20"/>
                <w:highlight w:val="yellow"/>
              </w:rPr>
              <w:t>_</w:t>
            </w:r>
            <w:proofErr w:type="gramStart"/>
            <w:r w:rsidRPr="00040A0D">
              <w:rPr>
                <w:i/>
                <w:sz w:val="20"/>
                <w:szCs w:val="20"/>
                <w:highlight w:val="yellow"/>
              </w:rPr>
              <w:t>No</w:t>
            </w:r>
            <w:r>
              <w:rPr>
                <w:i/>
                <w:sz w:val="20"/>
                <w:szCs w:val="20"/>
              </w:rPr>
              <w:t xml:space="preserve">  </w:t>
            </w:r>
            <w:r w:rsidR="0070258E" w:rsidRPr="00040A0D">
              <w:rPr>
                <w:i/>
                <w:sz w:val="20"/>
                <w:szCs w:val="20"/>
              </w:rPr>
              <w:t>Will</w:t>
            </w:r>
            <w:proofErr w:type="gramEnd"/>
            <w:r w:rsidR="0070258E" w:rsidRPr="00040A0D">
              <w:rPr>
                <w:i/>
                <w:sz w:val="20"/>
                <w:szCs w:val="20"/>
              </w:rPr>
              <w:t xml:space="preserve"> understand the difference between a solid and a broken yellow line on a highway.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70258E" w:rsidTr="00B35A3E">
              <w:trPr>
                <w:trHeight w:val="110"/>
              </w:trPr>
              <w:tc>
                <w:tcPr>
                  <w:tcW w:w="6480" w:type="dxa"/>
                </w:tcPr>
                <w:p w:rsidR="0070258E" w:rsidRPr="00EC4737" w:rsidRDefault="0070258E" w:rsidP="00B35A3E">
                  <w:pPr>
                    <w:pStyle w:val="Enspirebulletedtext"/>
                    <w:numPr>
                      <w:ilvl w:val="0"/>
                      <w:numId w:val="0"/>
                    </w:numPr>
                    <w:jc w:val="center"/>
                    <w:rPr>
                      <w:b/>
                    </w:rPr>
                  </w:pPr>
                  <w:r>
                    <w:rPr>
                      <w:b/>
                    </w:rPr>
                    <w:t>Criteria for Validating a Learning Objective</w:t>
                  </w:r>
                </w:p>
              </w:tc>
              <w:tc>
                <w:tcPr>
                  <w:tcW w:w="1620" w:type="dxa"/>
                </w:tcPr>
                <w:p w:rsidR="0070258E" w:rsidRPr="00EC4737" w:rsidRDefault="0070258E" w:rsidP="00B35A3E">
                  <w:pPr>
                    <w:pStyle w:val="Enspirebulletedtext"/>
                    <w:numPr>
                      <w:ilvl w:val="0"/>
                      <w:numId w:val="0"/>
                    </w:numPr>
                    <w:rPr>
                      <w:b/>
                    </w:rPr>
                  </w:pPr>
                  <w:r>
                    <w:rPr>
                      <w:b/>
                    </w:rPr>
                    <w:t>Yes or No</w:t>
                  </w:r>
                </w:p>
              </w:tc>
            </w:tr>
            <w:tr w:rsidR="0070258E" w:rsidTr="00B35A3E">
              <w:trPr>
                <w:trHeight w:val="110"/>
              </w:trPr>
              <w:tc>
                <w:tcPr>
                  <w:tcW w:w="6480" w:type="dxa"/>
                </w:tcPr>
                <w:p w:rsidR="0070258E" w:rsidRPr="00EC4737" w:rsidRDefault="0070258E" w:rsidP="00B35A3E">
                  <w:pPr>
                    <w:pStyle w:val="Enspirebulletedtext"/>
                    <w:numPr>
                      <w:ilvl w:val="0"/>
                      <w:numId w:val="0"/>
                    </w:numPr>
                  </w:pPr>
                  <w:r w:rsidRPr="00EC4737">
                    <w:t xml:space="preserve">The objective </w:t>
                  </w:r>
                  <w:r w:rsidRPr="00A549C1">
                    <w:rPr>
                      <w:b/>
                    </w:rPr>
                    <w:t>states</w:t>
                  </w:r>
                  <w:r w:rsidRPr="00EC4737">
                    <w:t xml:space="preserve"> or reasonably implies </w:t>
                  </w:r>
                  <w:r>
                    <w:t>the target audience</w:t>
                  </w:r>
                  <w:r w:rsidRPr="00EC4737">
                    <w:t>.</w:t>
                  </w:r>
                </w:p>
              </w:tc>
              <w:tc>
                <w:tcPr>
                  <w:tcW w:w="1620" w:type="dxa"/>
                </w:tcPr>
                <w:p w:rsidR="0070258E" w:rsidRDefault="0070258E" w:rsidP="00B35A3E">
                  <w:pPr>
                    <w:pStyle w:val="Enspirebulletedtext"/>
                    <w:numPr>
                      <w:ilvl w:val="0"/>
                      <w:numId w:val="0"/>
                    </w:numPr>
                  </w:pPr>
                </w:p>
              </w:tc>
            </w:tr>
            <w:tr w:rsidR="0070258E" w:rsidTr="00B35A3E">
              <w:trPr>
                <w:trHeight w:val="110"/>
              </w:trPr>
              <w:tc>
                <w:tcPr>
                  <w:tcW w:w="6480" w:type="dxa"/>
                </w:tcPr>
                <w:p w:rsidR="0070258E" w:rsidRPr="00EC4737" w:rsidRDefault="0070258E" w:rsidP="00B35A3E">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70258E" w:rsidRDefault="0070258E" w:rsidP="00B35A3E">
                  <w:pPr>
                    <w:pStyle w:val="Enspirebulletedtext"/>
                    <w:numPr>
                      <w:ilvl w:val="0"/>
                      <w:numId w:val="0"/>
                    </w:numPr>
                  </w:pPr>
                </w:p>
              </w:tc>
            </w:tr>
            <w:tr w:rsidR="0070258E" w:rsidTr="00B35A3E">
              <w:trPr>
                <w:trHeight w:val="110"/>
              </w:trPr>
              <w:tc>
                <w:tcPr>
                  <w:tcW w:w="6480" w:type="dxa"/>
                </w:tcPr>
                <w:p w:rsidR="0070258E" w:rsidRPr="00EC4737" w:rsidRDefault="0070258E" w:rsidP="00B35A3E">
                  <w:pPr>
                    <w:pStyle w:val="Enspirebulletedtext"/>
                    <w:numPr>
                      <w:ilvl w:val="0"/>
                      <w:numId w:val="0"/>
                    </w:numPr>
                  </w:pPr>
                  <w:r w:rsidRPr="00EC4737">
                    <w:t>The objective describes an object of the action that learners will be expected to demonstrate.</w:t>
                  </w:r>
                </w:p>
              </w:tc>
              <w:tc>
                <w:tcPr>
                  <w:tcW w:w="1620" w:type="dxa"/>
                </w:tcPr>
                <w:p w:rsidR="0070258E" w:rsidRDefault="0070258E" w:rsidP="00B35A3E">
                  <w:pPr>
                    <w:pStyle w:val="Enspirebulletedtext"/>
                    <w:numPr>
                      <w:ilvl w:val="0"/>
                      <w:numId w:val="0"/>
                    </w:numPr>
                  </w:pPr>
                </w:p>
              </w:tc>
            </w:tr>
            <w:tr w:rsidR="0070258E" w:rsidTr="00B35A3E">
              <w:trPr>
                <w:trHeight w:val="110"/>
              </w:trPr>
              <w:tc>
                <w:tcPr>
                  <w:tcW w:w="6480" w:type="dxa"/>
                </w:tcPr>
                <w:p w:rsidR="0070258E" w:rsidRPr="00EC4737" w:rsidRDefault="0070258E" w:rsidP="00B35A3E">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70258E" w:rsidRDefault="0070258E" w:rsidP="00B35A3E">
                  <w:pPr>
                    <w:pStyle w:val="Enspirebulletedtext"/>
                    <w:numPr>
                      <w:ilvl w:val="0"/>
                      <w:numId w:val="0"/>
                    </w:numPr>
                  </w:pPr>
                </w:p>
              </w:tc>
            </w:tr>
            <w:tr w:rsidR="0070258E" w:rsidTr="00B35A3E">
              <w:trPr>
                <w:trHeight w:val="110"/>
              </w:trPr>
              <w:tc>
                <w:tcPr>
                  <w:tcW w:w="6480" w:type="dxa"/>
                </w:tcPr>
                <w:p w:rsidR="0070258E" w:rsidRPr="00EC4737" w:rsidRDefault="0070258E" w:rsidP="00B35A3E">
                  <w:pPr>
                    <w:pStyle w:val="Enspirebulletedtext"/>
                    <w:numPr>
                      <w:ilvl w:val="0"/>
                      <w:numId w:val="0"/>
                    </w:numPr>
                  </w:pPr>
                  <w:r w:rsidRPr="00EC4737">
                    <w:t>The cognitive process involved in demonstrating the learning objective is appropriate for the target audience.</w:t>
                  </w:r>
                </w:p>
              </w:tc>
              <w:tc>
                <w:tcPr>
                  <w:tcW w:w="1620" w:type="dxa"/>
                </w:tcPr>
                <w:p w:rsidR="0070258E" w:rsidRDefault="0070258E" w:rsidP="00B35A3E">
                  <w:pPr>
                    <w:pStyle w:val="Enspirebulletedtext"/>
                    <w:numPr>
                      <w:ilvl w:val="0"/>
                      <w:numId w:val="0"/>
                    </w:numPr>
                  </w:pPr>
                </w:p>
              </w:tc>
            </w:tr>
            <w:tr w:rsidR="0070258E" w:rsidTr="00490D40">
              <w:trPr>
                <w:trHeight w:val="305"/>
              </w:trPr>
              <w:tc>
                <w:tcPr>
                  <w:tcW w:w="6480" w:type="dxa"/>
                </w:tcPr>
                <w:p w:rsidR="0070258E" w:rsidRPr="00EC4737" w:rsidRDefault="0070258E" w:rsidP="00B35A3E">
                  <w:pPr>
                    <w:pStyle w:val="Enspirebulletedtext"/>
                    <w:numPr>
                      <w:ilvl w:val="0"/>
                      <w:numId w:val="0"/>
                    </w:numPr>
                  </w:pPr>
                  <w:r w:rsidRPr="00EC4737">
                    <w:t xml:space="preserve">The object of the learning objective adequately reflects the knowledge dimension of the task. </w:t>
                  </w:r>
                </w:p>
              </w:tc>
              <w:tc>
                <w:tcPr>
                  <w:tcW w:w="1620" w:type="dxa"/>
                </w:tcPr>
                <w:p w:rsidR="0070258E" w:rsidRDefault="0070258E" w:rsidP="00B35A3E">
                  <w:pPr>
                    <w:pStyle w:val="Enspirebulletedtext"/>
                    <w:numPr>
                      <w:ilvl w:val="0"/>
                      <w:numId w:val="0"/>
                    </w:numPr>
                  </w:pPr>
                </w:p>
              </w:tc>
            </w:tr>
          </w:tbl>
          <w:p w:rsidR="0070258E" w:rsidRPr="0070258E" w:rsidRDefault="0070258E" w:rsidP="0070258E">
            <w:pPr>
              <w:rPr>
                <w:i/>
                <w:sz w:val="20"/>
                <w:szCs w:val="20"/>
              </w:rPr>
            </w:pPr>
          </w:p>
        </w:tc>
      </w:tr>
      <w:tr w:rsidR="00490D40" w:rsidRPr="008C36F1" w:rsidTr="00490D40">
        <w:trPr>
          <w:trHeight w:val="1381"/>
        </w:trPr>
        <w:tc>
          <w:tcPr>
            <w:tcW w:w="828" w:type="dxa"/>
          </w:tcPr>
          <w:p w:rsidR="00490D40" w:rsidRDefault="00490D40">
            <w:pPr>
              <w:rPr>
                <w:sz w:val="20"/>
                <w:szCs w:val="20"/>
              </w:rPr>
            </w:pPr>
            <w:r>
              <w:rPr>
                <w:sz w:val="20"/>
                <w:szCs w:val="20"/>
              </w:rPr>
              <w:t>13</w:t>
            </w:r>
          </w:p>
        </w:tc>
        <w:tc>
          <w:tcPr>
            <w:tcW w:w="1710" w:type="dxa"/>
          </w:tcPr>
          <w:p w:rsidR="00490D40" w:rsidRDefault="00490D40">
            <w:pPr>
              <w:rPr>
                <w:sz w:val="20"/>
                <w:szCs w:val="20"/>
              </w:rPr>
            </w:pPr>
            <w:r>
              <w:rPr>
                <w:sz w:val="20"/>
                <w:szCs w:val="20"/>
              </w:rPr>
              <w:t>Understanding</w:t>
            </w:r>
          </w:p>
        </w:tc>
        <w:tc>
          <w:tcPr>
            <w:tcW w:w="10653" w:type="dxa"/>
          </w:tcPr>
          <w:p w:rsidR="00490D40" w:rsidRDefault="00436F3C" w:rsidP="00B26720">
            <w:pPr>
              <w:rPr>
                <w:sz w:val="20"/>
                <w:szCs w:val="20"/>
              </w:rPr>
            </w:pPr>
            <w:r>
              <w:rPr>
                <w:sz w:val="20"/>
                <w:szCs w:val="20"/>
              </w:rPr>
              <w:t>L</w:t>
            </w:r>
            <w:r w:rsidR="00490D40">
              <w:rPr>
                <w:sz w:val="20"/>
                <w:szCs w:val="20"/>
              </w:rPr>
              <w:t xml:space="preserve">abel </w:t>
            </w:r>
            <w:del w:id="56" w:author=" Monika Bustamante" w:date="2012-02-03T14:16:00Z">
              <w:r w:rsidR="00490D40" w:rsidDel="0064387E">
                <w:rPr>
                  <w:sz w:val="20"/>
                  <w:szCs w:val="20"/>
                </w:rPr>
                <w:delText xml:space="preserve">which </w:delText>
              </w:r>
            </w:del>
            <w:r w:rsidR="00490D40">
              <w:rPr>
                <w:sz w:val="20"/>
                <w:szCs w:val="20"/>
              </w:rPr>
              <w:t xml:space="preserve">the terminal </w:t>
            </w:r>
            <w:ins w:id="57" w:author=" Monika Bustamante" w:date="2012-02-03T14:16:00Z">
              <w:r w:rsidR="0064387E">
                <w:rPr>
                  <w:sz w:val="20"/>
                  <w:szCs w:val="20"/>
                </w:rPr>
                <w:t xml:space="preserve">learning </w:t>
              </w:r>
            </w:ins>
            <w:r w:rsidR="00490D40">
              <w:rPr>
                <w:sz w:val="20"/>
                <w:szCs w:val="20"/>
              </w:rPr>
              <w:t>objective (T</w:t>
            </w:r>
            <w:ins w:id="58" w:author=" Monika Bustamante" w:date="2012-02-03T14:16:00Z">
              <w:r w:rsidR="0064387E">
                <w:rPr>
                  <w:sz w:val="20"/>
                  <w:szCs w:val="20"/>
                </w:rPr>
                <w:t>L</w:t>
              </w:r>
            </w:ins>
            <w:r w:rsidR="00490D40">
              <w:rPr>
                <w:sz w:val="20"/>
                <w:szCs w:val="20"/>
              </w:rPr>
              <w:t xml:space="preserve">O) </w:t>
            </w:r>
            <w:ins w:id="59" w:author=" Monika Bustamante" w:date="2012-02-03T14:16:00Z">
              <w:r w:rsidR="0064387E">
                <w:rPr>
                  <w:sz w:val="20"/>
                  <w:szCs w:val="20"/>
                </w:rPr>
                <w:t xml:space="preserve">and </w:t>
              </w:r>
            </w:ins>
            <w:r w:rsidR="00490D40">
              <w:rPr>
                <w:sz w:val="20"/>
                <w:szCs w:val="20"/>
              </w:rPr>
              <w:t xml:space="preserve">the enabling </w:t>
            </w:r>
            <w:ins w:id="60" w:author=" Monika Bustamante" w:date="2012-02-03T14:16:00Z">
              <w:r w:rsidR="0064387E">
                <w:rPr>
                  <w:sz w:val="20"/>
                  <w:szCs w:val="20"/>
                </w:rPr>
                <w:t xml:space="preserve">learning </w:t>
              </w:r>
            </w:ins>
            <w:r w:rsidR="00490D40">
              <w:rPr>
                <w:sz w:val="20"/>
                <w:szCs w:val="20"/>
              </w:rPr>
              <w:t>objective (E</w:t>
            </w:r>
            <w:ins w:id="61" w:author=" Monika Bustamante" w:date="2012-02-03T14:16:00Z">
              <w:r w:rsidR="0064387E">
                <w:rPr>
                  <w:sz w:val="20"/>
                  <w:szCs w:val="20"/>
                </w:rPr>
                <w:t>L</w:t>
              </w:r>
            </w:ins>
            <w:r w:rsidR="00490D40">
              <w:rPr>
                <w:sz w:val="20"/>
                <w:szCs w:val="20"/>
              </w:rPr>
              <w:t>O)</w:t>
            </w:r>
            <w:r>
              <w:rPr>
                <w:sz w:val="20"/>
                <w:szCs w:val="20"/>
              </w:rPr>
              <w:t xml:space="preserve"> </w:t>
            </w:r>
            <w:commentRangeStart w:id="62"/>
            <w:r>
              <w:rPr>
                <w:sz w:val="20"/>
                <w:szCs w:val="20"/>
              </w:rPr>
              <w:t>below</w:t>
            </w:r>
            <w:commentRangeEnd w:id="62"/>
            <w:r w:rsidR="0064387E">
              <w:rPr>
                <w:rStyle w:val="CommentReference"/>
                <w:rFonts w:ascii="Times New Roman" w:eastAsia="Times New Roman" w:hAnsi="Times New Roman"/>
              </w:rPr>
              <w:commentReference w:id="62"/>
            </w:r>
            <w:r w:rsidR="00490D40">
              <w:rPr>
                <w:sz w:val="20"/>
                <w:szCs w:val="20"/>
              </w:rPr>
              <w:t>.</w:t>
            </w:r>
          </w:p>
          <w:p w:rsidR="00490D40" w:rsidRDefault="00490D40" w:rsidP="00490D40">
            <w:pPr>
              <w:rPr>
                <w:sz w:val="20"/>
                <w:szCs w:val="20"/>
              </w:rPr>
            </w:pPr>
          </w:p>
          <w:p w:rsidR="00490D40" w:rsidRPr="00436F3C" w:rsidRDefault="00490D40" w:rsidP="00490D40">
            <w:pPr>
              <w:rPr>
                <w:sz w:val="20"/>
                <w:szCs w:val="20"/>
              </w:rPr>
            </w:pPr>
            <w:r w:rsidRPr="00436F3C">
              <w:rPr>
                <w:sz w:val="20"/>
                <w:szCs w:val="20"/>
                <w:u w:val="single"/>
              </w:rPr>
              <w:t xml:space="preserve">        </w:t>
            </w:r>
            <w:r w:rsidRPr="00436F3C">
              <w:rPr>
                <w:sz w:val="20"/>
                <w:szCs w:val="20"/>
              </w:rPr>
              <w:t>The learner will be able to wirelessly access remote files.</w:t>
            </w:r>
          </w:p>
          <w:p w:rsidR="00490D40" w:rsidRDefault="00490D40" w:rsidP="00490D40">
            <w:pPr>
              <w:rPr>
                <w:sz w:val="20"/>
                <w:szCs w:val="20"/>
                <w:u w:val="single"/>
              </w:rPr>
            </w:pPr>
            <w:r>
              <w:rPr>
                <w:sz w:val="20"/>
                <w:szCs w:val="20"/>
                <w:u w:val="single"/>
              </w:rPr>
              <w:t xml:space="preserve">      </w:t>
            </w:r>
          </w:p>
          <w:p w:rsidR="00490D40" w:rsidRPr="00436F3C" w:rsidRDefault="00490D40" w:rsidP="00490D40">
            <w:pPr>
              <w:rPr>
                <w:sz w:val="20"/>
                <w:szCs w:val="20"/>
              </w:rPr>
            </w:pPr>
            <w:r>
              <w:rPr>
                <w:sz w:val="20"/>
                <w:szCs w:val="20"/>
                <w:u w:val="single"/>
              </w:rPr>
              <w:t xml:space="preserve">        </w:t>
            </w:r>
            <w:r w:rsidRPr="00436F3C">
              <w:rPr>
                <w:sz w:val="20"/>
                <w:szCs w:val="20"/>
              </w:rPr>
              <w:t xml:space="preserve">The learner will be able </w:t>
            </w:r>
            <w:r w:rsidR="00436F3C">
              <w:rPr>
                <w:sz w:val="20"/>
                <w:szCs w:val="20"/>
              </w:rPr>
              <w:t xml:space="preserve">to wirelessly </w:t>
            </w:r>
            <w:r w:rsidRPr="00436F3C">
              <w:rPr>
                <w:sz w:val="20"/>
                <w:szCs w:val="20"/>
              </w:rPr>
              <w:t>connect to the Internet</w:t>
            </w:r>
            <w:r w:rsidR="00436F3C">
              <w:rPr>
                <w:sz w:val="20"/>
                <w:szCs w:val="20"/>
              </w:rPr>
              <w:t>.</w:t>
            </w:r>
            <w:r w:rsidRPr="00436F3C">
              <w:rPr>
                <w:sz w:val="20"/>
                <w:szCs w:val="20"/>
              </w:rPr>
              <w:t xml:space="preserve"> </w:t>
            </w:r>
          </w:p>
        </w:tc>
      </w:tr>
    </w:tbl>
    <w:p w:rsidR="006372BE" w:rsidRDefault="006372BE">
      <w:pPr>
        <w:rPr>
          <w:sz w:val="20"/>
          <w:szCs w:val="20"/>
        </w:rPr>
      </w:pPr>
    </w:p>
    <w:p w:rsidR="00040A0D" w:rsidRPr="008C36F1" w:rsidRDefault="00040A0D">
      <w:pPr>
        <w:rPr>
          <w:sz w:val="20"/>
          <w:szCs w:val="20"/>
        </w:rPr>
      </w:pPr>
      <w:r>
        <w:rPr>
          <w:sz w:val="20"/>
          <w:szCs w:val="20"/>
        </w:rPr>
        <w:t>Chances of scoring a 70% or higher by blind guessing = approx. 1 in 8,670</w:t>
      </w:r>
    </w:p>
    <w:sectPr w:rsidR="00040A0D" w:rsidRPr="008C36F1" w:rsidSect="00081246">
      <w:headerReference w:type="default" r:id="rId8"/>
      <w:pgSz w:w="15840" w:h="12240" w:orient="landscape"/>
      <w:pgMar w:top="720" w:right="1440" w:bottom="72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Monika Bustamante" w:date="2012-02-03T14:04:00Z" w:initials="MVB">
    <w:p w:rsidR="00507AA7" w:rsidRDefault="00507AA7">
      <w:pPr>
        <w:pStyle w:val="CommentText"/>
      </w:pPr>
      <w:r>
        <w:rPr>
          <w:rStyle w:val="CommentReference"/>
        </w:rPr>
        <w:annotationRef/>
      </w:r>
      <w:r>
        <w:t>In Title above (header), should the name of the Module or Lesson be present? It was for Lesson 1.</w:t>
      </w:r>
    </w:p>
  </w:comment>
  <w:comment w:id="41" w:author="SChristian" w:date="2012-01-30T14:53:00Z" w:initials="SC">
    <w:p w:rsidR="00702688" w:rsidRDefault="00702688" w:rsidP="00702688">
      <w:pPr>
        <w:pStyle w:val="CommentText"/>
      </w:pPr>
      <w:r>
        <w:rPr>
          <w:rStyle w:val="CommentReference"/>
        </w:rPr>
        <w:annotationRef/>
      </w:r>
      <w:r>
        <w:t>Provide an example for each cell</w:t>
      </w:r>
      <w:proofErr w:type="gramStart"/>
      <w:r>
        <w:t xml:space="preserve">.  </w:t>
      </w:r>
      <w:proofErr w:type="gramEnd"/>
      <w:r>
        <w:t>This could be in an appendix.</w:t>
      </w:r>
    </w:p>
  </w:comment>
  <w:comment w:id="42" w:author=" Monika Bustamante" w:date="2012-02-03T14:18:00Z" w:initials="MVB">
    <w:p w:rsidR="0064387E" w:rsidRDefault="0064387E">
      <w:pPr>
        <w:pStyle w:val="CommentText"/>
      </w:pPr>
      <w:r>
        <w:rPr>
          <w:rStyle w:val="CommentReference"/>
        </w:rPr>
        <w:annotationRef/>
      </w:r>
      <w:r>
        <w:t xml:space="preserve">Wouldn’t this be the correct answer? Or </w:t>
      </w:r>
      <w:proofErr w:type="spellStart"/>
      <w:r>
        <w:t>C3</w:t>
      </w:r>
      <w:proofErr w:type="spellEnd"/>
      <w:r>
        <w:t xml:space="preserve">? </w:t>
      </w:r>
      <w:proofErr w:type="spellStart"/>
      <w:r>
        <w:t>C4</w:t>
      </w:r>
      <w:proofErr w:type="spellEnd"/>
      <w:r>
        <w:t xml:space="preserve"> seems like the wrong choice.</w:t>
      </w:r>
    </w:p>
  </w:comment>
  <w:comment w:id="43" w:author=" Monika Bustamante" w:date="2012-02-03T14:13:00Z" w:initials="MVB">
    <w:p w:rsidR="00507AA7" w:rsidRDefault="00507AA7">
      <w:pPr>
        <w:pStyle w:val="CommentText"/>
      </w:pPr>
      <w:r>
        <w:rPr>
          <w:rStyle w:val="CommentReference"/>
        </w:rPr>
        <w:annotationRef/>
      </w:r>
      <w:r>
        <w:t>Seems like al</w:t>
      </w:r>
      <w:r w:rsidR="0064387E">
        <w:t xml:space="preserve">l answer options need a closing plural noun – realms? Aspects? </w:t>
      </w:r>
    </w:p>
  </w:comment>
  <w:comment w:id="55" w:author=" Monika Bustamante" w:date="2012-02-03T14:16:00Z" w:initials="MVB">
    <w:p w:rsidR="0064387E" w:rsidRDefault="0064387E">
      <w:pPr>
        <w:pStyle w:val="CommentText"/>
      </w:pPr>
      <w:r>
        <w:rPr>
          <w:rStyle w:val="CommentReference"/>
        </w:rPr>
        <w:annotationRef/>
      </w:r>
      <w:r>
        <w:t>I assume that this option and the one below lack “The student” intentionally. However, I don’t understand how the table below is helpful. It seems like a second part of the exercise rather than an aid, as the prompt implies. Or is the learner supposed to apply the criteria to one of the answer options? This needs to be reviewed.</w:t>
      </w:r>
    </w:p>
  </w:comment>
  <w:comment w:id="62" w:author=" Monika Bustamante" w:date="2012-02-03T14:17:00Z" w:initials="MVB">
    <w:p w:rsidR="0064387E" w:rsidRDefault="0064387E">
      <w:pPr>
        <w:pStyle w:val="CommentText"/>
      </w:pPr>
      <w:r>
        <w:rPr>
          <w:rStyle w:val="CommentReference"/>
        </w:rPr>
        <w:annotationRef/>
      </w:r>
      <w:r>
        <w:t>Answer isn’t given here. Other questions show correct answers.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A48" w:rsidRDefault="00415A48" w:rsidP="008C36F1">
      <w:r>
        <w:separator/>
      </w:r>
    </w:p>
  </w:endnote>
  <w:endnote w:type="continuationSeparator" w:id="0">
    <w:p w:rsidR="00415A48" w:rsidRDefault="00415A48" w:rsidP="008C36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A48" w:rsidRDefault="00415A48" w:rsidP="008C36F1">
      <w:r>
        <w:separator/>
      </w:r>
    </w:p>
  </w:footnote>
  <w:footnote w:type="continuationSeparator" w:id="0">
    <w:p w:rsidR="00415A48" w:rsidRDefault="00415A48" w:rsidP="008C36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6F1" w:rsidRDefault="002375C3" w:rsidP="008C36F1">
    <w:pPr>
      <w:pStyle w:val="Header"/>
      <w:jc w:val="center"/>
      <w:rPr>
        <w:b/>
        <w:sz w:val="20"/>
        <w:szCs w:val="20"/>
      </w:rPr>
    </w:pPr>
    <w:r w:rsidRPr="008C36F1">
      <w:rPr>
        <w:b/>
        <w:sz w:val="20"/>
        <w:szCs w:val="20"/>
      </w:rPr>
      <w:t>Assessment</w:t>
    </w:r>
    <w:ins w:id="63" w:author=" Monika Bustamante" w:date="2012-02-03T14:31:00Z">
      <w:r w:rsidR="00865AB6">
        <w:rPr>
          <w:b/>
          <w:sz w:val="20"/>
          <w:szCs w:val="20"/>
        </w:rPr>
        <w:t>:</w:t>
      </w:r>
    </w:ins>
    <w:r>
      <w:rPr>
        <w:b/>
        <w:sz w:val="20"/>
        <w:szCs w:val="20"/>
      </w:rPr>
      <w:t xml:space="preserve"> </w:t>
    </w:r>
    <w:r w:rsidR="00862FD7" w:rsidRPr="002375C3">
      <w:rPr>
        <w:b/>
        <w:sz w:val="20"/>
        <w:szCs w:val="20"/>
      </w:rPr>
      <w:t>Module</w:t>
    </w:r>
    <w:ins w:id="64" w:author=" Monika Bustamante" w:date="2012-02-03T14:30:00Z">
      <w:r w:rsidR="00865AB6">
        <w:rPr>
          <w:b/>
          <w:sz w:val="20"/>
          <w:szCs w:val="20"/>
        </w:rPr>
        <w:t xml:space="preserve"> </w:t>
      </w:r>
    </w:ins>
    <w:r w:rsidRPr="002375C3">
      <w:rPr>
        <w:b/>
        <w:sz w:val="20"/>
        <w:szCs w:val="20"/>
      </w:rPr>
      <w:t>2</w:t>
    </w:r>
    <w:del w:id="65" w:author=" Monika Bustamante" w:date="2012-02-03T14:30:00Z">
      <w:r w:rsidR="00862FD7" w:rsidRPr="002375C3" w:rsidDel="00865AB6">
        <w:rPr>
          <w:b/>
          <w:sz w:val="20"/>
          <w:szCs w:val="20"/>
        </w:rPr>
        <w:delText xml:space="preserve"> </w:delText>
      </w:r>
    </w:del>
    <w:r w:rsidR="00862FD7" w:rsidRPr="002375C3">
      <w:rPr>
        <w:b/>
        <w:sz w:val="20"/>
        <w:szCs w:val="20"/>
      </w:rPr>
      <w:t>/Lesson</w:t>
    </w:r>
    <w:ins w:id="66" w:author=" Monika Bustamante" w:date="2012-02-03T14:30:00Z">
      <w:r w:rsidR="00865AB6">
        <w:rPr>
          <w:b/>
          <w:sz w:val="20"/>
          <w:szCs w:val="20"/>
        </w:rPr>
        <w:t xml:space="preserve"> </w:t>
      </w:r>
    </w:ins>
    <w:r w:rsidRPr="002375C3">
      <w:rPr>
        <w:b/>
        <w:sz w:val="20"/>
        <w:szCs w:val="20"/>
      </w:rPr>
      <w:t>2</w:t>
    </w:r>
    <w:del w:id="67" w:author=" Monika Bustamante" w:date="2012-02-03T14:30:00Z">
      <w:r w:rsidR="00862FD7" w:rsidDel="00865AB6">
        <w:rPr>
          <w:sz w:val="20"/>
          <w:szCs w:val="20"/>
        </w:rPr>
        <w:delText xml:space="preserve"> </w:delText>
      </w:r>
    </w:del>
    <w:r w:rsidR="00862FD7" w:rsidRPr="00865AB6">
      <w:rPr>
        <w:b/>
        <w:sz w:val="20"/>
        <w:szCs w:val="20"/>
        <w:rPrChange w:id="68" w:author=" Monika Bustamante" w:date="2012-02-03T14:30:00Z">
          <w:rPr>
            <w:sz w:val="20"/>
            <w:szCs w:val="20"/>
          </w:rPr>
        </w:rPrChange>
      </w:rPr>
      <w:t>:</w:t>
    </w:r>
    <w:r w:rsidR="00862FD7">
      <w:rPr>
        <w:sz w:val="20"/>
        <w:szCs w:val="20"/>
      </w:rPr>
      <w:t xml:space="preserve"> </w:t>
    </w:r>
    <w:del w:id="69" w:author=" Monika Bustamante" w:date="2012-02-03T14:30:00Z">
      <w:r w:rsidR="00862FD7" w:rsidDel="00865AB6">
        <w:rPr>
          <w:sz w:val="20"/>
          <w:szCs w:val="20"/>
        </w:rPr>
        <w:delText xml:space="preserve"> </w:delText>
      </w:r>
    </w:del>
    <w:r w:rsidRPr="002375C3">
      <w:rPr>
        <w:i/>
        <w:sz w:val="20"/>
        <w:szCs w:val="20"/>
      </w:rPr>
      <w:t xml:space="preserve">Learning </w:t>
    </w:r>
    <w:r w:rsidR="00862FD7">
      <w:rPr>
        <w:i/>
        <w:sz w:val="20"/>
        <w:szCs w:val="20"/>
      </w:rPr>
      <w:t>Objectives</w:t>
    </w:r>
  </w:p>
  <w:p w:rsidR="00436F3C" w:rsidRPr="002375C3" w:rsidRDefault="008C36F1" w:rsidP="00436F3C">
    <w:pPr>
      <w:pStyle w:val="Header"/>
      <w:jc w:val="center"/>
      <w:rPr>
        <w:b/>
        <w:sz w:val="20"/>
        <w:szCs w:val="20"/>
      </w:rPr>
    </w:pPr>
    <w:r>
      <w:rPr>
        <w:b/>
        <w:sz w:val="20"/>
        <w:szCs w:val="20"/>
      </w:rPr>
      <w:t xml:space="preserve">  TLO</w:t>
    </w:r>
    <w:ins w:id="70" w:author=" Monika Bustamante" w:date="2012-02-03T14:30:00Z">
      <w:r w:rsidR="00865AB6">
        <w:rPr>
          <w:b/>
          <w:sz w:val="20"/>
          <w:szCs w:val="20"/>
        </w:rPr>
        <w:t>:</w:t>
      </w:r>
    </w:ins>
    <w:del w:id="71" w:author=" Monika Bustamante" w:date="2012-02-03T14:30:00Z">
      <w:r w:rsidR="00862FD7" w:rsidDel="00865AB6">
        <w:rPr>
          <w:b/>
          <w:sz w:val="20"/>
          <w:szCs w:val="20"/>
        </w:rPr>
        <w:delText xml:space="preserve">  </w:delText>
      </w:r>
    </w:del>
    <w:r w:rsidR="00862FD7" w:rsidRPr="002375C3">
      <w:rPr>
        <w:b/>
        <w:sz w:val="20"/>
        <w:szCs w:val="20"/>
      </w:rPr>
      <w:t xml:space="preserve"> </w:t>
    </w:r>
    <w:r w:rsidR="002375C3" w:rsidRPr="002375C3">
      <w:rPr>
        <w:sz w:val="20"/>
        <w:szCs w:val="20"/>
      </w:rPr>
      <w:t xml:space="preserve">Produce a set of learning objectives for a selected learning asset based on </w:t>
    </w:r>
    <w:del w:id="72" w:author=" Monika Bustamante" w:date="2012-02-03T14:03:00Z">
      <w:r w:rsidR="002375C3" w:rsidRPr="002375C3" w:rsidDel="00507AA7">
        <w:rPr>
          <w:sz w:val="20"/>
          <w:szCs w:val="20"/>
        </w:rPr>
        <w:delText xml:space="preserve">analysis </w:delText>
      </w:r>
    </w:del>
    <w:ins w:id="73" w:author=" Monika Bustamante" w:date="2012-02-03T14:03:00Z">
      <w:r w:rsidR="00507AA7">
        <w:rPr>
          <w:sz w:val="20"/>
          <w:szCs w:val="20"/>
        </w:rPr>
        <w:t>A</w:t>
      </w:r>
      <w:r w:rsidR="00507AA7" w:rsidRPr="002375C3">
        <w:rPr>
          <w:sz w:val="20"/>
          <w:szCs w:val="20"/>
        </w:rPr>
        <w:t xml:space="preserve">nalysis </w:t>
      </w:r>
    </w:ins>
    <w:r w:rsidR="002375C3" w:rsidRPr="002375C3">
      <w:rPr>
        <w:sz w:val="20"/>
        <w:szCs w:val="20"/>
      </w:rPr>
      <w:t>phase data.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2472"/>
    <w:multiLevelType w:val="hybridMultilevel"/>
    <w:tmpl w:val="A2E8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5103"/>
    <w:multiLevelType w:val="hybridMultilevel"/>
    <w:tmpl w:val="B0BC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36752"/>
    <w:multiLevelType w:val="hybridMultilevel"/>
    <w:tmpl w:val="3104E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4">
    <w:nsid w:val="2FD7180A"/>
    <w:multiLevelType w:val="hybridMultilevel"/>
    <w:tmpl w:val="6AD01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77F06"/>
    <w:multiLevelType w:val="hybridMultilevel"/>
    <w:tmpl w:val="A2E8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44CD8"/>
    <w:multiLevelType w:val="hybridMultilevel"/>
    <w:tmpl w:val="828E1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2D27C2"/>
    <w:multiLevelType w:val="hybridMultilevel"/>
    <w:tmpl w:val="F3000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86D08"/>
    <w:multiLevelType w:val="hybridMultilevel"/>
    <w:tmpl w:val="09D6A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CF20D6"/>
    <w:multiLevelType w:val="hybridMultilevel"/>
    <w:tmpl w:val="B24C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86A20"/>
    <w:multiLevelType w:val="hybridMultilevel"/>
    <w:tmpl w:val="B6542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0342F"/>
    <w:multiLevelType w:val="hybridMultilevel"/>
    <w:tmpl w:val="93D0F54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233EC"/>
    <w:multiLevelType w:val="hybridMultilevel"/>
    <w:tmpl w:val="F8C67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8"/>
  </w:num>
  <w:num w:numId="5">
    <w:abstractNumId w:val="0"/>
  </w:num>
  <w:num w:numId="6">
    <w:abstractNumId w:val="5"/>
  </w:num>
  <w:num w:numId="7">
    <w:abstractNumId w:val="6"/>
  </w:num>
  <w:num w:numId="8">
    <w:abstractNumId w:val="1"/>
  </w:num>
  <w:num w:numId="9">
    <w:abstractNumId w:val="10"/>
  </w:num>
  <w:num w:numId="10">
    <w:abstractNumId w:val="7"/>
  </w:num>
  <w:num w:numId="11">
    <w:abstractNumId w:val="12"/>
  </w:num>
  <w:num w:numId="12">
    <w:abstractNumId w:val="3"/>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D4332"/>
    <w:rsid w:val="000001AA"/>
    <w:rsid w:val="000253F6"/>
    <w:rsid w:val="00040A0D"/>
    <w:rsid w:val="000612C3"/>
    <w:rsid w:val="00073F76"/>
    <w:rsid w:val="000761B3"/>
    <w:rsid w:val="00081246"/>
    <w:rsid w:val="00081357"/>
    <w:rsid w:val="00097A1A"/>
    <w:rsid w:val="000A79E5"/>
    <w:rsid w:val="00100421"/>
    <w:rsid w:val="00105B9C"/>
    <w:rsid w:val="001231BF"/>
    <w:rsid w:val="001365B2"/>
    <w:rsid w:val="00144165"/>
    <w:rsid w:val="00154FCF"/>
    <w:rsid w:val="00156A00"/>
    <w:rsid w:val="00176B46"/>
    <w:rsid w:val="0018240C"/>
    <w:rsid w:val="001A07B8"/>
    <w:rsid w:val="001A07F6"/>
    <w:rsid w:val="001A7837"/>
    <w:rsid w:val="001B10C0"/>
    <w:rsid w:val="001C30FD"/>
    <w:rsid w:val="001C5683"/>
    <w:rsid w:val="001D359F"/>
    <w:rsid w:val="001F771D"/>
    <w:rsid w:val="00214819"/>
    <w:rsid w:val="002366F4"/>
    <w:rsid w:val="002375C3"/>
    <w:rsid w:val="00242949"/>
    <w:rsid w:val="00260997"/>
    <w:rsid w:val="0027468E"/>
    <w:rsid w:val="002908B8"/>
    <w:rsid w:val="00293298"/>
    <w:rsid w:val="00296AA1"/>
    <w:rsid w:val="002B1CD4"/>
    <w:rsid w:val="002C6DBE"/>
    <w:rsid w:val="002D4255"/>
    <w:rsid w:val="002D4332"/>
    <w:rsid w:val="002D5094"/>
    <w:rsid w:val="002F24DE"/>
    <w:rsid w:val="002F5B7A"/>
    <w:rsid w:val="00300233"/>
    <w:rsid w:val="00302931"/>
    <w:rsid w:val="00303E1E"/>
    <w:rsid w:val="00304F73"/>
    <w:rsid w:val="00307479"/>
    <w:rsid w:val="0035019D"/>
    <w:rsid w:val="003952C6"/>
    <w:rsid w:val="003B4B4C"/>
    <w:rsid w:val="003B7C47"/>
    <w:rsid w:val="003C2A57"/>
    <w:rsid w:val="003D1526"/>
    <w:rsid w:val="00415A48"/>
    <w:rsid w:val="00436F3C"/>
    <w:rsid w:val="00451EB6"/>
    <w:rsid w:val="004832B5"/>
    <w:rsid w:val="00485957"/>
    <w:rsid w:val="00490D40"/>
    <w:rsid w:val="00495133"/>
    <w:rsid w:val="0049731A"/>
    <w:rsid w:val="004A1F2A"/>
    <w:rsid w:val="004B6C48"/>
    <w:rsid w:val="004D098A"/>
    <w:rsid w:val="004D4E59"/>
    <w:rsid w:val="00507AA7"/>
    <w:rsid w:val="00531C40"/>
    <w:rsid w:val="00542D53"/>
    <w:rsid w:val="005603C9"/>
    <w:rsid w:val="00567C88"/>
    <w:rsid w:val="00593518"/>
    <w:rsid w:val="00597382"/>
    <w:rsid w:val="005B338E"/>
    <w:rsid w:val="005B526E"/>
    <w:rsid w:val="005D2A28"/>
    <w:rsid w:val="00600646"/>
    <w:rsid w:val="00631DE9"/>
    <w:rsid w:val="00635E37"/>
    <w:rsid w:val="006372BE"/>
    <w:rsid w:val="00642569"/>
    <w:rsid w:val="0064387E"/>
    <w:rsid w:val="00650FEF"/>
    <w:rsid w:val="00674149"/>
    <w:rsid w:val="0067613B"/>
    <w:rsid w:val="006773DE"/>
    <w:rsid w:val="00690269"/>
    <w:rsid w:val="006A320E"/>
    <w:rsid w:val="006A7E63"/>
    <w:rsid w:val="006B0956"/>
    <w:rsid w:val="006B286C"/>
    <w:rsid w:val="006C17FC"/>
    <w:rsid w:val="006D407F"/>
    <w:rsid w:val="006D58CE"/>
    <w:rsid w:val="006E2322"/>
    <w:rsid w:val="0070258E"/>
    <w:rsid w:val="00702688"/>
    <w:rsid w:val="00704278"/>
    <w:rsid w:val="007337D4"/>
    <w:rsid w:val="00733EEB"/>
    <w:rsid w:val="00764DAE"/>
    <w:rsid w:val="00767544"/>
    <w:rsid w:val="007967F1"/>
    <w:rsid w:val="007C33A0"/>
    <w:rsid w:val="007D05B6"/>
    <w:rsid w:val="007D42A8"/>
    <w:rsid w:val="007D5898"/>
    <w:rsid w:val="00806485"/>
    <w:rsid w:val="00807C56"/>
    <w:rsid w:val="008455C0"/>
    <w:rsid w:val="00862FD7"/>
    <w:rsid w:val="008650C1"/>
    <w:rsid w:val="00865AB6"/>
    <w:rsid w:val="008679F3"/>
    <w:rsid w:val="00880AC1"/>
    <w:rsid w:val="00895F2B"/>
    <w:rsid w:val="008C1ACB"/>
    <w:rsid w:val="008C1B0F"/>
    <w:rsid w:val="008C36F1"/>
    <w:rsid w:val="008C6511"/>
    <w:rsid w:val="008D6AE2"/>
    <w:rsid w:val="008F1D35"/>
    <w:rsid w:val="008F2094"/>
    <w:rsid w:val="008F4D24"/>
    <w:rsid w:val="008F6172"/>
    <w:rsid w:val="00931A77"/>
    <w:rsid w:val="009509DB"/>
    <w:rsid w:val="00950B98"/>
    <w:rsid w:val="00984B94"/>
    <w:rsid w:val="009B4A02"/>
    <w:rsid w:val="009D7A3C"/>
    <w:rsid w:val="009E28FC"/>
    <w:rsid w:val="00A06AAA"/>
    <w:rsid w:val="00A42C6C"/>
    <w:rsid w:val="00A675C7"/>
    <w:rsid w:val="00A708AE"/>
    <w:rsid w:val="00AA4BD1"/>
    <w:rsid w:val="00AE4C5F"/>
    <w:rsid w:val="00AF3DD5"/>
    <w:rsid w:val="00B26720"/>
    <w:rsid w:val="00B40178"/>
    <w:rsid w:val="00B425E3"/>
    <w:rsid w:val="00B71466"/>
    <w:rsid w:val="00B954D1"/>
    <w:rsid w:val="00BA18A7"/>
    <w:rsid w:val="00BA1B58"/>
    <w:rsid w:val="00BB4E00"/>
    <w:rsid w:val="00BE46DC"/>
    <w:rsid w:val="00C15C57"/>
    <w:rsid w:val="00C24AC8"/>
    <w:rsid w:val="00C422A7"/>
    <w:rsid w:val="00C57B03"/>
    <w:rsid w:val="00C57D5E"/>
    <w:rsid w:val="00C73EE2"/>
    <w:rsid w:val="00C83874"/>
    <w:rsid w:val="00C95E0E"/>
    <w:rsid w:val="00CA02E1"/>
    <w:rsid w:val="00CA2FBE"/>
    <w:rsid w:val="00CB5B6A"/>
    <w:rsid w:val="00CD181E"/>
    <w:rsid w:val="00CE6B86"/>
    <w:rsid w:val="00D006E8"/>
    <w:rsid w:val="00D0589F"/>
    <w:rsid w:val="00D1057C"/>
    <w:rsid w:val="00D27A46"/>
    <w:rsid w:val="00D45E30"/>
    <w:rsid w:val="00D60794"/>
    <w:rsid w:val="00D9241F"/>
    <w:rsid w:val="00D94A6B"/>
    <w:rsid w:val="00D9578F"/>
    <w:rsid w:val="00D96C6C"/>
    <w:rsid w:val="00DA311F"/>
    <w:rsid w:val="00DC4465"/>
    <w:rsid w:val="00DD6209"/>
    <w:rsid w:val="00DD6D7B"/>
    <w:rsid w:val="00E0309B"/>
    <w:rsid w:val="00E21213"/>
    <w:rsid w:val="00E3431E"/>
    <w:rsid w:val="00E4147C"/>
    <w:rsid w:val="00E43411"/>
    <w:rsid w:val="00E4529D"/>
    <w:rsid w:val="00E63851"/>
    <w:rsid w:val="00E6503E"/>
    <w:rsid w:val="00EA7623"/>
    <w:rsid w:val="00EC4246"/>
    <w:rsid w:val="00ED586E"/>
    <w:rsid w:val="00EE0798"/>
    <w:rsid w:val="00EF3107"/>
    <w:rsid w:val="00F01B68"/>
    <w:rsid w:val="00F2691A"/>
    <w:rsid w:val="00F377C1"/>
    <w:rsid w:val="00F5121E"/>
    <w:rsid w:val="00F57315"/>
    <w:rsid w:val="00F70408"/>
    <w:rsid w:val="00F7644E"/>
    <w:rsid w:val="00F77065"/>
    <w:rsid w:val="00FC3F07"/>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table" w:styleId="TableGrid">
    <w:name w:val="Table Grid"/>
    <w:basedOn w:val="TableNormal"/>
    <w:uiPriority w:val="59"/>
    <w:rsid w:val="008C3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36F1"/>
    <w:pPr>
      <w:tabs>
        <w:tab w:val="center" w:pos="4680"/>
        <w:tab w:val="right" w:pos="9360"/>
      </w:tabs>
    </w:pPr>
  </w:style>
  <w:style w:type="character" w:customStyle="1" w:styleId="HeaderChar">
    <w:name w:val="Header Char"/>
    <w:basedOn w:val="DefaultParagraphFont"/>
    <w:link w:val="Header"/>
    <w:uiPriority w:val="99"/>
    <w:semiHidden/>
    <w:rsid w:val="008C36F1"/>
    <w:rPr>
      <w:sz w:val="24"/>
      <w:szCs w:val="24"/>
    </w:rPr>
  </w:style>
  <w:style w:type="paragraph" w:styleId="Footer">
    <w:name w:val="footer"/>
    <w:basedOn w:val="Normal"/>
    <w:link w:val="FooterChar"/>
    <w:uiPriority w:val="99"/>
    <w:semiHidden/>
    <w:unhideWhenUsed/>
    <w:rsid w:val="008C36F1"/>
    <w:pPr>
      <w:tabs>
        <w:tab w:val="center" w:pos="4680"/>
        <w:tab w:val="right" w:pos="9360"/>
      </w:tabs>
    </w:pPr>
  </w:style>
  <w:style w:type="character" w:customStyle="1" w:styleId="FooterChar">
    <w:name w:val="Footer Char"/>
    <w:basedOn w:val="DefaultParagraphFont"/>
    <w:link w:val="Footer"/>
    <w:uiPriority w:val="99"/>
    <w:semiHidden/>
    <w:rsid w:val="008C36F1"/>
    <w:rPr>
      <w:sz w:val="24"/>
      <w:szCs w:val="24"/>
    </w:rPr>
  </w:style>
  <w:style w:type="paragraph" w:styleId="ListParagraph">
    <w:name w:val="List Paragraph"/>
    <w:basedOn w:val="Normal"/>
    <w:uiPriority w:val="72"/>
    <w:qFormat/>
    <w:rsid w:val="00862FD7"/>
    <w:pPr>
      <w:ind w:left="720"/>
      <w:contextualSpacing/>
    </w:pPr>
  </w:style>
  <w:style w:type="paragraph" w:styleId="CommentText">
    <w:name w:val="annotation text"/>
    <w:basedOn w:val="Normal"/>
    <w:link w:val="CommentTextChar"/>
    <w:uiPriority w:val="99"/>
    <w:semiHidden/>
    <w:rsid w:val="00702688"/>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rsid w:val="00702688"/>
    <w:rPr>
      <w:rFonts w:ascii="Times New Roman" w:eastAsia="Times New Roman" w:hAnsi="Times New Roman"/>
    </w:rPr>
  </w:style>
  <w:style w:type="paragraph" w:customStyle="1" w:styleId="Enspirebulletedtext">
    <w:name w:val="Enspire bulleted text"/>
    <w:basedOn w:val="Normal"/>
    <w:uiPriority w:val="99"/>
    <w:rsid w:val="00702688"/>
    <w:pPr>
      <w:numPr>
        <w:numId w:val="10"/>
      </w:numPr>
      <w:spacing w:after="100"/>
    </w:pPr>
    <w:rPr>
      <w:rFonts w:eastAsia="Times New Roman"/>
      <w:sz w:val="20"/>
    </w:rPr>
  </w:style>
  <w:style w:type="character" w:styleId="CommentReference">
    <w:name w:val="annotation reference"/>
    <w:basedOn w:val="DefaultParagraphFont"/>
    <w:uiPriority w:val="99"/>
    <w:semiHidden/>
    <w:rsid w:val="00702688"/>
    <w:rPr>
      <w:rFonts w:cs="Times New Roman"/>
      <w:sz w:val="16"/>
      <w:szCs w:val="16"/>
    </w:rPr>
  </w:style>
  <w:style w:type="paragraph" w:styleId="BalloonText">
    <w:name w:val="Balloon Text"/>
    <w:basedOn w:val="Normal"/>
    <w:link w:val="BalloonTextChar"/>
    <w:uiPriority w:val="99"/>
    <w:semiHidden/>
    <w:unhideWhenUsed/>
    <w:rsid w:val="00702688"/>
    <w:rPr>
      <w:rFonts w:ascii="Tahoma" w:hAnsi="Tahoma" w:cs="Tahoma"/>
      <w:sz w:val="16"/>
      <w:szCs w:val="16"/>
    </w:rPr>
  </w:style>
  <w:style w:type="character" w:customStyle="1" w:styleId="BalloonTextChar">
    <w:name w:val="Balloon Text Char"/>
    <w:basedOn w:val="DefaultParagraphFont"/>
    <w:link w:val="BalloonText"/>
    <w:uiPriority w:val="99"/>
    <w:semiHidden/>
    <w:rsid w:val="007026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07AA7"/>
    <w:rPr>
      <w:rFonts w:ascii="Arial" w:eastAsia="Cambria" w:hAnsi="Arial"/>
      <w:b/>
      <w:bCs/>
    </w:rPr>
  </w:style>
  <w:style w:type="character" w:customStyle="1" w:styleId="CommentSubjectChar">
    <w:name w:val="Comment Subject Char"/>
    <w:basedOn w:val="CommentTextChar"/>
    <w:link w:val="CommentSubject"/>
    <w:uiPriority w:val="99"/>
    <w:semiHidden/>
    <w:rsid w:val="00507AA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ropbox\Enspire%20Documents%20DOD%20project\Deliverables\Due%20friday%20feb.%203rd\Assesements\Assessment_Mod.2_Lesson2_cwc_01_30_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Assessment_Mod.2_Lesson2_cwc_01_30_12.dotx</Template>
  <TotalTime>15</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 Monika Bustamante</cp:lastModifiedBy>
  <cp:revision>3</cp:revision>
  <dcterms:created xsi:type="dcterms:W3CDTF">2012-02-03T20:19:00Z</dcterms:created>
  <dcterms:modified xsi:type="dcterms:W3CDTF">2012-02-03T23:18:00Z</dcterms:modified>
</cp:coreProperties>
</file>