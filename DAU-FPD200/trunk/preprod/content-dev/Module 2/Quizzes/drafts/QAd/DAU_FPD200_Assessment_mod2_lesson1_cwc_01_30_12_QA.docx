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38"/>
        <w:gridCol w:w="2160"/>
        <w:gridCol w:w="10278"/>
      </w:tblGrid>
      <w:tr w:rsidR="008C36F1" w:rsidRPr="008C36F1" w:rsidTr="004C6378">
        <w:tc>
          <w:tcPr>
            <w:tcW w:w="738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2160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278" w:type="dxa"/>
          </w:tcPr>
          <w:p w:rsidR="008C36F1" w:rsidRPr="004C6378" w:rsidRDefault="008C36F1">
            <w:pPr>
              <w:rPr>
                <w:b/>
                <w:sz w:val="20"/>
                <w:szCs w:val="20"/>
              </w:rPr>
            </w:pPr>
            <w:r w:rsidRPr="004C6378">
              <w:rPr>
                <w:b/>
                <w:sz w:val="20"/>
                <w:szCs w:val="20"/>
              </w:rPr>
              <w:t>Assessment item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of the following are the major components </w:t>
            </w:r>
            <w:del w:id="0" w:author=" Monika Bustamante" w:date="2012-02-03T13:31:00Z">
              <w:r w:rsidDel="00EA4DB1">
                <w:rPr>
                  <w:sz w:val="20"/>
                  <w:szCs w:val="20"/>
                </w:rPr>
                <w:delText xml:space="preserve">in </w:delText>
              </w:r>
            </w:del>
            <w:ins w:id="1" w:author=" Monika Bustamante" w:date="2012-02-03T13:31:00Z">
              <w:r w:rsidR="00EA4DB1">
                <w:rPr>
                  <w:sz w:val="20"/>
                  <w:szCs w:val="20"/>
                </w:rPr>
                <w:t>of</w:t>
              </w:r>
              <w:r w:rsidR="00EA4DB1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t</w:t>
            </w:r>
            <w:r w:rsidR="004C6378">
              <w:rPr>
                <w:sz w:val="20"/>
                <w:szCs w:val="20"/>
              </w:rPr>
              <w:t xml:space="preserve">he Analysis phase of the ADDIE </w:t>
            </w:r>
            <w:r w:rsidR="006453B4">
              <w:rPr>
                <w:sz w:val="20"/>
                <w:szCs w:val="20"/>
              </w:rPr>
              <w:t>model</w:t>
            </w:r>
            <w:r>
              <w:rPr>
                <w:sz w:val="20"/>
                <w:szCs w:val="20"/>
              </w:rPr>
              <w:t>?</w:t>
            </w:r>
            <w:r w:rsidR="004C6378">
              <w:rPr>
                <w:sz w:val="20"/>
                <w:szCs w:val="20"/>
              </w:rPr>
              <w:t xml:space="preserve"> </w:t>
            </w:r>
          </w:p>
          <w:p w:rsid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Objectives analysis, job task analysis, and needs analysis</w:t>
            </w:r>
          </w:p>
          <w:p w:rsid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Objectives analysis, needs analysis, and learner analysis</w:t>
            </w:r>
          </w:p>
          <w:p w:rsidR="004C6378" w:rsidRP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4C6378">
              <w:rPr>
                <w:sz w:val="20"/>
                <w:szCs w:val="20"/>
                <w:highlight w:val="yellow"/>
              </w:rPr>
              <w:t>Needs analysis, job task analysis, and learner analysis</w:t>
            </w:r>
          </w:p>
          <w:p w:rsidR="004C6378" w:rsidRPr="004C6378" w:rsidRDefault="004C6378" w:rsidP="004C637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Learner analysis, job task analysis and objectives analysis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4C63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6453B4" w:rsidRPr="006453B4" w:rsidRDefault="00CD41C1" w:rsidP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453B4">
              <w:rPr>
                <w:sz w:val="20"/>
                <w:szCs w:val="20"/>
              </w:rPr>
              <w:t xml:space="preserve">he </w:t>
            </w:r>
            <w:del w:id="2" w:author=" Monika Bustamante" w:date="2012-02-03T13:50:00Z">
              <w:r w:rsidR="006453B4" w:rsidDel="00EA4DB1">
                <w:rPr>
                  <w:sz w:val="20"/>
                  <w:szCs w:val="20"/>
                </w:rPr>
                <w:delText>an</w:delText>
              </w:r>
              <w:r w:rsidDel="00EA4DB1">
                <w:rPr>
                  <w:sz w:val="20"/>
                  <w:szCs w:val="20"/>
                </w:rPr>
                <w:delText xml:space="preserve">alysis </w:delText>
              </w:r>
            </w:del>
            <w:ins w:id="3" w:author=" Monika Bustamante" w:date="2012-02-03T13:50:00Z">
              <w:r w:rsidR="00EA4DB1">
                <w:rPr>
                  <w:sz w:val="20"/>
                  <w:szCs w:val="20"/>
                </w:rPr>
                <w:t>A</w:t>
              </w:r>
              <w:r w:rsidR="00EA4DB1">
                <w:rPr>
                  <w:sz w:val="20"/>
                  <w:szCs w:val="20"/>
                </w:rPr>
                <w:t xml:space="preserve">nalysis </w:t>
              </w:r>
            </w:ins>
            <w:r>
              <w:rPr>
                <w:sz w:val="20"/>
                <w:szCs w:val="20"/>
              </w:rPr>
              <w:t>phase of the ADDIE model:</w:t>
            </w:r>
            <w:r w:rsidR="004C6378">
              <w:rPr>
                <w:sz w:val="20"/>
                <w:szCs w:val="20"/>
              </w:rPr>
              <w:t xml:space="preserve"> </w:t>
            </w:r>
          </w:p>
          <w:p w:rsidR="00CD41C1" w:rsidRDefault="00CD41C1" w:rsidP="00CD41C1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Pr="00CD41C1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 ___F </w:t>
            </w:r>
            <w:r w:rsidR="00122F12" w:rsidRPr="00CD41C1">
              <w:rPr>
                <w:sz w:val="20"/>
                <w:szCs w:val="20"/>
              </w:rPr>
              <w:t>Determin</w:t>
            </w:r>
            <w:r>
              <w:rPr>
                <w:sz w:val="20"/>
                <w:szCs w:val="20"/>
              </w:rPr>
              <w:t>es</w:t>
            </w:r>
            <w:r w:rsidR="00122F12" w:rsidRPr="00CD41C1">
              <w:rPr>
                <w:sz w:val="20"/>
                <w:szCs w:val="20"/>
              </w:rPr>
              <w:t xml:space="preserve"> a valid need for instruction, the goals</w:t>
            </w:r>
            <w:r w:rsidRPr="00CD41C1">
              <w:rPr>
                <w:sz w:val="20"/>
                <w:szCs w:val="20"/>
              </w:rPr>
              <w:t>/needs</w:t>
            </w:r>
            <w:r w:rsidR="00122F12" w:rsidRPr="00CD41C1">
              <w:rPr>
                <w:sz w:val="20"/>
                <w:szCs w:val="20"/>
              </w:rPr>
              <w:t xml:space="preserve"> of instruction</w:t>
            </w:r>
            <w:r w:rsidRPr="00CD41C1">
              <w:rPr>
                <w:sz w:val="20"/>
                <w:szCs w:val="20"/>
              </w:rPr>
              <w:t>,</w:t>
            </w:r>
            <w:r w:rsidR="00122F12" w:rsidRPr="00CD41C1">
              <w:rPr>
                <w:sz w:val="20"/>
                <w:szCs w:val="20"/>
              </w:rPr>
              <w:t xml:space="preserve"> and the means of instructional </w:t>
            </w:r>
            <w:r>
              <w:rPr>
                <w:sz w:val="20"/>
                <w:szCs w:val="20"/>
              </w:rPr>
              <w:tab/>
            </w:r>
            <w:r w:rsidR="00122F12" w:rsidRPr="00CD41C1">
              <w:rPr>
                <w:sz w:val="20"/>
                <w:szCs w:val="20"/>
              </w:rPr>
              <w:t>delivery.</w:t>
            </w:r>
          </w:p>
          <w:p w:rsidR="00122F12" w:rsidRDefault="00CD41C1" w:rsidP="00CD41C1">
            <w:pPr>
              <w:tabs>
                <w:tab w:val="left" w:pos="1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r w:rsidRPr="00CD41C1">
              <w:rPr>
                <w:sz w:val="20"/>
                <w:szCs w:val="20"/>
                <w:highlight w:val="yellow"/>
              </w:rPr>
              <w:t>T</w:t>
            </w:r>
            <w:r>
              <w:rPr>
                <w:sz w:val="20"/>
                <w:szCs w:val="20"/>
              </w:rPr>
              <w:t xml:space="preserve">___F </w:t>
            </w:r>
            <w:r w:rsidR="00122F12" w:rsidRPr="00CD41C1">
              <w:rPr>
                <w:sz w:val="20"/>
                <w:szCs w:val="20"/>
              </w:rPr>
              <w:t>Determin</w:t>
            </w:r>
            <w:r>
              <w:rPr>
                <w:sz w:val="20"/>
                <w:szCs w:val="20"/>
              </w:rPr>
              <w:t>es</w:t>
            </w:r>
            <w:r w:rsidR="00122F12" w:rsidRPr="00CD41C1">
              <w:rPr>
                <w:sz w:val="20"/>
                <w:szCs w:val="20"/>
              </w:rPr>
              <w:t xml:space="preserve"> learner characteristics, resources, and the difference between learners’ current and </w:t>
            </w:r>
            <w:r>
              <w:rPr>
                <w:sz w:val="20"/>
                <w:szCs w:val="20"/>
              </w:rPr>
              <w:tab/>
            </w:r>
            <w:r w:rsidR="00122F12" w:rsidRPr="00CD41C1">
              <w:rPr>
                <w:sz w:val="20"/>
                <w:szCs w:val="20"/>
              </w:rPr>
              <w:t>desired level of performance.</w:t>
            </w:r>
          </w:p>
          <w:p w:rsidR="00CD41C1" w:rsidRPr="00CD41C1" w:rsidRDefault="00CD41C1" w:rsidP="00CD41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</w:t>
            </w:r>
            <w:proofErr w:type="spellStart"/>
            <w:r>
              <w:rPr>
                <w:sz w:val="20"/>
                <w:szCs w:val="20"/>
              </w:rPr>
              <w:t>T__</w:t>
            </w:r>
            <w:r w:rsidRPr="00CD41C1">
              <w:rPr>
                <w:sz w:val="20"/>
                <w:szCs w:val="20"/>
                <w:highlight w:val="yellow"/>
              </w:rPr>
              <w:t>_</w:t>
            </w:r>
            <w:proofErr w:type="gramStart"/>
            <w:r w:rsidRPr="00CD41C1">
              <w:rPr>
                <w:sz w:val="20"/>
                <w:szCs w:val="20"/>
                <w:highlight w:val="yellow"/>
              </w:rPr>
              <w:t>F</w:t>
            </w:r>
            <w:proofErr w:type="spellEnd"/>
            <w:r>
              <w:rPr>
                <w:sz w:val="20"/>
                <w:szCs w:val="20"/>
              </w:rPr>
              <w:t xml:space="preserve">  Determines</w:t>
            </w:r>
            <w:proofErr w:type="gramEnd"/>
            <w:r>
              <w:rPr>
                <w:sz w:val="20"/>
                <w:szCs w:val="20"/>
              </w:rPr>
              <w:t xml:space="preserve"> human</w:t>
            </w:r>
            <w:ins w:id="4" w:author=" Monika Bustamante" w:date="2012-02-03T13:50:00Z">
              <w:r w:rsidR="003B1D74">
                <w:rPr>
                  <w:sz w:val="20"/>
                  <w:szCs w:val="20"/>
                </w:rPr>
                <w:t xml:space="preserve"> resources</w:t>
              </w:r>
            </w:ins>
            <w:r>
              <w:rPr>
                <w:sz w:val="20"/>
                <w:szCs w:val="20"/>
              </w:rPr>
              <w:t>, technology resources</w:t>
            </w:r>
            <w:ins w:id="5" w:author=" Monika Bustamante" w:date="2012-02-03T13:56:00Z">
              <w:r w:rsidR="003B1D74">
                <w:rPr>
                  <w:sz w:val="20"/>
                  <w:szCs w:val="20"/>
                </w:rPr>
                <w:t>,</w:t>
              </w:r>
            </w:ins>
            <w:r>
              <w:rPr>
                <w:sz w:val="20"/>
                <w:szCs w:val="20"/>
              </w:rPr>
              <w:t xml:space="preserve"> and sequence of instruction.</w:t>
            </w:r>
          </w:p>
          <w:p w:rsidR="00122F12" w:rsidRPr="00122F12" w:rsidRDefault="00122F12" w:rsidP="00CD41C1">
            <w:pPr>
              <w:pStyle w:val="ListParagraph"/>
              <w:rPr>
                <w:sz w:val="20"/>
                <w:szCs w:val="20"/>
              </w:rPr>
            </w:pP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8C36F1" w:rsidRPr="008C36F1" w:rsidRDefault="006453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Analysis phase of the ADDIE model prepares the designer for the Design phase.</w:t>
            </w:r>
          </w:p>
          <w:p w:rsidR="00122F12" w:rsidRDefault="00122F12">
            <w:pPr>
              <w:rPr>
                <w:sz w:val="20"/>
                <w:szCs w:val="20"/>
              </w:rPr>
            </w:pPr>
            <w:r w:rsidRPr="00122F12">
              <w:rPr>
                <w:sz w:val="20"/>
                <w:szCs w:val="20"/>
                <w:highlight w:val="yellow"/>
              </w:rPr>
              <w:t>T</w:t>
            </w:r>
          </w:p>
          <w:p w:rsidR="00122F12" w:rsidRP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36F1" w:rsidRPr="008C36F1" w:rsidTr="004C6378">
        <w:tc>
          <w:tcPr>
            <w:tcW w:w="738" w:type="dxa"/>
          </w:tcPr>
          <w:p w:rsidR="008C36F1" w:rsidRPr="008C36F1" w:rsidRDefault="00122F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8C36F1" w:rsidRPr="008C36F1" w:rsidRDefault="00DD5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8C36F1" w:rsidRDefault="00DD59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Design phase of the ADDIE model includes which of the following?</w:t>
            </w:r>
          </w:p>
          <w:p w:rsidR="00DD59F4" w:rsidRP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DD59F4">
              <w:rPr>
                <w:sz w:val="20"/>
                <w:szCs w:val="20"/>
                <w:highlight w:val="yellow"/>
              </w:rPr>
              <w:t>Creating measurable objectives, determining assessment, developing instructional strategies</w:t>
            </w:r>
          </w:p>
          <w:p w:rsid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measurable objectives, determining performance gaps, determining assessment</w:t>
            </w:r>
          </w:p>
          <w:p w:rsid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Determining job tasks, developing instructional strategies, creating measurable objectives</w:t>
            </w:r>
          </w:p>
          <w:p w:rsidR="00DD59F4" w:rsidRPr="00DD59F4" w:rsidRDefault="00DD59F4" w:rsidP="00DD59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of the above</w:t>
            </w:r>
          </w:p>
        </w:tc>
      </w:tr>
      <w:tr w:rsidR="00DD59F4" w:rsidRPr="008C36F1" w:rsidTr="004C6378">
        <w:tc>
          <w:tcPr>
            <w:tcW w:w="738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DD59F4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Design phase creates an orienting framework for </w:t>
            </w:r>
            <w:del w:id="6" w:author=" Monika Bustamante" w:date="2012-02-03T13:56:00Z">
              <w:r w:rsidDel="003B1D74">
                <w:rPr>
                  <w:sz w:val="20"/>
                  <w:szCs w:val="20"/>
                </w:rPr>
                <w:delText xml:space="preserve">the </w:delText>
              </w:r>
            </w:del>
            <w:r>
              <w:rPr>
                <w:sz w:val="20"/>
                <w:szCs w:val="20"/>
              </w:rPr>
              <w:t>moving through the rest of the ADDIE model.</w:t>
            </w:r>
          </w:p>
          <w:p w:rsidR="00393128" w:rsidRDefault="00393128">
            <w:pPr>
              <w:rPr>
                <w:sz w:val="20"/>
                <w:szCs w:val="20"/>
              </w:rPr>
            </w:pPr>
            <w:r w:rsidRPr="00393128">
              <w:rPr>
                <w:sz w:val="20"/>
                <w:szCs w:val="20"/>
                <w:highlight w:val="yellow"/>
              </w:rPr>
              <w:t>T</w:t>
            </w:r>
          </w:p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3128" w:rsidRPr="008C36F1" w:rsidTr="004C6378">
        <w:tc>
          <w:tcPr>
            <w:tcW w:w="73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 statement best describes the relationship between the Analysis phase and the Design phase of the ADDIE model?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are completely isolated and have nothing to do with one another.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del w:id="7" w:author=" Monika Bustamante" w:date="2012-02-03T13:57:00Z">
              <w:r w:rsidDel="003B1D74">
                <w:rPr>
                  <w:sz w:val="20"/>
                  <w:szCs w:val="20"/>
                </w:rPr>
                <w:delText xml:space="preserve">design </w:delText>
              </w:r>
            </w:del>
            <w:ins w:id="8" w:author=" Monika Bustamante" w:date="2012-02-03T13:57:00Z">
              <w:r w:rsidR="003B1D74">
                <w:rPr>
                  <w:sz w:val="20"/>
                  <w:szCs w:val="20"/>
                </w:rPr>
                <w:t>D</w:t>
              </w:r>
              <w:r w:rsidR="003B1D74">
                <w:rPr>
                  <w:sz w:val="20"/>
                  <w:szCs w:val="20"/>
                </w:rPr>
                <w:t xml:space="preserve">esign </w:t>
              </w:r>
            </w:ins>
            <w:r>
              <w:rPr>
                <w:sz w:val="20"/>
                <w:szCs w:val="20"/>
              </w:rPr>
              <w:t xml:space="preserve">phase is essentially the same as the </w:t>
            </w:r>
            <w:del w:id="9" w:author=" Monika Bustamante" w:date="2012-02-03T13:57:00Z">
              <w:r w:rsidDel="003B1D74">
                <w:rPr>
                  <w:sz w:val="20"/>
                  <w:szCs w:val="20"/>
                </w:rPr>
                <w:delText xml:space="preserve">analysis </w:delText>
              </w:r>
            </w:del>
            <w:ins w:id="10" w:author=" Monika Bustamante" w:date="2012-02-03T13:57:00Z">
              <w:r w:rsidR="003B1D74">
                <w:rPr>
                  <w:sz w:val="20"/>
                  <w:szCs w:val="20"/>
                </w:rPr>
                <w:t>A</w:t>
              </w:r>
              <w:r w:rsidR="003B1D74">
                <w:rPr>
                  <w:sz w:val="20"/>
                  <w:szCs w:val="20"/>
                </w:rPr>
                <w:t xml:space="preserve">nalysis </w:t>
              </w:r>
            </w:ins>
            <w:r>
              <w:rPr>
                <w:sz w:val="20"/>
                <w:szCs w:val="20"/>
              </w:rPr>
              <w:t>phase.</w:t>
            </w:r>
          </w:p>
          <w:p w:rsidR="00393128" w:rsidRDefault="00393128" w:rsidP="00393128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del w:id="11" w:author=" Monika Bustamante" w:date="2012-02-03T13:57:00Z">
              <w:r w:rsidDel="003B1D74">
                <w:rPr>
                  <w:sz w:val="20"/>
                  <w:szCs w:val="20"/>
                </w:rPr>
                <w:delText xml:space="preserve">design </w:delText>
              </w:r>
            </w:del>
            <w:ins w:id="12" w:author=" Monika Bustamante" w:date="2012-02-03T13:57:00Z">
              <w:r w:rsidR="003B1D74">
                <w:rPr>
                  <w:sz w:val="20"/>
                  <w:szCs w:val="20"/>
                </w:rPr>
                <w:t>D</w:t>
              </w:r>
              <w:r w:rsidR="003B1D74">
                <w:rPr>
                  <w:sz w:val="20"/>
                  <w:szCs w:val="20"/>
                </w:rPr>
                <w:t xml:space="preserve">esign </w:t>
              </w:r>
            </w:ins>
            <w:r>
              <w:rPr>
                <w:sz w:val="20"/>
                <w:szCs w:val="20"/>
              </w:rPr>
              <w:t xml:space="preserve">phase provides valuable information that helps the </w:t>
            </w:r>
            <w:del w:id="13" w:author=" Monika Bustamante" w:date="2012-02-03T13:57:00Z">
              <w:r w:rsidDel="003B1D74">
                <w:rPr>
                  <w:sz w:val="20"/>
                  <w:szCs w:val="20"/>
                </w:rPr>
                <w:delText xml:space="preserve">analysis </w:delText>
              </w:r>
            </w:del>
            <w:ins w:id="14" w:author=" Monika Bustamante" w:date="2012-02-03T13:57:00Z">
              <w:r w:rsidR="003B1D74">
                <w:rPr>
                  <w:sz w:val="20"/>
                  <w:szCs w:val="20"/>
                </w:rPr>
                <w:t>A</w:t>
              </w:r>
              <w:r w:rsidR="003B1D74">
                <w:rPr>
                  <w:sz w:val="20"/>
                  <w:szCs w:val="20"/>
                </w:rPr>
                <w:t xml:space="preserve">nalysis </w:t>
              </w:r>
            </w:ins>
            <w:r>
              <w:rPr>
                <w:sz w:val="20"/>
                <w:szCs w:val="20"/>
              </w:rPr>
              <w:t>phase.</w:t>
            </w:r>
          </w:p>
          <w:p w:rsidR="00393128" w:rsidRPr="00393128" w:rsidRDefault="00393128" w:rsidP="003B1D7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93128">
              <w:rPr>
                <w:sz w:val="20"/>
                <w:szCs w:val="20"/>
                <w:highlight w:val="yellow"/>
              </w:rPr>
              <w:t xml:space="preserve">The </w:t>
            </w:r>
            <w:del w:id="15" w:author=" Monika Bustamante" w:date="2012-02-03T13:57:00Z">
              <w:r w:rsidRPr="00393128" w:rsidDel="003B1D74">
                <w:rPr>
                  <w:sz w:val="20"/>
                  <w:szCs w:val="20"/>
                  <w:highlight w:val="yellow"/>
                </w:rPr>
                <w:delText xml:space="preserve">analysis </w:delText>
              </w:r>
            </w:del>
            <w:ins w:id="16" w:author=" Monika Bustamante" w:date="2012-02-03T13:57:00Z">
              <w:r w:rsidR="003B1D74">
                <w:rPr>
                  <w:sz w:val="20"/>
                  <w:szCs w:val="20"/>
                  <w:highlight w:val="yellow"/>
                </w:rPr>
                <w:t>A</w:t>
              </w:r>
              <w:r w:rsidR="003B1D74" w:rsidRPr="00393128">
                <w:rPr>
                  <w:sz w:val="20"/>
                  <w:szCs w:val="20"/>
                  <w:highlight w:val="yellow"/>
                </w:rPr>
                <w:t xml:space="preserve">nalysis </w:t>
              </w:r>
            </w:ins>
            <w:r w:rsidRPr="00393128">
              <w:rPr>
                <w:sz w:val="20"/>
                <w:szCs w:val="20"/>
                <w:highlight w:val="yellow"/>
              </w:rPr>
              <w:t xml:space="preserve">phase provides valuable information that informs the </w:t>
            </w:r>
            <w:del w:id="17" w:author=" Monika Bustamante" w:date="2012-02-03T13:58:00Z">
              <w:r w:rsidRPr="00393128" w:rsidDel="003B1D74">
                <w:rPr>
                  <w:sz w:val="20"/>
                  <w:szCs w:val="20"/>
                  <w:highlight w:val="yellow"/>
                </w:rPr>
                <w:delText xml:space="preserve">design </w:delText>
              </w:r>
            </w:del>
            <w:ins w:id="18" w:author=" Monika Bustamante" w:date="2012-02-03T13:58:00Z">
              <w:r w:rsidR="003B1D74">
                <w:rPr>
                  <w:sz w:val="20"/>
                  <w:szCs w:val="20"/>
                  <w:highlight w:val="yellow"/>
                </w:rPr>
                <w:t>D</w:t>
              </w:r>
              <w:r w:rsidR="003B1D74" w:rsidRPr="00393128">
                <w:rPr>
                  <w:sz w:val="20"/>
                  <w:szCs w:val="20"/>
                  <w:highlight w:val="yellow"/>
                </w:rPr>
                <w:t xml:space="preserve">esign </w:t>
              </w:r>
            </w:ins>
            <w:r w:rsidRPr="00393128">
              <w:rPr>
                <w:sz w:val="20"/>
                <w:szCs w:val="20"/>
                <w:highlight w:val="yellow"/>
              </w:rPr>
              <w:t>phase.</w:t>
            </w:r>
          </w:p>
        </w:tc>
      </w:tr>
      <w:tr w:rsidR="00393128" w:rsidRPr="008C36F1" w:rsidTr="004C6378">
        <w:tc>
          <w:tcPr>
            <w:tcW w:w="738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393128" w:rsidRDefault="003931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Remembering</w:t>
            </w:r>
          </w:p>
        </w:tc>
        <w:tc>
          <w:tcPr>
            <w:tcW w:w="10278" w:type="dxa"/>
          </w:tcPr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best word to describe the relationship between the Analysis phase and the Design phase of the ADDIE model.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 separate</w:t>
            </w:r>
          </w:p>
          <w:p w:rsidR="00393128" w:rsidRDefault="00787C9C">
            <w:pPr>
              <w:rPr>
                <w:sz w:val="20"/>
                <w:szCs w:val="20"/>
              </w:rPr>
            </w:pPr>
            <w:r w:rsidRPr="00787C9C">
              <w:rPr>
                <w:sz w:val="20"/>
                <w:szCs w:val="20"/>
                <w:highlight w:val="yellow"/>
              </w:rPr>
              <w:t>b. symbiotic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 isolated</w:t>
            </w:r>
          </w:p>
          <w:p w:rsidR="00787C9C" w:rsidRDefault="00787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 parallel</w:t>
            </w:r>
          </w:p>
        </w:tc>
      </w:tr>
    </w:tbl>
    <w:p w:rsidR="006372BE" w:rsidRDefault="006372BE">
      <w:pPr>
        <w:rPr>
          <w:sz w:val="20"/>
          <w:szCs w:val="20"/>
        </w:rPr>
      </w:pPr>
    </w:p>
    <w:p w:rsidR="00EB65A9" w:rsidRPr="008C36F1" w:rsidRDefault="00EB65A9">
      <w:pPr>
        <w:rPr>
          <w:sz w:val="20"/>
          <w:szCs w:val="20"/>
        </w:rPr>
      </w:pPr>
      <w:r>
        <w:rPr>
          <w:sz w:val="20"/>
          <w:szCs w:val="20"/>
        </w:rPr>
        <w:t>Chances of scoring 70% or higher by blind guessing = approximately 1 in 285</w:t>
      </w:r>
    </w:p>
    <w:sectPr w:rsidR="00EB65A9" w:rsidRPr="008C36F1" w:rsidSect="008C36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6BE" w:rsidRDefault="001576BE" w:rsidP="008C36F1">
      <w:r>
        <w:separator/>
      </w:r>
    </w:p>
  </w:endnote>
  <w:endnote w:type="continuationSeparator" w:id="0">
    <w:p w:rsidR="001576BE" w:rsidRDefault="001576BE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6BE" w:rsidRDefault="001576BE" w:rsidP="008C36F1">
      <w:r>
        <w:separator/>
      </w:r>
    </w:p>
  </w:footnote>
  <w:footnote w:type="continuationSeparator" w:id="0">
    <w:p w:rsidR="001576BE" w:rsidRDefault="001576BE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6F1" w:rsidRDefault="000074A8" w:rsidP="008C36F1">
    <w:pPr>
      <w:pStyle w:val="Header"/>
      <w:jc w:val="center"/>
      <w:rPr>
        <w:b/>
        <w:sz w:val="20"/>
        <w:szCs w:val="20"/>
      </w:rPr>
    </w:pPr>
    <w:r w:rsidRPr="008C36F1">
      <w:rPr>
        <w:b/>
        <w:sz w:val="20"/>
        <w:szCs w:val="20"/>
      </w:rPr>
      <w:t>Assessment</w:t>
    </w:r>
    <w:ins w:id="19" w:author=" Monika Bustamante" w:date="2012-02-03T14:31:00Z">
      <w:r w:rsidR="008C6A4A">
        <w:rPr>
          <w:b/>
          <w:sz w:val="20"/>
          <w:szCs w:val="20"/>
        </w:rPr>
        <w:t>:</w:t>
      </w:r>
    </w:ins>
    <w:r>
      <w:rPr>
        <w:sz w:val="20"/>
        <w:szCs w:val="20"/>
      </w:rPr>
      <w:t xml:space="preserve"> </w:t>
    </w:r>
    <w:del w:id="20" w:author=" Monika Bustamante" w:date="2012-02-03T14:30:00Z">
      <w:r w:rsidDel="008C6A4A">
        <w:rPr>
          <w:sz w:val="20"/>
          <w:szCs w:val="20"/>
        </w:rPr>
        <w:delText xml:space="preserve">  </w:delText>
      </w:r>
    </w:del>
    <w:r w:rsidR="008C36F1" w:rsidRPr="005C16D6">
      <w:rPr>
        <w:b/>
        <w:sz w:val="20"/>
        <w:szCs w:val="20"/>
      </w:rPr>
      <w:t>Module</w:t>
    </w:r>
    <w:ins w:id="21" w:author=" Monika Bustamante" w:date="2012-02-03T14:30:00Z">
      <w:r w:rsidR="008C6A4A">
        <w:rPr>
          <w:b/>
          <w:sz w:val="20"/>
          <w:szCs w:val="20"/>
        </w:rPr>
        <w:t xml:space="preserve"> </w:t>
      </w:r>
    </w:ins>
    <w:r w:rsidRPr="005C16D6">
      <w:rPr>
        <w:b/>
        <w:sz w:val="20"/>
        <w:szCs w:val="20"/>
      </w:rPr>
      <w:t>2</w:t>
    </w:r>
    <w:r w:rsidR="008C36F1" w:rsidRPr="005C16D6">
      <w:rPr>
        <w:b/>
        <w:sz w:val="20"/>
        <w:szCs w:val="20"/>
      </w:rPr>
      <w:t xml:space="preserve"> /</w:t>
    </w:r>
    <w:proofErr w:type="spellStart"/>
    <w:r w:rsidR="008C36F1" w:rsidRPr="005C16D6">
      <w:rPr>
        <w:b/>
        <w:sz w:val="20"/>
        <w:szCs w:val="20"/>
      </w:rPr>
      <w:t>Lesso</w:t>
    </w:r>
    <w:del w:id="22" w:author=" Monika Bustamante" w:date="2012-02-03T14:30:00Z">
      <w:r w:rsidR="008C36F1" w:rsidRPr="005C16D6" w:rsidDel="008C6A4A">
        <w:rPr>
          <w:b/>
          <w:sz w:val="20"/>
          <w:szCs w:val="20"/>
        </w:rPr>
        <w:delText>n</w:delText>
      </w:r>
    </w:del>
    <w:r w:rsidRPr="005C16D6">
      <w:rPr>
        <w:b/>
        <w:sz w:val="20"/>
        <w:szCs w:val="20"/>
      </w:rPr>
      <w:t>1</w:t>
    </w:r>
    <w:proofErr w:type="spellEnd"/>
    <w:del w:id="23" w:author=" Monika Bustamante" w:date="2012-02-03T14:30:00Z">
      <w:r w:rsidR="008C36F1" w:rsidRPr="005C16D6" w:rsidDel="008C6A4A">
        <w:rPr>
          <w:b/>
          <w:sz w:val="20"/>
          <w:szCs w:val="20"/>
        </w:rPr>
        <w:delText xml:space="preserve"> </w:delText>
      </w:r>
    </w:del>
    <w:r w:rsidR="008C36F1" w:rsidRPr="008C6A4A">
      <w:rPr>
        <w:b/>
        <w:sz w:val="20"/>
        <w:szCs w:val="20"/>
        <w:rPrChange w:id="24" w:author=" Monika Bustamante" w:date="2012-02-03T14:30:00Z">
          <w:rPr>
            <w:sz w:val="20"/>
            <w:szCs w:val="20"/>
          </w:rPr>
        </w:rPrChange>
      </w:rPr>
      <w:t>:</w:t>
    </w:r>
    <w:r w:rsidR="008C36F1">
      <w:rPr>
        <w:sz w:val="20"/>
        <w:szCs w:val="20"/>
      </w:rPr>
      <w:t xml:space="preserve">  </w:t>
    </w:r>
    <w:del w:id="25" w:author=" Monika Bustamante" w:date="2012-02-03T14:31:00Z">
      <w:r w:rsidR="008C36F1" w:rsidDel="008C6A4A">
        <w:rPr>
          <w:sz w:val="20"/>
          <w:szCs w:val="20"/>
        </w:rPr>
        <w:delText xml:space="preserve"> </w:delText>
      </w:r>
    </w:del>
    <w:del w:id="26" w:author=" Monika Bustamante" w:date="2012-02-03T14:30:00Z">
      <w:r w:rsidR="008C36F1" w:rsidDel="008C6A4A">
        <w:rPr>
          <w:sz w:val="20"/>
          <w:szCs w:val="20"/>
        </w:rPr>
        <w:delText xml:space="preserve">  </w:delText>
      </w:r>
    </w:del>
    <w:r w:rsidR="004C6378">
      <w:rPr>
        <w:i/>
        <w:sz w:val="20"/>
        <w:szCs w:val="20"/>
      </w:rPr>
      <w:t xml:space="preserve">What </w:t>
    </w:r>
    <w:del w:id="27" w:author=" Monika Bustamante" w:date="2012-02-03T13:31:00Z">
      <w:r w:rsidR="004C6378" w:rsidDel="00EA4DB1">
        <w:rPr>
          <w:i/>
          <w:sz w:val="20"/>
          <w:szCs w:val="20"/>
        </w:rPr>
        <w:delText xml:space="preserve">is </w:delText>
      </w:r>
    </w:del>
    <w:ins w:id="28" w:author=" Monika Bustamante" w:date="2012-02-03T13:31:00Z">
      <w:r w:rsidR="00EA4DB1">
        <w:rPr>
          <w:i/>
          <w:sz w:val="20"/>
          <w:szCs w:val="20"/>
        </w:rPr>
        <w:t>I</w:t>
      </w:r>
      <w:r w:rsidR="00EA4DB1">
        <w:rPr>
          <w:i/>
          <w:sz w:val="20"/>
          <w:szCs w:val="20"/>
        </w:rPr>
        <w:t xml:space="preserve">s </w:t>
      </w:r>
    </w:ins>
    <w:r w:rsidR="004C6378">
      <w:rPr>
        <w:i/>
        <w:sz w:val="20"/>
        <w:szCs w:val="20"/>
      </w:rPr>
      <w:t xml:space="preserve">Design and </w:t>
    </w:r>
    <w:del w:id="29" w:author=" Monika Bustamante" w:date="2012-02-03T13:31:00Z">
      <w:r w:rsidR="004C6378" w:rsidDel="00EA4DB1">
        <w:rPr>
          <w:i/>
          <w:sz w:val="20"/>
          <w:szCs w:val="20"/>
        </w:rPr>
        <w:delText xml:space="preserve">its </w:delText>
      </w:r>
    </w:del>
    <w:ins w:id="30" w:author=" Monika Bustamante" w:date="2012-02-03T13:31:00Z">
      <w:r w:rsidR="00EA4DB1">
        <w:rPr>
          <w:i/>
          <w:sz w:val="20"/>
          <w:szCs w:val="20"/>
        </w:rPr>
        <w:t>I</w:t>
      </w:r>
      <w:r w:rsidR="00EA4DB1">
        <w:rPr>
          <w:i/>
          <w:sz w:val="20"/>
          <w:szCs w:val="20"/>
        </w:rPr>
        <w:t xml:space="preserve">ts </w:t>
      </w:r>
    </w:ins>
    <w:r w:rsidR="004C6378">
      <w:rPr>
        <w:i/>
        <w:sz w:val="20"/>
        <w:szCs w:val="20"/>
      </w:rPr>
      <w:t>Relationship to Analysis</w:t>
    </w:r>
    <w:ins w:id="31" w:author=" Monika Bustamante" w:date="2012-02-03T14:03:00Z">
      <w:r w:rsidR="00423E97">
        <w:rPr>
          <w:i/>
          <w:sz w:val="20"/>
          <w:szCs w:val="20"/>
        </w:rPr>
        <w:t>?</w:t>
      </w:r>
    </w:ins>
  </w:p>
  <w:p w:rsidR="008C36F1" w:rsidRPr="000074A8" w:rsidRDefault="008C36F1" w:rsidP="008C36F1">
    <w:pPr>
      <w:pStyle w:val="Header"/>
      <w:jc w:val="center"/>
      <w:rPr>
        <w:sz w:val="20"/>
        <w:szCs w:val="20"/>
      </w:rPr>
    </w:pPr>
    <w:r>
      <w:rPr>
        <w:b/>
        <w:sz w:val="20"/>
        <w:szCs w:val="20"/>
      </w:rPr>
      <w:t xml:space="preserve">   </w:t>
    </w:r>
    <w:r w:rsidR="000074A8" w:rsidRPr="000074A8">
      <w:rPr>
        <w:b/>
        <w:sz w:val="20"/>
        <w:szCs w:val="20"/>
      </w:rPr>
      <w:t>TLO</w:t>
    </w:r>
    <w:ins w:id="32" w:author=" Monika Bustamante" w:date="2012-02-03T14:31:00Z">
      <w:r w:rsidR="008C6A4A">
        <w:rPr>
          <w:b/>
          <w:sz w:val="20"/>
          <w:szCs w:val="20"/>
        </w:rPr>
        <w:t>:</w:t>
      </w:r>
    </w:ins>
    <w:r w:rsidR="000074A8" w:rsidRPr="000074A8">
      <w:rPr>
        <w:b/>
        <w:sz w:val="20"/>
        <w:szCs w:val="20"/>
      </w:rPr>
      <w:t xml:space="preserve"> </w:t>
    </w:r>
    <w:r w:rsidR="000074A8" w:rsidRPr="000074A8">
      <w:rPr>
        <w:sz w:val="20"/>
        <w:szCs w:val="20"/>
      </w:rPr>
      <w:t xml:space="preserve">Describe the interaction between the </w:t>
    </w:r>
    <w:del w:id="33" w:author=" Monika Bustamante" w:date="2012-02-03T14:03:00Z">
      <w:r w:rsidR="000074A8" w:rsidRPr="000074A8" w:rsidDel="00423E97">
        <w:rPr>
          <w:sz w:val="20"/>
          <w:szCs w:val="20"/>
        </w:rPr>
        <w:delText xml:space="preserve">analysis </w:delText>
      </w:r>
    </w:del>
    <w:ins w:id="34" w:author=" Monika Bustamante" w:date="2012-02-03T14:03:00Z">
      <w:r w:rsidR="00423E97">
        <w:rPr>
          <w:sz w:val="20"/>
          <w:szCs w:val="20"/>
        </w:rPr>
        <w:t>A</w:t>
      </w:r>
      <w:r w:rsidR="00423E97" w:rsidRPr="000074A8">
        <w:rPr>
          <w:sz w:val="20"/>
          <w:szCs w:val="20"/>
        </w:rPr>
        <w:t xml:space="preserve">nalysis </w:t>
      </w:r>
    </w:ins>
    <w:r w:rsidR="000074A8" w:rsidRPr="000074A8">
      <w:rPr>
        <w:sz w:val="20"/>
        <w:szCs w:val="20"/>
      </w:rPr>
      <w:t xml:space="preserve">phase and the </w:t>
    </w:r>
    <w:del w:id="35" w:author=" Monika Bustamante" w:date="2012-02-03T14:03:00Z">
      <w:r w:rsidR="000074A8" w:rsidRPr="000074A8" w:rsidDel="00423E97">
        <w:rPr>
          <w:sz w:val="20"/>
          <w:szCs w:val="20"/>
        </w:rPr>
        <w:delText xml:space="preserve">design </w:delText>
      </w:r>
    </w:del>
    <w:ins w:id="36" w:author=" Monika Bustamante" w:date="2012-02-03T14:03:00Z">
      <w:r w:rsidR="00423E97">
        <w:rPr>
          <w:sz w:val="20"/>
          <w:szCs w:val="20"/>
        </w:rPr>
        <w:t>D</w:t>
      </w:r>
      <w:r w:rsidR="00423E97" w:rsidRPr="000074A8">
        <w:rPr>
          <w:sz w:val="20"/>
          <w:szCs w:val="20"/>
        </w:rPr>
        <w:t xml:space="preserve">esign </w:t>
      </w:r>
    </w:ins>
    <w:r w:rsidR="000074A8" w:rsidRPr="000074A8">
      <w:rPr>
        <w:sz w:val="20"/>
        <w:szCs w:val="20"/>
      </w:rPr>
      <w:t>phase of the ADDIE model</w:t>
    </w:r>
    <w:ins w:id="37" w:author=" Monika Bustamante" w:date="2012-02-03T14:03:00Z">
      <w:r w:rsidR="00423E97">
        <w:rPr>
          <w:sz w:val="20"/>
          <w:szCs w:val="20"/>
        </w:rPr>
        <w:t>.</w:t>
      </w:r>
    </w:ins>
  </w:p>
  <w:p w:rsidR="008C36F1" w:rsidRPr="008C36F1" w:rsidRDefault="008C36F1">
    <w:pPr>
      <w:pStyle w:val="Header"/>
      <w:rPr>
        <w:i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94E"/>
    <w:multiLevelType w:val="hybridMultilevel"/>
    <w:tmpl w:val="434AD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13C"/>
    <w:multiLevelType w:val="hybridMultilevel"/>
    <w:tmpl w:val="847A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97CA0"/>
    <w:multiLevelType w:val="hybridMultilevel"/>
    <w:tmpl w:val="6F5EC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96DA6"/>
    <w:multiLevelType w:val="hybridMultilevel"/>
    <w:tmpl w:val="269C98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6F1"/>
    <w:rsid w:val="000001AA"/>
    <w:rsid w:val="000074A8"/>
    <w:rsid w:val="000253F6"/>
    <w:rsid w:val="000612C3"/>
    <w:rsid w:val="00081357"/>
    <w:rsid w:val="00097A1A"/>
    <w:rsid w:val="000A79E5"/>
    <w:rsid w:val="000E4E37"/>
    <w:rsid w:val="00100421"/>
    <w:rsid w:val="00105B9C"/>
    <w:rsid w:val="00122F12"/>
    <w:rsid w:val="001231BF"/>
    <w:rsid w:val="00133BD5"/>
    <w:rsid w:val="001365B2"/>
    <w:rsid w:val="00144165"/>
    <w:rsid w:val="00154FCF"/>
    <w:rsid w:val="00156A00"/>
    <w:rsid w:val="001576BE"/>
    <w:rsid w:val="00176B46"/>
    <w:rsid w:val="0018240C"/>
    <w:rsid w:val="001A07B8"/>
    <w:rsid w:val="001A07F6"/>
    <w:rsid w:val="001A7837"/>
    <w:rsid w:val="001B10C0"/>
    <w:rsid w:val="001D359F"/>
    <w:rsid w:val="001F771D"/>
    <w:rsid w:val="00214819"/>
    <w:rsid w:val="002324CC"/>
    <w:rsid w:val="002366F4"/>
    <w:rsid w:val="00242949"/>
    <w:rsid w:val="00260997"/>
    <w:rsid w:val="002908B8"/>
    <w:rsid w:val="00293298"/>
    <w:rsid w:val="00296AA1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93128"/>
    <w:rsid w:val="003B1D74"/>
    <w:rsid w:val="003B4B4C"/>
    <w:rsid w:val="003B7C47"/>
    <w:rsid w:val="003C2A57"/>
    <w:rsid w:val="003D1526"/>
    <w:rsid w:val="00423E97"/>
    <w:rsid w:val="00451EB6"/>
    <w:rsid w:val="004832B5"/>
    <w:rsid w:val="00485957"/>
    <w:rsid w:val="0049731A"/>
    <w:rsid w:val="004A1E2C"/>
    <w:rsid w:val="004A1F2A"/>
    <w:rsid w:val="004B6C48"/>
    <w:rsid w:val="004C35DE"/>
    <w:rsid w:val="004C6378"/>
    <w:rsid w:val="004D098A"/>
    <w:rsid w:val="004D4E59"/>
    <w:rsid w:val="00542D53"/>
    <w:rsid w:val="005603C9"/>
    <w:rsid w:val="0058468F"/>
    <w:rsid w:val="00593518"/>
    <w:rsid w:val="00597382"/>
    <w:rsid w:val="005B338E"/>
    <w:rsid w:val="005C16D6"/>
    <w:rsid w:val="005D2A28"/>
    <w:rsid w:val="00600646"/>
    <w:rsid w:val="00622F7D"/>
    <w:rsid w:val="006372BE"/>
    <w:rsid w:val="00642569"/>
    <w:rsid w:val="006453B4"/>
    <w:rsid w:val="00650FEF"/>
    <w:rsid w:val="00674149"/>
    <w:rsid w:val="0067613B"/>
    <w:rsid w:val="006773DE"/>
    <w:rsid w:val="00690269"/>
    <w:rsid w:val="006A320E"/>
    <w:rsid w:val="006A7E63"/>
    <w:rsid w:val="006C17FC"/>
    <w:rsid w:val="006D407F"/>
    <w:rsid w:val="006E2322"/>
    <w:rsid w:val="00704278"/>
    <w:rsid w:val="007306BD"/>
    <w:rsid w:val="007337D4"/>
    <w:rsid w:val="00733EEB"/>
    <w:rsid w:val="00767544"/>
    <w:rsid w:val="00787C9C"/>
    <w:rsid w:val="007967F1"/>
    <w:rsid w:val="007C33A0"/>
    <w:rsid w:val="007D05B6"/>
    <w:rsid w:val="007D42A8"/>
    <w:rsid w:val="007D5898"/>
    <w:rsid w:val="00806485"/>
    <w:rsid w:val="00807C56"/>
    <w:rsid w:val="008455C0"/>
    <w:rsid w:val="008650C1"/>
    <w:rsid w:val="008679F3"/>
    <w:rsid w:val="00880AC1"/>
    <w:rsid w:val="00895F2B"/>
    <w:rsid w:val="008B5ABE"/>
    <w:rsid w:val="008C1ACB"/>
    <w:rsid w:val="008C1B0F"/>
    <w:rsid w:val="008C36F1"/>
    <w:rsid w:val="008C6511"/>
    <w:rsid w:val="008C6A4A"/>
    <w:rsid w:val="008D6AE2"/>
    <w:rsid w:val="008F1D35"/>
    <w:rsid w:val="008F2094"/>
    <w:rsid w:val="008F4D24"/>
    <w:rsid w:val="00931A77"/>
    <w:rsid w:val="009509DB"/>
    <w:rsid w:val="00950B98"/>
    <w:rsid w:val="009B4A02"/>
    <w:rsid w:val="009D7A3C"/>
    <w:rsid w:val="009E28FC"/>
    <w:rsid w:val="00A06AAA"/>
    <w:rsid w:val="00A42C6C"/>
    <w:rsid w:val="00A675C7"/>
    <w:rsid w:val="00A708AE"/>
    <w:rsid w:val="00AA4BD1"/>
    <w:rsid w:val="00AD7BF0"/>
    <w:rsid w:val="00AE4C5F"/>
    <w:rsid w:val="00AF3DD5"/>
    <w:rsid w:val="00B307E9"/>
    <w:rsid w:val="00B425E3"/>
    <w:rsid w:val="00B71466"/>
    <w:rsid w:val="00B86DD3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D41C1"/>
    <w:rsid w:val="00CE6B86"/>
    <w:rsid w:val="00D006E8"/>
    <w:rsid w:val="00D0589F"/>
    <w:rsid w:val="00D1057C"/>
    <w:rsid w:val="00D27A46"/>
    <w:rsid w:val="00D45E30"/>
    <w:rsid w:val="00D9241F"/>
    <w:rsid w:val="00D94A6B"/>
    <w:rsid w:val="00D9578F"/>
    <w:rsid w:val="00D96C6C"/>
    <w:rsid w:val="00DA311F"/>
    <w:rsid w:val="00DD59F4"/>
    <w:rsid w:val="00DD6209"/>
    <w:rsid w:val="00DD6D7B"/>
    <w:rsid w:val="00E0309B"/>
    <w:rsid w:val="00E21213"/>
    <w:rsid w:val="00E2534B"/>
    <w:rsid w:val="00E3431E"/>
    <w:rsid w:val="00E4147C"/>
    <w:rsid w:val="00E43411"/>
    <w:rsid w:val="00E4529D"/>
    <w:rsid w:val="00E63851"/>
    <w:rsid w:val="00E6503E"/>
    <w:rsid w:val="00EA4DB1"/>
    <w:rsid w:val="00EA7623"/>
    <w:rsid w:val="00EB65A9"/>
    <w:rsid w:val="00EC4246"/>
    <w:rsid w:val="00ED586E"/>
    <w:rsid w:val="00EE0798"/>
    <w:rsid w:val="00F01B68"/>
    <w:rsid w:val="00F2691A"/>
    <w:rsid w:val="00F57315"/>
    <w:rsid w:val="00F70408"/>
    <w:rsid w:val="00F7644E"/>
    <w:rsid w:val="00F7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47C"/>
    <w:rPr>
      <w:rFonts w:ascii="Times" w:eastAsia="Cambria" w:hAnsi="Times" w:cs="Times New Roman"/>
      <w:b/>
      <w:sz w:val="27"/>
    </w:rPr>
  </w:style>
  <w:style w:type="table" w:styleId="TableGrid">
    <w:name w:val="Table Grid"/>
    <w:basedOn w:val="TableNormal"/>
    <w:uiPriority w:val="59"/>
    <w:rsid w:val="008C36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6F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6F1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4C6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 Monika Bustamante</cp:lastModifiedBy>
  <cp:revision>4</cp:revision>
  <dcterms:created xsi:type="dcterms:W3CDTF">2012-02-03T20:01:00Z</dcterms:created>
  <dcterms:modified xsi:type="dcterms:W3CDTF">2012-02-03T23:18:00Z</dcterms:modified>
</cp:coreProperties>
</file>