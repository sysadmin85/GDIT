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1710"/>
        <w:gridCol w:w="10278"/>
      </w:tblGrid>
      <w:tr w:rsidR="008C36F1" w:rsidRPr="008C36F1" w:rsidTr="008C36F1">
        <w:tc>
          <w:tcPr>
            <w:tcW w:w="1188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710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278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Assessment item</w:t>
            </w: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8C36F1" w:rsidRPr="008C36F1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8C36F1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Instructional strategy:</w:t>
            </w:r>
          </w:p>
          <w:p w:rsidR="003E5C68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A60F08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___F Begins by working backward from the desired performance competencies.</w:t>
            </w:r>
          </w:p>
          <w:p w:rsidR="003E5C68" w:rsidRDefault="003E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 ___</w:t>
            </w:r>
            <w:r w:rsidRPr="00A60F08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Begins immediately following the Analysis phase.</w:t>
            </w:r>
          </w:p>
          <w:p w:rsidR="00A60F08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A60F08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Is highly dependent on objectives and assessment.</w:t>
            </w:r>
          </w:p>
          <w:p w:rsidR="000B3FF8" w:rsidRPr="008C36F1" w:rsidRDefault="000B3FF8">
            <w:pPr>
              <w:rPr>
                <w:sz w:val="20"/>
                <w:szCs w:val="20"/>
              </w:rPr>
            </w:pP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8C36F1" w:rsidRPr="008C36F1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A60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components of an instructional strategy are:</w:t>
            </w:r>
          </w:p>
          <w:p w:rsidR="00A60F08" w:rsidRDefault="00A60F08" w:rsidP="00A60F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Instructional objectives and </w:t>
            </w:r>
            <w:del w:id="0" w:author=" Monika Bustamante" w:date="2012-02-03T14:42:00Z">
              <w:r w:rsidDel="00FF0946">
                <w:rPr>
                  <w:sz w:val="20"/>
                  <w:szCs w:val="20"/>
                </w:rPr>
                <w:delText xml:space="preserve">Instructional </w:delText>
              </w:r>
            </w:del>
            <w:ins w:id="1" w:author=" Monika Bustamante" w:date="2012-02-03T14:42:00Z">
              <w:r w:rsidR="00FF0946">
                <w:rPr>
                  <w:sz w:val="20"/>
                  <w:szCs w:val="20"/>
                </w:rPr>
                <w:t>i</w:t>
              </w:r>
              <w:r w:rsidR="00FF0946">
                <w:rPr>
                  <w:sz w:val="20"/>
                  <w:szCs w:val="20"/>
                </w:rPr>
                <w:t xml:space="preserve">nstructional </w:t>
              </w:r>
            </w:ins>
            <w:r>
              <w:rPr>
                <w:sz w:val="20"/>
                <w:szCs w:val="20"/>
              </w:rPr>
              <w:t>assets</w:t>
            </w:r>
          </w:p>
          <w:p w:rsidR="00A60F08" w:rsidRDefault="00A60F08" w:rsidP="00A60F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Instructional resources and </w:t>
            </w:r>
            <w:del w:id="2" w:author=" Monika Bustamante" w:date="2012-02-03T14:42:00Z">
              <w:r w:rsidDel="00FF0946">
                <w:rPr>
                  <w:sz w:val="20"/>
                  <w:szCs w:val="20"/>
                </w:rPr>
                <w:delText xml:space="preserve">Instructional </w:delText>
              </w:r>
            </w:del>
            <w:ins w:id="3" w:author=" Monika Bustamante" w:date="2012-02-03T14:42:00Z">
              <w:r w:rsidR="00FF0946">
                <w:rPr>
                  <w:sz w:val="20"/>
                  <w:szCs w:val="20"/>
                </w:rPr>
                <w:t>i</w:t>
              </w:r>
              <w:r w:rsidR="00FF0946">
                <w:rPr>
                  <w:sz w:val="20"/>
                  <w:szCs w:val="20"/>
                </w:rPr>
                <w:t xml:space="preserve">nstructional </w:t>
              </w:r>
            </w:ins>
            <w:r>
              <w:rPr>
                <w:sz w:val="20"/>
                <w:szCs w:val="20"/>
              </w:rPr>
              <w:t>outlines</w:t>
            </w:r>
          </w:p>
          <w:p w:rsidR="001C52BA" w:rsidRDefault="001C52BA" w:rsidP="00A60F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C52BA">
              <w:rPr>
                <w:sz w:val="20"/>
                <w:szCs w:val="20"/>
                <w:highlight w:val="yellow"/>
              </w:rPr>
              <w:t xml:space="preserve">nstructional sequence and </w:t>
            </w:r>
            <w:del w:id="4" w:author=" Monika Bustamante" w:date="2012-02-03T14:43:00Z">
              <w:r w:rsidRPr="001C52BA" w:rsidDel="00FF0946">
                <w:rPr>
                  <w:sz w:val="20"/>
                  <w:szCs w:val="20"/>
                  <w:highlight w:val="yellow"/>
                </w:rPr>
                <w:delText xml:space="preserve">Instructional </w:delText>
              </w:r>
            </w:del>
            <w:ins w:id="5" w:author=" Monika Bustamante" w:date="2012-02-03T14:43:00Z">
              <w:r w:rsidR="00FF0946">
                <w:rPr>
                  <w:sz w:val="20"/>
                  <w:szCs w:val="20"/>
                  <w:highlight w:val="yellow"/>
                </w:rPr>
                <w:t>i</w:t>
              </w:r>
              <w:r w:rsidR="00FF0946" w:rsidRPr="001C52BA">
                <w:rPr>
                  <w:sz w:val="20"/>
                  <w:szCs w:val="20"/>
                  <w:highlight w:val="yellow"/>
                </w:rPr>
                <w:t xml:space="preserve">nstructional </w:t>
              </w:r>
            </w:ins>
            <w:r w:rsidRPr="001C52BA">
              <w:rPr>
                <w:sz w:val="20"/>
                <w:szCs w:val="20"/>
                <w:highlight w:val="yellow"/>
              </w:rPr>
              <w:t>methods</w:t>
            </w:r>
          </w:p>
          <w:p w:rsidR="000B3FF8" w:rsidRPr="00A60F08" w:rsidRDefault="000B3FF8" w:rsidP="000B3FF8">
            <w:pPr>
              <w:pStyle w:val="ListParagraph"/>
              <w:rPr>
                <w:sz w:val="20"/>
                <w:szCs w:val="20"/>
              </w:rPr>
            </w:pP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8C36F1" w:rsidRPr="008C36F1" w:rsidRDefault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8C36F1" w:rsidRDefault="00656EA9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Numerically order</w:t>
            </w:r>
            <w:r w:rsidR="0012396C">
              <w:rPr>
                <w:sz w:val="20"/>
                <w:szCs w:val="20"/>
              </w:rPr>
              <w:t xml:space="preserve"> the following events involved in developing instructional sequence </w:t>
            </w:r>
            <w:r>
              <w:rPr>
                <w:sz w:val="20"/>
                <w:szCs w:val="20"/>
              </w:rPr>
              <w:t>from beginning to end.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12396C" w:rsidRDefault="0012396C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_____Sequence the ELOs so </w:t>
            </w:r>
            <w:proofErr w:type="gramStart"/>
            <w:r>
              <w:rPr>
                <w:sz w:val="20"/>
                <w:szCs w:val="20"/>
              </w:rPr>
              <w:t>the they</w:t>
            </w:r>
            <w:proofErr w:type="gramEnd"/>
            <w:r>
              <w:rPr>
                <w:sz w:val="20"/>
                <w:szCs w:val="20"/>
              </w:rPr>
              <w:t xml:space="preserve"> are in hierarchical order</w:t>
            </w:r>
            <w:ins w:id="6" w:author=" Monika Bustamante" w:date="2012-02-03T14:43:00Z">
              <w:r w:rsidR="00FF0946">
                <w:rPr>
                  <w:sz w:val="20"/>
                  <w:szCs w:val="20"/>
                </w:rPr>
                <w:t>.</w:t>
              </w:r>
            </w:ins>
            <w:r w:rsidR="00656EA9">
              <w:rPr>
                <w:sz w:val="20"/>
                <w:szCs w:val="20"/>
              </w:rPr>
              <w:t xml:space="preserve"> (5)</w:t>
            </w:r>
          </w:p>
          <w:p w:rsidR="0012396C" w:rsidRDefault="0012396C" w:rsidP="0012396C">
            <w:pPr>
              <w:rPr>
                <w:sz w:val="20"/>
                <w:szCs w:val="20"/>
              </w:rPr>
            </w:pPr>
          </w:p>
          <w:p w:rsidR="0012396C" w:rsidRDefault="0012396C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_____Compile all TLOs in a list.</w:t>
            </w:r>
            <w:r w:rsidR="00656EA9">
              <w:rPr>
                <w:sz w:val="20"/>
                <w:szCs w:val="20"/>
              </w:rPr>
              <w:t xml:space="preserve">  (1)</w:t>
            </w:r>
          </w:p>
          <w:p w:rsidR="0012396C" w:rsidRDefault="0012396C" w:rsidP="0012396C">
            <w:pPr>
              <w:rPr>
                <w:sz w:val="20"/>
                <w:szCs w:val="20"/>
              </w:rPr>
            </w:pPr>
          </w:p>
          <w:p w:rsidR="0012396C" w:rsidRDefault="0012396C" w:rsidP="001239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_____Group all ELOs under the appropriate </w:t>
            </w:r>
            <w:proofErr w:type="spellStart"/>
            <w:r>
              <w:rPr>
                <w:sz w:val="20"/>
                <w:szCs w:val="20"/>
              </w:rPr>
              <w:t>TLO</w:t>
            </w:r>
            <w:proofErr w:type="spellEnd"/>
            <w:ins w:id="7" w:author=" Monika Bustamante" w:date="2012-02-03T14:43:00Z">
              <w:r w:rsidR="00FF0946">
                <w:rPr>
                  <w:sz w:val="20"/>
                  <w:szCs w:val="20"/>
                </w:rPr>
                <w:t>.</w:t>
              </w:r>
            </w:ins>
            <w:proofErr w:type="gramEnd"/>
            <w:r w:rsidR="00656EA9">
              <w:rPr>
                <w:sz w:val="20"/>
                <w:szCs w:val="20"/>
              </w:rPr>
              <w:t xml:space="preserve"> (4)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656EA9" w:rsidRDefault="00656EA9" w:rsidP="00656EA9">
            <w:pPr>
              <w:tabs>
                <w:tab w:val="left" w:pos="5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_____Analyze the TOLs to decide whether they belong in a unit, lesson, module, or a discrete knowledge sharing </w:t>
            </w:r>
            <w:r>
              <w:rPr>
                <w:sz w:val="20"/>
                <w:szCs w:val="20"/>
              </w:rPr>
              <w:tab/>
              <w:t>asset. (2)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656EA9" w:rsidRDefault="00656EA9" w:rsidP="001239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 Order the </w:t>
            </w:r>
            <w:proofErr w:type="spellStart"/>
            <w:r>
              <w:rPr>
                <w:sz w:val="20"/>
                <w:szCs w:val="20"/>
              </w:rPr>
              <w:t>TOLS</w:t>
            </w:r>
            <w:proofErr w:type="spellEnd"/>
            <w:ins w:id="8" w:author=" Monika Bustamante" w:date="2012-02-03T14:43:00Z">
              <w:r w:rsidR="00FF0946">
                <w:rPr>
                  <w:sz w:val="20"/>
                  <w:szCs w:val="20"/>
                </w:rPr>
                <w:t>.</w:t>
              </w:r>
            </w:ins>
            <w:r>
              <w:rPr>
                <w:sz w:val="20"/>
                <w:szCs w:val="20"/>
              </w:rPr>
              <w:t xml:space="preserve"> (3)</w:t>
            </w:r>
          </w:p>
          <w:p w:rsidR="00656EA9" w:rsidRDefault="00656EA9" w:rsidP="0012396C">
            <w:pPr>
              <w:rPr>
                <w:sz w:val="20"/>
                <w:szCs w:val="20"/>
              </w:rPr>
            </w:pPr>
          </w:p>
          <w:p w:rsidR="000B3FF8" w:rsidRDefault="000B3FF8" w:rsidP="0012396C">
            <w:pPr>
              <w:rPr>
                <w:sz w:val="20"/>
                <w:szCs w:val="20"/>
              </w:rPr>
            </w:pPr>
          </w:p>
          <w:p w:rsidR="000B3FF8" w:rsidRPr="008C36F1" w:rsidRDefault="000B3FF8" w:rsidP="0012396C">
            <w:pPr>
              <w:rPr>
                <w:sz w:val="20"/>
                <w:szCs w:val="20"/>
              </w:rPr>
            </w:pPr>
          </w:p>
        </w:tc>
      </w:tr>
      <w:tr w:rsidR="008C36F1" w:rsidRPr="008C36F1" w:rsidTr="008C36F1">
        <w:tc>
          <w:tcPr>
            <w:tcW w:w="1188" w:type="dxa"/>
          </w:tcPr>
          <w:p w:rsidR="008C36F1" w:rsidRPr="008C36F1" w:rsidRDefault="00071C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8C36F1" w:rsidRPr="008C36F1" w:rsidRDefault="00030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8C36F1" w:rsidRDefault="00071C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</w:t>
            </w:r>
            <w:r w:rsidR="00C14F3B">
              <w:rPr>
                <w:sz w:val="20"/>
                <w:szCs w:val="20"/>
              </w:rPr>
              <w:t xml:space="preserve"> each</w:t>
            </w:r>
            <w:r>
              <w:rPr>
                <w:sz w:val="20"/>
                <w:szCs w:val="20"/>
              </w:rPr>
              <w:t xml:space="preserve"> common </w:t>
            </w:r>
            <w:r w:rsidR="00C14F3B">
              <w:rPr>
                <w:sz w:val="20"/>
                <w:szCs w:val="20"/>
              </w:rPr>
              <w:t>approach</w:t>
            </w:r>
            <w:r>
              <w:rPr>
                <w:sz w:val="20"/>
                <w:szCs w:val="20"/>
              </w:rPr>
              <w:t xml:space="preserve"> to sequencing instruction with the </w:t>
            </w:r>
            <w:r w:rsidR="00C14F3B">
              <w:rPr>
                <w:sz w:val="20"/>
                <w:szCs w:val="20"/>
              </w:rPr>
              <w:t xml:space="preserve">phrase that </w:t>
            </w:r>
            <w:r>
              <w:rPr>
                <w:sz w:val="20"/>
                <w:szCs w:val="20"/>
              </w:rPr>
              <w:t xml:space="preserve">best </w:t>
            </w:r>
            <w:del w:id="9" w:author=" Monika Bustamante" w:date="2012-02-03T14:43:00Z">
              <w:r w:rsidDel="00FF0946">
                <w:rPr>
                  <w:sz w:val="20"/>
                  <w:szCs w:val="20"/>
                </w:rPr>
                <w:delText>phrase</w:delText>
              </w:r>
            </w:del>
            <w:ins w:id="10" w:author=" Monika Bustamante" w:date="2012-02-03T14:43:00Z">
              <w:r w:rsidR="00FF0946">
                <w:rPr>
                  <w:sz w:val="20"/>
                  <w:szCs w:val="20"/>
                </w:rPr>
                <w:t>describes it</w:t>
              </w:r>
            </w:ins>
            <w:r>
              <w:rPr>
                <w:sz w:val="20"/>
                <w:szCs w:val="20"/>
              </w:rPr>
              <w:t>.</w:t>
            </w:r>
          </w:p>
          <w:p w:rsidR="00071C74" w:rsidRDefault="00071C74">
            <w:pPr>
              <w:rPr>
                <w:sz w:val="20"/>
                <w:szCs w:val="20"/>
              </w:rPr>
            </w:pPr>
          </w:p>
          <w:p w:rsidR="00071C74" w:rsidRDefault="00071C74" w:rsidP="00C14F3B">
            <w:pPr>
              <w:tabs>
                <w:tab w:val="left" w:pos="28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="00C14F3B">
              <w:rPr>
                <w:sz w:val="20"/>
                <w:szCs w:val="20"/>
              </w:rPr>
              <w:t>Categories (e)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a. sequencing according to order of events</w:t>
            </w:r>
          </w:p>
          <w:p w:rsidR="00071C74" w:rsidRDefault="00071C74">
            <w:pPr>
              <w:rPr>
                <w:sz w:val="20"/>
                <w:szCs w:val="20"/>
              </w:rPr>
            </w:pPr>
          </w:p>
          <w:p w:rsidR="00071C74" w:rsidRDefault="00071C74" w:rsidP="00C14F3B">
            <w:pPr>
              <w:tabs>
                <w:tab w:val="left" w:pos="2862"/>
                <w:tab w:val="left" w:pos="38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____Chronology  </w:t>
            </w:r>
            <w:r w:rsidR="00C14F3B">
              <w:rPr>
                <w:sz w:val="20"/>
                <w:szCs w:val="20"/>
              </w:rPr>
              <w:t>(a)</w:t>
            </w:r>
            <w:r w:rsidR="00C14F3B">
              <w:rPr>
                <w:sz w:val="20"/>
                <w:szCs w:val="20"/>
              </w:rPr>
              <w:tab/>
              <w:t xml:space="preserve">b. </w:t>
            </w:r>
            <w:del w:id="11" w:author=" Monika Bustamante" w:date="2012-02-03T14:44:00Z">
              <w:r w:rsidR="00C14F3B" w:rsidDel="00FF0946">
                <w:rPr>
                  <w:sz w:val="20"/>
                  <w:szCs w:val="20"/>
                </w:rPr>
                <w:delText>Sequencing</w:delText>
              </w:r>
              <w:r w:rsidR="00C14F3B" w:rsidRPr="00C14F3B" w:rsidDel="00FF0946">
                <w:rPr>
                  <w:sz w:val="20"/>
                  <w:szCs w:val="20"/>
                </w:rPr>
                <w:delText xml:space="preserve"> </w:delText>
              </w:r>
            </w:del>
            <w:ins w:id="12" w:author=" Monika Bustamante" w:date="2012-02-03T14:44:00Z">
              <w:r w:rsidR="00FF0946">
                <w:rPr>
                  <w:sz w:val="20"/>
                  <w:szCs w:val="20"/>
                </w:rPr>
                <w:t>s</w:t>
              </w:r>
              <w:r w:rsidR="00FF0946">
                <w:rPr>
                  <w:sz w:val="20"/>
                  <w:szCs w:val="20"/>
                </w:rPr>
                <w:t>equencing</w:t>
              </w:r>
              <w:r w:rsidR="00FF0946" w:rsidRPr="00C14F3B">
                <w:rPr>
                  <w:sz w:val="20"/>
                  <w:szCs w:val="20"/>
                </w:rPr>
                <w:t xml:space="preserve"> </w:t>
              </w:r>
            </w:ins>
            <w:r w:rsidR="00C14F3B" w:rsidRPr="00C14F3B">
              <w:rPr>
                <w:sz w:val="20"/>
                <w:szCs w:val="20"/>
              </w:rPr>
              <w:t xml:space="preserve">prescribed by the cognitive process levels in </w:t>
            </w:r>
            <w:r w:rsidR="00030BFF" w:rsidRPr="00C14F3B">
              <w:rPr>
                <w:sz w:val="20"/>
                <w:szCs w:val="20"/>
              </w:rPr>
              <w:t>Bloom’s Taxonomy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</w:r>
          </w:p>
          <w:p w:rsidR="00071C74" w:rsidRDefault="00030BFF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____General to Specific </w:t>
            </w:r>
            <w:r w:rsidR="00C14F3B">
              <w:rPr>
                <w:sz w:val="20"/>
                <w:szCs w:val="20"/>
              </w:rPr>
              <w:t>(d)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  <w:t xml:space="preserve">c.  </w:t>
            </w:r>
            <w:r>
              <w:rPr>
                <w:sz w:val="20"/>
                <w:szCs w:val="20"/>
              </w:rPr>
              <w:t>sequencing by</w:t>
            </w:r>
            <w:r w:rsidR="00C14F3B">
              <w:rPr>
                <w:sz w:val="20"/>
                <w:szCs w:val="20"/>
              </w:rPr>
              <w:t xml:space="preserve"> steps </w:t>
            </w:r>
          </w:p>
          <w:p w:rsidR="00071C74" w:rsidRDefault="00071C74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071C74" w:rsidRDefault="00071C74" w:rsidP="00030BFF">
            <w:pPr>
              <w:tabs>
                <w:tab w:val="left" w:pos="2877"/>
                <w:tab w:val="left" w:pos="3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____Procedural Order</w:t>
            </w:r>
            <w:r w:rsidR="00C14F3B">
              <w:rPr>
                <w:sz w:val="20"/>
                <w:szCs w:val="20"/>
              </w:rPr>
              <w:t xml:space="preserve"> (</w:t>
            </w:r>
            <w:r w:rsidR="00030BFF">
              <w:rPr>
                <w:sz w:val="20"/>
                <w:szCs w:val="20"/>
              </w:rPr>
              <w:t>c)</w:t>
            </w:r>
            <w:r w:rsidR="00C14F3B">
              <w:rPr>
                <w:sz w:val="20"/>
                <w:szCs w:val="20"/>
              </w:rPr>
              <w:tab/>
              <w:t>d. deductive ordering</w:t>
            </w:r>
          </w:p>
          <w:p w:rsidR="00071C74" w:rsidRDefault="00071C74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071C74" w:rsidRDefault="00071C74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____Simple to Complex</w:t>
            </w:r>
            <w:r w:rsidR="00C14F3B">
              <w:rPr>
                <w:sz w:val="20"/>
                <w:szCs w:val="20"/>
              </w:rPr>
              <w:t xml:space="preserve"> </w:t>
            </w:r>
            <w:r w:rsidR="00030BFF">
              <w:rPr>
                <w:sz w:val="20"/>
                <w:szCs w:val="20"/>
              </w:rPr>
              <w:t>(b)</w:t>
            </w:r>
            <w:r w:rsidR="00C14F3B">
              <w:rPr>
                <w:sz w:val="20"/>
                <w:szCs w:val="20"/>
              </w:rPr>
              <w:tab/>
            </w:r>
            <w:r w:rsidR="00C14F3B">
              <w:rPr>
                <w:sz w:val="20"/>
                <w:szCs w:val="20"/>
              </w:rPr>
              <w:tab/>
              <w:t>e. sequenced by classification</w:t>
            </w:r>
          </w:p>
          <w:p w:rsidR="000B3FF8" w:rsidRDefault="000B3FF8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0B3FF8" w:rsidRPr="008C36F1" w:rsidRDefault="000B3FF8" w:rsidP="00030BFF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</w:tc>
      </w:tr>
      <w:tr w:rsidR="00C14F3B" w:rsidRPr="008C36F1" w:rsidTr="008C36F1">
        <w:tc>
          <w:tcPr>
            <w:tcW w:w="1188" w:type="dxa"/>
          </w:tcPr>
          <w:p w:rsidR="00C14F3B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710" w:type="dxa"/>
          </w:tcPr>
          <w:p w:rsidR="00C14F3B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C14F3B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Gagne’s events of instruction in sequential order: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____Assess performance  </w:t>
            </w:r>
            <w:r w:rsidR="006F15D4">
              <w:rPr>
                <w:sz w:val="20"/>
                <w:szCs w:val="20"/>
              </w:rPr>
              <w:t>(8)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____Gain </w:t>
            </w:r>
            <w:del w:id="13" w:author=" Monika Bustamante" w:date="2012-02-03T14:45:00Z">
              <w:r w:rsidDel="00FF0946">
                <w:rPr>
                  <w:sz w:val="20"/>
                  <w:szCs w:val="20"/>
                </w:rPr>
                <w:delText xml:space="preserve">Learner’s </w:delText>
              </w:r>
            </w:del>
            <w:ins w:id="14" w:author=" Monika Bustamante" w:date="2012-02-03T14:45:00Z">
              <w:r w:rsidR="00FF0946">
                <w:rPr>
                  <w:sz w:val="20"/>
                  <w:szCs w:val="20"/>
                </w:rPr>
                <w:t>l</w:t>
              </w:r>
              <w:r w:rsidR="00FF0946">
                <w:rPr>
                  <w:sz w:val="20"/>
                  <w:szCs w:val="20"/>
                </w:rPr>
                <w:t>earners</w:t>
              </w:r>
              <w:r w:rsidR="00FF0946">
                <w:rPr>
                  <w:sz w:val="20"/>
                  <w:szCs w:val="20"/>
                </w:rPr>
                <w:t>’</w:t>
              </w:r>
              <w:r w:rsidR="00FF0946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attention(1)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____Get learners to recall prior knowledge (3)</w:t>
            </w:r>
          </w:p>
          <w:p w:rsidR="006F15D4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____Give learners </w:t>
            </w:r>
            <w:ins w:id="15" w:author=" Monika Bustamante" w:date="2012-02-03T14:45:00Z">
              <w:r w:rsidR="00FF0946">
                <w:rPr>
                  <w:sz w:val="20"/>
                  <w:szCs w:val="20"/>
                </w:rPr>
                <w:t xml:space="preserve">a </w:t>
              </w:r>
            </w:ins>
            <w:r>
              <w:rPr>
                <w:sz w:val="20"/>
                <w:szCs w:val="20"/>
              </w:rPr>
              <w:t>chance to practice (6)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____Present content</w:t>
            </w:r>
            <w:r w:rsidR="006F15D4">
              <w:rPr>
                <w:sz w:val="20"/>
                <w:szCs w:val="20"/>
              </w:rPr>
              <w:t xml:space="preserve"> (4)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____Provide job aids or references to ensure that learners retain </w:t>
            </w:r>
            <w:del w:id="16" w:author=" Monika Bustamante" w:date="2012-02-03T14:45:00Z">
              <w:r w:rsidDel="00FF0946">
                <w:rPr>
                  <w:sz w:val="20"/>
                  <w:szCs w:val="20"/>
                </w:rPr>
                <w:delText xml:space="preserve">&amp; </w:delText>
              </w:r>
            </w:del>
            <w:ins w:id="17" w:author=" Monika Bustamante" w:date="2012-02-03T14:45:00Z">
              <w:r w:rsidR="00FF0946">
                <w:rPr>
                  <w:sz w:val="20"/>
                  <w:szCs w:val="20"/>
                </w:rPr>
                <w:t>and</w:t>
              </w:r>
              <w:r w:rsidR="00FF0946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transfer learning</w:t>
            </w:r>
            <w:r w:rsidR="006F15D4">
              <w:rPr>
                <w:sz w:val="20"/>
                <w:szCs w:val="20"/>
              </w:rPr>
              <w:t xml:space="preserve"> (9)</w:t>
            </w:r>
          </w:p>
          <w:p w:rsidR="000B3FF8" w:rsidRDefault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____Provide feedback</w:t>
            </w:r>
            <w:r w:rsidR="006F15D4">
              <w:rPr>
                <w:sz w:val="20"/>
                <w:szCs w:val="20"/>
              </w:rPr>
              <w:t xml:space="preserve"> (7)</w:t>
            </w:r>
          </w:p>
          <w:p w:rsidR="000B3FF8" w:rsidRDefault="000B3FF8" w:rsidP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____Provide learner guidance to enhance learning</w:t>
            </w:r>
            <w:r w:rsidR="006F15D4">
              <w:rPr>
                <w:sz w:val="20"/>
                <w:szCs w:val="20"/>
              </w:rPr>
              <w:t xml:space="preserve"> (5)</w:t>
            </w:r>
          </w:p>
          <w:p w:rsidR="000B3FF8" w:rsidRDefault="000B3FF8" w:rsidP="000B3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____Share the learning objectives (2)</w:t>
            </w:r>
          </w:p>
        </w:tc>
      </w:tr>
      <w:tr w:rsidR="000B3FF8" w:rsidRPr="008C36F1" w:rsidTr="008C36F1">
        <w:tc>
          <w:tcPr>
            <w:tcW w:w="1188" w:type="dxa"/>
          </w:tcPr>
          <w:p w:rsidR="000B3FF8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0B3FF8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0B3FF8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Gagne’s events of instruction inform instructional sequencing because:</w:t>
            </w:r>
          </w:p>
          <w:p w:rsidR="006F15D4" w:rsidRDefault="006F15D4" w:rsidP="006F15D4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event is correlated</w:t>
            </w:r>
            <w:r w:rsidRPr="006F15D4">
              <w:rPr>
                <w:sz w:val="20"/>
                <w:szCs w:val="20"/>
              </w:rPr>
              <w:t xml:space="preserve"> to specific </w:t>
            </w:r>
            <w:r>
              <w:rPr>
                <w:sz w:val="20"/>
                <w:szCs w:val="20"/>
              </w:rPr>
              <w:t>objectives</w:t>
            </w:r>
          </w:p>
          <w:p w:rsidR="006F15D4" w:rsidRDefault="006F15D4" w:rsidP="006F15D4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event is directly related to the </w:t>
            </w:r>
            <w:del w:id="18" w:author=" Monika Bustamante" w:date="2012-02-03T14:45:00Z">
              <w:r w:rsidDel="00FF0946">
                <w:rPr>
                  <w:sz w:val="20"/>
                  <w:szCs w:val="20"/>
                </w:rPr>
                <w:delText xml:space="preserve">Design </w:delText>
              </w:r>
            </w:del>
            <w:ins w:id="19" w:author=" Monika Bustamante" w:date="2012-02-03T14:45:00Z">
              <w:r w:rsidR="00FF0946">
                <w:rPr>
                  <w:sz w:val="20"/>
                  <w:szCs w:val="20"/>
                </w:rPr>
                <w:t>d</w:t>
              </w:r>
              <w:r w:rsidR="00FF0946">
                <w:rPr>
                  <w:sz w:val="20"/>
                  <w:szCs w:val="20"/>
                </w:rPr>
                <w:t xml:space="preserve">esign </w:t>
              </w:r>
            </w:ins>
            <w:r>
              <w:rPr>
                <w:sz w:val="20"/>
                <w:szCs w:val="20"/>
              </w:rPr>
              <w:t>process</w:t>
            </w:r>
          </w:p>
          <w:p w:rsidR="006F15D4" w:rsidRPr="006F15D4" w:rsidRDefault="006F15D4" w:rsidP="006F15D4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 w:rsidRPr="00A01C1E">
              <w:rPr>
                <w:sz w:val="20"/>
                <w:szCs w:val="20"/>
                <w:highlight w:val="yellow"/>
              </w:rPr>
              <w:t>each event is related to internal learning processes that support learning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F15D4" w:rsidRPr="008C36F1" w:rsidTr="008C36F1">
        <w:tc>
          <w:tcPr>
            <w:tcW w:w="1188" w:type="dxa"/>
          </w:tcPr>
          <w:p w:rsidR="006F15D4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6F15D4" w:rsidRDefault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each instructional method with</w:t>
            </w:r>
            <w:r w:rsidR="005C283C">
              <w:rPr>
                <w:sz w:val="20"/>
                <w:szCs w:val="20"/>
              </w:rPr>
              <w:t xml:space="preserve"> the most appropriate descriptor</w:t>
            </w:r>
            <w:r>
              <w:rPr>
                <w:sz w:val="20"/>
                <w:szCs w:val="20"/>
              </w:rPr>
              <w:t>: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___Case </w:t>
            </w:r>
            <w:del w:id="20" w:author=" Monika Bustamante" w:date="2012-02-03T14:46:00Z">
              <w:r w:rsidDel="00FF0946">
                <w:rPr>
                  <w:sz w:val="20"/>
                  <w:szCs w:val="20"/>
                </w:rPr>
                <w:delText>Studies</w:delText>
              </w:r>
              <w:r w:rsidR="005C283C" w:rsidDel="00FF0946">
                <w:rPr>
                  <w:sz w:val="20"/>
                  <w:szCs w:val="20"/>
                </w:rPr>
                <w:delText xml:space="preserve"> </w:delText>
              </w:r>
            </w:del>
            <w:ins w:id="21" w:author=" Monika Bustamante" w:date="2012-02-03T14:46:00Z">
              <w:r w:rsidR="00FF0946">
                <w:rPr>
                  <w:sz w:val="20"/>
                  <w:szCs w:val="20"/>
                </w:rPr>
                <w:t>s</w:t>
              </w:r>
              <w:r w:rsidR="00FF0946">
                <w:rPr>
                  <w:sz w:val="20"/>
                  <w:szCs w:val="20"/>
                </w:rPr>
                <w:t xml:space="preserve">tudies </w:t>
              </w:r>
            </w:ins>
            <w:r w:rsidR="005C283C">
              <w:rPr>
                <w:sz w:val="20"/>
                <w:szCs w:val="20"/>
              </w:rPr>
              <w:t>(d)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___Collaborative learning</w:t>
            </w:r>
            <w:r w:rsidR="003433E8">
              <w:rPr>
                <w:sz w:val="20"/>
                <w:szCs w:val="20"/>
              </w:rPr>
              <w:t xml:space="preserve"> (e)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___Demonstration/Modeling</w:t>
            </w:r>
            <w:r w:rsidR="003433E8">
              <w:rPr>
                <w:sz w:val="20"/>
                <w:szCs w:val="20"/>
              </w:rPr>
              <w:t xml:space="preserve"> (f)</w:t>
            </w:r>
          </w:p>
          <w:p w:rsidR="005C283C" w:rsidRDefault="005C283C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___Discussions (b)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___Drawing/Illustration</w:t>
            </w:r>
            <w:r w:rsidR="003433E8">
              <w:rPr>
                <w:sz w:val="20"/>
                <w:szCs w:val="20"/>
              </w:rPr>
              <w:t xml:space="preserve"> (g)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___Lecture</w:t>
            </w:r>
            <w:r w:rsidR="005C283C">
              <w:rPr>
                <w:sz w:val="20"/>
                <w:szCs w:val="20"/>
              </w:rPr>
              <w:t xml:space="preserve"> (a)</w:t>
            </w:r>
          </w:p>
          <w:p w:rsidR="00A01C1E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___Readings</w:t>
            </w:r>
            <w:r w:rsidR="005C283C">
              <w:rPr>
                <w:sz w:val="20"/>
                <w:szCs w:val="20"/>
              </w:rPr>
              <w:t xml:space="preserve"> (c)</w:t>
            </w:r>
          </w:p>
          <w:p w:rsidR="006F15D4" w:rsidRDefault="00A01C1E" w:rsidP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___Role </w:t>
            </w:r>
            <w:del w:id="22" w:author=" Monika Bustamante" w:date="2012-02-03T14:46:00Z">
              <w:r w:rsidDel="00FF0946">
                <w:rPr>
                  <w:sz w:val="20"/>
                  <w:szCs w:val="20"/>
                </w:rPr>
                <w:delText>Plays</w:delText>
              </w:r>
            </w:del>
            <w:ins w:id="23" w:author=" Monika Bustamante" w:date="2012-02-03T14:46:00Z">
              <w:r w:rsidR="00FF0946">
                <w:rPr>
                  <w:sz w:val="20"/>
                  <w:szCs w:val="20"/>
                </w:rPr>
                <w:t>p</w:t>
              </w:r>
              <w:r w:rsidR="00FF0946">
                <w:rPr>
                  <w:sz w:val="20"/>
                  <w:szCs w:val="20"/>
                </w:rPr>
                <w:t>lays</w:t>
              </w:r>
            </w:ins>
            <w:r>
              <w:rPr>
                <w:sz w:val="20"/>
                <w:szCs w:val="20"/>
              </w:rPr>
              <w:t xml:space="preserve">/Simulations </w:t>
            </w:r>
            <w:r w:rsidR="003433E8">
              <w:rPr>
                <w:sz w:val="20"/>
                <w:szCs w:val="20"/>
              </w:rPr>
              <w:t>(h)</w:t>
            </w:r>
          </w:p>
          <w:p w:rsidR="005C283C" w:rsidRDefault="005C283C" w:rsidP="00A01C1E">
            <w:pPr>
              <w:rPr>
                <w:sz w:val="20"/>
                <w:szCs w:val="20"/>
              </w:rPr>
            </w:pP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C283C">
              <w:rPr>
                <w:sz w:val="20"/>
                <w:szCs w:val="20"/>
              </w:rPr>
              <w:t>maximizes instructor control</w:t>
            </w:r>
            <w:r>
              <w:rPr>
                <w:sz w:val="20"/>
                <w:szCs w:val="20"/>
              </w:rPr>
              <w:t xml:space="preserve"> and can efficiently disseminate large amounts of material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structured to support Bloom’s higher cognitive levels of thinking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for self-paced instruction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in </w:t>
            </w:r>
            <w:del w:id="24" w:author=" Monika Bustamante" w:date="2012-02-03T14:46:00Z">
              <w:r w:rsidDel="00FF0946">
                <w:rPr>
                  <w:sz w:val="20"/>
                  <w:szCs w:val="20"/>
                </w:rPr>
                <w:delText xml:space="preserve">dissemination </w:delText>
              </w:r>
            </w:del>
            <w:ins w:id="25" w:author=" Monika Bustamante" w:date="2012-02-03T14:46:00Z">
              <w:r w:rsidR="00FF0946">
                <w:rPr>
                  <w:sz w:val="20"/>
                  <w:szCs w:val="20"/>
                </w:rPr>
                <w:t>disseminati</w:t>
              </w:r>
              <w:r w:rsidR="00FF0946">
                <w:rPr>
                  <w:sz w:val="20"/>
                  <w:szCs w:val="20"/>
                </w:rPr>
                <w:t>ng</w:t>
              </w:r>
              <w:r w:rsidR="00FF0946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and integrating knowledge and encourages instructor and student involvement</w:t>
            </w:r>
          </w:p>
          <w:p w:rsidR="005C283C" w:rsidRDefault="005C283C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structured to support more efficient learning and gives learners more control</w:t>
            </w:r>
          </w:p>
          <w:p w:rsidR="005C283C" w:rsidRDefault="003433E8" w:rsidP="005C283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particularly useful for procedural learning since it allows for abstract or ambiguous material to be observed</w:t>
            </w:r>
          </w:p>
          <w:p w:rsidR="003433E8" w:rsidRDefault="003433E8" w:rsidP="003433E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providing visual representations, it supports the students in organizing information for long-term retrieval</w:t>
            </w:r>
          </w:p>
          <w:p w:rsidR="003433E8" w:rsidRDefault="003433E8" w:rsidP="003433E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the learner to act spontaneously and think hypothetically</w:t>
            </w:r>
          </w:p>
          <w:p w:rsidR="003433E8" w:rsidRPr="003433E8" w:rsidRDefault="003433E8" w:rsidP="003433E8">
            <w:pPr>
              <w:ind w:left="360"/>
              <w:rPr>
                <w:sz w:val="20"/>
                <w:szCs w:val="20"/>
              </w:rPr>
            </w:pPr>
          </w:p>
        </w:tc>
      </w:tr>
      <w:tr w:rsidR="006F15D4" w:rsidRPr="008C36F1" w:rsidTr="008C36F1">
        <w:tc>
          <w:tcPr>
            <w:tcW w:w="1188" w:type="dxa"/>
          </w:tcPr>
          <w:p w:rsidR="006F15D4" w:rsidRDefault="006F1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6F15D4" w:rsidRDefault="00A01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defining instructional methods</w:t>
            </w:r>
            <w:ins w:id="26" w:author=" Monika Bustamante" w:date="2012-02-03T14:47:00Z">
              <w:r w:rsidR="00FF0946">
                <w:rPr>
                  <w:sz w:val="20"/>
                  <w:szCs w:val="20"/>
                </w:rPr>
                <w:t>,</w:t>
              </w:r>
            </w:ins>
            <w:r>
              <w:rPr>
                <w:sz w:val="20"/>
                <w:szCs w:val="20"/>
              </w:rPr>
              <w:t xml:space="preserve"> the designer should </w:t>
            </w:r>
            <w:del w:id="27" w:author=" Monika Bustamante" w:date="2012-02-03T14:47:00Z">
              <w:r w:rsidDel="00FF0946">
                <w:rPr>
                  <w:sz w:val="20"/>
                  <w:szCs w:val="20"/>
                </w:rPr>
                <w:delText xml:space="preserve">assure </w:delText>
              </w:r>
            </w:del>
            <w:ins w:id="28" w:author=" Monika Bustamante" w:date="2012-02-03T14:47:00Z">
              <w:r w:rsidR="00FF0946">
                <w:rPr>
                  <w:sz w:val="20"/>
                  <w:szCs w:val="20"/>
                </w:rPr>
                <w:t>ensure</w:t>
              </w:r>
              <w:r w:rsidR="00FF0946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 xml:space="preserve">that: </w:t>
            </w:r>
          </w:p>
          <w:p w:rsidR="006F15D4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B832BD">
              <w:rPr>
                <w:sz w:val="20"/>
                <w:szCs w:val="20"/>
                <w:highlight w:val="yellow"/>
              </w:rPr>
              <w:t>__T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Budget</w:t>
            </w:r>
            <w:proofErr w:type="gramEnd"/>
            <w:r>
              <w:rPr>
                <w:sz w:val="20"/>
                <w:szCs w:val="20"/>
              </w:rPr>
              <w:t xml:space="preserve"> and resources match the methods</w:t>
            </w:r>
            <w:ins w:id="29" w:author=" Monika Bustamante" w:date="2012-02-03T14:48:00Z">
              <w:r w:rsidR="00FF0946">
                <w:rPr>
                  <w:sz w:val="20"/>
                  <w:szCs w:val="20"/>
                </w:rPr>
                <w:t>.</w:t>
              </w:r>
            </w:ins>
            <w:r>
              <w:rPr>
                <w:sz w:val="20"/>
                <w:szCs w:val="20"/>
              </w:rPr>
              <w:t xml:space="preserve"> </w:t>
            </w:r>
          </w:p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B832BD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B832BD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Instruction</w:t>
            </w:r>
            <w:proofErr w:type="gramEnd"/>
            <w:r>
              <w:rPr>
                <w:sz w:val="20"/>
                <w:szCs w:val="20"/>
              </w:rPr>
              <w:t xml:space="preserve"> is based on effectiveness</w:t>
            </w:r>
            <w:ins w:id="30" w:author=" Monika Bustamante" w:date="2012-02-03T14:48:00Z">
              <w:r w:rsidR="00FF0946">
                <w:rPr>
                  <w:sz w:val="20"/>
                  <w:szCs w:val="20"/>
                </w:rPr>
                <w:t>,</w:t>
              </w:r>
            </w:ins>
            <w:r>
              <w:rPr>
                <w:sz w:val="20"/>
                <w:szCs w:val="20"/>
              </w:rPr>
              <w:t xml:space="preserve"> not efficiency</w:t>
            </w:r>
            <w:ins w:id="31" w:author=" Monika Bustamante" w:date="2012-02-03T14:48:00Z">
              <w:r w:rsidR="00FF0946">
                <w:rPr>
                  <w:sz w:val="20"/>
                  <w:szCs w:val="20"/>
                </w:rPr>
                <w:t>.</w:t>
              </w:r>
            </w:ins>
            <w:r>
              <w:rPr>
                <w:sz w:val="20"/>
                <w:szCs w:val="20"/>
              </w:rPr>
              <w:t xml:space="preserve"> </w:t>
            </w:r>
          </w:p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___</w:t>
            </w:r>
            <w:r w:rsidRPr="00B832BD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Gagne’s</w:t>
            </w:r>
            <w:proofErr w:type="gramEnd"/>
            <w:r>
              <w:rPr>
                <w:sz w:val="20"/>
                <w:szCs w:val="20"/>
              </w:rPr>
              <w:t xml:space="preserve"> events of instruction can be generally accommodated</w:t>
            </w:r>
            <w:ins w:id="32" w:author=" Monika Bustamante" w:date="2012-02-03T14:48:00Z">
              <w:r w:rsidR="00FF0946">
                <w:rPr>
                  <w:sz w:val="20"/>
                  <w:szCs w:val="20"/>
                </w:rPr>
                <w:t>.</w:t>
              </w:r>
            </w:ins>
          </w:p>
          <w:p w:rsidR="00B832BD" w:rsidRDefault="00B832BD" w:rsidP="00B83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B832BD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____F The methods make learning interesting.</w:t>
            </w:r>
          </w:p>
          <w:p w:rsidR="00B832BD" w:rsidRDefault="00B832BD" w:rsidP="00FF0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___T ____</w:t>
            </w:r>
            <w:r w:rsidRPr="00F95095">
              <w:rPr>
                <w:sz w:val="20"/>
                <w:szCs w:val="20"/>
                <w:highlight w:val="yellow"/>
              </w:rPr>
              <w:t>F</w:t>
            </w:r>
            <w:r w:rsidR="00F95095">
              <w:rPr>
                <w:sz w:val="20"/>
                <w:szCs w:val="20"/>
              </w:rPr>
              <w:t xml:space="preserve"> The methods completely align</w:t>
            </w:r>
            <w:del w:id="33" w:author=" Monika Bustamante" w:date="2012-02-03T14:48:00Z">
              <w:r w:rsidR="00F95095" w:rsidDel="00FF0946">
                <w:rPr>
                  <w:sz w:val="20"/>
                  <w:szCs w:val="20"/>
                </w:rPr>
                <w:delText>ed</w:delText>
              </w:r>
            </w:del>
            <w:r w:rsidR="00F95095">
              <w:rPr>
                <w:sz w:val="20"/>
                <w:szCs w:val="20"/>
              </w:rPr>
              <w:t xml:space="preserve"> with the learners’ preferred method of learning. </w:t>
            </w:r>
          </w:p>
        </w:tc>
      </w:tr>
    </w:tbl>
    <w:p w:rsidR="006372BE" w:rsidRDefault="006372BE">
      <w:pPr>
        <w:rPr>
          <w:sz w:val="20"/>
          <w:szCs w:val="20"/>
        </w:rPr>
      </w:pPr>
    </w:p>
    <w:p w:rsidR="00AD2F42" w:rsidRPr="008C36F1" w:rsidRDefault="00AD2F42">
      <w:pPr>
        <w:rPr>
          <w:sz w:val="20"/>
          <w:szCs w:val="20"/>
        </w:rPr>
      </w:pPr>
      <w:r>
        <w:rPr>
          <w:sz w:val="20"/>
          <w:szCs w:val="20"/>
        </w:rPr>
        <w:t>Chance of scoring 70% or higher by guessing blindly = approx. 1 in 8,670</w:t>
      </w:r>
    </w:p>
    <w:sectPr w:rsidR="00AD2F42" w:rsidRPr="008C36F1" w:rsidSect="008C36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5E3" w:rsidRDefault="00AC55E3" w:rsidP="008C36F1">
      <w:r>
        <w:separator/>
      </w:r>
    </w:p>
  </w:endnote>
  <w:endnote w:type="continuationSeparator" w:id="0">
    <w:p w:rsidR="00AC55E3" w:rsidRDefault="00AC55E3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5E3" w:rsidRDefault="00AC55E3" w:rsidP="008C36F1">
      <w:r>
        <w:separator/>
      </w:r>
    </w:p>
  </w:footnote>
  <w:footnote w:type="continuationSeparator" w:id="0">
    <w:p w:rsidR="00AC55E3" w:rsidRDefault="00AC55E3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F1" w:rsidRDefault="00FF0946" w:rsidP="008C36F1">
    <w:pPr>
      <w:pStyle w:val="Header"/>
      <w:jc w:val="center"/>
      <w:rPr>
        <w:b/>
        <w:i/>
        <w:sz w:val="20"/>
        <w:szCs w:val="20"/>
      </w:rPr>
    </w:pPr>
    <w:ins w:id="34" w:author=" Monika Bustamante" w:date="2012-02-03T14:41:00Z">
      <w:r w:rsidRPr="008C36F1">
        <w:rPr>
          <w:b/>
          <w:sz w:val="20"/>
          <w:szCs w:val="20"/>
        </w:rPr>
        <w:t>Assessment</w:t>
      </w:r>
      <w:r>
        <w:rPr>
          <w:b/>
          <w:sz w:val="20"/>
          <w:szCs w:val="20"/>
        </w:rPr>
        <w:t xml:space="preserve">: </w:t>
      </w:r>
    </w:ins>
    <w:r w:rsidR="008C36F1" w:rsidRPr="003E5C68">
      <w:rPr>
        <w:b/>
        <w:sz w:val="20"/>
        <w:szCs w:val="20"/>
      </w:rPr>
      <w:t>Module</w:t>
    </w:r>
    <w:ins w:id="35" w:author=" Monika Bustamante" w:date="2012-02-03T14:41:00Z">
      <w:r>
        <w:rPr>
          <w:b/>
          <w:sz w:val="20"/>
          <w:szCs w:val="20"/>
        </w:rPr>
        <w:t xml:space="preserve"> </w:t>
      </w:r>
    </w:ins>
    <w:r w:rsidR="003E5C68" w:rsidRPr="003E5C68">
      <w:rPr>
        <w:b/>
        <w:sz w:val="20"/>
        <w:szCs w:val="20"/>
      </w:rPr>
      <w:t>2</w:t>
    </w:r>
    <w:del w:id="36" w:author=" Monika Bustamante" w:date="2012-02-03T14:41:00Z">
      <w:r w:rsidR="008C36F1" w:rsidRPr="003E5C68" w:rsidDel="00FF0946">
        <w:rPr>
          <w:b/>
          <w:sz w:val="20"/>
          <w:szCs w:val="20"/>
        </w:rPr>
        <w:delText xml:space="preserve"> </w:delText>
      </w:r>
    </w:del>
    <w:r w:rsidR="008C36F1" w:rsidRPr="003E5C68">
      <w:rPr>
        <w:b/>
        <w:sz w:val="20"/>
        <w:szCs w:val="20"/>
      </w:rPr>
      <w:t>/Lesson</w:t>
    </w:r>
    <w:ins w:id="37" w:author=" Monika Bustamante" w:date="2012-02-03T14:41:00Z">
      <w:r>
        <w:rPr>
          <w:b/>
          <w:sz w:val="20"/>
          <w:szCs w:val="20"/>
        </w:rPr>
        <w:t xml:space="preserve"> </w:t>
      </w:r>
    </w:ins>
    <w:r w:rsidR="003E5C68" w:rsidRPr="003E5C68">
      <w:rPr>
        <w:b/>
        <w:sz w:val="20"/>
        <w:szCs w:val="20"/>
      </w:rPr>
      <w:t>4</w:t>
    </w:r>
    <w:del w:id="38" w:author=" Monika Bustamante" w:date="2012-02-03T14:41:00Z">
      <w:r w:rsidR="008C36F1" w:rsidRPr="003E5C68" w:rsidDel="00FF0946">
        <w:rPr>
          <w:b/>
          <w:sz w:val="20"/>
          <w:szCs w:val="20"/>
        </w:rPr>
        <w:delText xml:space="preserve"> </w:delText>
      </w:r>
    </w:del>
    <w:r w:rsidR="008C36F1" w:rsidRPr="003E5C68">
      <w:rPr>
        <w:b/>
        <w:sz w:val="20"/>
        <w:szCs w:val="20"/>
      </w:rPr>
      <w:t xml:space="preserve">: </w:t>
    </w:r>
    <w:del w:id="39" w:author=" Monika Bustamante" w:date="2012-02-03T14:41:00Z">
      <w:r w:rsidR="008C36F1" w:rsidRPr="003E5C68" w:rsidDel="00FF0946">
        <w:rPr>
          <w:b/>
          <w:sz w:val="20"/>
          <w:szCs w:val="20"/>
        </w:rPr>
        <w:delText xml:space="preserve">    </w:delText>
      </w:r>
    </w:del>
    <w:r w:rsidR="003E5C68" w:rsidRPr="003E5C68">
      <w:rPr>
        <w:b/>
        <w:i/>
        <w:sz w:val="20"/>
        <w:szCs w:val="20"/>
      </w:rPr>
      <w:t>Instructional Strategies</w:t>
    </w:r>
  </w:p>
  <w:p w:rsidR="003E5C68" w:rsidRPr="003E5C68" w:rsidRDefault="003E5C68" w:rsidP="008C36F1">
    <w:pPr>
      <w:pStyle w:val="Header"/>
      <w:jc w:val="center"/>
      <w:rPr>
        <w:b/>
        <w:sz w:val="20"/>
        <w:szCs w:val="20"/>
      </w:rPr>
    </w:pPr>
  </w:p>
  <w:p w:rsidR="008C36F1" w:rsidRPr="003E5C68" w:rsidRDefault="008C36F1" w:rsidP="003E5C68">
    <w:pPr>
      <w:pStyle w:val="Header"/>
      <w:jc w:val="center"/>
      <w:rPr>
        <w:sz w:val="20"/>
        <w:szCs w:val="20"/>
      </w:rPr>
    </w:pPr>
    <w:del w:id="40" w:author=" Monika Bustamante" w:date="2012-02-03T14:41:00Z">
      <w:r w:rsidRPr="008C36F1" w:rsidDel="00FF0946">
        <w:rPr>
          <w:b/>
          <w:sz w:val="20"/>
          <w:szCs w:val="20"/>
        </w:rPr>
        <w:delText>Assessment</w:delText>
      </w:r>
    </w:del>
    <w:r>
      <w:rPr>
        <w:b/>
        <w:sz w:val="20"/>
        <w:szCs w:val="20"/>
      </w:rPr>
      <w:t xml:space="preserve">   </w:t>
    </w:r>
    <w:proofErr w:type="spellStart"/>
    <w:r>
      <w:rPr>
        <w:b/>
        <w:sz w:val="20"/>
        <w:szCs w:val="20"/>
      </w:rPr>
      <w:t>TLO</w:t>
    </w:r>
    <w:proofErr w:type="spellEnd"/>
    <w:ins w:id="41" w:author=" Monika Bustamante" w:date="2012-02-03T14:42:00Z">
      <w:r w:rsidR="00FF0946">
        <w:rPr>
          <w:b/>
          <w:sz w:val="20"/>
          <w:szCs w:val="20"/>
        </w:rPr>
        <w:t>:</w:t>
      </w:r>
    </w:ins>
    <w:r w:rsidR="003E5C68">
      <w:rPr>
        <w:b/>
        <w:sz w:val="20"/>
        <w:szCs w:val="20"/>
      </w:rPr>
      <w:t xml:space="preserve"> </w:t>
    </w:r>
    <w:del w:id="42" w:author=" Monika Bustamante" w:date="2012-02-03T14:42:00Z">
      <w:r w:rsidR="003E5C68" w:rsidDel="00FF0946">
        <w:rPr>
          <w:b/>
          <w:sz w:val="20"/>
          <w:szCs w:val="20"/>
        </w:rPr>
        <w:delText xml:space="preserve"> </w:delText>
      </w:r>
    </w:del>
    <w:r w:rsidR="003E5C68" w:rsidRPr="003E5C68">
      <w:rPr>
        <w:sz w:val="20"/>
        <w:szCs w:val="20"/>
      </w:rPr>
      <w:t>Develop an instructional strategy for a selected learning asset, based on a defined assessment strategy and learning objectives.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0A98"/>
    <w:multiLevelType w:val="hybridMultilevel"/>
    <w:tmpl w:val="65665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B3E7F"/>
    <w:multiLevelType w:val="hybridMultilevel"/>
    <w:tmpl w:val="D8167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55332"/>
    <w:multiLevelType w:val="hybridMultilevel"/>
    <w:tmpl w:val="0E4AA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0F08"/>
    <w:rsid w:val="000001AA"/>
    <w:rsid w:val="000253F6"/>
    <w:rsid w:val="00030BFF"/>
    <w:rsid w:val="000612C3"/>
    <w:rsid w:val="00071C74"/>
    <w:rsid w:val="00081357"/>
    <w:rsid w:val="00097A1A"/>
    <w:rsid w:val="000A79E5"/>
    <w:rsid w:val="000B3FF8"/>
    <w:rsid w:val="00100421"/>
    <w:rsid w:val="00105B9C"/>
    <w:rsid w:val="001231BF"/>
    <w:rsid w:val="0012396C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C52BA"/>
    <w:rsid w:val="001D359F"/>
    <w:rsid w:val="001F771D"/>
    <w:rsid w:val="00214819"/>
    <w:rsid w:val="002366F4"/>
    <w:rsid w:val="00242949"/>
    <w:rsid w:val="00260997"/>
    <w:rsid w:val="002908B8"/>
    <w:rsid w:val="00293298"/>
    <w:rsid w:val="00296AA1"/>
    <w:rsid w:val="002A33D8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433E8"/>
    <w:rsid w:val="003B4B4C"/>
    <w:rsid w:val="003B7C47"/>
    <w:rsid w:val="003C2A57"/>
    <w:rsid w:val="003D1526"/>
    <w:rsid w:val="003E5C68"/>
    <w:rsid w:val="00451EB6"/>
    <w:rsid w:val="004832B5"/>
    <w:rsid w:val="00485957"/>
    <w:rsid w:val="0049731A"/>
    <w:rsid w:val="004A1F2A"/>
    <w:rsid w:val="004B6C48"/>
    <w:rsid w:val="004D098A"/>
    <w:rsid w:val="004D4E59"/>
    <w:rsid w:val="00542D53"/>
    <w:rsid w:val="005603C9"/>
    <w:rsid w:val="00593518"/>
    <w:rsid w:val="00597382"/>
    <w:rsid w:val="005B338E"/>
    <w:rsid w:val="005B526E"/>
    <w:rsid w:val="005C283C"/>
    <w:rsid w:val="005D2A28"/>
    <w:rsid w:val="00600646"/>
    <w:rsid w:val="006372BE"/>
    <w:rsid w:val="00642569"/>
    <w:rsid w:val="00650FEF"/>
    <w:rsid w:val="00656EA9"/>
    <w:rsid w:val="00674149"/>
    <w:rsid w:val="0067613B"/>
    <w:rsid w:val="006773DE"/>
    <w:rsid w:val="00690269"/>
    <w:rsid w:val="006A320E"/>
    <w:rsid w:val="006A7E63"/>
    <w:rsid w:val="006C17FC"/>
    <w:rsid w:val="006D407F"/>
    <w:rsid w:val="006E2322"/>
    <w:rsid w:val="006F15D4"/>
    <w:rsid w:val="00702001"/>
    <w:rsid w:val="00704278"/>
    <w:rsid w:val="007337D4"/>
    <w:rsid w:val="00733EEB"/>
    <w:rsid w:val="00767544"/>
    <w:rsid w:val="007967F1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95F2B"/>
    <w:rsid w:val="008C1ACB"/>
    <w:rsid w:val="008C1B0F"/>
    <w:rsid w:val="008C36F1"/>
    <w:rsid w:val="008C6511"/>
    <w:rsid w:val="008D6AE2"/>
    <w:rsid w:val="008F1D35"/>
    <w:rsid w:val="008F2094"/>
    <w:rsid w:val="008F4D24"/>
    <w:rsid w:val="00931A77"/>
    <w:rsid w:val="009509DB"/>
    <w:rsid w:val="00950B98"/>
    <w:rsid w:val="009B4A02"/>
    <w:rsid w:val="009D7A3C"/>
    <w:rsid w:val="009E28FC"/>
    <w:rsid w:val="00A01C1E"/>
    <w:rsid w:val="00A06AAA"/>
    <w:rsid w:val="00A42C6C"/>
    <w:rsid w:val="00A60F08"/>
    <w:rsid w:val="00A675C7"/>
    <w:rsid w:val="00A708AE"/>
    <w:rsid w:val="00AA4BD1"/>
    <w:rsid w:val="00AC55E3"/>
    <w:rsid w:val="00AD2F42"/>
    <w:rsid w:val="00AE4C5F"/>
    <w:rsid w:val="00AF3DD5"/>
    <w:rsid w:val="00B425E3"/>
    <w:rsid w:val="00B71466"/>
    <w:rsid w:val="00B832BD"/>
    <w:rsid w:val="00B954D1"/>
    <w:rsid w:val="00BA18A7"/>
    <w:rsid w:val="00BA1B58"/>
    <w:rsid w:val="00BB4E00"/>
    <w:rsid w:val="00BD02E8"/>
    <w:rsid w:val="00BE46DC"/>
    <w:rsid w:val="00C14F3B"/>
    <w:rsid w:val="00C15C57"/>
    <w:rsid w:val="00C239BE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E6B86"/>
    <w:rsid w:val="00D006E8"/>
    <w:rsid w:val="00D0589F"/>
    <w:rsid w:val="00D1057C"/>
    <w:rsid w:val="00D27A46"/>
    <w:rsid w:val="00D45E30"/>
    <w:rsid w:val="00D60794"/>
    <w:rsid w:val="00D9241F"/>
    <w:rsid w:val="00D94A6B"/>
    <w:rsid w:val="00D9578F"/>
    <w:rsid w:val="00D96C6C"/>
    <w:rsid w:val="00DA311F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C4246"/>
    <w:rsid w:val="00ED586E"/>
    <w:rsid w:val="00EE0798"/>
    <w:rsid w:val="00EF3107"/>
    <w:rsid w:val="00F01B68"/>
    <w:rsid w:val="00F2691A"/>
    <w:rsid w:val="00F57315"/>
    <w:rsid w:val="00F70408"/>
    <w:rsid w:val="00F7644E"/>
    <w:rsid w:val="00F77065"/>
    <w:rsid w:val="00F95095"/>
    <w:rsid w:val="00FF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47C"/>
    <w:rPr>
      <w:rFonts w:ascii="Times" w:eastAsia="Cambria" w:hAnsi="Times" w:cs="Times New Roman"/>
      <w:b/>
      <w:sz w:val="27"/>
    </w:rPr>
  </w:style>
  <w:style w:type="table" w:styleId="TableGrid">
    <w:name w:val="Table Grid"/>
    <w:basedOn w:val="TableNormal"/>
    <w:uiPriority w:val="59"/>
    <w:rsid w:val="008C3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F1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A6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0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9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9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9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Assess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Assessment_Template.dotx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 Monika Bustamante</cp:lastModifiedBy>
  <cp:revision>2</cp:revision>
  <dcterms:created xsi:type="dcterms:W3CDTF">2012-02-03T20:49:00Z</dcterms:created>
  <dcterms:modified xsi:type="dcterms:W3CDTF">2012-02-03T20:49:00Z</dcterms:modified>
</cp:coreProperties>
</file>