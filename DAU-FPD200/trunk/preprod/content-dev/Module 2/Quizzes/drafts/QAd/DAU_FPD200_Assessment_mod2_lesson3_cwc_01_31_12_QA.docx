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5"/>
        <w:gridCol w:w="1882"/>
        <w:gridCol w:w="10469"/>
      </w:tblGrid>
      <w:tr w:rsidR="008C36F1" w:rsidRPr="008C36F1" w:rsidTr="00674C6E">
        <w:tc>
          <w:tcPr>
            <w:tcW w:w="648" w:type="dxa"/>
          </w:tcPr>
          <w:p w:rsidR="008C36F1" w:rsidRPr="00674C6E" w:rsidRDefault="008C36F1">
            <w:pPr>
              <w:rPr>
                <w:b/>
                <w:sz w:val="20"/>
                <w:szCs w:val="20"/>
              </w:rPr>
            </w:pPr>
            <w:r w:rsidRPr="00674C6E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890" w:type="dxa"/>
          </w:tcPr>
          <w:p w:rsidR="008C36F1" w:rsidRPr="00674C6E" w:rsidRDefault="008C36F1">
            <w:pPr>
              <w:rPr>
                <w:b/>
                <w:sz w:val="20"/>
                <w:szCs w:val="20"/>
              </w:rPr>
            </w:pPr>
            <w:r w:rsidRPr="00674C6E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638" w:type="dxa"/>
          </w:tcPr>
          <w:p w:rsidR="008C36F1" w:rsidRPr="00674C6E" w:rsidRDefault="008C36F1">
            <w:pPr>
              <w:rPr>
                <w:b/>
                <w:sz w:val="20"/>
                <w:szCs w:val="20"/>
              </w:rPr>
            </w:pPr>
            <w:r w:rsidRPr="00674C6E">
              <w:rPr>
                <w:b/>
                <w:sz w:val="20"/>
                <w:szCs w:val="20"/>
              </w:rPr>
              <w:t>Assessment item</w:t>
            </w:r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674C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8C36F1" w:rsidRPr="008C36F1" w:rsidRDefault="00674C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638" w:type="dxa"/>
          </w:tcPr>
          <w:p w:rsidR="008C36F1" w:rsidRDefault="00674C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statement best defines an assessment strategy?</w:t>
            </w:r>
          </w:p>
          <w:p w:rsidR="00674C6E" w:rsidRDefault="00674C6E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single method</w:t>
            </w:r>
            <w:r w:rsidR="005116E8">
              <w:rPr>
                <w:sz w:val="20"/>
                <w:szCs w:val="20"/>
              </w:rPr>
              <w:t xml:space="preserve"> used to assess and </w:t>
            </w:r>
            <w:r w:rsidR="00AC1F7B">
              <w:rPr>
                <w:sz w:val="20"/>
                <w:szCs w:val="20"/>
              </w:rPr>
              <w:t>measure learners’</w:t>
            </w:r>
            <w:r w:rsidR="005116E8">
              <w:rPr>
                <w:sz w:val="20"/>
                <w:szCs w:val="20"/>
              </w:rPr>
              <w:t xml:space="preserve"> mastery of the</w:t>
            </w:r>
            <w:del w:id="0" w:author=" Monika Bustamante" w:date="2012-02-03T14:32:00Z">
              <w:r w:rsidR="005116E8" w:rsidDel="002872E9">
                <w:rPr>
                  <w:sz w:val="20"/>
                  <w:szCs w:val="20"/>
                </w:rPr>
                <w:delText xml:space="preserve"> </w:delText>
              </w:r>
            </w:del>
            <w:r>
              <w:rPr>
                <w:sz w:val="20"/>
                <w:szCs w:val="20"/>
              </w:rPr>
              <w:t xml:space="preserve"> objectives </w:t>
            </w:r>
            <w:r w:rsidR="005F6E11">
              <w:rPr>
                <w:sz w:val="20"/>
                <w:szCs w:val="20"/>
              </w:rPr>
              <w:t>addressed</w:t>
            </w:r>
            <w:r>
              <w:rPr>
                <w:sz w:val="20"/>
                <w:szCs w:val="20"/>
              </w:rPr>
              <w:t xml:space="preserve"> in a learning asset.</w:t>
            </w:r>
          </w:p>
          <w:p w:rsidR="00674C6E" w:rsidRDefault="00674C6E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Tests and quizzes focused on </w:t>
            </w:r>
            <w:r w:rsidR="005F6E11">
              <w:rPr>
                <w:sz w:val="20"/>
                <w:szCs w:val="20"/>
              </w:rPr>
              <w:t>content included in the learning asset.</w:t>
            </w:r>
          </w:p>
          <w:p w:rsidR="005F6E11" w:rsidRPr="00AA7860" w:rsidRDefault="005F6E11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AA7860">
              <w:rPr>
                <w:sz w:val="20"/>
                <w:szCs w:val="20"/>
                <w:highlight w:val="yellow"/>
              </w:rPr>
              <w:t>A summary of methods and criteria that will be used to assess</w:t>
            </w:r>
            <w:r w:rsidR="005116E8" w:rsidRPr="00AA7860">
              <w:rPr>
                <w:sz w:val="20"/>
                <w:szCs w:val="20"/>
                <w:highlight w:val="yellow"/>
              </w:rPr>
              <w:t xml:space="preserve"> and measure learners’ mastery of the objectives of the learning asset.</w:t>
            </w:r>
          </w:p>
          <w:p w:rsidR="005116E8" w:rsidRPr="005116E8" w:rsidRDefault="005116E8" w:rsidP="00674C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116E8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The evaluation or estimation of the nature, quality, or ability of someone or something</w:t>
            </w:r>
            <w:ins w:id="1" w:author=" Monika Bustamante" w:date="2012-02-03T14:32:00Z">
              <w:r w:rsidR="002872E9">
                <w:rPr>
                  <w:rFonts w:cs="Arial"/>
                  <w:color w:val="222222"/>
                  <w:sz w:val="20"/>
                  <w:szCs w:val="20"/>
                  <w:shd w:val="clear" w:color="auto" w:fill="FFFFFF"/>
                </w:rPr>
                <w:t>.</w:t>
              </w:r>
            </w:ins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9B7835" w:rsidRDefault="0007709B" w:rsidP="00956E7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Respond to the questions below as they relate to the relationship of the following three processes.</w:t>
            </w:r>
            <w:r w:rsidR="009B7835">
              <w:rPr>
                <w:b/>
                <w:sz w:val="20"/>
                <w:szCs w:val="20"/>
              </w:rPr>
              <w:t xml:space="preserve"> </w:t>
            </w:r>
          </w:p>
          <w:p w:rsidR="0007709B" w:rsidRDefault="0007709B" w:rsidP="00956E7A">
            <w:pPr>
              <w:rPr>
                <w:sz w:val="20"/>
                <w:szCs w:val="20"/>
              </w:rPr>
            </w:pPr>
            <w:r w:rsidRPr="00956E7A">
              <w:rPr>
                <w:b/>
                <w:sz w:val="20"/>
                <w:szCs w:val="20"/>
              </w:rPr>
              <w:t>Assessment</w:t>
            </w:r>
          </w:p>
          <w:p w:rsidR="00956E7A" w:rsidRDefault="0007709B" w:rsidP="00956E7A">
            <w:pPr>
              <w:rPr>
                <w:sz w:val="20"/>
                <w:szCs w:val="20"/>
              </w:rPr>
            </w:pPr>
            <w:r w:rsidRPr="00956E7A">
              <w:rPr>
                <w:b/>
                <w:sz w:val="20"/>
                <w:szCs w:val="20"/>
              </w:rPr>
              <w:t>Content</w:t>
            </w:r>
          </w:p>
          <w:p w:rsidR="0007709B" w:rsidRDefault="00956E7A" w:rsidP="00956E7A">
            <w:pPr>
              <w:rPr>
                <w:sz w:val="20"/>
                <w:szCs w:val="20"/>
              </w:rPr>
            </w:pPr>
            <w:r w:rsidRPr="00956E7A">
              <w:rPr>
                <w:b/>
                <w:sz w:val="20"/>
                <w:szCs w:val="20"/>
              </w:rPr>
              <w:t>Objectives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:rsidR="00956E7A" w:rsidRDefault="00956E7A" w:rsidP="00956E7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956E7A" w:rsidRDefault="00956E7A" w:rsidP="00956E7A">
            <w:pPr>
              <w:rPr>
                <w:b/>
                <w:sz w:val="20"/>
                <w:szCs w:val="20"/>
              </w:rPr>
            </w:pPr>
          </w:p>
          <w:p w:rsidR="00956E7A" w:rsidRDefault="0007709B" w:rsidP="009B7835">
            <w:pPr>
              <w:tabs>
                <w:tab w:val="left" w:pos="1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___T __</w:t>
            </w:r>
            <w:r w:rsidRPr="00AA7860">
              <w:rPr>
                <w:sz w:val="20"/>
                <w:szCs w:val="20"/>
                <w:highlight w:val="yellow"/>
              </w:rPr>
              <w:t>_</w:t>
            </w:r>
            <w:r w:rsidR="009B7835" w:rsidRPr="00AA7860">
              <w:rPr>
                <w:sz w:val="20"/>
                <w:szCs w:val="20"/>
                <w:highlight w:val="yellow"/>
              </w:rPr>
              <w:t>F</w:t>
            </w:r>
            <w:r w:rsidR="009B7835">
              <w:rPr>
                <w:sz w:val="20"/>
                <w:szCs w:val="20"/>
              </w:rPr>
              <w:t xml:space="preserve"> Objectives</w:t>
            </w:r>
            <w:r w:rsidR="00956E7A" w:rsidRPr="0007709B">
              <w:rPr>
                <w:sz w:val="20"/>
                <w:szCs w:val="20"/>
              </w:rPr>
              <w:t xml:space="preserve"> </w:t>
            </w:r>
            <w:r w:rsidR="009B7835">
              <w:rPr>
                <w:sz w:val="20"/>
                <w:szCs w:val="20"/>
              </w:rPr>
              <w:t xml:space="preserve">inform </w:t>
            </w:r>
            <w:r w:rsidR="00AC1F7B">
              <w:rPr>
                <w:sz w:val="20"/>
                <w:szCs w:val="20"/>
              </w:rPr>
              <w:t xml:space="preserve">the development of </w:t>
            </w:r>
            <w:r w:rsidR="002A39D8">
              <w:rPr>
                <w:sz w:val="20"/>
                <w:szCs w:val="20"/>
              </w:rPr>
              <w:t>the</w:t>
            </w:r>
            <w:r w:rsidR="00AC1F7B">
              <w:rPr>
                <w:sz w:val="20"/>
                <w:szCs w:val="20"/>
              </w:rPr>
              <w:t xml:space="preserve"> instructional strategy</w:t>
            </w:r>
            <w:r w:rsidR="009B7835">
              <w:rPr>
                <w:sz w:val="20"/>
                <w:szCs w:val="20"/>
              </w:rPr>
              <w:t xml:space="preserve"> </w:t>
            </w:r>
            <w:r w:rsidR="00AC1F7B">
              <w:rPr>
                <w:b/>
                <w:sz w:val="20"/>
                <w:szCs w:val="20"/>
              </w:rPr>
              <w:t>before</w:t>
            </w:r>
            <w:r w:rsidR="00AC1F7B">
              <w:rPr>
                <w:sz w:val="20"/>
                <w:szCs w:val="20"/>
              </w:rPr>
              <w:t xml:space="preserve"> </w:t>
            </w:r>
            <w:r w:rsidR="009B7835">
              <w:rPr>
                <w:sz w:val="20"/>
                <w:szCs w:val="20"/>
              </w:rPr>
              <w:t>inform</w:t>
            </w:r>
            <w:r w:rsidR="00AC1F7B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</w:t>
            </w:r>
            <w:r w:rsidR="00AC1F7B">
              <w:rPr>
                <w:sz w:val="20"/>
                <w:szCs w:val="20"/>
              </w:rPr>
              <w:t>the assessment strategy</w:t>
            </w:r>
            <w:r w:rsidR="009B7835">
              <w:rPr>
                <w:sz w:val="20"/>
                <w:szCs w:val="20"/>
              </w:rPr>
              <w:t xml:space="preserve"> because </w:t>
            </w:r>
            <w:r w:rsidR="00AC1F7B">
              <w:rPr>
                <w:sz w:val="20"/>
                <w:szCs w:val="20"/>
              </w:rPr>
              <w:t>instruction is given before it is assessed.</w:t>
            </w:r>
          </w:p>
          <w:p w:rsidR="0007709B" w:rsidRDefault="0007709B" w:rsidP="0007709B">
            <w:pPr>
              <w:rPr>
                <w:sz w:val="20"/>
                <w:szCs w:val="20"/>
              </w:rPr>
            </w:pPr>
          </w:p>
          <w:p w:rsidR="009B7835" w:rsidRDefault="0007709B" w:rsidP="009B7835">
            <w:pPr>
              <w:tabs>
                <w:tab w:val="left" w:pos="10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AA7860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___F </w:t>
            </w:r>
            <w:r w:rsidR="009B7835">
              <w:rPr>
                <w:sz w:val="20"/>
                <w:szCs w:val="20"/>
              </w:rPr>
              <w:t xml:space="preserve">Objectives inform </w:t>
            </w:r>
            <w:r w:rsidR="00AC1F7B">
              <w:rPr>
                <w:sz w:val="20"/>
                <w:szCs w:val="20"/>
              </w:rPr>
              <w:t xml:space="preserve">the development of an assessment strategy </w:t>
            </w:r>
            <w:r w:rsidR="00AC1F7B">
              <w:rPr>
                <w:b/>
                <w:sz w:val="20"/>
                <w:szCs w:val="20"/>
              </w:rPr>
              <w:t>before</w:t>
            </w:r>
            <w:r w:rsidR="009B7835">
              <w:rPr>
                <w:sz w:val="20"/>
                <w:szCs w:val="20"/>
              </w:rPr>
              <w:t xml:space="preserve"> </w:t>
            </w:r>
            <w:r w:rsidR="00AC1F7B">
              <w:rPr>
                <w:sz w:val="20"/>
                <w:szCs w:val="20"/>
              </w:rPr>
              <w:t xml:space="preserve">informing </w:t>
            </w:r>
            <w:r w:rsidR="002A39D8">
              <w:rPr>
                <w:sz w:val="20"/>
                <w:szCs w:val="20"/>
              </w:rPr>
              <w:t xml:space="preserve">the instructional </w:t>
            </w:r>
            <w:r w:rsidR="002A39D8">
              <w:rPr>
                <w:sz w:val="20"/>
                <w:szCs w:val="20"/>
              </w:rPr>
              <w:tab/>
              <w:t>strategy to ensure a direct alignment between the objectives and the assessment.</w:t>
            </w:r>
          </w:p>
          <w:p w:rsidR="00956E7A" w:rsidRPr="00956E7A" w:rsidRDefault="00956E7A" w:rsidP="0007709B">
            <w:pPr>
              <w:pStyle w:val="ListParagraph"/>
              <w:rPr>
                <w:sz w:val="20"/>
                <w:szCs w:val="20"/>
              </w:rPr>
            </w:pPr>
          </w:p>
          <w:p w:rsidR="00956E7A" w:rsidRPr="005116E8" w:rsidRDefault="00956E7A" w:rsidP="00956E7A">
            <w:pPr>
              <w:rPr>
                <w:color w:val="C0504D" w:themeColor="accent2"/>
                <w:sz w:val="20"/>
                <w:szCs w:val="20"/>
              </w:rPr>
            </w:pPr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4865AD" w:rsidP="004865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B7835">
              <w:rPr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C36F1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objectives:</w:t>
            </w:r>
          </w:p>
          <w:p w:rsidR="006B525C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</w:t>
            </w:r>
            <w:r w:rsidRPr="006B525C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 xml:space="preserve">F  </w:t>
            </w:r>
            <w:r w:rsidR="00AA7860">
              <w:rPr>
                <w:sz w:val="20"/>
                <w:szCs w:val="20"/>
              </w:rPr>
              <w:t>inform</w:t>
            </w:r>
            <w:proofErr w:type="gramEnd"/>
            <w:r w:rsidR="00AA7860">
              <w:rPr>
                <w:sz w:val="20"/>
                <w:szCs w:val="20"/>
              </w:rPr>
              <w:t xml:space="preserve"> an </w:t>
            </w:r>
            <w:r>
              <w:rPr>
                <w:sz w:val="20"/>
                <w:szCs w:val="20"/>
              </w:rPr>
              <w:t xml:space="preserve">assessment strategy based on their </w:t>
            </w:r>
            <w:r w:rsidR="00AA7860">
              <w:rPr>
                <w:sz w:val="20"/>
                <w:szCs w:val="20"/>
              </w:rPr>
              <w:t>cognitive dimension</w:t>
            </w:r>
            <w:ins w:id="2" w:author=" Monika Bustamante" w:date="2012-02-03T14:33:00Z">
              <w:r w:rsidR="002872E9">
                <w:rPr>
                  <w:sz w:val="20"/>
                  <w:szCs w:val="20"/>
                </w:rPr>
                <w:t>.</w:t>
              </w:r>
            </w:ins>
          </w:p>
          <w:p w:rsidR="006B525C" w:rsidRDefault="006B525C">
            <w:pPr>
              <w:rPr>
                <w:sz w:val="20"/>
                <w:szCs w:val="20"/>
              </w:rPr>
            </w:pPr>
          </w:p>
          <w:p w:rsidR="006B525C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6B525C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</w:t>
            </w:r>
            <w:proofErr w:type="gramStart"/>
            <w:r>
              <w:rPr>
                <w:sz w:val="20"/>
                <w:szCs w:val="20"/>
              </w:rPr>
              <w:t xml:space="preserve">inform  </w:t>
            </w:r>
            <w:proofErr w:type="gramEnd"/>
            <w:del w:id="3" w:author=" Monika Bustamante" w:date="2012-02-03T14:33:00Z">
              <w:r w:rsidR="00AA7860" w:rsidDel="002872E9">
                <w:rPr>
                  <w:sz w:val="20"/>
                  <w:szCs w:val="20"/>
                </w:rPr>
                <w:delText xml:space="preserve">an </w:delText>
              </w:r>
            </w:del>
            <w:r>
              <w:rPr>
                <w:sz w:val="20"/>
                <w:szCs w:val="20"/>
              </w:rPr>
              <w:t>instructional strategies based on their cognitive</w:t>
            </w:r>
            <w:r w:rsidR="00AA7860">
              <w:rPr>
                <w:sz w:val="20"/>
                <w:szCs w:val="20"/>
              </w:rPr>
              <w:t xml:space="preserve"> dimension</w:t>
            </w:r>
            <w:ins w:id="4" w:author=" Monika Bustamante" w:date="2012-02-03T14:33:00Z">
              <w:r w:rsidR="002872E9">
                <w:rPr>
                  <w:sz w:val="20"/>
                  <w:szCs w:val="20"/>
                </w:rPr>
                <w:t>.</w:t>
              </w:r>
            </w:ins>
          </w:p>
          <w:p w:rsidR="006B525C" w:rsidRDefault="006B525C">
            <w:pPr>
              <w:rPr>
                <w:sz w:val="20"/>
                <w:szCs w:val="20"/>
              </w:rPr>
            </w:pPr>
          </w:p>
          <w:p w:rsidR="006B525C" w:rsidRDefault="006B5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AA7860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>F  inform</w:t>
            </w:r>
            <w:proofErr w:type="gramEnd"/>
            <w:r w:rsidR="00AA7860">
              <w:rPr>
                <w:sz w:val="20"/>
                <w:szCs w:val="20"/>
              </w:rPr>
              <w:t xml:space="preserve"> an</w:t>
            </w:r>
            <w:r>
              <w:rPr>
                <w:sz w:val="20"/>
                <w:szCs w:val="20"/>
              </w:rPr>
              <w:t xml:space="preserve"> assessment strategy based on their learning dimension</w:t>
            </w:r>
            <w:ins w:id="5" w:author=" Monika Bustamante" w:date="2012-02-03T14:33:00Z">
              <w:r w:rsidR="002872E9">
                <w:rPr>
                  <w:sz w:val="20"/>
                  <w:szCs w:val="20"/>
                </w:rPr>
                <w:t>.</w:t>
              </w:r>
            </w:ins>
          </w:p>
          <w:p w:rsidR="006B525C" w:rsidRDefault="006B525C">
            <w:pPr>
              <w:rPr>
                <w:sz w:val="20"/>
                <w:szCs w:val="20"/>
              </w:rPr>
            </w:pPr>
          </w:p>
          <w:p w:rsidR="006B525C" w:rsidRPr="005116E8" w:rsidRDefault="006B525C">
            <w:p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AA7860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</w:t>
            </w:r>
            <w:proofErr w:type="gramStart"/>
            <w:r>
              <w:rPr>
                <w:sz w:val="20"/>
                <w:szCs w:val="20"/>
              </w:rPr>
              <w:t>F  inform</w:t>
            </w:r>
            <w:proofErr w:type="gramEnd"/>
            <w:r w:rsidR="00AA7860">
              <w:rPr>
                <w:sz w:val="20"/>
                <w:szCs w:val="20"/>
              </w:rPr>
              <w:t xml:space="preserve"> an instructional strategy</w:t>
            </w:r>
            <w:r>
              <w:rPr>
                <w:sz w:val="20"/>
                <w:szCs w:val="20"/>
              </w:rPr>
              <w:t xml:space="preserve"> based on their learning dimension</w:t>
            </w:r>
            <w:ins w:id="6" w:author=" Monika Bustamante" w:date="2012-02-03T14:33:00Z">
              <w:r w:rsidR="002872E9">
                <w:rPr>
                  <w:sz w:val="20"/>
                  <w:szCs w:val="20"/>
                </w:rPr>
                <w:t>.</w:t>
              </w:r>
            </w:ins>
          </w:p>
        </w:tc>
      </w:tr>
      <w:tr w:rsidR="008C36F1" w:rsidRPr="008C36F1" w:rsidTr="00674C6E">
        <w:tc>
          <w:tcPr>
            <w:tcW w:w="648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90" w:type="dxa"/>
          </w:tcPr>
          <w:p w:rsidR="008C36F1" w:rsidRPr="008C36F1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8C36F1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the assessment strategy with the appropriate characteristics.</w:t>
            </w:r>
          </w:p>
          <w:p w:rsidR="00AA7860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____Case studies and critical incidents</w:t>
            </w:r>
            <w:r w:rsidR="003A5A04">
              <w:rPr>
                <w:sz w:val="20"/>
                <w:szCs w:val="20"/>
              </w:rPr>
              <w:t xml:space="preserve"> </w:t>
            </w:r>
            <w:r w:rsidR="004865AD">
              <w:rPr>
                <w:sz w:val="20"/>
                <w:szCs w:val="20"/>
                <w:highlight w:val="yellow"/>
              </w:rPr>
              <w:t>(d</w:t>
            </w:r>
            <w:r w:rsidR="003A5A04" w:rsidRPr="00625CC8">
              <w:rPr>
                <w:sz w:val="20"/>
                <w:szCs w:val="20"/>
                <w:highlight w:val="yellow"/>
              </w:rPr>
              <w:t>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Pr="00625CC8" w:rsidRDefault="00AA786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____Objective written items</w:t>
            </w:r>
            <w:r w:rsidR="003A5A04">
              <w:rPr>
                <w:sz w:val="20"/>
                <w:szCs w:val="20"/>
              </w:rPr>
              <w:t xml:space="preserve"> </w:t>
            </w:r>
            <w:r w:rsidR="003A5A04" w:rsidRPr="00625CC8">
              <w:rPr>
                <w:sz w:val="20"/>
                <w:szCs w:val="20"/>
                <w:highlight w:val="yellow"/>
              </w:rPr>
              <w:t>(</w:t>
            </w:r>
            <w:commentRangeStart w:id="7"/>
            <w:r w:rsidR="003A5A04" w:rsidRPr="00625CC8">
              <w:rPr>
                <w:sz w:val="20"/>
                <w:szCs w:val="20"/>
                <w:highlight w:val="yellow"/>
              </w:rPr>
              <w:t>a</w:t>
            </w:r>
            <w:commentRangeEnd w:id="7"/>
            <w:r w:rsidR="002872E9">
              <w:rPr>
                <w:rStyle w:val="CommentReference"/>
              </w:rPr>
              <w:commentReference w:id="7"/>
            </w:r>
            <w:r w:rsidR="003A5A04" w:rsidRPr="00625CC8">
              <w:rPr>
                <w:sz w:val="20"/>
                <w:szCs w:val="20"/>
                <w:highlight w:val="yellow"/>
              </w:rPr>
              <w:t>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____Practical exercises &amp; simulations</w:t>
            </w:r>
            <w:r w:rsidR="003A5A04">
              <w:rPr>
                <w:sz w:val="20"/>
                <w:szCs w:val="20"/>
              </w:rPr>
              <w:t xml:space="preserve"> </w:t>
            </w:r>
            <w:r w:rsidR="003A5A04" w:rsidRPr="00625CC8">
              <w:rPr>
                <w:sz w:val="20"/>
                <w:szCs w:val="20"/>
                <w:highlight w:val="yellow"/>
              </w:rPr>
              <w:t>(</w:t>
            </w:r>
            <w:r w:rsidR="004865AD">
              <w:rPr>
                <w:sz w:val="20"/>
                <w:szCs w:val="20"/>
                <w:highlight w:val="yellow"/>
              </w:rPr>
              <w:t>c</w:t>
            </w:r>
            <w:r w:rsidR="003A5A04" w:rsidRPr="00625CC8">
              <w:rPr>
                <w:sz w:val="20"/>
                <w:szCs w:val="20"/>
                <w:highlight w:val="yellow"/>
              </w:rPr>
              <w:t>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Default="00AA78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____Subjective written items</w:t>
            </w:r>
            <w:r w:rsidR="003A5A04">
              <w:rPr>
                <w:sz w:val="20"/>
                <w:szCs w:val="20"/>
              </w:rPr>
              <w:t xml:space="preserve"> </w:t>
            </w:r>
            <w:r w:rsidR="003A5A04" w:rsidRPr="00625CC8">
              <w:rPr>
                <w:sz w:val="20"/>
                <w:szCs w:val="20"/>
                <w:highlight w:val="yellow"/>
              </w:rPr>
              <w:t>(</w:t>
            </w:r>
            <w:commentRangeStart w:id="8"/>
            <w:r w:rsidR="003A5A04" w:rsidRPr="00625CC8">
              <w:rPr>
                <w:sz w:val="20"/>
                <w:szCs w:val="20"/>
                <w:highlight w:val="yellow"/>
              </w:rPr>
              <w:t>b</w:t>
            </w:r>
            <w:commentRangeEnd w:id="8"/>
            <w:r w:rsidR="002872E9">
              <w:rPr>
                <w:rStyle w:val="CommentReference"/>
              </w:rPr>
              <w:commentReference w:id="8"/>
            </w:r>
            <w:r w:rsidR="003A5A04" w:rsidRPr="00625CC8">
              <w:rPr>
                <w:sz w:val="20"/>
                <w:szCs w:val="20"/>
                <w:highlight w:val="yellow"/>
              </w:rPr>
              <w:t>)</w:t>
            </w: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Default="00AA7860">
            <w:pPr>
              <w:rPr>
                <w:sz w:val="20"/>
                <w:szCs w:val="20"/>
              </w:rPr>
            </w:pPr>
          </w:p>
          <w:p w:rsidR="00AA7860" w:rsidRPr="00AA7860" w:rsidRDefault="00AA7860" w:rsidP="00AA7860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color w:val="C0504D" w:themeColor="accent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May include fill-in responses, journals</w:t>
            </w:r>
            <w:ins w:id="9" w:author=" Monika Bustamante" w:date="2012-02-03T14:33:00Z">
              <w:r w:rsidR="002872E9">
                <w:rPr>
                  <w:sz w:val="20"/>
                  <w:szCs w:val="20"/>
                </w:rPr>
                <w:t>,</w:t>
              </w:r>
            </w:ins>
            <w:r>
              <w:rPr>
                <w:sz w:val="20"/>
                <w:szCs w:val="20"/>
              </w:rPr>
              <w:t xml:space="preserve"> and creative writing samples</w:t>
            </w:r>
          </w:p>
          <w:p w:rsidR="00AA7860" w:rsidRPr="00AA7860" w:rsidRDefault="00AA7860" w:rsidP="00AA7860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May include multiple choice, true/false &amp; matching</w:t>
            </w:r>
            <w:ins w:id="10" w:author=" Monika Bustamante" w:date="2012-02-03T14:34:00Z">
              <w:r w:rsidR="002872E9">
                <w:rPr>
                  <w:sz w:val="20"/>
                  <w:szCs w:val="20"/>
                </w:rPr>
                <w:t xml:space="preserve"> questions</w:t>
              </w:r>
            </w:ins>
          </w:p>
          <w:p w:rsidR="00AA7860" w:rsidRPr="00AA7860" w:rsidRDefault="00AA7860" w:rsidP="00AA7860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t>May include presentations, procedural</w:t>
            </w:r>
            <w:del w:id="11" w:author=" Monika Bustamante" w:date="2012-02-03T14:34:00Z">
              <w:r w:rsidDel="002872E9">
                <w:rPr>
                  <w:sz w:val="20"/>
                  <w:szCs w:val="20"/>
                </w:rPr>
                <w:delText xml:space="preserve"> </w:delText>
              </w:r>
            </w:del>
            <w:r>
              <w:rPr>
                <w:sz w:val="20"/>
                <w:szCs w:val="20"/>
              </w:rPr>
              <w:t xml:space="preserve"> demonstrations</w:t>
            </w:r>
            <w:ins w:id="12" w:author=" Monika Bustamante" w:date="2012-02-03T14:34:00Z">
              <w:r w:rsidR="002872E9">
                <w:rPr>
                  <w:sz w:val="20"/>
                  <w:szCs w:val="20"/>
                </w:rPr>
                <w:t>,</w:t>
              </w:r>
            </w:ins>
            <w:r>
              <w:rPr>
                <w:sz w:val="20"/>
                <w:szCs w:val="20"/>
              </w:rPr>
              <w:t xml:space="preserve"> </w:t>
            </w:r>
            <w:del w:id="13" w:author=" Monika Bustamante" w:date="2012-02-03T14:34:00Z">
              <w:r w:rsidDel="002872E9">
                <w:rPr>
                  <w:sz w:val="20"/>
                  <w:szCs w:val="20"/>
                </w:rPr>
                <w:delText xml:space="preserve">&amp; </w:delText>
              </w:r>
            </w:del>
            <w:ins w:id="14" w:author=" Monika Bustamante" w:date="2012-02-03T14:34:00Z">
              <w:r w:rsidR="002872E9">
                <w:rPr>
                  <w:sz w:val="20"/>
                  <w:szCs w:val="20"/>
                </w:rPr>
                <w:t>and</w:t>
              </w:r>
              <w:r w:rsidR="002872E9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games</w:t>
            </w:r>
          </w:p>
          <w:p w:rsidR="00AA7860" w:rsidRPr="00AA7860" w:rsidRDefault="003A5A04" w:rsidP="002872E9">
            <w:pPr>
              <w:pStyle w:val="ListParagraph"/>
              <w:numPr>
                <w:ilvl w:val="0"/>
                <w:numId w:val="3"/>
              </w:numPr>
              <w:rPr>
                <w:color w:val="C0504D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</w:t>
            </w:r>
            <w:ins w:id="15" w:author=" Monika Bustamante" w:date="2012-02-03T14:33:00Z">
              <w:r w:rsidR="002872E9">
                <w:rPr>
                  <w:sz w:val="20"/>
                  <w:szCs w:val="20"/>
                </w:rPr>
                <w:t xml:space="preserve">include </w:t>
              </w:r>
            </w:ins>
            <w:r>
              <w:rPr>
                <w:sz w:val="20"/>
                <w:szCs w:val="20"/>
              </w:rPr>
              <w:t xml:space="preserve">real-world examples, videos, </w:t>
            </w:r>
            <w:del w:id="16" w:author=" Monika Bustamante" w:date="2012-02-03T14:34:00Z">
              <w:r w:rsidDel="002872E9">
                <w:rPr>
                  <w:sz w:val="20"/>
                  <w:szCs w:val="20"/>
                </w:rPr>
                <w:delText xml:space="preserve">&amp; </w:delText>
              </w:r>
            </w:del>
            <w:ins w:id="17" w:author=" Monika Bustamante" w:date="2012-02-03T14:34:00Z">
              <w:r w:rsidR="002872E9">
                <w:rPr>
                  <w:sz w:val="20"/>
                  <w:szCs w:val="20"/>
                </w:rPr>
                <w:t>and</w:t>
              </w:r>
              <w:r w:rsidR="002872E9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illustrations</w:t>
            </w:r>
          </w:p>
        </w:tc>
      </w:tr>
      <w:tr w:rsidR="005116E8" w:rsidRPr="008C36F1" w:rsidTr="00674C6E">
        <w:tc>
          <w:tcPr>
            <w:tcW w:w="648" w:type="dxa"/>
          </w:tcPr>
          <w:p w:rsidR="005116E8" w:rsidRDefault="00511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890" w:type="dxa"/>
          </w:tcPr>
          <w:p w:rsidR="005116E8" w:rsidRDefault="00625C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5116E8" w:rsidRDefault="003A5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the </w:t>
            </w:r>
            <w:r w:rsidRPr="00A24844">
              <w:rPr>
                <w:b/>
                <w:sz w:val="20"/>
                <w:szCs w:val="20"/>
              </w:rPr>
              <w:t>best</w:t>
            </w:r>
            <w:r>
              <w:rPr>
                <w:sz w:val="20"/>
                <w:szCs w:val="20"/>
              </w:rPr>
              <w:t xml:space="preserve"> assessment strategy for each cognitive level listed</w:t>
            </w:r>
            <w:r w:rsidR="00A24844">
              <w:rPr>
                <w:sz w:val="20"/>
                <w:szCs w:val="20"/>
              </w:rPr>
              <w:t xml:space="preserve">.  Terms may be used more than once. </w:t>
            </w:r>
          </w:p>
          <w:p w:rsidR="003A5A04" w:rsidRPr="004865AD" w:rsidRDefault="003A5A0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_____Remember</w:t>
            </w:r>
            <w:r w:rsidR="00A24844">
              <w:rPr>
                <w:sz w:val="20"/>
                <w:szCs w:val="20"/>
              </w:rPr>
              <w:t xml:space="preserve"> </w:t>
            </w:r>
            <w:r w:rsidR="00A24844" w:rsidRPr="004865AD">
              <w:rPr>
                <w:sz w:val="20"/>
                <w:szCs w:val="20"/>
                <w:highlight w:val="yellow"/>
              </w:rPr>
              <w:t>(b)</w:t>
            </w:r>
          </w:p>
          <w:p w:rsidR="003A5A04" w:rsidRDefault="003A5A04">
            <w:pPr>
              <w:rPr>
                <w:sz w:val="20"/>
                <w:szCs w:val="20"/>
              </w:rPr>
            </w:pPr>
          </w:p>
          <w:p w:rsidR="003A5A04" w:rsidRDefault="003A5A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_____Understand</w:t>
            </w:r>
            <w:r w:rsidR="00A24844">
              <w:rPr>
                <w:sz w:val="20"/>
                <w:szCs w:val="20"/>
              </w:rPr>
              <w:t xml:space="preserve"> </w:t>
            </w:r>
            <w:r w:rsidR="00A24844" w:rsidRPr="004865AD">
              <w:rPr>
                <w:sz w:val="20"/>
                <w:szCs w:val="20"/>
                <w:highlight w:val="yellow"/>
              </w:rPr>
              <w:t>(d)</w:t>
            </w: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Default="00A2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_____Apply </w:t>
            </w:r>
            <w:r w:rsidRPr="004865AD">
              <w:rPr>
                <w:sz w:val="20"/>
                <w:szCs w:val="20"/>
                <w:highlight w:val="yellow"/>
              </w:rPr>
              <w:t>(c)</w:t>
            </w: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Pr="004865AD" w:rsidRDefault="00A2484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_____Analyze  </w:t>
            </w:r>
            <w:r w:rsidRPr="004865AD">
              <w:rPr>
                <w:sz w:val="20"/>
                <w:szCs w:val="20"/>
                <w:highlight w:val="yellow"/>
              </w:rPr>
              <w:t>(</w:t>
            </w:r>
            <w:r w:rsidR="004865AD">
              <w:rPr>
                <w:sz w:val="20"/>
                <w:szCs w:val="20"/>
                <w:highlight w:val="yellow"/>
              </w:rPr>
              <w:t>a</w:t>
            </w:r>
            <w:r w:rsidRPr="004865AD">
              <w:rPr>
                <w:sz w:val="20"/>
                <w:szCs w:val="20"/>
                <w:highlight w:val="yellow"/>
              </w:rPr>
              <w:t>)</w:t>
            </w: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Pr="004865AD" w:rsidRDefault="00A24844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_____Evaluate </w:t>
            </w:r>
            <w:r w:rsidR="004865AD">
              <w:rPr>
                <w:sz w:val="20"/>
                <w:szCs w:val="20"/>
                <w:highlight w:val="yellow"/>
              </w:rPr>
              <w:t>(a</w:t>
            </w:r>
            <w:r w:rsidRPr="004865AD">
              <w:rPr>
                <w:sz w:val="20"/>
                <w:szCs w:val="20"/>
                <w:highlight w:val="yellow"/>
              </w:rPr>
              <w:t>)</w:t>
            </w:r>
          </w:p>
          <w:p w:rsidR="003A5A04" w:rsidRDefault="003A5A04">
            <w:pPr>
              <w:rPr>
                <w:sz w:val="20"/>
                <w:szCs w:val="20"/>
              </w:rPr>
            </w:pPr>
          </w:p>
          <w:p w:rsidR="00A24844" w:rsidRDefault="00A24844">
            <w:pPr>
              <w:rPr>
                <w:sz w:val="20"/>
                <w:szCs w:val="20"/>
              </w:rPr>
            </w:pPr>
          </w:p>
          <w:p w:rsid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Case studies and critical incidents</w:t>
            </w:r>
            <w:r>
              <w:rPr>
                <w:sz w:val="20"/>
                <w:szCs w:val="20"/>
              </w:rPr>
              <w:t xml:space="preserve"> </w:t>
            </w:r>
          </w:p>
          <w:p w:rsidR="00A24844" w:rsidRP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Objective written items</w:t>
            </w:r>
            <w:r>
              <w:rPr>
                <w:sz w:val="20"/>
                <w:szCs w:val="20"/>
              </w:rPr>
              <w:t xml:space="preserve"> </w:t>
            </w:r>
          </w:p>
          <w:p w:rsid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Practical exercises &amp; simulations</w:t>
            </w:r>
            <w:r>
              <w:rPr>
                <w:sz w:val="20"/>
                <w:szCs w:val="20"/>
              </w:rPr>
              <w:t xml:space="preserve"> </w:t>
            </w:r>
          </w:p>
          <w:p w:rsidR="00A24844" w:rsidRPr="00A24844" w:rsidRDefault="00A24844" w:rsidP="00A248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24844">
              <w:rPr>
                <w:sz w:val="20"/>
                <w:szCs w:val="20"/>
              </w:rPr>
              <w:t>Subjective written items</w:t>
            </w:r>
          </w:p>
          <w:p w:rsidR="00A24844" w:rsidRDefault="00A24844" w:rsidP="00A24844">
            <w:pPr>
              <w:rPr>
                <w:sz w:val="20"/>
                <w:szCs w:val="20"/>
              </w:rPr>
            </w:pPr>
          </w:p>
          <w:p w:rsidR="00A24844" w:rsidRDefault="00A2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4865AD" w:rsidRPr="008C36F1" w:rsidTr="00674C6E">
        <w:tc>
          <w:tcPr>
            <w:tcW w:w="648" w:type="dxa"/>
          </w:tcPr>
          <w:p w:rsidR="004865AD" w:rsidRDefault="00486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:rsidR="004865AD" w:rsidRDefault="00486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4865AD" w:rsidRDefault="008C0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When considering t the </w:t>
            </w:r>
            <w:commentRangeStart w:id="18"/>
            <w:r>
              <w:rPr>
                <w:sz w:val="20"/>
                <w:szCs w:val="20"/>
              </w:rPr>
              <w:t>cognitive dimension and the knowledge dimension</w:t>
            </w:r>
            <w:commentRangeEnd w:id="18"/>
            <w:r w:rsidR="002872E9">
              <w:rPr>
                <w:rStyle w:val="CommentReference"/>
              </w:rPr>
              <w:commentReference w:id="18"/>
            </w:r>
            <w:r>
              <w:rPr>
                <w:sz w:val="20"/>
                <w:szCs w:val="20"/>
              </w:rPr>
              <w:t>:</w:t>
            </w:r>
          </w:p>
          <w:p w:rsidR="008C0A5B" w:rsidRDefault="008C0A5B">
            <w:pPr>
              <w:rPr>
                <w:sz w:val="20"/>
                <w:szCs w:val="20"/>
              </w:rPr>
            </w:pPr>
          </w:p>
          <w:p w:rsidR="008C0A5B" w:rsidRDefault="008C0A5B" w:rsidP="008C0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8C0A5B">
              <w:rPr>
                <w:sz w:val="20"/>
                <w:szCs w:val="20"/>
                <w:highlight w:val="yellow"/>
              </w:rPr>
              <w:t>__T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Their</w:t>
            </w:r>
            <w:proofErr w:type="gramEnd"/>
            <w:r>
              <w:rPr>
                <w:sz w:val="20"/>
                <w:szCs w:val="20"/>
              </w:rPr>
              <w:t xml:space="preserve"> interrelationship helps to define the assessment strategy.</w:t>
            </w:r>
          </w:p>
          <w:p w:rsidR="008C0A5B" w:rsidRDefault="008C0A5B" w:rsidP="008C0A5B">
            <w:pPr>
              <w:rPr>
                <w:sz w:val="20"/>
                <w:szCs w:val="20"/>
              </w:rPr>
            </w:pPr>
          </w:p>
          <w:p w:rsidR="0047559F" w:rsidRDefault="008C0A5B" w:rsidP="008C0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8C0A5B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8C0A5B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They</w:t>
            </w:r>
            <w:proofErr w:type="gramEnd"/>
            <w:r>
              <w:rPr>
                <w:sz w:val="20"/>
                <w:szCs w:val="20"/>
              </w:rPr>
              <w:t xml:space="preserve"> are truly independent and there is no direct relationship</w:t>
            </w:r>
            <w:r w:rsidR="0047559F">
              <w:rPr>
                <w:sz w:val="20"/>
                <w:szCs w:val="20"/>
              </w:rPr>
              <w:t>.</w:t>
            </w:r>
          </w:p>
          <w:p w:rsidR="0047559F" w:rsidRDefault="0047559F" w:rsidP="008C0A5B">
            <w:pPr>
              <w:rPr>
                <w:sz w:val="20"/>
                <w:szCs w:val="20"/>
              </w:rPr>
            </w:pPr>
          </w:p>
        </w:tc>
      </w:tr>
      <w:tr w:rsidR="0047559F" w:rsidRPr="008C36F1" w:rsidTr="00674C6E">
        <w:tc>
          <w:tcPr>
            <w:tcW w:w="648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90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Things to consider when selecting the assessment method that best aligns with</w:t>
            </w:r>
            <w:del w:id="19" w:author=" Monika Bustamante" w:date="2012-02-03T14:38:00Z">
              <w:r w:rsidDel="002872E9">
                <w:rPr>
                  <w:sz w:val="20"/>
                  <w:szCs w:val="20"/>
                </w:rPr>
                <w:delText xml:space="preserve"> </w:delText>
              </w:r>
            </w:del>
            <w:r>
              <w:rPr>
                <w:sz w:val="20"/>
                <w:szCs w:val="20"/>
              </w:rPr>
              <w:t xml:space="preserve"> the objectives of a learning asset are</w:t>
            </w:r>
            <w:del w:id="20" w:author=" Monika Bustamante" w:date="2012-02-03T14:38:00Z">
              <w:r w:rsidDel="002872E9">
                <w:rPr>
                  <w:sz w:val="20"/>
                  <w:szCs w:val="20"/>
                </w:rPr>
                <w:delText xml:space="preserve"> that</w:delText>
              </w:r>
            </w:del>
            <w:r>
              <w:rPr>
                <w:sz w:val="20"/>
                <w:szCs w:val="20"/>
              </w:rPr>
              <w:t>:</w:t>
            </w:r>
          </w:p>
          <w:p w:rsidR="0047559F" w:rsidRDefault="0047559F">
            <w:pPr>
              <w:rPr>
                <w:sz w:val="20"/>
                <w:szCs w:val="20"/>
              </w:rPr>
            </w:pP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____</w:t>
            </w:r>
            <w:proofErr w:type="gramStart"/>
            <w:r w:rsidRPr="0047559F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cognitive and knowledge dimensions of the respective objectives are treated separately.</w:t>
            </w:r>
          </w:p>
          <w:p w:rsidR="0047559F" w:rsidRDefault="0047559F">
            <w:pPr>
              <w:rPr>
                <w:sz w:val="20"/>
                <w:szCs w:val="20"/>
              </w:rPr>
            </w:pP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47559F">
              <w:rPr>
                <w:sz w:val="20"/>
                <w:szCs w:val="20"/>
                <w:highlight w:val="yellow"/>
              </w:rPr>
              <w:t>__T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>F  The</w:t>
            </w:r>
            <w:proofErr w:type="gramEnd"/>
            <w:r>
              <w:rPr>
                <w:sz w:val="20"/>
                <w:szCs w:val="20"/>
              </w:rPr>
              <w:t xml:space="preserve"> various assessment categories.</w:t>
            </w:r>
          </w:p>
          <w:p w:rsidR="0047559F" w:rsidRDefault="0047559F">
            <w:pPr>
              <w:rPr>
                <w:sz w:val="20"/>
                <w:szCs w:val="20"/>
              </w:rPr>
            </w:pP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47559F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</w:t>
            </w:r>
            <w:proofErr w:type="gramStart"/>
            <w:r>
              <w:rPr>
                <w:sz w:val="20"/>
                <w:szCs w:val="20"/>
              </w:rPr>
              <w:t xml:space="preserve">F  </w:t>
            </w:r>
            <w:commentRangeStart w:id="21"/>
            <w:r>
              <w:rPr>
                <w:sz w:val="20"/>
                <w:szCs w:val="20"/>
              </w:rPr>
              <w:t>The</w:t>
            </w:r>
            <w:proofErr w:type="gramEnd"/>
            <w:r>
              <w:rPr>
                <w:sz w:val="20"/>
                <w:szCs w:val="20"/>
              </w:rPr>
              <w:t xml:space="preserve"> most effective and efficient method for evaluating the knowledge and the thinking involved in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performing a learning objective.</w:t>
            </w:r>
            <w:commentRangeEnd w:id="21"/>
            <w:r w:rsidR="00882857">
              <w:rPr>
                <w:rStyle w:val="CommentReference"/>
              </w:rPr>
              <w:commentReference w:id="21"/>
            </w:r>
          </w:p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47559F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47559F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 The</w:t>
            </w:r>
            <w:proofErr w:type="gramEnd"/>
            <w:r>
              <w:rPr>
                <w:sz w:val="20"/>
                <w:szCs w:val="20"/>
              </w:rPr>
              <w:t xml:space="preserve"> ability of the methods selected to at least partially assess all of the objective</w:t>
            </w:r>
            <w:ins w:id="22" w:author=" Monika Bustamante" w:date="2012-02-03T14:38:00Z">
              <w:r w:rsidR="00D914D3">
                <w:rPr>
                  <w:sz w:val="20"/>
                  <w:szCs w:val="20"/>
                </w:rPr>
                <w:t>s</w:t>
              </w:r>
            </w:ins>
            <w:r>
              <w:rPr>
                <w:sz w:val="20"/>
                <w:szCs w:val="20"/>
              </w:rPr>
              <w:t xml:space="preserve"> define</w:t>
            </w:r>
            <w:ins w:id="23" w:author=" Monika Bustamante" w:date="2012-02-03T14:38:00Z">
              <w:r w:rsidR="00D914D3">
                <w:rPr>
                  <w:sz w:val="20"/>
                  <w:szCs w:val="20"/>
                </w:rPr>
                <w:t>d</w:t>
              </w:r>
            </w:ins>
            <w:r>
              <w:rPr>
                <w:sz w:val="20"/>
                <w:szCs w:val="20"/>
              </w:rPr>
              <w:t xml:space="preserve"> for a learning </w:t>
            </w:r>
            <w:del w:id="24" w:author=" Monika Bustamante" w:date="2012-02-03T14:38:00Z">
              <w:r w:rsidDel="00D914D3">
                <w:rPr>
                  <w:sz w:val="20"/>
                  <w:szCs w:val="20"/>
                </w:rPr>
                <w:tab/>
              </w:r>
            </w:del>
            <w:del w:id="25" w:author=" Monika Bustamante" w:date="2012-02-03T14:39:00Z">
              <w:r w:rsidDel="00D914D3">
                <w:rPr>
                  <w:sz w:val="20"/>
                  <w:szCs w:val="20"/>
                </w:rPr>
                <w:tab/>
              </w:r>
            </w:del>
            <w:r>
              <w:rPr>
                <w:sz w:val="20"/>
                <w:szCs w:val="20"/>
              </w:rPr>
              <w:t xml:space="preserve">asset. 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DD0D23" w:rsidRDefault="00DD0D23">
            <w:pPr>
              <w:rPr>
                <w:sz w:val="20"/>
                <w:szCs w:val="20"/>
              </w:rPr>
            </w:pPr>
          </w:p>
        </w:tc>
      </w:tr>
      <w:tr w:rsidR="0047559F" w:rsidRPr="008C36F1" w:rsidTr="00674C6E">
        <w:tc>
          <w:tcPr>
            <w:tcW w:w="648" w:type="dxa"/>
          </w:tcPr>
          <w:p w:rsidR="0047559F" w:rsidRDefault="00475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890" w:type="dxa"/>
          </w:tcPr>
          <w:p w:rsidR="0047559F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</w:t>
            </w:r>
          </w:p>
        </w:tc>
        <w:tc>
          <w:tcPr>
            <w:tcW w:w="10638" w:type="dxa"/>
          </w:tcPr>
          <w:p w:rsidR="0047559F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assessment strategy in a CSAP contains the flowing elements: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DD0D23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</w:t>
            </w:r>
            <w:r w:rsidRPr="00DD0D23">
              <w:rPr>
                <w:sz w:val="20"/>
                <w:szCs w:val="20"/>
                <w:highlight w:val="yellow"/>
              </w:rPr>
              <w:t>_T</w:t>
            </w:r>
            <w:r>
              <w:rPr>
                <w:sz w:val="20"/>
                <w:szCs w:val="20"/>
              </w:rPr>
              <w:t xml:space="preserve"> ____F  Identification of </w:t>
            </w:r>
            <w:r w:rsidRPr="00DD0D23">
              <w:rPr>
                <w:b/>
                <w:sz w:val="20"/>
                <w:szCs w:val="20"/>
              </w:rPr>
              <w:t>all</w:t>
            </w:r>
            <w:r>
              <w:rPr>
                <w:sz w:val="20"/>
                <w:szCs w:val="20"/>
              </w:rPr>
              <w:t xml:space="preserve"> the methods of assessment for a learning asset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DD0D23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</w:t>
            </w:r>
            <w:r w:rsidRPr="005A47DA">
              <w:rPr>
                <w:sz w:val="20"/>
                <w:szCs w:val="20"/>
                <w:highlight w:val="yellow"/>
              </w:rPr>
              <w:t>_F</w:t>
            </w:r>
            <w:r>
              <w:rPr>
                <w:sz w:val="20"/>
                <w:szCs w:val="20"/>
              </w:rPr>
              <w:t xml:space="preserve">  A lengthy, detailed description of each of the specific methods of assessment</w:t>
            </w:r>
          </w:p>
          <w:p w:rsidR="00DD0D23" w:rsidRDefault="00DD0D23">
            <w:pPr>
              <w:rPr>
                <w:sz w:val="20"/>
                <w:szCs w:val="20"/>
              </w:rPr>
            </w:pPr>
          </w:p>
          <w:p w:rsidR="005A47DA" w:rsidRDefault="00DD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r w:rsidRPr="005A47DA">
              <w:rPr>
                <w:sz w:val="20"/>
                <w:szCs w:val="20"/>
                <w:highlight w:val="yellow"/>
              </w:rPr>
              <w:t>__</w:t>
            </w:r>
            <w:proofErr w:type="spellStart"/>
            <w:r w:rsidRPr="005A47DA">
              <w:rPr>
                <w:sz w:val="20"/>
                <w:szCs w:val="20"/>
                <w:highlight w:val="yellow"/>
              </w:rPr>
              <w:t>T_</w:t>
            </w:r>
            <w:r>
              <w:rPr>
                <w:sz w:val="20"/>
                <w:szCs w:val="20"/>
              </w:rPr>
              <w:t>____F</w:t>
            </w:r>
            <w:proofErr w:type="spellEnd"/>
            <w:r>
              <w:rPr>
                <w:sz w:val="20"/>
                <w:szCs w:val="20"/>
              </w:rPr>
              <w:t xml:space="preserve">  An explanation of how the assessment methods correlate to the </w:t>
            </w:r>
            <w:r w:rsidR="005A47DA">
              <w:rPr>
                <w:sz w:val="20"/>
                <w:szCs w:val="20"/>
              </w:rPr>
              <w:t>module</w:t>
            </w:r>
            <w:r>
              <w:rPr>
                <w:sz w:val="20"/>
                <w:szCs w:val="20"/>
              </w:rPr>
              <w:t xml:space="preserve"> or lesson structure of the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course</w:t>
            </w:r>
            <w:del w:id="26" w:author=" Monika Bustamante" w:date="2012-02-03T14:39:00Z">
              <w:r w:rsidDel="00D914D3">
                <w:rPr>
                  <w:sz w:val="20"/>
                  <w:szCs w:val="20"/>
                </w:rPr>
                <w:delText>.</w:delText>
              </w:r>
            </w:del>
          </w:p>
          <w:p w:rsidR="005A47DA" w:rsidRDefault="005A47DA">
            <w:pPr>
              <w:rPr>
                <w:sz w:val="20"/>
                <w:szCs w:val="20"/>
              </w:rPr>
            </w:pPr>
          </w:p>
          <w:p w:rsidR="005A47DA" w:rsidRDefault="005A47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____T ____</w:t>
            </w:r>
            <w:r w:rsidRPr="005A47DA">
              <w:rPr>
                <w:sz w:val="20"/>
                <w:szCs w:val="20"/>
                <w:highlight w:val="yellow"/>
              </w:rPr>
              <w:t>F</w:t>
            </w:r>
            <w:r>
              <w:rPr>
                <w:sz w:val="20"/>
                <w:szCs w:val="20"/>
              </w:rPr>
              <w:t xml:space="preserve"> Logistical and resource costs</w:t>
            </w:r>
            <w:del w:id="27" w:author=" Monika Bustamante" w:date="2012-02-03T14:39:00Z">
              <w:r w:rsidDel="00D914D3">
                <w:rPr>
                  <w:sz w:val="20"/>
                  <w:szCs w:val="20"/>
                </w:rPr>
                <w:delText>.</w:delText>
              </w:r>
            </w:del>
          </w:p>
          <w:p w:rsidR="005A47DA" w:rsidRDefault="005A47DA">
            <w:pPr>
              <w:rPr>
                <w:sz w:val="20"/>
                <w:szCs w:val="20"/>
              </w:rPr>
            </w:pPr>
          </w:p>
          <w:p w:rsidR="005A47DA" w:rsidRDefault="005A47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r w:rsidRPr="005A47DA">
              <w:rPr>
                <w:sz w:val="20"/>
                <w:szCs w:val="20"/>
                <w:highlight w:val="yellow"/>
              </w:rPr>
              <w:t>___T</w:t>
            </w:r>
            <w:r>
              <w:rPr>
                <w:sz w:val="20"/>
                <w:szCs w:val="20"/>
              </w:rPr>
              <w:t xml:space="preserve"> ____F  The ability of the methods selected to fully assess all of the objectives defined for a learning asset</w:t>
            </w:r>
            <w:del w:id="28" w:author=" Monika Bustamante" w:date="2012-02-03T14:39:00Z">
              <w:r w:rsidDel="00D914D3">
                <w:rPr>
                  <w:sz w:val="20"/>
                  <w:szCs w:val="20"/>
                </w:rPr>
                <w:delText>.</w:delText>
              </w:r>
            </w:del>
          </w:p>
          <w:p w:rsidR="005A47DA" w:rsidRDefault="005A47DA">
            <w:pPr>
              <w:rPr>
                <w:sz w:val="20"/>
                <w:szCs w:val="20"/>
              </w:rPr>
            </w:pPr>
          </w:p>
        </w:tc>
      </w:tr>
    </w:tbl>
    <w:p w:rsidR="006372BE" w:rsidRDefault="006372BE">
      <w:pPr>
        <w:rPr>
          <w:sz w:val="20"/>
          <w:szCs w:val="20"/>
        </w:rPr>
      </w:pPr>
    </w:p>
    <w:p w:rsidR="007C10D4" w:rsidRPr="008C36F1" w:rsidRDefault="007C10D4">
      <w:pPr>
        <w:rPr>
          <w:sz w:val="20"/>
          <w:szCs w:val="20"/>
        </w:rPr>
      </w:pPr>
      <w:r>
        <w:rPr>
          <w:sz w:val="20"/>
          <w:szCs w:val="20"/>
        </w:rPr>
        <w:t>Chances of scoring a 70% or higher by blind guessing = approx. 1 in 285</w:t>
      </w:r>
    </w:p>
    <w:sectPr w:rsidR="007C10D4" w:rsidRPr="008C36F1" w:rsidSect="008C36F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 Monika Bustamante" w:date="2012-02-03T14:35:00Z" w:initials="MVB">
    <w:p w:rsidR="002872E9" w:rsidRDefault="002872E9">
      <w:pPr>
        <w:pStyle w:val="CommentText"/>
      </w:pPr>
      <w:r>
        <w:rPr>
          <w:rStyle w:val="CommentReference"/>
        </w:rPr>
        <w:annotationRef/>
      </w:r>
      <w:r>
        <w:t>Shouldn’t this be (b</w:t>
      </w:r>
      <w:proofErr w:type="gramStart"/>
      <w:r>
        <w:t>) ?</w:t>
      </w:r>
      <w:proofErr w:type="gramEnd"/>
    </w:p>
  </w:comment>
  <w:comment w:id="8" w:author=" Monika Bustamante" w:date="2012-02-03T14:36:00Z" w:initials="MVB">
    <w:p w:rsidR="002872E9" w:rsidRDefault="002872E9">
      <w:pPr>
        <w:pStyle w:val="CommentText"/>
      </w:pPr>
      <w:r>
        <w:rPr>
          <w:rStyle w:val="CommentReference"/>
        </w:rPr>
        <w:annotationRef/>
      </w:r>
      <w:r>
        <w:t>Shouldn’t this be (a)?</w:t>
      </w:r>
    </w:p>
  </w:comment>
  <w:comment w:id="18" w:author=" Monika Bustamante" w:date="2012-02-03T14:38:00Z" w:initials="MVB">
    <w:p w:rsidR="002872E9" w:rsidRDefault="002872E9">
      <w:pPr>
        <w:pStyle w:val="CommentText"/>
      </w:pPr>
      <w:r>
        <w:rPr>
          <w:rStyle w:val="CommentReference"/>
        </w:rPr>
        <w:annotationRef/>
      </w:r>
      <w:r>
        <w:t>Do dimensions need to be capped? We capped “Knowledge Dimension” in Mod 2/Lesson 2. Will affect multiple locations.</w:t>
      </w:r>
    </w:p>
  </w:comment>
  <w:comment w:id="21" w:author=" Monika Bustamante" w:date="2012-02-03T17:12:00Z" w:initials="MVB">
    <w:p w:rsidR="00882857" w:rsidRDefault="00882857">
      <w:pPr>
        <w:pStyle w:val="CommentText"/>
      </w:pPr>
      <w:r>
        <w:rPr>
          <w:rStyle w:val="CommentReference"/>
        </w:rPr>
        <w:annotationRef/>
      </w:r>
      <w:r>
        <w:t>Is True correct here? See Mod 2, Case Study 4, page 6, 2</w:t>
      </w:r>
      <w:r w:rsidRPr="00882857">
        <w:rPr>
          <w:vertAlign w:val="superscript"/>
        </w:rPr>
        <w:t>nd</w:t>
      </w:r>
      <w:r>
        <w:t xml:space="preserve">-to-last </w:t>
      </w:r>
      <w:proofErr w:type="spellStart"/>
      <w:r>
        <w:t>graf</w:t>
      </w:r>
      <w:proofErr w:type="spellEnd"/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42F" w:rsidRDefault="000C342F" w:rsidP="008C36F1">
      <w:r>
        <w:separator/>
      </w:r>
    </w:p>
  </w:endnote>
  <w:endnote w:type="continuationSeparator" w:id="0">
    <w:p w:rsidR="000C342F" w:rsidRDefault="000C342F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42F" w:rsidRDefault="000C342F" w:rsidP="008C36F1">
      <w:r>
        <w:separator/>
      </w:r>
    </w:p>
  </w:footnote>
  <w:footnote w:type="continuationSeparator" w:id="0">
    <w:p w:rsidR="000C342F" w:rsidRDefault="000C342F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F1" w:rsidRPr="00674C6E" w:rsidRDefault="002872E9" w:rsidP="008C36F1">
    <w:pPr>
      <w:pStyle w:val="Header"/>
      <w:jc w:val="center"/>
      <w:rPr>
        <w:b/>
        <w:i/>
        <w:sz w:val="20"/>
        <w:szCs w:val="20"/>
      </w:rPr>
    </w:pPr>
    <w:ins w:id="29" w:author=" Monika Bustamante" w:date="2012-02-03T14:29:00Z">
      <w:r>
        <w:rPr>
          <w:b/>
          <w:sz w:val="20"/>
          <w:szCs w:val="20"/>
        </w:rPr>
        <w:t xml:space="preserve"> </w:t>
      </w:r>
      <w:r w:rsidRPr="008C36F1">
        <w:rPr>
          <w:b/>
          <w:sz w:val="20"/>
          <w:szCs w:val="20"/>
        </w:rPr>
        <w:t>Assessment</w:t>
      </w:r>
    </w:ins>
    <w:ins w:id="30" w:author=" Monika Bustamante" w:date="2012-02-03T14:31:00Z">
      <w:r>
        <w:rPr>
          <w:b/>
          <w:sz w:val="20"/>
          <w:szCs w:val="20"/>
        </w:rPr>
        <w:t>:</w:t>
      </w:r>
    </w:ins>
    <w:ins w:id="31" w:author=" Monika Bustamante" w:date="2012-02-03T14:29:00Z">
      <w:r w:rsidRPr="00674C6E">
        <w:rPr>
          <w:b/>
          <w:sz w:val="20"/>
          <w:szCs w:val="20"/>
        </w:rPr>
        <w:t xml:space="preserve"> </w:t>
      </w:r>
    </w:ins>
    <w:r w:rsidR="008C36F1" w:rsidRPr="00674C6E">
      <w:rPr>
        <w:b/>
        <w:sz w:val="20"/>
        <w:szCs w:val="20"/>
      </w:rPr>
      <w:t xml:space="preserve">Module </w:t>
    </w:r>
    <w:r w:rsidR="00674C6E" w:rsidRPr="00674C6E">
      <w:rPr>
        <w:b/>
        <w:sz w:val="20"/>
        <w:szCs w:val="20"/>
      </w:rPr>
      <w:t>2</w:t>
    </w:r>
    <w:r w:rsidR="008C36F1" w:rsidRPr="00674C6E">
      <w:rPr>
        <w:b/>
        <w:sz w:val="20"/>
        <w:szCs w:val="20"/>
      </w:rPr>
      <w:t>/Lesson</w:t>
    </w:r>
    <w:ins w:id="32" w:author=" Monika Bustamante" w:date="2012-02-03T14:29:00Z">
      <w:r>
        <w:rPr>
          <w:b/>
          <w:sz w:val="20"/>
          <w:szCs w:val="20"/>
        </w:rPr>
        <w:t xml:space="preserve"> </w:t>
      </w:r>
    </w:ins>
    <w:r w:rsidR="00674C6E" w:rsidRPr="00674C6E">
      <w:rPr>
        <w:b/>
        <w:sz w:val="20"/>
        <w:szCs w:val="20"/>
      </w:rPr>
      <w:t>3</w:t>
    </w:r>
    <w:del w:id="33" w:author=" Monika Bustamante" w:date="2012-02-03T14:29:00Z">
      <w:r w:rsidR="00674C6E" w:rsidRPr="00674C6E" w:rsidDel="002872E9">
        <w:rPr>
          <w:b/>
          <w:sz w:val="20"/>
          <w:szCs w:val="20"/>
        </w:rPr>
        <w:delText xml:space="preserve"> </w:delText>
      </w:r>
    </w:del>
    <w:r w:rsidR="00674C6E" w:rsidRPr="00674C6E">
      <w:rPr>
        <w:b/>
        <w:sz w:val="20"/>
        <w:szCs w:val="20"/>
      </w:rPr>
      <w:t>:</w:t>
    </w:r>
    <w:del w:id="34" w:author=" Monika Bustamante" w:date="2012-02-03T14:30:00Z">
      <w:r w:rsidR="00674C6E" w:rsidRPr="00674C6E" w:rsidDel="002872E9">
        <w:rPr>
          <w:b/>
          <w:sz w:val="20"/>
          <w:szCs w:val="20"/>
        </w:rPr>
        <w:delText xml:space="preserve"> </w:delText>
      </w:r>
    </w:del>
    <w:r w:rsidR="00674C6E" w:rsidRPr="00674C6E">
      <w:rPr>
        <w:b/>
        <w:i/>
        <w:sz w:val="20"/>
        <w:szCs w:val="20"/>
      </w:rPr>
      <w:t xml:space="preserve"> Assessment Strategies</w:t>
    </w:r>
    <w:r w:rsidR="008C36F1" w:rsidRPr="00674C6E">
      <w:rPr>
        <w:b/>
        <w:i/>
        <w:sz w:val="20"/>
        <w:szCs w:val="20"/>
      </w:rPr>
      <w:t xml:space="preserve"> </w:t>
    </w:r>
  </w:p>
  <w:p w:rsidR="008C36F1" w:rsidRPr="008C36F1" w:rsidRDefault="008C36F1" w:rsidP="008C36F1">
    <w:pPr>
      <w:pStyle w:val="Header"/>
      <w:jc w:val="center"/>
      <w:rPr>
        <w:sz w:val="20"/>
        <w:szCs w:val="20"/>
      </w:rPr>
    </w:pPr>
    <w:del w:id="35" w:author=" Monika Bustamante" w:date="2012-02-03T14:29:00Z">
      <w:r w:rsidRPr="008C36F1" w:rsidDel="002872E9">
        <w:rPr>
          <w:b/>
          <w:sz w:val="20"/>
          <w:szCs w:val="20"/>
        </w:rPr>
        <w:delText>Assessment</w:delText>
      </w:r>
    </w:del>
    <w:r>
      <w:rPr>
        <w:b/>
        <w:sz w:val="20"/>
        <w:szCs w:val="20"/>
      </w:rPr>
      <w:t xml:space="preserve">   TLO</w:t>
    </w:r>
    <w:ins w:id="36" w:author=" Monika Bustamante" w:date="2012-02-03T14:30:00Z">
      <w:r w:rsidR="002872E9">
        <w:rPr>
          <w:b/>
          <w:sz w:val="20"/>
          <w:szCs w:val="20"/>
        </w:rPr>
        <w:t>:</w:t>
      </w:r>
    </w:ins>
    <w:r w:rsidR="00674C6E">
      <w:t xml:space="preserve"> </w:t>
    </w:r>
    <w:r w:rsidR="00674C6E" w:rsidRPr="00674C6E">
      <w:rPr>
        <w:sz w:val="20"/>
        <w:szCs w:val="20"/>
      </w:rPr>
      <w:t>Produce an assessment strategy for a selected learning asset based on defined learning objectives.</w:t>
    </w:r>
  </w:p>
  <w:p w:rsidR="008C36F1" w:rsidRPr="008C36F1" w:rsidRDefault="008C36F1">
    <w:pPr>
      <w:pStyle w:val="Header"/>
      <w:rPr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2FB3"/>
    <w:multiLevelType w:val="hybridMultilevel"/>
    <w:tmpl w:val="DDEE7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4663"/>
    <w:multiLevelType w:val="hybridMultilevel"/>
    <w:tmpl w:val="50043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71157"/>
    <w:multiLevelType w:val="hybridMultilevel"/>
    <w:tmpl w:val="8A3A5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F4896"/>
    <w:multiLevelType w:val="hybridMultilevel"/>
    <w:tmpl w:val="1B74B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E11"/>
    <w:rsid w:val="000001AA"/>
    <w:rsid w:val="00003A90"/>
    <w:rsid w:val="000253F6"/>
    <w:rsid w:val="000612C3"/>
    <w:rsid w:val="0007709B"/>
    <w:rsid w:val="00081357"/>
    <w:rsid w:val="00097A1A"/>
    <w:rsid w:val="000A79E5"/>
    <w:rsid w:val="000C342F"/>
    <w:rsid w:val="00100421"/>
    <w:rsid w:val="00105B9C"/>
    <w:rsid w:val="001231BF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B444C"/>
    <w:rsid w:val="001D359F"/>
    <w:rsid w:val="001F771D"/>
    <w:rsid w:val="00214819"/>
    <w:rsid w:val="002366F4"/>
    <w:rsid w:val="00242949"/>
    <w:rsid w:val="00260997"/>
    <w:rsid w:val="002872E9"/>
    <w:rsid w:val="002908B8"/>
    <w:rsid w:val="00293298"/>
    <w:rsid w:val="00296AA1"/>
    <w:rsid w:val="002A39D8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11DA6"/>
    <w:rsid w:val="003A5A04"/>
    <w:rsid w:val="003B4B4C"/>
    <w:rsid w:val="003B7C47"/>
    <w:rsid w:val="003C2A57"/>
    <w:rsid w:val="003D1526"/>
    <w:rsid w:val="00451EB6"/>
    <w:rsid w:val="0047559F"/>
    <w:rsid w:val="004832B5"/>
    <w:rsid w:val="00485957"/>
    <w:rsid w:val="004865AD"/>
    <w:rsid w:val="0049731A"/>
    <w:rsid w:val="004A1F2A"/>
    <w:rsid w:val="004B6C48"/>
    <w:rsid w:val="004D098A"/>
    <w:rsid w:val="004D4E59"/>
    <w:rsid w:val="004E3D5A"/>
    <w:rsid w:val="005116E8"/>
    <w:rsid w:val="00542D53"/>
    <w:rsid w:val="005603C9"/>
    <w:rsid w:val="00593518"/>
    <w:rsid w:val="00597382"/>
    <w:rsid w:val="005A47DA"/>
    <w:rsid w:val="005B338E"/>
    <w:rsid w:val="005B526E"/>
    <w:rsid w:val="005D2A28"/>
    <w:rsid w:val="005F6E11"/>
    <w:rsid w:val="00600646"/>
    <w:rsid w:val="00625CC8"/>
    <w:rsid w:val="006372BE"/>
    <w:rsid w:val="00642569"/>
    <w:rsid w:val="00650FEF"/>
    <w:rsid w:val="00674149"/>
    <w:rsid w:val="00674C6E"/>
    <w:rsid w:val="0067613B"/>
    <w:rsid w:val="006773DE"/>
    <w:rsid w:val="00690269"/>
    <w:rsid w:val="006A320E"/>
    <w:rsid w:val="006A7E63"/>
    <w:rsid w:val="006B525C"/>
    <w:rsid w:val="006C17FC"/>
    <w:rsid w:val="006D407F"/>
    <w:rsid w:val="006E2322"/>
    <w:rsid w:val="00704278"/>
    <w:rsid w:val="007337D4"/>
    <w:rsid w:val="00733EEB"/>
    <w:rsid w:val="00767544"/>
    <w:rsid w:val="007967F1"/>
    <w:rsid w:val="007C10D4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82857"/>
    <w:rsid w:val="00895F2B"/>
    <w:rsid w:val="008C0A5B"/>
    <w:rsid w:val="008C1ACB"/>
    <w:rsid w:val="008C1B0F"/>
    <w:rsid w:val="008C36F1"/>
    <w:rsid w:val="008C6511"/>
    <w:rsid w:val="008D6AE2"/>
    <w:rsid w:val="008F1D35"/>
    <w:rsid w:val="008F2094"/>
    <w:rsid w:val="008F4D24"/>
    <w:rsid w:val="00931A77"/>
    <w:rsid w:val="009509DB"/>
    <w:rsid w:val="00950B98"/>
    <w:rsid w:val="00956E7A"/>
    <w:rsid w:val="009B4A02"/>
    <w:rsid w:val="009B7835"/>
    <w:rsid w:val="009D7A3C"/>
    <w:rsid w:val="009E28FC"/>
    <w:rsid w:val="00A06AAA"/>
    <w:rsid w:val="00A24844"/>
    <w:rsid w:val="00A42C6C"/>
    <w:rsid w:val="00A675C7"/>
    <w:rsid w:val="00A708AE"/>
    <w:rsid w:val="00AA4BD1"/>
    <w:rsid w:val="00AA7860"/>
    <w:rsid w:val="00AC1F7B"/>
    <w:rsid w:val="00AE4C5F"/>
    <w:rsid w:val="00AF3DD5"/>
    <w:rsid w:val="00B425E3"/>
    <w:rsid w:val="00B71466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E6B86"/>
    <w:rsid w:val="00D006E8"/>
    <w:rsid w:val="00D0589F"/>
    <w:rsid w:val="00D1057C"/>
    <w:rsid w:val="00D27A46"/>
    <w:rsid w:val="00D45E30"/>
    <w:rsid w:val="00D914D3"/>
    <w:rsid w:val="00D9241F"/>
    <w:rsid w:val="00D94A6B"/>
    <w:rsid w:val="00D9578F"/>
    <w:rsid w:val="00D96C6C"/>
    <w:rsid w:val="00DA311F"/>
    <w:rsid w:val="00DD0D23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B564C"/>
    <w:rsid w:val="00EC4246"/>
    <w:rsid w:val="00ED586E"/>
    <w:rsid w:val="00EE0798"/>
    <w:rsid w:val="00F01B68"/>
    <w:rsid w:val="00F2691A"/>
    <w:rsid w:val="00F57315"/>
    <w:rsid w:val="00F70408"/>
    <w:rsid w:val="00F7644E"/>
    <w:rsid w:val="00F7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47C"/>
    <w:rPr>
      <w:rFonts w:ascii="Times" w:eastAsia="Cambria" w:hAnsi="Times" w:cs="Times New Roman"/>
      <w:b/>
      <w:sz w:val="27"/>
    </w:rPr>
  </w:style>
  <w:style w:type="table" w:styleId="TableGrid">
    <w:name w:val="Table Grid"/>
    <w:basedOn w:val="TableNormal"/>
    <w:uiPriority w:val="59"/>
    <w:rsid w:val="008C3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F1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674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E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7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2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2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Assess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 Template.dotx</Template>
  <TotalTime>4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 Monika Bustamante</cp:lastModifiedBy>
  <cp:revision>3</cp:revision>
  <dcterms:created xsi:type="dcterms:W3CDTF">2012-02-03T20:40:00Z</dcterms:created>
  <dcterms:modified xsi:type="dcterms:W3CDTF">2012-02-03T23:12:00Z</dcterms:modified>
</cp:coreProperties>
</file>