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A" w:rsidRPr="000E60E3" w:rsidRDefault="002960BA"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smartTag w:uri="urn:schemas-microsoft-com:office:smarttags" w:element="PlaceName">
        <w:smartTag w:uri="urn:schemas-microsoft-com:office:smarttags" w:element="place">
          <w:smartTag w:uri="urn:schemas-microsoft-com:office:smarttags" w:element="place">
            <w:r w:rsidRPr="000E60E3">
              <w:rPr>
                <w:b/>
                <w:sz w:val="26"/>
                <w:szCs w:val="32"/>
              </w:rPr>
              <w:t>Defense</w:t>
            </w:r>
          </w:smartTag>
          <w:r w:rsidRPr="000E60E3">
            <w:rPr>
              <w:b/>
              <w:sz w:val="26"/>
              <w:szCs w:val="32"/>
            </w:rPr>
            <w:t xml:space="preserve"> </w:t>
          </w:r>
          <w:smartTag w:uri="urn:schemas-microsoft-com:office:smarttags" w:element="PlaceType">
            <w:smartTag w:uri="urn:schemas-microsoft-com:office:smarttags" w:element="PlaceName">
              <w:r w:rsidRPr="000E60E3">
                <w:rPr>
                  <w:b/>
                  <w:sz w:val="26"/>
                  <w:szCs w:val="32"/>
                </w:rPr>
                <w:t>Acquisition</w:t>
              </w:r>
            </w:smartTag>
          </w:smartTag>
          <w:r w:rsidRPr="000E60E3">
            <w:rPr>
              <w:b/>
              <w:sz w:val="26"/>
              <w:szCs w:val="32"/>
            </w:rPr>
            <w:t xml:space="preserve"> </w:t>
          </w:r>
          <w:smartTag w:uri="urn:schemas-microsoft-com:office:smarttags" w:element="place">
            <w:r w:rsidRPr="000E60E3">
              <w:rPr>
                <w:b/>
                <w:sz w:val="26"/>
                <w:szCs w:val="32"/>
              </w:rPr>
              <w:t>University</w:t>
            </w:r>
          </w:smartTag>
        </w:smartTag>
      </w:smartTag>
    </w:p>
    <w:p w:rsidR="002960BA" w:rsidRPr="000E60E3" w:rsidRDefault="002960BA" w:rsidP="00D94F30">
      <w:pPr>
        <w:pStyle w:val="EnspireBodyText"/>
        <w:jc w:val="center"/>
        <w:rPr>
          <w:b/>
          <w:sz w:val="26"/>
          <w:szCs w:val="32"/>
        </w:rPr>
      </w:pPr>
      <w:r w:rsidRPr="000E60E3">
        <w:rPr>
          <w:b/>
          <w:sz w:val="26"/>
          <w:szCs w:val="32"/>
        </w:rPr>
        <w:t>FPD 200 Participant Guide</w:t>
      </w:r>
    </w:p>
    <w:bookmarkEnd w:id="0"/>
    <w:p w:rsidR="002960BA" w:rsidRPr="000E60E3" w:rsidRDefault="002960BA" w:rsidP="00D94F30">
      <w:pPr>
        <w:pStyle w:val="EnspireBodyText"/>
        <w:jc w:val="center"/>
        <w:rPr>
          <w:b/>
          <w:sz w:val="26"/>
          <w:szCs w:val="32"/>
        </w:rPr>
      </w:pPr>
      <w:r>
        <w:rPr>
          <w:b/>
          <w:sz w:val="26"/>
          <w:szCs w:val="32"/>
        </w:rPr>
        <w:t>Module 2, Case Study 2 (Learning Objectives)</w:t>
      </w:r>
    </w:p>
    <w:p w:rsidR="002960BA" w:rsidRPr="000E60E3" w:rsidRDefault="002960BA" w:rsidP="00D94F30">
      <w:pPr>
        <w:pStyle w:val="EnspireBodyText"/>
        <w:jc w:val="center"/>
        <w:rPr>
          <w:b/>
          <w:i/>
          <w:sz w:val="22"/>
          <w:szCs w:val="32"/>
        </w:rPr>
      </w:pPr>
      <w:r>
        <w:rPr>
          <w:b/>
          <w:i/>
          <w:sz w:val="22"/>
          <w:szCs w:val="32"/>
        </w:rPr>
        <w:t>February 3</w:t>
      </w:r>
      <w:r w:rsidRPr="000E60E3">
        <w:rPr>
          <w:b/>
          <w:i/>
          <w:sz w:val="22"/>
          <w:szCs w:val="32"/>
        </w:rPr>
        <w:t>, 2012</w:t>
      </w:r>
    </w:p>
    <w:p w:rsidR="002960BA" w:rsidRDefault="002960BA" w:rsidP="00D94F30"/>
    <w:p w:rsidR="002960BA" w:rsidRDefault="008C135B">
      <w:pPr>
        <w:pStyle w:val="TOC1"/>
        <w:rPr>
          <w:rFonts w:ascii="Times New Roman" w:eastAsia="MS Mincho" w:hAnsi="Times New Roman"/>
          <w:b w:val="0"/>
          <w:sz w:val="24"/>
          <w:lang w:eastAsia="ja-JP"/>
        </w:rPr>
      </w:pPr>
      <w:r w:rsidRPr="008C135B">
        <w:rPr>
          <w:rFonts w:cs="Arial"/>
          <w:szCs w:val="20"/>
        </w:rPr>
        <w:fldChar w:fldCharType="begin"/>
      </w:r>
      <w:r w:rsidR="002960BA" w:rsidRPr="00656FDA">
        <w:rPr>
          <w:rFonts w:cs="Arial"/>
          <w:szCs w:val="20"/>
        </w:rPr>
        <w:instrText xml:space="preserve"> TOC \t "Enspire Section Heading,1,Enspire Subsection Heading,2" </w:instrText>
      </w:r>
      <w:r w:rsidRPr="008C135B">
        <w:rPr>
          <w:rFonts w:cs="Arial"/>
          <w:szCs w:val="20"/>
        </w:rPr>
        <w:fldChar w:fldCharType="separate"/>
      </w:r>
      <w:r w:rsidR="002960BA">
        <w:t>What We Learned in the Previous Case Study</w:t>
      </w:r>
      <w:r w:rsidR="002960BA">
        <w:tab/>
      </w:r>
      <w:r>
        <w:fldChar w:fldCharType="begin"/>
      </w:r>
      <w:r w:rsidR="002960BA">
        <w:instrText xml:space="preserve"> PAGEREF _Toc316025982 \h </w:instrText>
      </w:r>
      <w:r>
        <w:fldChar w:fldCharType="separate"/>
      </w:r>
      <w:r w:rsidR="002960BA">
        <w:t>1</w:t>
      </w:r>
      <w:r>
        <w:fldChar w:fldCharType="end"/>
      </w:r>
    </w:p>
    <w:p w:rsidR="002960BA" w:rsidRDefault="002960BA">
      <w:pPr>
        <w:pStyle w:val="TOC1"/>
        <w:rPr>
          <w:rFonts w:ascii="Times New Roman" w:eastAsia="MS Mincho" w:hAnsi="Times New Roman"/>
          <w:b w:val="0"/>
          <w:sz w:val="24"/>
          <w:lang w:eastAsia="ja-JP"/>
        </w:rPr>
      </w:pPr>
      <w:r>
        <w:t>Case Study 2: Developing Learning Objectives</w:t>
      </w:r>
      <w:r>
        <w:tab/>
      </w:r>
      <w:r w:rsidR="008C135B">
        <w:fldChar w:fldCharType="begin"/>
      </w:r>
      <w:r>
        <w:instrText xml:space="preserve"> PAGEREF _Toc316025983 \h </w:instrText>
      </w:r>
      <w:r w:rsidR="008C135B">
        <w:fldChar w:fldCharType="separate"/>
      </w:r>
      <w:r>
        <w:t>2</w:t>
      </w:r>
      <w:r w:rsidR="008C135B">
        <w:fldChar w:fldCharType="end"/>
      </w:r>
    </w:p>
    <w:p w:rsidR="002960BA" w:rsidRPr="00F6265E" w:rsidRDefault="002960BA">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The Case</w:t>
      </w:r>
      <w:r w:rsidRPr="00F6265E">
        <w:rPr>
          <w:rFonts w:ascii="Arial" w:hAnsi="Arial" w:cs="Arial"/>
          <w:noProof/>
          <w:sz w:val="20"/>
          <w:szCs w:val="20"/>
        </w:rPr>
        <w:tab/>
      </w:r>
      <w:r w:rsidR="008C135B"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_Toc316025984 \h </w:instrText>
      </w:r>
      <w:r w:rsidR="008C135B" w:rsidRPr="00F6265E">
        <w:rPr>
          <w:rFonts w:ascii="Arial" w:hAnsi="Arial" w:cs="Arial"/>
          <w:noProof/>
          <w:sz w:val="20"/>
          <w:szCs w:val="20"/>
        </w:rPr>
      </w:r>
      <w:r w:rsidR="008C135B" w:rsidRPr="00F6265E">
        <w:rPr>
          <w:rFonts w:ascii="Arial" w:hAnsi="Arial" w:cs="Arial"/>
          <w:noProof/>
          <w:sz w:val="20"/>
          <w:szCs w:val="20"/>
        </w:rPr>
        <w:fldChar w:fldCharType="separate"/>
      </w:r>
      <w:r w:rsidRPr="00F6265E">
        <w:rPr>
          <w:rFonts w:ascii="Arial" w:hAnsi="Arial" w:cs="Arial"/>
          <w:noProof/>
          <w:sz w:val="20"/>
          <w:szCs w:val="20"/>
        </w:rPr>
        <w:t>2</w:t>
      </w:r>
      <w:r w:rsidR="008C135B" w:rsidRPr="00F6265E">
        <w:rPr>
          <w:rFonts w:ascii="Arial" w:hAnsi="Arial" w:cs="Arial"/>
          <w:noProof/>
          <w:sz w:val="20"/>
          <w:szCs w:val="20"/>
        </w:rPr>
        <w:fldChar w:fldCharType="end"/>
      </w:r>
    </w:p>
    <w:p w:rsidR="002960BA" w:rsidRPr="00F6265E" w:rsidRDefault="002960BA">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Focus of Analysis</w:t>
      </w:r>
      <w:r w:rsidRPr="00F6265E">
        <w:rPr>
          <w:rFonts w:ascii="Arial" w:hAnsi="Arial" w:cs="Arial"/>
          <w:noProof/>
          <w:sz w:val="20"/>
          <w:szCs w:val="20"/>
        </w:rPr>
        <w:tab/>
      </w:r>
      <w:r w:rsidR="008C135B"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_Toc316025985 \h </w:instrText>
      </w:r>
      <w:r w:rsidR="008C135B" w:rsidRPr="00F6265E">
        <w:rPr>
          <w:rFonts w:ascii="Arial" w:hAnsi="Arial" w:cs="Arial"/>
          <w:noProof/>
          <w:sz w:val="20"/>
          <w:szCs w:val="20"/>
        </w:rPr>
      </w:r>
      <w:r w:rsidR="008C135B" w:rsidRPr="00F6265E">
        <w:rPr>
          <w:rFonts w:ascii="Arial" w:hAnsi="Arial" w:cs="Arial"/>
          <w:noProof/>
          <w:sz w:val="20"/>
          <w:szCs w:val="20"/>
        </w:rPr>
        <w:fldChar w:fldCharType="separate"/>
      </w:r>
      <w:r w:rsidRPr="00F6265E">
        <w:rPr>
          <w:rFonts w:ascii="Arial" w:hAnsi="Arial" w:cs="Arial"/>
          <w:noProof/>
          <w:sz w:val="20"/>
          <w:szCs w:val="20"/>
        </w:rPr>
        <w:t>6</w:t>
      </w:r>
      <w:r w:rsidR="008C135B" w:rsidRPr="00F6265E">
        <w:rPr>
          <w:rFonts w:ascii="Arial" w:hAnsi="Arial" w:cs="Arial"/>
          <w:noProof/>
          <w:sz w:val="20"/>
          <w:szCs w:val="20"/>
        </w:rPr>
        <w:fldChar w:fldCharType="end"/>
      </w:r>
    </w:p>
    <w:p w:rsidR="002960BA" w:rsidRPr="00F6265E" w:rsidRDefault="002960BA">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Analysis Prompts</w:t>
      </w:r>
      <w:r w:rsidRPr="00F6265E">
        <w:rPr>
          <w:rFonts w:ascii="Arial" w:hAnsi="Arial" w:cs="Arial"/>
          <w:noProof/>
          <w:sz w:val="20"/>
          <w:szCs w:val="20"/>
        </w:rPr>
        <w:tab/>
      </w:r>
      <w:r w:rsidR="008C135B"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_Toc316025986 \h </w:instrText>
      </w:r>
      <w:r w:rsidR="008C135B" w:rsidRPr="00F6265E">
        <w:rPr>
          <w:rFonts w:ascii="Arial" w:hAnsi="Arial" w:cs="Arial"/>
          <w:noProof/>
          <w:sz w:val="20"/>
          <w:szCs w:val="20"/>
        </w:rPr>
      </w:r>
      <w:r w:rsidR="008C135B" w:rsidRPr="00F6265E">
        <w:rPr>
          <w:rFonts w:ascii="Arial" w:hAnsi="Arial" w:cs="Arial"/>
          <w:noProof/>
          <w:sz w:val="20"/>
          <w:szCs w:val="20"/>
        </w:rPr>
        <w:fldChar w:fldCharType="separate"/>
      </w:r>
      <w:r w:rsidRPr="00F6265E">
        <w:rPr>
          <w:rFonts w:ascii="Arial" w:hAnsi="Arial" w:cs="Arial"/>
          <w:noProof/>
          <w:sz w:val="20"/>
          <w:szCs w:val="20"/>
        </w:rPr>
        <w:t>6</w:t>
      </w:r>
      <w:r w:rsidR="008C135B" w:rsidRPr="00F6265E">
        <w:rPr>
          <w:rFonts w:ascii="Arial" w:hAnsi="Arial" w:cs="Arial"/>
          <w:noProof/>
          <w:sz w:val="20"/>
          <w:szCs w:val="20"/>
        </w:rPr>
        <w:fldChar w:fldCharType="end"/>
      </w:r>
    </w:p>
    <w:p w:rsidR="002960BA" w:rsidRDefault="002960BA">
      <w:pPr>
        <w:pStyle w:val="TOC1"/>
        <w:rPr>
          <w:rFonts w:ascii="Times New Roman" w:eastAsia="MS Mincho" w:hAnsi="Times New Roman"/>
          <w:b w:val="0"/>
          <w:sz w:val="24"/>
          <w:lang w:eastAsia="ja-JP"/>
        </w:rPr>
      </w:pPr>
      <w:r>
        <w:t>Analysis Guide</w:t>
      </w:r>
      <w:r>
        <w:tab/>
      </w:r>
      <w:r w:rsidR="008C135B">
        <w:fldChar w:fldCharType="begin"/>
      </w:r>
      <w:r>
        <w:instrText xml:space="preserve"> PAGEREF _Toc316025987 \h </w:instrText>
      </w:r>
      <w:r w:rsidR="008C135B">
        <w:fldChar w:fldCharType="separate"/>
      </w:r>
      <w:r>
        <w:t>6</w:t>
      </w:r>
      <w:r w:rsidR="008C135B">
        <w:fldChar w:fldCharType="end"/>
      </w:r>
    </w:p>
    <w:p w:rsidR="002960BA" w:rsidRPr="00F6265E" w:rsidRDefault="002960BA">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 xml:space="preserve">How does the analysis phase inform the development of terminal </w:t>
      </w:r>
      <w:ins w:id="21" w:author=" Monika Bustamante" w:date="2012-02-03T15:47:00Z">
        <w:r w:rsidR="008B3202">
          <w:rPr>
            <w:rFonts w:ascii="Arial" w:hAnsi="Arial" w:cs="Arial"/>
            <w:noProof/>
            <w:sz w:val="20"/>
            <w:szCs w:val="20"/>
          </w:rPr>
          <w:t xml:space="preserve">learning </w:t>
        </w:r>
      </w:ins>
      <w:r w:rsidRPr="00F6265E">
        <w:rPr>
          <w:rFonts w:ascii="Arial" w:hAnsi="Arial" w:cs="Arial"/>
          <w:noProof/>
          <w:sz w:val="20"/>
          <w:szCs w:val="20"/>
        </w:rPr>
        <w:t>objectives?</w:t>
      </w:r>
      <w:r w:rsidRPr="00F6265E">
        <w:rPr>
          <w:rFonts w:ascii="Arial" w:hAnsi="Arial" w:cs="Arial"/>
          <w:noProof/>
          <w:sz w:val="20"/>
          <w:szCs w:val="20"/>
        </w:rPr>
        <w:tab/>
      </w:r>
      <w:r w:rsidR="008C135B"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_Toc316025988 \h </w:instrText>
      </w:r>
      <w:r w:rsidR="008C135B" w:rsidRPr="00F6265E">
        <w:rPr>
          <w:rFonts w:ascii="Arial" w:hAnsi="Arial" w:cs="Arial"/>
          <w:noProof/>
          <w:sz w:val="20"/>
          <w:szCs w:val="20"/>
        </w:rPr>
      </w:r>
      <w:r w:rsidR="008C135B" w:rsidRPr="00F6265E">
        <w:rPr>
          <w:rFonts w:ascii="Arial" w:hAnsi="Arial" w:cs="Arial"/>
          <w:noProof/>
          <w:sz w:val="20"/>
          <w:szCs w:val="20"/>
        </w:rPr>
        <w:fldChar w:fldCharType="separate"/>
      </w:r>
      <w:r w:rsidRPr="00F6265E">
        <w:rPr>
          <w:rFonts w:ascii="Arial" w:hAnsi="Arial" w:cs="Arial"/>
          <w:noProof/>
          <w:sz w:val="20"/>
          <w:szCs w:val="20"/>
        </w:rPr>
        <w:t>6</w:t>
      </w:r>
      <w:r w:rsidR="008C135B" w:rsidRPr="00F6265E">
        <w:rPr>
          <w:rFonts w:ascii="Arial" w:hAnsi="Arial" w:cs="Arial"/>
          <w:noProof/>
          <w:sz w:val="20"/>
          <w:szCs w:val="20"/>
        </w:rPr>
        <w:fldChar w:fldCharType="end"/>
      </w:r>
    </w:p>
    <w:p w:rsidR="002960BA" w:rsidRPr="00F6265E" w:rsidRDefault="002960BA">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 xml:space="preserve">How do terminal </w:t>
      </w:r>
      <w:ins w:id="22" w:author=" Monika Bustamante" w:date="2012-02-03T15:48:00Z">
        <w:r w:rsidR="008B3202">
          <w:rPr>
            <w:rFonts w:ascii="Arial" w:hAnsi="Arial" w:cs="Arial"/>
            <w:noProof/>
            <w:sz w:val="20"/>
            <w:szCs w:val="20"/>
          </w:rPr>
          <w:t xml:space="preserve">learning </w:t>
        </w:r>
      </w:ins>
      <w:r w:rsidRPr="00F6265E">
        <w:rPr>
          <w:rFonts w:ascii="Arial" w:hAnsi="Arial" w:cs="Arial"/>
          <w:noProof/>
          <w:sz w:val="20"/>
          <w:szCs w:val="20"/>
        </w:rPr>
        <w:t xml:space="preserve">objectives support the </w:t>
      </w:r>
      <w:del w:id="23" w:author=" Monika Bustamante" w:date="2012-02-03T15:48:00Z">
        <w:r w:rsidRPr="00F6265E" w:rsidDel="008B3202">
          <w:rPr>
            <w:rFonts w:ascii="Arial" w:hAnsi="Arial" w:cs="Arial"/>
            <w:noProof/>
            <w:sz w:val="20"/>
            <w:szCs w:val="20"/>
          </w:rPr>
          <w:delText xml:space="preserve">analysis </w:delText>
        </w:r>
      </w:del>
      <w:ins w:id="24" w:author=" Monika Bustamante" w:date="2012-02-03T15:48:00Z">
        <w:r w:rsidR="008B3202">
          <w:rPr>
            <w:rFonts w:ascii="Arial" w:hAnsi="Arial" w:cs="Arial"/>
            <w:noProof/>
            <w:sz w:val="20"/>
            <w:szCs w:val="20"/>
          </w:rPr>
          <w:t>A</w:t>
        </w:r>
        <w:r w:rsidR="008B3202" w:rsidRPr="00F6265E">
          <w:rPr>
            <w:rFonts w:ascii="Arial" w:hAnsi="Arial" w:cs="Arial"/>
            <w:noProof/>
            <w:sz w:val="20"/>
            <w:szCs w:val="20"/>
          </w:rPr>
          <w:t xml:space="preserve">nalysis </w:t>
        </w:r>
      </w:ins>
      <w:r w:rsidRPr="00F6265E">
        <w:rPr>
          <w:rFonts w:ascii="Arial" w:hAnsi="Arial" w:cs="Arial"/>
          <w:noProof/>
          <w:sz w:val="20"/>
          <w:szCs w:val="20"/>
        </w:rPr>
        <w:t xml:space="preserve">phase and inform enabling </w:t>
      </w:r>
      <w:ins w:id="25" w:author=" Monika Bustamante" w:date="2012-02-03T15:48:00Z">
        <w:r w:rsidR="008B3202">
          <w:rPr>
            <w:rFonts w:ascii="Arial" w:hAnsi="Arial" w:cs="Arial"/>
            <w:noProof/>
            <w:sz w:val="20"/>
            <w:szCs w:val="20"/>
          </w:rPr>
          <w:t xml:space="preserve">learning </w:t>
        </w:r>
      </w:ins>
      <w:r w:rsidRPr="00F6265E">
        <w:rPr>
          <w:rFonts w:ascii="Arial" w:hAnsi="Arial" w:cs="Arial"/>
          <w:noProof/>
          <w:sz w:val="20"/>
          <w:szCs w:val="20"/>
        </w:rPr>
        <w:t>objectives?</w:t>
      </w:r>
      <w:r w:rsidRPr="00F6265E">
        <w:rPr>
          <w:rFonts w:ascii="Arial" w:hAnsi="Arial" w:cs="Arial"/>
          <w:noProof/>
          <w:sz w:val="20"/>
          <w:szCs w:val="20"/>
        </w:rPr>
        <w:tab/>
      </w:r>
      <w:r w:rsidR="008C135B"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_Toc316025989 \h </w:instrText>
      </w:r>
      <w:r w:rsidR="008C135B" w:rsidRPr="00F6265E">
        <w:rPr>
          <w:rFonts w:ascii="Arial" w:hAnsi="Arial" w:cs="Arial"/>
          <w:noProof/>
          <w:sz w:val="20"/>
          <w:szCs w:val="20"/>
        </w:rPr>
      </w:r>
      <w:r w:rsidR="008C135B" w:rsidRPr="00F6265E">
        <w:rPr>
          <w:rFonts w:ascii="Arial" w:hAnsi="Arial" w:cs="Arial"/>
          <w:noProof/>
          <w:sz w:val="20"/>
          <w:szCs w:val="20"/>
        </w:rPr>
        <w:fldChar w:fldCharType="separate"/>
      </w:r>
      <w:r w:rsidRPr="00F6265E">
        <w:rPr>
          <w:rFonts w:ascii="Arial" w:hAnsi="Arial" w:cs="Arial"/>
          <w:noProof/>
          <w:sz w:val="20"/>
          <w:szCs w:val="20"/>
        </w:rPr>
        <w:t>6</w:t>
      </w:r>
      <w:r w:rsidR="008C135B" w:rsidRPr="00F6265E">
        <w:rPr>
          <w:rFonts w:ascii="Arial" w:hAnsi="Arial" w:cs="Arial"/>
          <w:noProof/>
          <w:sz w:val="20"/>
          <w:szCs w:val="20"/>
        </w:rPr>
        <w:fldChar w:fldCharType="end"/>
      </w:r>
    </w:p>
    <w:p w:rsidR="002960BA" w:rsidRPr="00F6265E" w:rsidRDefault="002960BA">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 xml:space="preserve">How do enabling </w:t>
      </w:r>
      <w:ins w:id="26" w:author=" Monika Bustamante" w:date="2012-02-03T15:48:00Z">
        <w:r w:rsidR="008B3202">
          <w:rPr>
            <w:rFonts w:ascii="Arial" w:hAnsi="Arial" w:cs="Arial"/>
            <w:noProof/>
            <w:sz w:val="20"/>
            <w:szCs w:val="20"/>
          </w:rPr>
          <w:t xml:space="preserve">learning </w:t>
        </w:r>
      </w:ins>
      <w:r w:rsidRPr="00F6265E">
        <w:rPr>
          <w:rFonts w:ascii="Arial" w:hAnsi="Arial" w:cs="Arial"/>
          <w:noProof/>
          <w:sz w:val="20"/>
          <w:szCs w:val="20"/>
        </w:rPr>
        <w:t xml:space="preserve">objectives support terminal </w:t>
      </w:r>
      <w:ins w:id="27" w:author=" Monika Bustamante" w:date="2012-02-03T15:48:00Z">
        <w:r w:rsidR="008B3202">
          <w:rPr>
            <w:rFonts w:ascii="Arial" w:hAnsi="Arial" w:cs="Arial"/>
            <w:noProof/>
            <w:sz w:val="20"/>
            <w:szCs w:val="20"/>
          </w:rPr>
          <w:t xml:space="preserve">learning </w:t>
        </w:r>
      </w:ins>
      <w:r w:rsidRPr="00F6265E">
        <w:rPr>
          <w:rFonts w:ascii="Arial" w:hAnsi="Arial" w:cs="Arial"/>
          <w:noProof/>
          <w:sz w:val="20"/>
          <w:szCs w:val="20"/>
        </w:rPr>
        <w:t>objectives?</w:t>
      </w:r>
      <w:r w:rsidRPr="00F6265E">
        <w:rPr>
          <w:rFonts w:ascii="Arial" w:hAnsi="Arial" w:cs="Arial"/>
          <w:noProof/>
          <w:sz w:val="20"/>
          <w:szCs w:val="20"/>
        </w:rPr>
        <w:tab/>
      </w:r>
      <w:r w:rsidR="008C135B"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_Toc316025990 \h </w:instrText>
      </w:r>
      <w:r w:rsidR="008C135B" w:rsidRPr="00F6265E">
        <w:rPr>
          <w:rFonts w:ascii="Arial" w:hAnsi="Arial" w:cs="Arial"/>
          <w:noProof/>
          <w:sz w:val="20"/>
          <w:szCs w:val="20"/>
        </w:rPr>
      </w:r>
      <w:r w:rsidR="008C135B" w:rsidRPr="00F6265E">
        <w:rPr>
          <w:rFonts w:ascii="Arial" w:hAnsi="Arial" w:cs="Arial"/>
          <w:noProof/>
          <w:sz w:val="20"/>
          <w:szCs w:val="20"/>
        </w:rPr>
        <w:fldChar w:fldCharType="separate"/>
      </w:r>
      <w:r w:rsidRPr="00F6265E">
        <w:rPr>
          <w:rFonts w:ascii="Arial" w:hAnsi="Arial" w:cs="Arial"/>
          <w:noProof/>
          <w:sz w:val="20"/>
          <w:szCs w:val="20"/>
        </w:rPr>
        <w:t>7</w:t>
      </w:r>
      <w:r w:rsidR="008C135B" w:rsidRPr="00F6265E">
        <w:rPr>
          <w:rFonts w:ascii="Arial" w:hAnsi="Arial" w:cs="Arial"/>
          <w:noProof/>
          <w:sz w:val="20"/>
          <w:szCs w:val="20"/>
        </w:rPr>
        <w:fldChar w:fldCharType="end"/>
      </w:r>
    </w:p>
    <w:p w:rsidR="002960BA" w:rsidRDefault="008C135B" w:rsidP="001563E0">
      <w:r w:rsidRPr="00656FDA">
        <w:rPr>
          <w:rFonts w:cs="Arial"/>
          <w:szCs w:val="20"/>
        </w:rPr>
        <w:fldChar w:fldCharType="end"/>
      </w:r>
    </w:p>
    <w:p w:rsidR="002960BA" w:rsidRDefault="002960BA" w:rsidP="008F27A7">
      <w:pPr>
        <w:pStyle w:val="EnspireSectionHeading"/>
        <w:jc w:val="center"/>
      </w:pPr>
      <w:bookmarkStart w:id="28" w:name="_Toc316025982"/>
      <w:bookmarkEnd w:id="1"/>
      <w:bookmarkEnd w:id="2"/>
      <w:bookmarkEnd w:id="3"/>
      <w:bookmarkEnd w:id="4"/>
      <w:bookmarkEnd w:id="5"/>
      <w:bookmarkEnd w:id="6"/>
      <w:bookmarkEnd w:id="7"/>
      <w:r>
        <w:t>What We Learned in the Previous Case Study</w:t>
      </w:r>
      <w:bookmarkEnd w:id="28"/>
    </w:p>
    <w:p w:rsidR="002960BA" w:rsidRDefault="002960BA" w:rsidP="008F27A7">
      <w:pPr>
        <w:rPr>
          <w:rFonts w:ascii="Arial" w:hAnsi="Arial" w:cs="Arial"/>
          <w:sz w:val="20"/>
          <w:szCs w:val="20"/>
        </w:rPr>
      </w:pPr>
    </w:p>
    <w:p w:rsidR="002960BA" w:rsidRDefault="002960BA" w:rsidP="008F27A7">
      <w:pPr>
        <w:rPr>
          <w:rFonts w:ascii="Arial" w:hAnsi="Arial" w:cs="Arial"/>
          <w:sz w:val="20"/>
          <w:szCs w:val="20"/>
        </w:rPr>
      </w:pPr>
      <w:r>
        <w:rPr>
          <w:rFonts w:ascii="Arial" w:hAnsi="Arial" w:cs="Arial"/>
          <w:sz w:val="20"/>
          <w:szCs w:val="20"/>
        </w:rPr>
        <w:t xml:space="preserve">In the previous case study, we saw an example of how the analysis phase of the ADDIE </w:t>
      </w:r>
      <w:del w:id="29" w:author=" Monika Bustamante" w:date="2012-02-03T16:15:00Z">
        <w:r w:rsidDel="007413E0">
          <w:rPr>
            <w:rFonts w:ascii="Arial" w:hAnsi="Arial" w:cs="Arial"/>
            <w:sz w:val="20"/>
            <w:szCs w:val="20"/>
          </w:rPr>
          <w:delText xml:space="preserve">process </w:delText>
        </w:r>
      </w:del>
      <w:ins w:id="30" w:author=" Monika Bustamante" w:date="2012-02-03T16:15:00Z">
        <w:r w:rsidR="007413E0">
          <w:rPr>
            <w:rFonts w:ascii="Arial" w:hAnsi="Arial" w:cs="Arial"/>
            <w:sz w:val="20"/>
            <w:szCs w:val="20"/>
          </w:rPr>
          <w:t>model</w:t>
        </w:r>
        <w:r w:rsidR="007413E0">
          <w:rPr>
            <w:rFonts w:ascii="Arial" w:hAnsi="Arial" w:cs="Arial"/>
            <w:sz w:val="20"/>
            <w:szCs w:val="20"/>
          </w:rPr>
          <w:t xml:space="preserve"> </w:t>
        </w:r>
      </w:ins>
      <w:r>
        <w:rPr>
          <w:rFonts w:ascii="Arial" w:hAnsi="Arial" w:cs="Arial"/>
          <w:sz w:val="20"/>
          <w:szCs w:val="20"/>
        </w:rPr>
        <w:t xml:space="preserve">lays the foundation for the design phase for a </w:t>
      </w:r>
      <w:r w:rsidRPr="00A26B63">
        <w:rPr>
          <w:rStyle w:val="EnspireBodyTextChar"/>
          <w:sz w:val="20"/>
          <w:szCs w:val="20"/>
        </w:rPr>
        <w:t>learning asset that provides foundational knowledge about the Federal Acquisition Regulation (Parts 1-53) and the Defense Federal Acquisition Regulation Supplement (DFARS).</w:t>
      </w:r>
      <w:r w:rsidRPr="00A26B63">
        <w:rPr>
          <w:rFonts w:ascii="Arial" w:hAnsi="Arial" w:cs="Arial"/>
          <w:sz w:val="20"/>
          <w:szCs w:val="20"/>
        </w:rPr>
        <w:t xml:space="preserve"> </w:t>
      </w:r>
      <w:r>
        <w:rPr>
          <w:rFonts w:ascii="Arial" w:hAnsi="Arial" w:cs="Arial"/>
          <w:sz w:val="20"/>
          <w:szCs w:val="20"/>
        </w:rPr>
        <w:t xml:space="preserve">Specifically, we focused on the area of contracts in this subject, where the needs analysis identified four key topics: </w:t>
      </w:r>
    </w:p>
    <w:p w:rsidR="002960BA" w:rsidRDefault="002960BA" w:rsidP="008F27A7">
      <w:pPr>
        <w:rPr>
          <w:rFonts w:ascii="Arial" w:hAnsi="Arial" w:cs="Arial"/>
          <w:sz w:val="20"/>
          <w:szCs w:val="20"/>
        </w:rPr>
      </w:pPr>
    </w:p>
    <w:p w:rsidR="002960BA" w:rsidRDefault="002960BA" w:rsidP="008F27A7">
      <w:pPr>
        <w:pStyle w:val="Enspirebulletedtext"/>
        <w:numPr>
          <w:ilvl w:val="1"/>
          <w:numId w:val="5"/>
        </w:numPr>
      </w:pPr>
      <w:r>
        <w:t>Contract overview</w:t>
      </w:r>
    </w:p>
    <w:p w:rsidR="002960BA" w:rsidRDefault="002960BA" w:rsidP="008F27A7">
      <w:pPr>
        <w:pStyle w:val="Enspirebulletedtext"/>
        <w:numPr>
          <w:ilvl w:val="1"/>
          <w:numId w:val="5"/>
        </w:numPr>
      </w:pPr>
      <w:r>
        <w:t>Contract planning</w:t>
      </w:r>
    </w:p>
    <w:p w:rsidR="002960BA" w:rsidRDefault="002960BA" w:rsidP="008F27A7">
      <w:pPr>
        <w:pStyle w:val="Enspirebulletedtext"/>
        <w:numPr>
          <w:ilvl w:val="1"/>
          <w:numId w:val="5"/>
        </w:numPr>
      </w:pPr>
      <w:r>
        <w:t>Contract formation</w:t>
      </w:r>
    </w:p>
    <w:p w:rsidR="002960BA" w:rsidRDefault="002960BA" w:rsidP="008F27A7">
      <w:pPr>
        <w:pStyle w:val="Enspirebulletedtext"/>
        <w:numPr>
          <w:ilvl w:val="1"/>
          <w:numId w:val="5"/>
        </w:numPr>
      </w:pPr>
      <w:r>
        <w:t>Contract management</w:t>
      </w:r>
    </w:p>
    <w:p w:rsidR="002960BA" w:rsidRDefault="002960BA" w:rsidP="008F27A7">
      <w:pPr>
        <w:rPr>
          <w:rFonts w:ascii="Arial" w:hAnsi="Arial" w:cs="Arial"/>
          <w:sz w:val="20"/>
          <w:szCs w:val="20"/>
        </w:rPr>
      </w:pPr>
    </w:p>
    <w:p w:rsidR="002960BA" w:rsidRDefault="002960BA" w:rsidP="008F27A7">
      <w:pPr>
        <w:rPr>
          <w:rFonts w:ascii="Arial" w:hAnsi="Arial" w:cs="Arial"/>
          <w:sz w:val="20"/>
          <w:szCs w:val="20"/>
        </w:rPr>
      </w:pPr>
      <w:r>
        <w:rPr>
          <w:rFonts w:ascii="Arial" w:hAnsi="Arial" w:cs="Arial"/>
          <w:sz w:val="20"/>
          <w:szCs w:val="20"/>
        </w:rPr>
        <w:t xml:space="preserve">In particular, we looked at how Candace worked with Victor and members of the FIPT to conduct a job task analysis in the area of contract planning. After researching all areas of contract planning, Victor was able to complete the job task analysis.  </w:t>
      </w:r>
    </w:p>
    <w:p w:rsidR="002960BA" w:rsidRDefault="002960BA" w:rsidP="008F27A7">
      <w:pPr>
        <w:rPr>
          <w:rFonts w:ascii="Arial" w:hAnsi="Arial" w:cs="Arial"/>
          <w:sz w:val="20"/>
          <w:szCs w:val="20"/>
        </w:rPr>
      </w:pPr>
    </w:p>
    <w:p w:rsidR="002960BA" w:rsidRDefault="002960BA" w:rsidP="008F27A7">
      <w:pPr>
        <w:rPr>
          <w:rFonts w:ascii="Arial" w:hAnsi="Arial" w:cs="Arial"/>
          <w:sz w:val="20"/>
          <w:szCs w:val="20"/>
        </w:rPr>
      </w:pPr>
      <w:r>
        <w:rPr>
          <w:rFonts w:ascii="Arial" w:hAnsi="Arial" w:cs="Arial"/>
          <w:sz w:val="20"/>
          <w:szCs w:val="20"/>
        </w:rPr>
        <w:t>From this analysis, Victor identified five desired performance competencies:</w:t>
      </w:r>
    </w:p>
    <w:p w:rsidR="002960BA" w:rsidRDefault="002960BA" w:rsidP="008F27A7">
      <w:pPr>
        <w:pStyle w:val="Default"/>
        <w:ind w:left="765"/>
        <w:rPr>
          <w:sz w:val="16"/>
          <w:szCs w:val="16"/>
        </w:rPr>
      </w:pPr>
    </w:p>
    <w:p w:rsidR="002960BA" w:rsidRPr="008C5E6B" w:rsidRDefault="002960BA" w:rsidP="008F27A7">
      <w:pPr>
        <w:ind w:left="315"/>
        <w:rPr>
          <w:rFonts w:ascii="Arial" w:hAnsi="Arial" w:cs="Arial"/>
          <w:b/>
          <w:sz w:val="20"/>
          <w:szCs w:val="20"/>
        </w:rPr>
      </w:pPr>
    </w:p>
    <w:p w:rsidR="002960BA" w:rsidRDefault="002960BA" w:rsidP="008F27A7">
      <w:pPr>
        <w:pStyle w:val="ListParagraph"/>
        <w:numPr>
          <w:ilvl w:val="0"/>
          <w:numId w:val="24"/>
        </w:numPr>
        <w:ind w:left="1440"/>
        <w:rPr>
          <w:rFonts w:ascii="Arial" w:hAnsi="Arial" w:cs="Arial"/>
          <w:b/>
          <w:sz w:val="20"/>
          <w:szCs w:val="20"/>
        </w:rPr>
      </w:pPr>
      <w:r w:rsidRPr="008D635F">
        <w:rPr>
          <w:rFonts w:ascii="Arial" w:hAnsi="Arial" w:cs="Arial"/>
          <w:b/>
          <w:sz w:val="20"/>
          <w:szCs w:val="20"/>
        </w:rPr>
        <w:t>Understand the policies pertaining to types of contracts that may be used in acquisition.</w:t>
      </w:r>
    </w:p>
    <w:p w:rsidR="002960BA" w:rsidRPr="008C46D9" w:rsidRDefault="002960BA" w:rsidP="008F27A7">
      <w:pPr>
        <w:pStyle w:val="ListParagraph"/>
        <w:ind w:left="1440"/>
        <w:rPr>
          <w:rFonts w:ascii="Arial" w:hAnsi="Arial" w:cs="Arial"/>
          <w:b/>
          <w:sz w:val="20"/>
          <w:szCs w:val="20"/>
        </w:rPr>
      </w:pPr>
    </w:p>
    <w:p w:rsidR="002960BA" w:rsidRPr="008C5E6B" w:rsidRDefault="002960BA" w:rsidP="008F27A7">
      <w:pPr>
        <w:pStyle w:val="ListParagraph"/>
        <w:numPr>
          <w:ilvl w:val="0"/>
          <w:numId w:val="24"/>
        </w:numPr>
        <w:ind w:left="1440"/>
        <w:rPr>
          <w:rFonts w:ascii="Arial" w:hAnsi="Arial" w:cs="Arial"/>
          <w:b/>
          <w:sz w:val="20"/>
          <w:szCs w:val="20"/>
        </w:rPr>
      </w:pPr>
      <w:r>
        <w:rPr>
          <w:rFonts w:ascii="Arial" w:hAnsi="Arial" w:cs="Arial"/>
          <w:b/>
          <w:sz w:val="20"/>
          <w:szCs w:val="20"/>
        </w:rPr>
        <w:t>Understand the policies pertaining to selecting contract types.</w:t>
      </w:r>
    </w:p>
    <w:p w:rsidR="002960BA" w:rsidRPr="008C5E6B" w:rsidRDefault="002960BA" w:rsidP="008F27A7">
      <w:pPr>
        <w:pStyle w:val="Default"/>
        <w:ind w:left="675"/>
        <w:rPr>
          <w:b/>
          <w:color w:val="auto"/>
          <w:sz w:val="20"/>
          <w:szCs w:val="20"/>
        </w:rPr>
      </w:pPr>
    </w:p>
    <w:p w:rsidR="002960BA" w:rsidRDefault="002960BA" w:rsidP="008F27A7">
      <w:pPr>
        <w:pStyle w:val="Default"/>
        <w:numPr>
          <w:ilvl w:val="0"/>
          <w:numId w:val="24"/>
        </w:numPr>
        <w:ind w:left="1440"/>
        <w:rPr>
          <w:b/>
          <w:color w:val="auto"/>
          <w:sz w:val="20"/>
          <w:szCs w:val="20"/>
        </w:rPr>
      </w:pPr>
      <w:r>
        <w:rPr>
          <w:b/>
          <w:color w:val="auto"/>
          <w:sz w:val="20"/>
          <w:szCs w:val="20"/>
        </w:rPr>
        <w:t xml:space="preserve">Understand </w:t>
      </w:r>
      <w:ins w:id="31" w:author=" Monika Bustamante" w:date="2012-02-03T16:20:00Z">
        <w:r w:rsidR="007413E0">
          <w:rPr>
            <w:b/>
            <w:color w:val="auto"/>
            <w:sz w:val="20"/>
            <w:szCs w:val="20"/>
          </w:rPr>
          <w:t xml:space="preserve">the </w:t>
        </w:r>
      </w:ins>
      <w:r>
        <w:rPr>
          <w:b/>
          <w:color w:val="auto"/>
          <w:sz w:val="20"/>
          <w:szCs w:val="20"/>
        </w:rPr>
        <w:t>policies pertaining to fixed-price contracts</w:t>
      </w:r>
      <w:ins w:id="32" w:author=" Monika Bustamante" w:date="2012-02-03T15:49:00Z">
        <w:r w:rsidR="008B3202">
          <w:rPr>
            <w:b/>
            <w:color w:val="auto"/>
            <w:sz w:val="20"/>
            <w:szCs w:val="20"/>
          </w:rPr>
          <w:t>.</w:t>
        </w:r>
      </w:ins>
    </w:p>
    <w:p w:rsidR="002960BA" w:rsidRPr="008C5E6B" w:rsidRDefault="002960BA" w:rsidP="008F27A7">
      <w:pPr>
        <w:pStyle w:val="Default"/>
        <w:ind w:left="675"/>
        <w:rPr>
          <w:b/>
          <w:color w:val="auto"/>
          <w:sz w:val="20"/>
          <w:szCs w:val="20"/>
        </w:rPr>
      </w:pPr>
    </w:p>
    <w:p w:rsidR="002960BA" w:rsidRDefault="002960BA" w:rsidP="008F27A7">
      <w:pPr>
        <w:pStyle w:val="ListParagraph"/>
        <w:numPr>
          <w:ilvl w:val="0"/>
          <w:numId w:val="24"/>
        </w:numPr>
        <w:ind w:left="1440"/>
        <w:rPr>
          <w:rFonts w:ascii="Arial" w:hAnsi="Arial" w:cs="Arial"/>
          <w:b/>
          <w:sz w:val="20"/>
          <w:szCs w:val="20"/>
        </w:rPr>
      </w:pPr>
      <w:r>
        <w:rPr>
          <w:rFonts w:ascii="Arial" w:hAnsi="Arial" w:cs="Arial"/>
          <w:b/>
          <w:sz w:val="20"/>
          <w:szCs w:val="20"/>
        </w:rPr>
        <w:t xml:space="preserve">Understand </w:t>
      </w:r>
      <w:ins w:id="33" w:author=" Monika Bustamante" w:date="2012-02-03T16:20:00Z">
        <w:r w:rsidR="007413E0">
          <w:rPr>
            <w:rFonts w:ascii="Arial" w:hAnsi="Arial" w:cs="Arial"/>
            <w:b/>
            <w:sz w:val="20"/>
            <w:szCs w:val="20"/>
          </w:rPr>
          <w:t xml:space="preserve">the </w:t>
        </w:r>
      </w:ins>
      <w:r>
        <w:rPr>
          <w:rFonts w:ascii="Arial" w:hAnsi="Arial" w:cs="Arial"/>
          <w:b/>
          <w:sz w:val="20"/>
          <w:szCs w:val="20"/>
        </w:rPr>
        <w:t>policies pertaining to cost reimbursement contracts</w:t>
      </w:r>
      <w:ins w:id="34" w:author=" Monika Bustamante" w:date="2012-02-03T15:49:00Z">
        <w:r w:rsidR="008B3202">
          <w:rPr>
            <w:rFonts w:ascii="Arial" w:hAnsi="Arial" w:cs="Arial"/>
            <w:b/>
            <w:sz w:val="20"/>
            <w:szCs w:val="20"/>
          </w:rPr>
          <w:t>.</w:t>
        </w:r>
      </w:ins>
    </w:p>
    <w:p w:rsidR="002960BA" w:rsidRPr="00A6630A" w:rsidRDefault="002960BA" w:rsidP="008F27A7">
      <w:pPr>
        <w:pStyle w:val="ListParagraph"/>
        <w:rPr>
          <w:rFonts w:ascii="Arial" w:hAnsi="Arial" w:cs="Arial"/>
          <w:b/>
          <w:sz w:val="20"/>
          <w:szCs w:val="20"/>
        </w:rPr>
      </w:pPr>
    </w:p>
    <w:p w:rsidR="002960BA" w:rsidRPr="008C46D9" w:rsidRDefault="002960BA" w:rsidP="008F27A7">
      <w:pPr>
        <w:pStyle w:val="ListParagraph"/>
        <w:numPr>
          <w:ilvl w:val="0"/>
          <w:numId w:val="24"/>
        </w:numPr>
        <w:ind w:left="1440"/>
        <w:rPr>
          <w:rFonts w:ascii="Arial" w:hAnsi="Arial" w:cs="Arial"/>
          <w:b/>
          <w:sz w:val="20"/>
          <w:szCs w:val="20"/>
        </w:rPr>
      </w:pPr>
      <w:r w:rsidRPr="008C46D9">
        <w:rPr>
          <w:rFonts w:ascii="Arial" w:hAnsi="Arial" w:cs="Arial"/>
          <w:b/>
          <w:sz w:val="20"/>
          <w:szCs w:val="20"/>
        </w:rPr>
        <w:t xml:space="preserve">Understand </w:t>
      </w:r>
      <w:ins w:id="35" w:author=" Monika Bustamante" w:date="2012-02-03T16:20:00Z">
        <w:r w:rsidR="007413E0">
          <w:rPr>
            <w:rFonts w:ascii="Arial" w:hAnsi="Arial" w:cs="Arial"/>
            <w:b/>
            <w:sz w:val="20"/>
            <w:szCs w:val="20"/>
          </w:rPr>
          <w:t xml:space="preserve">the </w:t>
        </w:r>
      </w:ins>
      <w:r w:rsidRPr="008C46D9">
        <w:rPr>
          <w:rFonts w:ascii="Arial" w:hAnsi="Arial" w:cs="Arial"/>
          <w:b/>
          <w:sz w:val="20"/>
          <w:szCs w:val="20"/>
        </w:rPr>
        <w:t>procedures for selecting contract types</w:t>
      </w:r>
      <w:ins w:id="36" w:author=" Monika Bustamante" w:date="2012-02-03T15:49:00Z">
        <w:r w:rsidR="008B3202">
          <w:rPr>
            <w:rFonts w:ascii="Arial" w:hAnsi="Arial" w:cs="Arial"/>
            <w:b/>
            <w:sz w:val="20"/>
            <w:szCs w:val="20"/>
          </w:rPr>
          <w:t>.</w:t>
        </w:r>
      </w:ins>
      <w:r w:rsidRPr="008C46D9">
        <w:rPr>
          <w:rFonts w:ascii="Arial" w:hAnsi="Arial" w:cs="Arial"/>
          <w:b/>
          <w:sz w:val="20"/>
          <w:szCs w:val="20"/>
        </w:rPr>
        <w:t xml:space="preserve"> </w:t>
      </w:r>
    </w:p>
    <w:p w:rsidR="002960BA" w:rsidRPr="008C46D9" w:rsidRDefault="002960BA" w:rsidP="008F27A7">
      <w:pPr>
        <w:pStyle w:val="ListParagraph"/>
        <w:ind w:left="1080"/>
        <w:rPr>
          <w:rFonts w:ascii="Arial" w:hAnsi="Arial" w:cs="Arial"/>
          <w:b/>
          <w:sz w:val="20"/>
          <w:szCs w:val="20"/>
        </w:rPr>
      </w:pPr>
    </w:p>
    <w:p w:rsidR="002960BA" w:rsidRPr="00AE50D6" w:rsidRDefault="002960BA" w:rsidP="008F27A7">
      <w:pPr>
        <w:pStyle w:val="ListParagraph"/>
        <w:ind w:left="765"/>
        <w:rPr>
          <w:rFonts w:ascii="Arial" w:hAnsi="Arial" w:cs="Arial"/>
          <w:sz w:val="20"/>
          <w:szCs w:val="20"/>
        </w:rPr>
      </w:pPr>
    </w:p>
    <w:p w:rsidR="002960BA" w:rsidRDefault="002960BA" w:rsidP="008F27A7">
      <w:pPr>
        <w:rPr>
          <w:rFonts w:ascii="Arial" w:hAnsi="Arial" w:cs="Arial"/>
          <w:sz w:val="20"/>
          <w:szCs w:val="20"/>
        </w:rPr>
      </w:pPr>
    </w:p>
    <w:p w:rsidR="002960BA" w:rsidRDefault="002960BA" w:rsidP="008F27A7">
      <w:pPr>
        <w:rPr>
          <w:rFonts w:ascii="Arial" w:hAnsi="Arial" w:cs="Arial"/>
          <w:sz w:val="20"/>
          <w:szCs w:val="20"/>
        </w:rPr>
      </w:pPr>
      <w:r>
        <w:rPr>
          <w:rFonts w:ascii="Arial" w:hAnsi="Arial" w:cs="Arial"/>
          <w:sz w:val="20"/>
          <w:szCs w:val="20"/>
        </w:rPr>
        <w:lastRenderedPageBreak/>
        <w:t>Victor also completed the learner analysis and determined that the target audience for the learning asset was educationally and experientially diverse and did not have common prerequisite coursework or prior work experience. Thus, Candace and the curriculum design team determined that they need to design the learning asset in a manner that accommodates all new hires, assuming that the learners have no foundational knowledge</w:t>
      </w:r>
      <w:ins w:id="37" w:author=" Monika Bustamante" w:date="2012-02-03T15:49:00Z">
        <w:r w:rsidR="008B3202">
          <w:rPr>
            <w:rFonts w:ascii="Arial" w:hAnsi="Arial" w:cs="Arial"/>
            <w:sz w:val="20"/>
            <w:szCs w:val="20"/>
          </w:rPr>
          <w:t xml:space="preserve"> or </w:t>
        </w:r>
      </w:ins>
      <w:del w:id="38" w:author=" Monika Bustamante" w:date="2012-02-03T15:49:00Z">
        <w:r w:rsidDel="008B3202">
          <w:rPr>
            <w:rFonts w:ascii="Arial" w:hAnsi="Arial" w:cs="Arial"/>
            <w:sz w:val="20"/>
            <w:szCs w:val="20"/>
          </w:rPr>
          <w:delText>/</w:delText>
        </w:r>
      </w:del>
      <w:r>
        <w:rPr>
          <w:rFonts w:ascii="Arial" w:hAnsi="Arial" w:cs="Arial"/>
          <w:sz w:val="20"/>
          <w:szCs w:val="20"/>
        </w:rPr>
        <w:t>skill</w:t>
      </w:r>
      <w:ins w:id="39" w:author=" Monika Bustamante" w:date="2012-02-03T15:49:00Z">
        <w:r w:rsidR="008B3202">
          <w:rPr>
            <w:rFonts w:ascii="Arial" w:hAnsi="Arial" w:cs="Arial"/>
            <w:sz w:val="20"/>
            <w:szCs w:val="20"/>
          </w:rPr>
          <w:t xml:space="preserve"> </w:t>
        </w:r>
      </w:ins>
      <w:del w:id="40" w:author=" Monika Bustamante" w:date="2012-02-03T15:49:00Z">
        <w:r w:rsidDel="008B3202">
          <w:rPr>
            <w:rFonts w:ascii="Arial" w:hAnsi="Arial" w:cs="Arial"/>
            <w:sz w:val="20"/>
            <w:szCs w:val="20"/>
          </w:rPr>
          <w:delText>-</w:delText>
        </w:r>
      </w:del>
      <w:r>
        <w:rPr>
          <w:rFonts w:ascii="Arial" w:hAnsi="Arial" w:cs="Arial"/>
          <w:sz w:val="20"/>
          <w:szCs w:val="20"/>
        </w:rPr>
        <w:t xml:space="preserve">sets in the area of contract planning.  </w:t>
      </w:r>
    </w:p>
    <w:p w:rsidR="002960BA" w:rsidRDefault="002960BA" w:rsidP="008F27A7">
      <w:pPr>
        <w:rPr>
          <w:rFonts w:ascii="Arial" w:hAnsi="Arial" w:cs="Arial"/>
          <w:sz w:val="20"/>
          <w:szCs w:val="20"/>
        </w:rPr>
      </w:pPr>
    </w:p>
    <w:p w:rsidR="002960BA" w:rsidRDefault="002960BA" w:rsidP="008F27A7">
      <w:pPr>
        <w:rPr>
          <w:rFonts w:ascii="Arial" w:hAnsi="Arial" w:cs="Arial"/>
          <w:sz w:val="20"/>
          <w:szCs w:val="20"/>
        </w:rPr>
      </w:pPr>
      <w:r>
        <w:rPr>
          <w:rFonts w:ascii="Arial" w:hAnsi="Arial" w:cs="Arial"/>
          <w:sz w:val="20"/>
          <w:szCs w:val="20"/>
        </w:rPr>
        <w:t xml:space="preserve">Informed by the outcomes of the </w:t>
      </w:r>
      <w:ins w:id="41" w:author=" Monika Bustamante" w:date="2012-02-03T15:49:00Z">
        <w:r w:rsidR="008B3202">
          <w:rPr>
            <w:rFonts w:ascii="Arial" w:hAnsi="Arial" w:cs="Arial"/>
            <w:sz w:val="20"/>
            <w:szCs w:val="20"/>
          </w:rPr>
          <w:t xml:space="preserve">job </w:t>
        </w:r>
      </w:ins>
      <w:r>
        <w:rPr>
          <w:rFonts w:ascii="Arial" w:hAnsi="Arial" w:cs="Arial"/>
          <w:sz w:val="20"/>
          <w:szCs w:val="20"/>
        </w:rPr>
        <w:t>task analysis</w:t>
      </w:r>
      <w:ins w:id="42" w:author=" Monika Bustamante" w:date="2012-02-03T15:49:00Z">
        <w:r w:rsidR="008B3202">
          <w:rPr>
            <w:rFonts w:ascii="Arial" w:hAnsi="Arial" w:cs="Arial"/>
            <w:sz w:val="20"/>
            <w:szCs w:val="20"/>
          </w:rPr>
          <w:t>,</w:t>
        </w:r>
      </w:ins>
      <w:r>
        <w:rPr>
          <w:rFonts w:ascii="Arial" w:hAnsi="Arial" w:cs="Arial"/>
          <w:sz w:val="20"/>
          <w:szCs w:val="20"/>
        </w:rPr>
        <w:t xml:space="preserve"> the needs analysis, and the audience analysis, Candace and the other members of the curriculum development team are ready to move into the </w:t>
      </w:r>
      <w:del w:id="43" w:author=" Monika Bustamante" w:date="2012-02-03T15:49:00Z">
        <w:r w:rsidDel="008B3202">
          <w:rPr>
            <w:rFonts w:ascii="Arial" w:hAnsi="Arial" w:cs="Arial"/>
            <w:sz w:val="20"/>
            <w:szCs w:val="20"/>
          </w:rPr>
          <w:delText xml:space="preserve">design </w:delText>
        </w:r>
      </w:del>
      <w:ins w:id="44" w:author=" Monika Bustamante" w:date="2012-02-03T15:49:00Z">
        <w:r w:rsidR="008B3202">
          <w:rPr>
            <w:rFonts w:ascii="Arial" w:hAnsi="Arial" w:cs="Arial"/>
            <w:sz w:val="20"/>
            <w:szCs w:val="20"/>
          </w:rPr>
          <w:t>D</w:t>
        </w:r>
        <w:r w:rsidR="008B3202">
          <w:rPr>
            <w:rFonts w:ascii="Arial" w:hAnsi="Arial" w:cs="Arial"/>
            <w:sz w:val="20"/>
            <w:szCs w:val="20"/>
          </w:rPr>
          <w:t xml:space="preserve">esign </w:t>
        </w:r>
      </w:ins>
      <w:r>
        <w:rPr>
          <w:rFonts w:ascii="Arial" w:hAnsi="Arial" w:cs="Arial"/>
          <w:sz w:val="20"/>
          <w:szCs w:val="20"/>
        </w:rPr>
        <w:t xml:space="preserve">phase of the ADDIE model. </w:t>
      </w:r>
    </w:p>
    <w:p w:rsidR="002960BA" w:rsidRPr="00836D56" w:rsidRDefault="002960BA" w:rsidP="008F27A7">
      <w:pPr>
        <w:rPr>
          <w:rFonts w:ascii="Arial" w:hAnsi="Arial" w:cs="Arial"/>
          <w:b/>
          <w:sz w:val="20"/>
          <w:szCs w:val="20"/>
        </w:rPr>
      </w:pPr>
    </w:p>
    <w:p w:rsidR="002960BA" w:rsidRDefault="002960BA" w:rsidP="00E26BCD">
      <w:pPr>
        <w:pStyle w:val="EnspireBodyText"/>
      </w:pPr>
      <w:r w:rsidRPr="00890854">
        <w:t xml:space="preserve">The </w:t>
      </w:r>
      <w:del w:id="45" w:author=" Monika Bustamante" w:date="2012-02-03T15:50:00Z">
        <w:r w:rsidDel="008B3202">
          <w:delText xml:space="preserve">design </w:delText>
        </w:r>
      </w:del>
      <w:ins w:id="46" w:author=" Monika Bustamante" w:date="2012-02-03T15:50:00Z">
        <w:r w:rsidR="008B3202">
          <w:t>D</w:t>
        </w:r>
        <w:r w:rsidR="008B3202">
          <w:t xml:space="preserve">esign </w:t>
        </w:r>
      </w:ins>
      <w:r>
        <w:t>phase of the</w:t>
      </w:r>
      <w:r w:rsidRPr="00890854">
        <w:t xml:space="preserve"> ADDIE </w:t>
      </w:r>
      <w:r>
        <w:t>model</w:t>
      </w:r>
      <w:r w:rsidRPr="00890854">
        <w:t xml:space="preserve"> includes</w:t>
      </w:r>
      <w:r>
        <w:t xml:space="preserve"> the following steps</w:t>
      </w:r>
      <w:r w:rsidRPr="00890854">
        <w:t>:</w:t>
      </w:r>
    </w:p>
    <w:p w:rsidR="002960BA" w:rsidRPr="00890854" w:rsidRDefault="002960BA" w:rsidP="008F27A7">
      <w:pPr>
        <w:pStyle w:val="ListParagraph"/>
        <w:ind w:left="360"/>
        <w:rPr>
          <w:rFonts w:ascii="Arial" w:hAnsi="Arial" w:cs="Arial"/>
          <w:sz w:val="20"/>
          <w:szCs w:val="20"/>
        </w:rPr>
      </w:pPr>
    </w:p>
    <w:p w:rsidR="002960BA" w:rsidRPr="00E26BCD" w:rsidRDefault="002960BA" w:rsidP="00E26BCD">
      <w:pPr>
        <w:pStyle w:val="Enspirebulletedtext"/>
      </w:pPr>
      <w:r w:rsidRPr="00E26BCD">
        <w:t>Creating measurable objectives that will delineate what the learner will know or be able to do at the end of instruction</w:t>
      </w:r>
      <w:del w:id="47" w:author=" Monika Bustamante" w:date="2012-02-03T16:05:00Z">
        <w:r w:rsidDel="00E92328">
          <w:delText>.</w:delText>
        </w:r>
      </w:del>
      <w:r w:rsidRPr="00E26BCD">
        <w:t xml:space="preserve"> </w:t>
      </w:r>
    </w:p>
    <w:p w:rsidR="002960BA" w:rsidRPr="00E26BCD" w:rsidRDefault="002960BA" w:rsidP="00E26BCD">
      <w:pPr>
        <w:pStyle w:val="Enspirebulletedtext"/>
      </w:pPr>
      <w:r w:rsidRPr="00E26BCD">
        <w:t>Determining and developing appropriate means of assessing the learner to validate that the learner has achieved the learning objectives</w:t>
      </w:r>
      <w:del w:id="48" w:author=" Monika Bustamante" w:date="2012-02-03T16:05:00Z">
        <w:r w:rsidDel="00E92328">
          <w:delText>.</w:delText>
        </w:r>
      </w:del>
    </w:p>
    <w:p w:rsidR="002960BA" w:rsidRDefault="002960BA" w:rsidP="00E26BCD">
      <w:pPr>
        <w:pStyle w:val="Enspirebulletedtext"/>
      </w:pPr>
      <w:r w:rsidRPr="00E26BCD">
        <w:t>Developing an instructional strategy that aligns with and supports the learning objectives and the means for assessing those objectives</w:t>
      </w:r>
      <w:del w:id="49" w:author=" Monika Bustamante" w:date="2012-02-03T16:05:00Z">
        <w:r w:rsidDel="00E92328">
          <w:delText>.</w:delText>
        </w:r>
      </w:del>
    </w:p>
    <w:p w:rsidR="002960BA" w:rsidRDefault="002960BA" w:rsidP="00E26BCD">
      <w:pPr>
        <w:pStyle w:val="Enspirebulletedtext"/>
        <w:numPr>
          <w:ilvl w:val="0"/>
          <w:numId w:val="0"/>
        </w:numPr>
      </w:pPr>
    </w:p>
    <w:p w:rsidR="002960BA" w:rsidRDefault="002960BA" w:rsidP="00E26BCD">
      <w:pPr>
        <w:pStyle w:val="Enspirebulletedtext"/>
        <w:numPr>
          <w:ilvl w:val="0"/>
          <w:numId w:val="0"/>
        </w:numPr>
      </w:pPr>
      <w:r>
        <w:t xml:space="preserve">Victor and Candace’s main output for this phase of ADDIE will be a Course Design Document (CDD), which will: </w:t>
      </w:r>
    </w:p>
    <w:p w:rsidR="002960BA" w:rsidRDefault="002960BA" w:rsidP="00C1679D">
      <w:pPr>
        <w:pStyle w:val="Enspirebulletedtext"/>
      </w:pPr>
      <w:r>
        <w:t>List all the learning objectives for the intended learning asset.</w:t>
      </w:r>
    </w:p>
    <w:p w:rsidR="002960BA" w:rsidRDefault="002960BA" w:rsidP="00C1679D">
      <w:pPr>
        <w:pStyle w:val="Enspirebulletedtext"/>
      </w:pPr>
      <w:r>
        <w:t>Describe the methods by which the audience’s performance of the learning objectives will be assessed.</w:t>
      </w:r>
    </w:p>
    <w:p w:rsidR="002960BA" w:rsidRDefault="002960BA" w:rsidP="00C1679D">
      <w:pPr>
        <w:pStyle w:val="Enspirebulletedtext"/>
      </w:pPr>
      <w:r>
        <w:t xml:space="preserve">Provide a high-level sequential outline of the objectives to be covered in the learning asset. </w:t>
      </w:r>
    </w:p>
    <w:p w:rsidR="002960BA" w:rsidRDefault="002960BA" w:rsidP="00C1679D">
      <w:pPr>
        <w:pStyle w:val="Enspirebulletedtext"/>
      </w:pPr>
      <w:r>
        <w:t xml:space="preserve">Describe instructional methods that will be employed to enable learners to perform the learning objectives. </w:t>
      </w:r>
    </w:p>
    <w:p w:rsidR="002960BA" w:rsidRDefault="002960BA" w:rsidP="00C1679D">
      <w:pPr>
        <w:pStyle w:val="Enspirebulletedtext"/>
        <w:numPr>
          <w:ilvl w:val="0"/>
          <w:numId w:val="0"/>
        </w:numPr>
      </w:pPr>
    </w:p>
    <w:p w:rsidR="002960BA" w:rsidRPr="00E26BCD" w:rsidRDefault="002960BA" w:rsidP="00C1679D">
      <w:pPr>
        <w:pStyle w:val="Enspirebulletedtext"/>
        <w:numPr>
          <w:ilvl w:val="0"/>
          <w:numId w:val="0"/>
        </w:numPr>
      </w:pPr>
      <w:r>
        <w:t xml:space="preserve">Ultimately, the CDD they develop will inform the Plan of Instruction (POI) and other documents such as the Individual Objective Assessment Plan (IOAP), which will be developed later in the process. </w:t>
      </w:r>
    </w:p>
    <w:bookmarkEnd w:id="8"/>
    <w:bookmarkEnd w:id="9"/>
    <w:p w:rsidR="002960BA" w:rsidRDefault="002960BA" w:rsidP="00323806">
      <w:pPr>
        <w:pStyle w:val="EnspireBodyText"/>
        <w:pBdr>
          <w:bottom w:val="single" w:sz="6" w:space="1" w:color="auto"/>
        </w:pBdr>
      </w:pPr>
    </w:p>
    <w:p w:rsidR="002960BA" w:rsidRPr="00095B3E" w:rsidRDefault="002960BA" w:rsidP="00E26BCD">
      <w:pPr>
        <w:pStyle w:val="EnspireSectionHeading"/>
        <w:jc w:val="center"/>
      </w:pPr>
      <w:bookmarkStart w:id="50" w:name="_Toc316025983"/>
      <w:r>
        <w:t>C</w:t>
      </w:r>
      <w:r w:rsidRPr="00095B3E">
        <w:t xml:space="preserve">ase Study </w:t>
      </w:r>
      <w:r>
        <w:t>2</w:t>
      </w:r>
      <w:r w:rsidRPr="00095B3E">
        <w:t xml:space="preserve">: </w:t>
      </w:r>
      <w:bookmarkEnd w:id="10"/>
      <w:bookmarkEnd w:id="11"/>
      <w:bookmarkEnd w:id="12"/>
      <w:bookmarkEnd w:id="13"/>
      <w:bookmarkEnd w:id="14"/>
      <w:bookmarkEnd w:id="15"/>
      <w:bookmarkEnd w:id="16"/>
      <w:bookmarkEnd w:id="17"/>
      <w:bookmarkEnd w:id="18"/>
      <w:bookmarkEnd w:id="19"/>
      <w:bookmarkEnd w:id="20"/>
      <w:r>
        <w:t>Developing Learning Objectives</w:t>
      </w:r>
      <w:bookmarkEnd w:id="50"/>
    </w:p>
    <w:p w:rsidR="002960BA" w:rsidRDefault="002960BA" w:rsidP="00F6265E">
      <w:pPr>
        <w:pStyle w:val="EnspireSubsectionHeading"/>
      </w:pPr>
      <w:bookmarkStart w:id="51" w:name="_Toc316025984"/>
      <w:r>
        <w:t>The Case</w:t>
      </w:r>
      <w:bookmarkEnd w:id="51"/>
    </w:p>
    <w:p w:rsidR="002960BA" w:rsidRDefault="002960BA" w:rsidP="00C1679D">
      <w:pPr>
        <w:pStyle w:val="EnspireBodyText"/>
      </w:pPr>
      <w:r>
        <w:t>Victor, the Performance Learning Director (PLD), meets with Candace</w:t>
      </w:r>
      <w:ins w:id="52" w:author=" Monika Bustamante" w:date="2012-02-03T15:50:00Z">
        <w:r w:rsidR="008B3202">
          <w:t>,</w:t>
        </w:r>
      </w:ins>
      <w:r>
        <w:t xml:space="preserve"> the lead Instructional Systems Designer (ISD)</w:t>
      </w:r>
      <w:ins w:id="53" w:author=" Monika Bustamante" w:date="2012-02-03T15:50:00Z">
        <w:r w:rsidR="008B3202">
          <w:t>,</w:t>
        </w:r>
      </w:ins>
      <w:r>
        <w:t xml:space="preserve"> and Lilly</w:t>
      </w:r>
      <w:ins w:id="54" w:author=" Monika Bustamante" w:date="2012-02-03T15:50:00Z">
        <w:r w:rsidR="008B3202">
          <w:t>,</w:t>
        </w:r>
      </w:ins>
      <w:r>
        <w:t xml:space="preserve"> the contract </w:t>
      </w:r>
      <w:del w:id="55" w:author=" Monika Bustamante" w:date="2012-02-03T15:51:00Z">
        <w:r w:rsidDel="008B3202">
          <w:delText xml:space="preserve">Subject </w:delText>
        </w:r>
      </w:del>
      <w:ins w:id="56" w:author=" Monika Bustamante" w:date="2012-02-03T15:51:00Z">
        <w:r w:rsidR="008B3202">
          <w:t>s</w:t>
        </w:r>
        <w:r w:rsidR="008B3202">
          <w:t xml:space="preserve">ubject </w:t>
        </w:r>
      </w:ins>
      <w:del w:id="57" w:author=" Monika Bustamante" w:date="2012-02-03T15:51:00Z">
        <w:r w:rsidDel="008B3202">
          <w:delText xml:space="preserve">Matter </w:delText>
        </w:r>
      </w:del>
      <w:ins w:id="58" w:author=" Monika Bustamante" w:date="2012-02-03T15:51:00Z">
        <w:r w:rsidR="008B3202">
          <w:t>m</w:t>
        </w:r>
        <w:r w:rsidR="008B3202">
          <w:t xml:space="preserve">atter </w:t>
        </w:r>
      </w:ins>
      <w:del w:id="59" w:author=" Monika Bustamante" w:date="2012-02-03T15:51:00Z">
        <w:r w:rsidDel="008B3202">
          <w:delText xml:space="preserve">Expert </w:delText>
        </w:r>
      </w:del>
      <w:ins w:id="60" w:author=" Monika Bustamante" w:date="2012-02-03T16:05:00Z">
        <w:r w:rsidR="00E92328">
          <w:t>e</w:t>
        </w:r>
      </w:ins>
      <w:ins w:id="61" w:author=" Monika Bustamante" w:date="2012-02-03T15:51:00Z">
        <w:r w:rsidR="008B3202">
          <w:t xml:space="preserve">xpert </w:t>
        </w:r>
      </w:ins>
      <w:r>
        <w:t>(SME)</w:t>
      </w:r>
      <w:ins w:id="62" w:author=" Monika Bustamante" w:date="2012-02-03T15:50:00Z">
        <w:r w:rsidR="008B3202">
          <w:t>,</w:t>
        </w:r>
      </w:ins>
      <w:r>
        <w:t xml:space="preserve"> </w:t>
      </w:r>
      <w:del w:id="63" w:author=" Monika Bustamante" w:date="2012-02-03T15:51:00Z">
        <w:r w:rsidDel="008B3202">
          <w:delText xml:space="preserve">of </w:delText>
        </w:r>
      </w:del>
      <w:ins w:id="64" w:author=" Monika Bustamante" w:date="2012-02-03T15:51:00Z">
        <w:r w:rsidR="008B3202">
          <w:t>from</w:t>
        </w:r>
        <w:r w:rsidR="008B3202">
          <w:t xml:space="preserve"> </w:t>
        </w:r>
      </w:ins>
      <w:r>
        <w:t xml:space="preserve">the Functional Integrated Process Team (FIPT) to begin working on the CDD, the main output of the design phase of the ADDIE model. The first step in the </w:t>
      </w:r>
      <w:del w:id="65" w:author=" Monika Bustamante" w:date="2012-02-03T15:51:00Z">
        <w:r w:rsidDel="008B3202">
          <w:delText xml:space="preserve">design </w:delText>
        </w:r>
      </w:del>
      <w:ins w:id="66" w:author=" Monika Bustamante" w:date="2012-02-03T15:51:00Z">
        <w:r w:rsidR="008B3202">
          <w:t>D</w:t>
        </w:r>
        <w:r w:rsidR="008B3202">
          <w:t xml:space="preserve">esign </w:t>
        </w:r>
      </w:ins>
      <w:del w:id="67" w:author=" Monika Bustamante" w:date="2012-02-03T15:51:00Z">
        <w:r w:rsidDel="008B3202">
          <w:delText xml:space="preserve">process </w:delText>
        </w:r>
      </w:del>
      <w:ins w:id="68" w:author=" Monika Bustamante" w:date="2012-02-03T15:51:00Z">
        <w:r w:rsidR="008B3202">
          <w:t>phase</w:t>
        </w:r>
        <w:r w:rsidR="008B3202">
          <w:t xml:space="preserve"> </w:t>
        </w:r>
      </w:ins>
      <w:r>
        <w:t xml:space="preserve">involves creating </w:t>
      </w:r>
      <w:r w:rsidRPr="00245C10">
        <w:rPr>
          <w:b/>
        </w:rPr>
        <w:t xml:space="preserve">observable and measurable </w:t>
      </w:r>
      <w:r>
        <w:t xml:space="preserve">objectives that will delineate what the learner will know or be able to do at the end of the instruction.  </w:t>
      </w:r>
    </w:p>
    <w:p w:rsidR="002960BA" w:rsidRDefault="002960BA" w:rsidP="00C1679D">
      <w:pPr>
        <w:pStyle w:val="EnspireBodyText"/>
        <w:rPr>
          <w:szCs w:val="20"/>
        </w:rPr>
      </w:pPr>
    </w:p>
    <w:p w:rsidR="002960BA" w:rsidRDefault="002960BA" w:rsidP="00C1679D">
      <w:pPr>
        <w:pStyle w:val="EnspireBodyText"/>
      </w:pPr>
      <w:r>
        <w:rPr>
          <w:szCs w:val="20"/>
        </w:rPr>
        <w:t xml:space="preserve">Candace begins working on the objectives for Contract Planning. </w:t>
      </w:r>
      <w:del w:id="69" w:author=" Monika Bustamante" w:date="2012-02-03T15:51:00Z">
        <w:r w:rsidDel="008B3202">
          <w:rPr>
            <w:szCs w:val="20"/>
          </w:rPr>
          <w:delText xml:space="preserve"> </w:delText>
        </w:r>
      </w:del>
      <w:r>
        <w:rPr>
          <w:szCs w:val="20"/>
        </w:rPr>
        <w:t xml:space="preserve">As you will recall from Case Study 1, Victor, </w:t>
      </w:r>
      <w:r w:rsidRPr="00376D75">
        <w:t>Candace</w:t>
      </w:r>
      <w:r>
        <w:t xml:space="preserve">, and Lilly </w:t>
      </w:r>
      <w:r w:rsidRPr="00376D75">
        <w:t xml:space="preserve">identified the following </w:t>
      </w:r>
      <w:r>
        <w:t xml:space="preserve">desired </w:t>
      </w:r>
      <w:r w:rsidRPr="00376D75">
        <w:t>competencies for Contract Planning:</w:t>
      </w:r>
    </w:p>
    <w:p w:rsidR="002960BA" w:rsidRPr="00376D75" w:rsidRDefault="002960BA" w:rsidP="00C1679D">
      <w:pPr>
        <w:pStyle w:val="EnspireBodyText"/>
      </w:pPr>
    </w:p>
    <w:p w:rsidR="002960BA" w:rsidRDefault="002960BA" w:rsidP="00E26BCD">
      <w:pPr>
        <w:pStyle w:val="ListParagraph"/>
        <w:numPr>
          <w:ilvl w:val="0"/>
          <w:numId w:val="24"/>
        </w:numPr>
        <w:ind w:left="1440"/>
        <w:rPr>
          <w:rFonts w:ascii="Arial" w:hAnsi="Arial" w:cs="Arial"/>
          <w:b/>
          <w:sz w:val="20"/>
          <w:szCs w:val="20"/>
        </w:rPr>
      </w:pPr>
      <w:r w:rsidRPr="008D635F">
        <w:rPr>
          <w:rFonts w:ascii="Arial" w:hAnsi="Arial" w:cs="Arial"/>
          <w:b/>
          <w:sz w:val="20"/>
          <w:szCs w:val="20"/>
        </w:rPr>
        <w:t>Understand the policies pertaining to types of contracts that may be used in acquisition.</w:t>
      </w:r>
    </w:p>
    <w:p w:rsidR="002960BA" w:rsidRPr="008C46D9" w:rsidRDefault="002960BA" w:rsidP="00E26BCD">
      <w:pPr>
        <w:pStyle w:val="ListParagraph"/>
        <w:ind w:left="1440"/>
        <w:rPr>
          <w:rFonts w:ascii="Arial" w:hAnsi="Arial" w:cs="Arial"/>
          <w:b/>
          <w:sz w:val="20"/>
          <w:szCs w:val="20"/>
        </w:rPr>
      </w:pPr>
    </w:p>
    <w:p w:rsidR="002960BA" w:rsidRPr="008C5E6B" w:rsidRDefault="002960BA" w:rsidP="00E26BCD">
      <w:pPr>
        <w:pStyle w:val="ListParagraph"/>
        <w:numPr>
          <w:ilvl w:val="0"/>
          <w:numId w:val="24"/>
        </w:numPr>
        <w:ind w:left="1440"/>
        <w:rPr>
          <w:rFonts w:ascii="Arial" w:hAnsi="Arial" w:cs="Arial"/>
          <w:b/>
          <w:sz w:val="20"/>
          <w:szCs w:val="20"/>
        </w:rPr>
      </w:pPr>
      <w:r>
        <w:rPr>
          <w:rFonts w:ascii="Arial" w:hAnsi="Arial" w:cs="Arial"/>
          <w:b/>
          <w:sz w:val="20"/>
          <w:szCs w:val="20"/>
        </w:rPr>
        <w:lastRenderedPageBreak/>
        <w:t>Understand the policies pertaining to selecting contract types.</w:t>
      </w:r>
    </w:p>
    <w:p w:rsidR="002960BA" w:rsidRPr="008C5E6B" w:rsidRDefault="002960BA" w:rsidP="00E26BCD">
      <w:pPr>
        <w:pStyle w:val="Default"/>
        <w:ind w:left="675"/>
        <w:rPr>
          <w:b/>
          <w:color w:val="auto"/>
          <w:sz w:val="20"/>
          <w:szCs w:val="20"/>
        </w:rPr>
      </w:pPr>
    </w:p>
    <w:p w:rsidR="002960BA" w:rsidRDefault="002960BA" w:rsidP="00E26BCD">
      <w:pPr>
        <w:pStyle w:val="Default"/>
        <w:numPr>
          <w:ilvl w:val="0"/>
          <w:numId w:val="24"/>
        </w:numPr>
        <w:ind w:left="1440"/>
        <w:rPr>
          <w:b/>
          <w:color w:val="auto"/>
          <w:sz w:val="20"/>
          <w:szCs w:val="20"/>
        </w:rPr>
      </w:pPr>
      <w:r>
        <w:rPr>
          <w:b/>
          <w:color w:val="auto"/>
          <w:sz w:val="20"/>
          <w:szCs w:val="20"/>
        </w:rPr>
        <w:t>Understand policies pertaining to fixed-price contracts</w:t>
      </w:r>
      <w:ins w:id="70" w:author=" Monika Bustamante" w:date="2012-02-03T15:52:00Z">
        <w:r w:rsidR="008B3202">
          <w:rPr>
            <w:b/>
            <w:color w:val="auto"/>
            <w:sz w:val="20"/>
            <w:szCs w:val="20"/>
          </w:rPr>
          <w:t>.</w:t>
        </w:r>
      </w:ins>
    </w:p>
    <w:p w:rsidR="002960BA" w:rsidRPr="008C5E6B" w:rsidRDefault="002960BA" w:rsidP="00E26BCD">
      <w:pPr>
        <w:pStyle w:val="Default"/>
        <w:ind w:left="675"/>
        <w:rPr>
          <w:b/>
          <w:color w:val="auto"/>
          <w:sz w:val="20"/>
          <w:szCs w:val="20"/>
        </w:rPr>
      </w:pPr>
    </w:p>
    <w:p w:rsidR="002960BA" w:rsidRDefault="002960BA" w:rsidP="00E26BCD">
      <w:pPr>
        <w:pStyle w:val="ListParagraph"/>
        <w:numPr>
          <w:ilvl w:val="0"/>
          <w:numId w:val="24"/>
        </w:numPr>
        <w:ind w:left="1440"/>
        <w:rPr>
          <w:rFonts w:ascii="Arial" w:hAnsi="Arial" w:cs="Arial"/>
          <w:b/>
          <w:sz w:val="20"/>
          <w:szCs w:val="20"/>
        </w:rPr>
      </w:pPr>
      <w:r>
        <w:rPr>
          <w:rFonts w:ascii="Arial" w:hAnsi="Arial" w:cs="Arial"/>
          <w:b/>
          <w:sz w:val="20"/>
          <w:szCs w:val="20"/>
        </w:rPr>
        <w:t>Understand policies pertaining to cost reimbursement contracts</w:t>
      </w:r>
      <w:ins w:id="71" w:author=" Monika Bustamante" w:date="2012-02-03T15:52:00Z">
        <w:r w:rsidR="008B3202">
          <w:rPr>
            <w:rFonts w:ascii="Arial" w:hAnsi="Arial" w:cs="Arial"/>
            <w:b/>
            <w:sz w:val="20"/>
            <w:szCs w:val="20"/>
          </w:rPr>
          <w:t>.</w:t>
        </w:r>
      </w:ins>
    </w:p>
    <w:p w:rsidR="002960BA" w:rsidRPr="00A6630A" w:rsidRDefault="002960BA" w:rsidP="00E26BCD">
      <w:pPr>
        <w:pStyle w:val="ListParagraph"/>
        <w:rPr>
          <w:rFonts w:ascii="Arial" w:hAnsi="Arial" w:cs="Arial"/>
          <w:b/>
          <w:sz w:val="20"/>
          <w:szCs w:val="20"/>
        </w:rPr>
      </w:pPr>
    </w:p>
    <w:p w:rsidR="002960BA" w:rsidRPr="008C46D9" w:rsidRDefault="002960BA" w:rsidP="00E26BCD">
      <w:pPr>
        <w:pStyle w:val="ListParagraph"/>
        <w:numPr>
          <w:ilvl w:val="0"/>
          <w:numId w:val="24"/>
        </w:numPr>
        <w:ind w:left="1440"/>
        <w:rPr>
          <w:rFonts w:ascii="Arial" w:hAnsi="Arial" w:cs="Arial"/>
          <w:b/>
          <w:sz w:val="20"/>
          <w:szCs w:val="20"/>
        </w:rPr>
      </w:pPr>
      <w:r w:rsidRPr="008C46D9">
        <w:rPr>
          <w:rFonts w:ascii="Arial" w:hAnsi="Arial" w:cs="Arial"/>
          <w:b/>
          <w:sz w:val="20"/>
          <w:szCs w:val="20"/>
        </w:rPr>
        <w:t>Understand procedures for selecting contract types</w:t>
      </w:r>
      <w:ins w:id="72" w:author=" Monika Bustamante" w:date="2012-02-03T15:52:00Z">
        <w:r w:rsidR="008B3202">
          <w:rPr>
            <w:rFonts w:ascii="Arial" w:hAnsi="Arial" w:cs="Arial"/>
            <w:b/>
            <w:sz w:val="20"/>
            <w:szCs w:val="20"/>
          </w:rPr>
          <w:t>.</w:t>
        </w:r>
      </w:ins>
      <w:r w:rsidRPr="008C46D9">
        <w:rPr>
          <w:rFonts w:ascii="Arial" w:hAnsi="Arial" w:cs="Arial"/>
          <w:b/>
          <w:sz w:val="20"/>
          <w:szCs w:val="20"/>
        </w:rPr>
        <w:t xml:space="preserve"> </w:t>
      </w:r>
    </w:p>
    <w:p w:rsidR="002960BA" w:rsidRPr="008C46D9" w:rsidRDefault="002960BA" w:rsidP="00E26BCD">
      <w:pPr>
        <w:pStyle w:val="ListParagraph"/>
        <w:ind w:left="1080"/>
        <w:rPr>
          <w:rFonts w:ascii="Arial" w:hAnsi="Arial" w:cs="Arial"/>
          <w:b/>
          <w:sz w:val="20"/>
          <w:szCs w:val="20"/>
        </w:rPr>
      </w:pPr>
    </w:p>
    <w:p w:rsidR="002960BA" w:rsidRDefault="002960BA" w:rsidP="00C1679D">
      <w:pPr>
        <w:pStyle w:val="EnspireBodyText"/>
      </w:pPr>
    </w:p>
    <w:p w:rsidR="002960BA" w:rsidRPr="008C46D9" w:rsidRDefault="002960BA" w:rsidP="00C1679D">
      <w:pPr>
        <w:pStyle w:val="EnspireBodyText"/>
      </w:pPr>
      <w:r w:rsidRPr="008C46D9">
        <w:t xml:space="preserve">Candace can now begin to write the learning objectives based on the desired performance competencies from the job task analysis. Candace </w:t>
      </w:r>
      <w:r>
        <w:t xml:space="preserve">intends to first </w:t>
      </w:r>
      <w:r w:rsidRPr="008C46D9">
        <w:t xml:space="preserve">develop </w:t>
      </w:r>
      <w:del w:id="73" w:author=" Monika Bustamante" w:date="2012-02-03T15:52:00Z">
        <w:r w:rsidRPr="008C46D9" w:rsidDel="008B3202">
          <w:delText xml:space="preserve">Terminal </w:delText>
        </w:r>
      </w:del>
      <w:ins w:id="74" w:author=" Monika Bustamante" w:date="2012-02-03T15:52:00Z">
        <w:r w:rsidR="008B3202">
          <w:t>t</w:t>
        </w:r>
        <w:r w:rsidR="008B3202" w:rsidRPr="008C46D9">
          <w:t xml:space="preserve">erminal </w:t>
        </w:r>
      </w:ins>
      <w:del w:id="75" w:author=" Monika Bustamante" w:date="2012-02-03T15:52:00Z">
        <w:r w:rsidRPr="008C46D9" w:rsidDel="008B3202">
          <w:delText xml:space="preserve">Learning </w:delText>
        </w:r>
      </w:del>
      <w:ins w:id="76" w:author=" Monika Bustamante" w:date="2012-02-03T15:52:00Z">
        <w:r w:rsidR="008B3202">
          <w:t>l</w:t>
        </w:r>
        <w:r w:rsidR="008B3202" w:rsidRPr="008C46D9">
          <w:t xml:space="preserve">earning </w:t>
        </w:r>
      </w:ins>
      <w:del w:id="77" w:author=" Monika Bustamante" w:date="2012-02-03T15:52:00Z">
        <w:r w:rsidRPr="008C46D9" w:rsidDel="008B3202">
          <w:delText xml:space="preserve">Objectives </w:delText>
        </w:r>
      </w:del>
      <w:ins w:id="78" w:author=" Monika Bustamante" w:date="2012-02-03T15:52:00Z">
        <w:r w:rsidR="008B3202">
          <w:t>o</w:t>
        </w:r>
        <w:r w:rsidR="008B3202" w:rsidRPr="008C46D9">
          <w:t xml:space="preserve">bjectives </w:t>
        </w:r>
      </w:ins>
      <w:r w:rsidRPr="008C46D9">
        <w:t xml:space="preserve">(TLOs) </w:t>
      </w:r>
      <w:r>
        <w:t>in the topic of Contract Planning. In other words, the</w:t>
      </w:r>
      <w:r w:rsidRPr="008C46D9">
        <w:t xml:space="preserve"> statements that </w:t>
      </w:r>
      <w:r>
        <w:t xml:space="preserve">she comes up with will </w:t>
      </w:r>
      <w:r w:rsidRPr="008C46D9">
        <w:t>describe what learners will know or be expected to do upon completing a full unit or lesson within the learning asset.</w:t>
      </w:r>
      <w:r>
        <w:t xml:space="preserve"> Later, she will develop </w:t>
      </w:r>
      <w:del w:id="79" w:author=" Monika Bustamante" w:date="2012-02-03T15:52:00Z">
        <w:r w:rsidDel="008B3202">
          <w:delText xml:space="preserve">Enabling </w:delText>
        </w:r>
      </w:del>
      <w:ins w:id="80" w:author=" Monika Bustamante" w:date="2012-02-03T15:52:00Z">
        <w:r w:rsidR="008B3202">
          <w:t>e</w:t>
        </w:r>
        <w:r w:rsidR="008B3202">
          <w:t xml:space="preserve">nabling </w:t>
        </w:r>
      </w:ins>
      <w:del w:id="81" w:author=" Monika Bustamante" w:date="2012-02-03T15:52:00Z">
        <w:r w:rsidDel="008B3202">
          <w:delText xml:space="preserve">Learning </w:delText>
        </w:r>
      </w:del>
      <w:ins w:id="82" w:author=" Monika Bustamante" w:date="2012-02-03T15:52:00Z">
        <w:r w:rsidR="008B3202">
          <w:t>l</w:t>
        </w:r>
        <w:r w:rsidR="008B3202">
          <w:t xml:space="preserve">earning </w:t>
        </w:r>
      </w:ins>
      <w:del w:id="83" w:author=" Monika Bustamante" w:date="2012-02-03T15:52:00Z">
        <w:r w:rsidDel="008B3202">
          <w:delText xml:space="preserve">Objectives </w:delText>
        </w:r>
      </w:del>
      <w:ins w:id="84" w:author=" Monika Bustamante" w:date="2012-02-03T15:52:00Z">
        <w:r w:rsidR="008B3202">
          <w:t>o</w:t>
        </w:r>
        <w:r w:rsidR="008B3202">
          <w:t xml:space="preserve">bjectives </w:t>
        </w:r>
      </w:ins>
      <w:r>
        <w:t>(ELOs), which will describe what learners will need to know or be expected to do in order to achieve the Contract Planning TLOs.</w:t>
      </w:r>
    </w:p>
    <w:p w:rsidR="002960BA" w:rsidRPr="00FF624E" w:rsidRDefault="002960BA" w:rsidP="00FF624E">
      <w:pPr>
        <w:pStyle w:val="ListParagraph"/>
        <w:ind w:left="1080"/>
        <w:rPr>
          <w:rFonts w:ascii="Arial" w:hAnsi="Arial" w:cs="Arial"/>
          <w:b/>
          <w:sz w:val="20"/>
          <w:szCs w:val="20"/>
        </w:rPr>
      </w:pPr>
    </w:p>
    <w:p w:rsidR="002960BA" w:rsidRPr="008C46D9" w:rsidRDefault="002960BA" w:rsidP="00FF624E">
      <w:pPr>
        <w:pStyle w:val="EnspireBodyText"/>
        <w:rPr>
          <w:b/>
        </w:rPr>
      </w:pPr>
      <w:r w:rsidRPr="008C46D9">
        <w:t xml:space="preserve">Lilly works with Candace in identifying broad areas of content they need to include in the learning asset to ensure the learner can achieve the desired </w:t>
      </w:r>
      <w:r>
        <w:t>competencies. Content related to</w:t>
      </w:r>
      <w:r w:rsidRPr="008C46D9">
        <w:t xml:space="preserve"> the first desired performance outcome [</w:t>
      </w:r>
      <w:r w:rsidRPr="008C46D9">
        <w:rPr>
          <w:b/>
        </w:rPr>
        <w:t>Understand the policies pertaining to types of contracts that may be used in acquisition</w:t>
      </w:r>
      <w:del w:id="85" w:author=" Monika Bustamante" w:date="2012-02-03T15:53:00Z">
        <w:r w:rsidRPr="008C46D9" w:rsidDel="008B3202">
          <w:rPr>
            <w:b/>
          </w:rPr>
          <w:delText>.</w:delText>
        </w:r>
      </w:del>
      <w:r w:rsidRPr="008C46D9">
        <w:t>]</w:t>
      </w:r>
      <w:r w:rsidRPr="008C46D9">
        <w:rPr>
          <w:b/>
        </w:rPr>
        <w:t xml:space="preserve"> </w:t>
      </w:r>
      <w:r>
        <w:t>will</w:t>
      </w:r>
      <w:r w:rsidRPr="008C46D9">
        <w:t xml:space="preserve"> support</w:t>
      </w:r>
      <w:r>
        <w:t xml:space="preserve"> one of</w:t>
      </w:r>
      <w:r w:rsidRPr="008C46D9">
        <w:t xml:space="preserve"> the organization’s </w:t>
      </w:r>
      <w:r>
        <w:t xml:space="preserve">overall </w:t>
      </w:r>
      <w:r w:rsidRPr="008C46D9">
        <w:t>learning goal</w:t>
      </w:r>
      <w:r>
        <w:t>s</w:t>
      </w:r>
      <w:r w:rsidRPr="008C46D9">
        <w:t xml:space="preserve"> [</w:t>
      </w:r>
      <w:r w:rsidRPr="008C46D9">
        <w:rPr>
          <w:b/>
        </w:rPr>
        <w:t>Contract planning</w:t>
      </w:r>
      <w:r w:rsidRPr="008C46D9">
        <w:t xml:space="preserve">]. </w:t>
      </w:r>
    </w:p>
    <w:p w:rsidR="002960BA" w:rsidRPr="008C46D9" w:rsidRDefault="002960BA" w:rsidP="00E26BCD">
      <w:pPr>
        <w:pStyle w:val="ListParagraph"/>
        <w:ind w:left="1440"/>
        <w:rPr>
          <w:rFonts w:ascii="Arial" w:hAnsi="Arial" w:cs="Arial"/>
          <w:b/>
          <w:sz w:val="20"/>
          <w:szCs w:val="20"/>
        </w:rPr>
      </w:pPr>
    </w:p>
    <w:p w:rsidR="002960BA" w:rsidRPr="008C46D9" w:rsidRDefault="002960BA" w:rsidP="00FF624E">
      <w:pPr>
        <w:pStyle w:val="EnspireBodyText"/>
        <w:rPr>
          <w:b/>
        </w:rPr>
      </w:pPr>
      <w:r w:rsidRPr="008C46D9">
        <w:t xml:space="preserve"> Included in Lilly’s list of necessary broad content </w:t>
      </w:r>
      <w:r>
        <w:t>are</w:t>
      </w:r>
      <w:r w:rsidRPr="008C46D9">
        <w:t>:</w:t>
      </w:r>
    </w:p>
    <w:p w:rsidR="002960BA" w:rsidRPr="008C46D9" w:rsidRDefault="002960BA" w:rsidP="00E26BCD">
      <w:pPr>
        <w:rPr>
          <w:rFonts w:ascii="Arial" w:hAnsi="Arial" w:cs="Arial"/>
          <w:b/>
          <w:sz w:val="20"/>
          <w:szCs w:val="20"/>
        </w:rPr>
      </w:pPr>
    </w:p>
    <w:p w:rsidR="002960BA" w:rsidRPr="008C46D9" w:rsidRDefault="002960BA" w:rsidP="00FF624E">
      <w:pPr>
        <w:pStyle w:val="Enspirebulletedtext"/>
      </w:pPr>
      <w:r>
        <w:t>C</w:t>
      </w:r>
      <w:r w:rsidRPr="008C46D9">
        <w:t xml:space="preserve">ontracting policies </w:t>
      </w:r>
    </w:p>
    <w:p w:rsidR="002960BA" w:rsidRPr="008C46D9" w:rsidRDefault="002960BA" w:rsidP="00FF624E">
      <w:pPr>
        <w:pStyle w:val="Enspirebulletedtext"/>
        <w:rPr>
          <w:bCs/>
        </w:rPr>
      </w:pPr>
      <w:r>
        <w:rPr>
          <w:bCs/>
        </w:rPr>
        <w:t>C</w:t>
      </w:r>
      <w:r w:rsidRPr="008C46D9">
        <w:rPr>
          <w:bCs/>
        </w:rPr>
        <w:t xml:space="preserve">ontracting and non-contracting methods for satisfying FAR requirements </w:t>
      </w:r>
      <w:r w:rsidRPr="008C46D9">
        <w:t xml:space="preserve"> </w:t>
      </w:r>
    </w:p>
    <w:p w:rsidR="002960BA" w:rsidRPr="008C46D9" w:rsidRDefault="002960BA" w:rsidP="00FF624E">
      <w:pPr>
        <w:pStyle w:val="Enspirebulletedtext"/>
      </w:pPr>
      <w:r>
        <w:t>A</w:t>
      </w:r>
      <w:r w:rsidRPr="008C46D9">
        <w:t xml:space="preserve">cquisition methods and appropriate applications </w:t>
      </w:r>
    </w:p>
    <w:p w:rsidR="002960BA" w:rsidRPr="008C46D9" w:rsidRDefault="002960BA" w:rsidP="00FF624E">
      <w:pPr>
        <w:pStyle w:val="Enspirebulletedtext"/>
        <w:numPr>
          <w:ilvl w:val="0"/>
          <w:numId w:val="0"/>
        </w:numPr>
        <w:rPr>
          <w:rFonts w:cs="Arial"/>
          <w:szCs w:val="20"/>
        </w:rPr>
      </w:pPr>
    </w:p>
    <w:p w:rsidR="002960BA" w:rsidRDefault="002960BA" w:rsidP="00FF624E">
      <w:pPr>
        <w:pStyle w:val="EnspireBodyText"/>
      </w:pPr>
      <w:r>
        <w:t>Recall</w:t>
      </w:r>
      <w:r w:rsidRPr="008C46D9">
        <w:t xml:space="preserve"> that a learning objective is a single statement describing what learners will know, understand, or be expected to do as a direct result of a learning asset’s intervention, and </w:t>
      </w:r>
      <w:r>
        <w:t xml:space="preserve">that the objective must be both observable and measurable. With these criteria in mind, Candace composes the following objectives using the standard </w:t>
      </w:r>
      <w:r w:rsidRPr="00E22DA1">
        <w:rPr>
          <w:b/>
        </w:rPr>
        <w:t>[The subject] will be able to [verb] the [object]</w:t>
      </w:r>
      <w:r>
        <w:rPr>
          <w:b/>
        </w:rPr>
        <w:t xml:space="preserve"> </w:t>
      </w:r>
      <w:r w:rsidRPr="009650F4">
        <w:t>format</w:t>
      </w:r>
      <w:r>
        <w:t>:</w:t>
      </w:r>
      <w:r w:rsidRPr="00923EBA">
        <w:t xml:space="preserve"> </w:t>
      </w:r>
    </w:p>
    <w:p w:rsidR="002960BA" w:rsidRDefault="002960BA" w:rsidP="00FF624E">
      <w:pPr>
        <w:pStyle w:val="Enspirebulletedtext"/>
        <w:numPr>
          <w:ilvl w:val="0"/>
          <w:numId w:val="0"/>
        </w:numPr>
        <w:ind w:left="450"/>
      </w:pPr>
    </w:p>
    <w:p w:rsidR="002960BA" w:rsidRDefault="002960BA" w:rsidP="00FF624E">
      <w:pPr>
        <w:pStyle w:val="Enspirebulletedtext"/>
        <w:rPr>
          <w:b/>
          <w:szCs w:val="20"/>
        </w:rPr>
      </w:pPr>
      <w:r w:rsidRPr="00662578">
        <w:rPr>
          <w:b/>
          <w:szCs w:val="20"/>
        </w:rPr>
        <w:t xml:space="preserve">The learner will be able to </w:t>
      </w:r>
      <w:r w:rsidRPr="00FF624E">
        <w:rPr>
          <w:b/>
          <w:szCs w:val="20"/>
        </w:rPr>
        <w:t>explain</w:t>
      </w:r>
      <w:r w:rsidRPr="00662578">
        <w:rPr>
          <w:b/>
          <w:szCs w:val="20"/>
        </w:rPr>
        <w:t xml:space="preserve"> contracting policies that pertain to Federal Acquisition Regulations.</w:t>
      </w:r>
    </w:p>
    <w:p w:rsidR="002960BA" w:rsidRDefault="002960BA" w:rsidP="00FF624E">
      <w:pPr>
        <w:pStyle w:val="Enspirebulletedtext"/>
        <w:rPr>
          <w:b/>
          <w:szCs w:val="20"/>
        </w:rPr>
      </w:pPr>
      <w:r>
        <w:rPr>
          <w:b/>
          <w:szCs w:val="20"/>
        </w:rPr>
        <w:t xml:space="preserve">The learner will be able to </w:t>
      </w:r>
      <w:r w:rsidRPr="00FF624E">
        <w:rPr>
          <w:b/>
          <w:szCs w:val="20"/>
        </w:rPr>
        <w:t xml:space="preserve">summarize </w:t>
      </w:r>
      <w:r>
        <w:rPr>
          <w:b/>
          <w:szCs w:val="20"/>
        </w:rPr>
        <w:t>methods that satisfy FAR requirements relative to contracting and non-contracting methods.</w:t>
      </w:r>
    </w:p>
    <w:p w:rsidR="002960BA" w:rsidRDefault="002960BA" w:rsidP="00E26BCD">
      <w:pPr>
        <w:pStyle w:val="Enspirebulletedtext"/>
        <w:rPr>
          <w:b/>
          <w:szCs w:val="20"/>
        </w:rPr>
      </w:pPr>
      <w:r>
        <w:rPr>
          <w:b/>
          <w:szCs w:val="20"/>
        </w:rPr>
        <w:t xml:space="preserve">The learner will be able to </w:t>
      </w:r>
      <w:r w:rsidRPr="00FF624E">
        <w:rPr>
          <w:b/>
          <w:szCs w:val="20"/>
        </w:rPr>
        <w:t>complete</w:t>
      </w:r>
      <w:r>
        <w:rPr>
          <w:b/>
          <w:szCs w:val="20"/>
        </w:rPr>
        <w:t xml:space="preserve"> a graphical representation </w:t>
      </w:r>
      <w:del w:id="86" w:author=" Monika Bustamante" w:date="2012-02-03T15:54:00Z">
        <w:r w:rsidDel="008B3202">
          <w:rPr>
            <w:b/>
            <w:szCs w:val="20"/>
          </w:rPr>
          <w:delText xml:space="preserve">off </w:delText>
        </w:r>
      </w:del>
      <w:ins w:id="87" w:author=" Monika Bustamante" w:date="2012-02-03T15:54:00Z">
        <w:r w:rsidR="008B3202">
          <w:rPr>
            <w:b/>
            <w:szCs w:val="20"/>
          </w:rPr>
          <w:t>of</w:t>
        </w:r>
        <w:r w:rsidR="008B3202">
          <w:rPr>
            <w:b/>
            <w:szCs w:val="20"/>
          </w:rPr>
          <w:t xml:space="preserve"> </w:t>
        </w:r>
      </w:ins>
      <w:r>
        <w:rPr>
          <w:b/>
          <w:szCs w:val="20"/>
        </w:rPr>
        <w:t>appropriate acquisition procedures</w:t>
      </w:r>
      <w:ins w:id="88" w:author=" Monika Bustamante" w:date="2012-02-03T15:54:00Z">
        <w:r w:rsidR="008B3202">
          <w:rPr>
            <w:b/>
            <w:szCs w:val="20"/>
          </w:rPr>
          <w:t>,</w:t>
        </w:r>
      </w:ins>
      <w:r>
        <w:rPr>
          <w:b/>
          <w:szCs w:val="20"/>
        </w:rPr>
        <w:t xml:space="preserve"> including non-contracting alternatives.</w:t>
      </w:r>
    </w:p>
    <w:p w:rsidR="002960BA" w:rsidRPr="00662578" w:rsidRDefault="002960BA" w:rsidP="00FF624E">
      <w:pPr>
        <w:pStyle w:val="Enspirebulletedtext"/>
        <w:numPr>
          <w:ilvl w:val="0"/>
          <w:numId w:val="0"/>
        </w:numPr>
        <w:rPr>
          <w:b/>
          <w:szCs w:val="20"/>
        </w:rPr>
      </w:pPr>
    </w:p>
    <w:p w:rsidR="002960BA" w:rsidRDefault="002960BA" w:rsidP="00FF624E">
      <w:pPr>
        <w:pStyle w:val="EnspireBodyText"/>
      </w:pPr>
      <w:r>
        <w:t>Now that she has the terminal objectives written, Candace considers where each</w:t>
      </w:r>
      <w:r w:rsidRPr="00964115">
        <w:t xml:space="preserve"> </w:t>
      </w:r>
      <w:r>
        <w:t xml:space="preserve">objective </w:t>
      </w:r>
      <w:r w:rsidRPr="00964115">
        <w:t>lies on the Knowledge</w:t>
      </w:r>
      <w:r>
        <w:t xml:space="preserve"> Dimension/Cognitive Process Dimension</w:t>
      </w:r>
      <w:r w:rsidRPr="00964115">
        <w:t xml:space="preserve"> </w:t>
      </w:r>
      <w:r>
        <w:t>Table (Table 2.2.1).</w:t>
      </w:r>
      <w:r w:rsidRPr="00964115">
        <w:t xml:space="preserve"> </w:t>
      </w:r>
    </w:p>
    <w:p w:rsidR="002960BA" w:rsidRPr="00964115" w:rsidRDefault="002960BA" w:rsidP="00FF624E">
      <w:pPr>
        <w:pStyle w:val="EnspireBodyText"/>
        <w:rPr>
          <w:color w:val="C00000"/>
        </w:rPr>
      </w:pPr>
    </w:p>
    <w:p w:rsidR="002960BA" w:rsidRDefault="002960BA" w:rsidP="00FF624E">
      <w:pPr>
        <w:pStyle w:val="EnspireBodyText"/>
      </w:pPr>
      <w:r>
        <w:t>Notice that t</w:t>
      </w:r>
      <w:r w:rsidRPr="00ED76E4">
        <w:t xml:space="preserve">he verbs used in the </w:t>
      </w:r>
      <w:r>
        <w:t>four</w:t>
      </w:r>
      <w:r w:rsidRPr="00ED76E4">
        <w:t xml:space="preserve"> terminal objectives are: </w:t>
      </w:r>
      <w:r w:rsidRPr="00ED76E4">
        <w:rPr>
          <w:b/>
          <w:i/>
        </w:rPr>
        <w:t>“</w:t>
      </w:r>
      <w:r>
        <w:rPr>
          <w:b/>
          <w:i/>
        </w:rPr>
        <w:t>explain” “summarize</w:t>
      </w:r>
      <w:ins w:id="89" w:author=" Monika Bustamante" w:date="2012-02-03T15:55:00Z">
        <w:r w:rsidR="008B3202">
          <w:rPr>
            <w:b/>
            <w:i/>
          </w:rPr>
          <w:t>,</w:t>
        </w:r>
      </w:ins>
      <w:r w:rsidRPr="00ED76E4">
        <w:rPr>
          <w:b/>
          <w:i/>
        </w:rPr>
        <w:t>”</w:t>
      </w:r>
      <w:del w:id="90" w:author=" Monika Bustamante" w:date="2012-02-03T15:55:00Z">
        <w:r w:rsidRPr="00ED76E4" w:rsidDel="008B3202">
          <w:rPr>
            <w:b/>
            <w:i/>
          </w:rPr>
          <w:delText>,</w:delText>
        </w:r>
      </w:del>
      <w:r w:rsidRPr="00ED76E4">
        <w:rPr>
          <w:b/>
          <w:i/>
        </w:rPr>
        <w:t xml:space="preserve"> </w:t>
      </w:r>
      <w:ins w:id="91" w:author=" Monika Bustamante" w:date="2012-02-03T15:54:00Z">
        <w:r w:rsidR="008B3202" w:rsidRPr="008B3202">
          <w:rPr>
            <w:rPrChange w:id="92" w:author=" Monika Bustamante" w:date="2012-02-03T15:54:00Z">
              <w:rPr>
                <w:b/>
                <w:i/>
              </w:rPr>
            </w:rPrChange>
          </w:rPr>
          <w:t>and</w:t>
        </w:r>
        <w:r w:rsidR="008B3202">
          <w:rPr>
            <w:b/>
            <w:i/>
          </w:rPr>
          <w:t xml:space="preserve"> </w:t>
        </w:r>
      </w:ins>
      <w:r w:rsidRPr="00ED76E4">
        <w:rPr>
          <w:b/>
          <w:i/>
        </w:rPr>
        <w:t>“</w:t>
      </w:r>
      <w:r>
        <w:rPr>
          <w:b/>
          <w:i/>
        </w:rPr>
        <w:t>complete.”</w:t>
      </w:r>
      <w:r>
        <w:t xml:space="preserve"> </w:t>
      </w:r>
      <w:r w:rsidRPr="00ED76E4">
        <w:t>All of these verbs are con</w:t>
      </w:r>
      <w:r>
        <w:t>sistent</w:t>
      </w:r>
      <w:r w:rsidRPr="00ED76E4">
        <w:t xml:space="preserve"> with Bloom’s second level of cognition</w:t>
      </w:r>
      <w:r>
        <w:t xml:space="preserve">: </w:t>
      </w:r>
      <w:r w:rsidRPr="00ED76E4">
        <w:rPr>
          <w:i/>
        </w:rPr>
        <w:t>Understanding</w:t>
      </w:r>
      <w:r>
        <w:t xml:space="preserve">. </w:t>
      </w:r>
      <w:r w:rsidRPr="00ED76E4">
        <w:t xml:space="preserve">The first </w:t>
      </w:r>
      <w:r>
        <w:t>two</w:t>
      </w:r>
      <w:r w:rsidRPr="00ED76E4">
        <w:t xml:space="preserve"> competencies focus on </w:t>
      </w:r>
      <w:r>
        <w:t>the</w:t>
      </w:r>
      <w:r w:rsidRPr="00ED76E4">
        <w:t xml:space="preserve"> concepts </w:t>
      </w:r>
      <w:r>
        <w:t>that underlie specific policies. Therefore</w:t>
      </w:r>
      <w:r w:rsidRPr="00ED76E4">
        <w:t xml:space="preserve">, these </w:t>
      </w:r>
      <w:r>
        <w:t xml:space="preserve">two </w:t>
      </w:r>
      <w:r w:rsidRPr="00ED76E4">
        <w:t xml:space="preserve">objectives can </w:t>
      </w:r>
      <w:r w:rsidRPr="00ED76E4">
        <w:lastRenderedPageBreak/>
        <w:t xml:space="preserve">be classified on the </w:t>
      </w:r>
      <w:r>
        <w:t>table</w:t>
      </w:r>
      <w:r w:rsidRPr="00ED76E4">
        <w:t xml:space="preserve"> below as being </w:t>
      </w:r>
      <w:r>
        <w:t xml:space="preserve">at </w:t>
      </w:r>
      <w:r w:rsidRPr="00ED76E4">
        <w:t>conceptual knowledge</w:t>
      </w:r>
      <w:r>
        <w:t xml:space="preserve"> level and</w:t>
      </w:r>
      <w:r w:rsidRPr="00ED76E4">
        <w:t xml:space="preserve"> at the</w:t>
      </w:r>
      <w:r>
        <w:t xml:space="preserve"> cognitive level of</w:t>
      </w:r>
      <w:r w:rsidRPr="00ED76E4">
        <w:t xml:space="preserve"> understanding </w:t>
      </w:r>
      <w:r>
        <w:t xml:space="preserve">(cell B2). </w:t>
      </w:r>
    </w:p>
    <w:p w:rsidR="002960BA" w:rsidRDefault="002960BA" w:rsidP="00FF624E">
      <w:pPr>
        <w:pStyle w:val="EnspireBodyText"/>
      </w:pPr>
    </w:p>
    <w:p w:rsidR="002960BA" w:rsidRDefault="002960BA" w:rsidP="00FF624E">
      <w:pPr>
        <w:pStyle w:val="EnspireBodyText"/>
      </w:pPr>
      <w:r w:rsidRPr="00ED76E4">
        <w:t xml:space="preserve">The </w:t>
      </w:r>
      <w:r>
        <w:t xml:space="preserve">third </w:t>
      </w:r>
      <w:r w:rsidRPr="00ED76E4">
        <w:t xml:space="preserve">objective, however, asks the learner to </w:t>
      </w:r>
      <w:r>
        <w:t>complete a graphical representation</w:t>
      </w:r>
      <w:r w:rsidRPr="00ED76E4">
        <w:t xml:space="preserve"> that </w:t>
      </w:r>
      <w:r>
        <w:t>visually represents</w:t>
      </w:r>
      <w:r w:rsidRPr="00ED76E4">
        <w:t xml:space="preserve"> procedures. This requires that the learner understand </w:t>
      </w:r>
      <w:r w:rsidRPr="00B93728">
        <w:rPr>
          <w:i/>
        </w:rPr>
        <w:t>procedures</w:t>
      </w:r>
      <w:r>
        <w:t xml:space="preserve"> rather than concepts.</w:t>
      </w:r>
      <w:r w:rsidRPr="00ED76E4">
        <w:t xml:space="preserve"> </w:t>
      </w:r>
      <w:r>
        <w:t>Therefore,</w:t>
      </w:r>
      <w:r w:rsidRPr="00ED76E4">
        <w:t xml:space="preserve"> the third objective </w:t>
      </w:r>
      <w:r>
        <w:t>can</w:t>
      </w:r>
      <w:r w:rsidRPr="00ED76E4">
        <w:t xml:space="preserve"> be classified as procedural knowledge at an understanding level (cell C2). </w:t>
      </w:r>
    </w:p>
    <w:p w:rsidR="002960BA" w:rsidRDefault="002960BA" w:rsidP="00FF624E">
      <w:pPr>
        <w:pStyle w:val="Enspirebulletedtext"/>
        <w:numPr>
          <w:ilvl w:val="0"/>
          <w:numId w:val="0"/>
        </w:numPr>
        <w:rPr>
          <w:color w:val="C00000"/>
          <w:szCs w:val="20"/>
        </w:rPr>
      </w:pPr>
    </w:p>
    <w:p w:rsidR="002960BA" w:rsidRPr="00FF624E" w:rsidRDefault="002960BA" w:rsidP="00FF624E">
      <w:pPr>
        <w:pStyle w:val="Enspirebulletedtext"/>
        <w:numPr>
          <w:ilvl w:val="0"/>
          <w:numId w:val="0"/>
        </w:numPr>
        <w:rPr>
          <w:b/>
          <w:szCs w:val="20"/>
        </w:rPr>
      </w:pPr>
      <w:r w:rsidRPr="00FF624E">
        <w:rPr>
          <w:b/>
          <w:szCs w:val="20"/>
        </w:rPr>
        <w:t>Table 2.2.1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2960BA" w:rsidRPr="006D5D46" w:rsidTr="00B12150">
        <w:trPr>
          <w:trHeight w:val="288"/>
        </w:trPr>
        <w:tc>
          <w:tcPr>
            <w:tcW w:w="1450" w:type="dxa"/>
          </w:tcPr>
          <w:p w:rsidR="002960BA" w:rsidRPr="00B93728" w:rsidRDefault="002960BA" w:rsidP="00B93728">
            <w:pPr>
              <w:pStyle w:val="EnspireBodyText"/>
              <w:rPr>
                <w:b/>
              </w:rPr>
            </w:pPr>
            <w:r w:rsidRPr="00B93728">
              <w:rPr>
                <w:b/>
              </w:rPr>
              <w:t>Knowledge Dimension</w:t>
            </w:r>
          </w:p>
        </w:tc>
        <w:tc>
          <w:tcPr>
            <w:tcW w:w="7085" w:type="dxa"/>
            <w:gridSpan w:val="6"/>
          </w:tcPr>
          <w:p w:rsidR="002960BA" w:rsidRPr="00B93728" w:rsidRDefault="002960BA" w:rsidP="00B93728">
            <w:pPr>
              <w:pStyle w:val="EnspireBodyText"/>
              <w:rPr>
                <w:b/>
              </w:rPr>
            </w:pPr>
            <w:r w:rsidRPr="00B93728">
              <w:rPr>
                <w:b/>
              </w:rPr>
              <w:t>Cognitive Process Dimension</w:t>
            </w:r>
          </w:p>
        </w:tc>
      </w:tr>
      <w:tr w:rsidR="002960BA" w:rsidRPr="006D5D46" w:rsidTr="00B12150">
        <w:trPr>
          <w:trHeight w:val="288"/>
        </w:trPr>
        <w:tc>
          <w:tcPr>
            <w:tcW w:w="1450" w:type="dxa"/>
            <w:shd w:val="clear" w:color="auto" w:fill="606060"/>
          </w:tcPr>
          <w:p w:rsidR="002960BA" w:rsidRPr="006D5D46" w:rsidRDefault="002960BA" w:rsidP="00B93728">
            <w:pPr>
              <w:pStyle w:val="EnspireBodyText"/>
            </w:pPr>
          </w:p>
        </w:tc>
        <w:tc>
          <w:tcPr>
            <w:tcW w:w="1206" w:type="dxa"/>
          </w:tcPr>
          <w:p w:rsidR="002960BA" w:rsidRPr="006D5D46" w:rsidRDefault="002960BA" w:rsidP="00B93728">
            <w:pPr>
              <w:pStyle w:val="EnspireBodyText"/>
              <w:rPr>
                <w:i/>
              </w:rPr>
            </w:pPr>
            <w:r w:rsidRPr="006D5D46">
              <w:rPr>
                <w:i/>
              </w:rPr>
              <w:t>Remember</w:t>
            </w:r>
          </w:p>
        </w:tc>
        <w:tc>
          <w:tcPr>
            <w:tcW w:w="1250" w:type="dxa"/>
          </w:tcPr>
          <w:p w:rsidR="002960BA" w:rsidRPr="006D5D46" w:rsidRDefault="002960BA" w:rsidP="00B93728">
            <w:pPr>
              <w:pStyle w:val="EnspireBodyText"/>
              <w:rPr>
                <w:i/>
              </w:rPr>
            </w:pPr>
            <w:r w:rsidRPr="00964115">
              <w:rPr>
                <w:i/>
                <w:highlight w:val="yellow"/>
              </w:rPr>
              <w:t>Understand</w:t>
            </w:r>
          </w:p>
        </w:tc>
        <w:tc>
          <w:tcPr>
            <w:tcW w:w="1157" w:type="dxa"/>
          </w:tcPr>
          <w:p w:rsidR="002960BA" w:rsidRPr="006D5D46" w:rsidRDefault="002960BA" w:rsidP="00B93728">
            <w:pPr>
              <w:pStyle w:val="EnspireBodyText"/>
              <w:rPr>
                <w:i/>
              </w:rPr>
            </w:pPr>
            <w:r w:rsidRPr="006D5D46">
              <w:rPr>
                <w:i/>
              </w:rPr>
              <w:t>Apply</w:t>
            </w:r>
          </w:p>
        </w:tc>
        <w:tc>
          <w:tcPr>
            <w:tcW w:w="1157" w:type="dxa"/>
          </w:tcPr>
          <w:p w:rsidR="002960BA" w:rsidRPr="006D5D46" w:rsidRDefault="002960BA" w:rsidP="00B93728">
            <w:pPr>
              <w:pStyle w:val="EnspireBodyText"/>
              <w:rPr>
                <w:i/>
              </w:rPr>
            </w:pPr>
            <w:r w:rsidRPr="006D5D46">
              <w:rPr>
                <w:i/>
              </w:rPr>
              <w:t>Analyze</w:t>
            </w:r>
          </w:p>
        </w:tc>
        <w:tc>
          <w:tcPr>
            <w:tcW w:w="1157" w:type="dxa"/>
          </w:tcPr>
          <w:p w:rsidR="002960BA" w:rsidRPr="006D5D46" w:rsidRDefault="002960BA" w:rsidP="00B93728">
            <w:pPr>
              <w:pStyle w:val="EnspireBodyText"/>
              <w:rPr>
                <w:i/>
              </w:rPr>
            </w:pPr>
            <w:r w:rsidRPr="006D5D46">
              <w:rPr>
                <w:i/>
              </w:rPr>
              <w:t>Evaluate</w:t>
            </w:r>
          </w:p>
        </w:tc>
        <w:tc>
          <w:tcPr>
            <w:tcW w:w="1158" w:type="dxa"/>
          </w:tcPr>
          <w:p w:rsidR="002960BA" w:rsidRPr="006D5D46" w:rsidRDefault="002960BA" w:rsidP="00B93728">
            <w:pPr>
              <w:pStyle w:val="EnspireBodyText"/>
              <w:rPr>
                <w:i/>
              </w:rPr>
            </w:pPr>
            <w:r w:rsidRPr="006D5D46">
              <w:rPr>
                <w:i/>
              </w:rPr>
              <w:t>Create</w:t>
            </w:r>
          </w:p>
        </w:tc>
      </w:tr>
      <w:tr w:rsidR="002960BA" w:rsidTr="00B12150">
        <w:trPr>
          <w:trHeight w:val="288"/>
        </w:trPr>
        <w:tc>
          <w:tcPr>
            <w:tcW w:w="1450" w:type="dxa"/>
          </w:tcPr>
          <w:p w:rsidR="002960BA" w:rsidRPr="006D5D46" w:rsidRDefault="002960BA" w:rsidP="00B93728">
            <w:pPr>
              <w:pStyle w:val="EnspireBodyText"/>
              <w:rPr>
                <w:i/>
              </w:rPr>
            </w:pPr>
            <w:r w:rsidRPr="006D5D46">
              <w:rPr>
                <w:i/>
              </w:rPr>
              <w:t>Factual Knowledge</w:t>
            </w:r>
          </w:p>
        </w:tc>
        <w:tc>
          <w:tcPr>
            <w:tcW w:w="1206" w:type="dxa"/>
          </w:tcPr>
          <w:p w:rsidR="002960BA" w:rsidRDefault="002960BA" w:rsidP="00B93728">
            <w:pPr>
              <w:pStyle w:val="EnspireBodyText"/>
            </w:pPr>
            <w:r>
              <w:t>A1</w:t>
            </w:r>
          </w:p>
        </w:tc>
        <w:tc>
          <w:tcPr>
            <w:tcW w:w="1250" w:type="dxa"/>
          </w:tcPr>
          <w:p w:rsidR="002960BA" w:rsidRDefault="002960BA" w:rsidP="00B93728">
            <w:pPr>
              <w:pStyle w:val="EnspireBodyText"/>
            </w:pPr>
            <w:r>
              <w:t>A2</w:t>
            </w:r>
          </w:p>
        </w:tc>
        <w:tc>
          <w:tcPr>
            <w:tcW w:w="1157" w:type="dxa"/>
          </w:tcPr>
          <w:p w:rsidR="002960BA" w:rsidRDefault="002960BA" w:rsidP="00B93728">
            <w:pPr>
              <w:pStyle w:val="EnspireBodyText"/>
            </w:pPr>
            <w:r>
              <w:t>A3</w:t>
            </w:r>
          </w:p>
        </w:tc>
        <w:tc>
          <w:tcPr>
            <w:tcW w:w="1157" w:type="dxa"/>
          </w:tcPr>
          <w:p w:rsidR="002960BA" w:rsidRDefault="002960BA" w:rsidP="00B93728">
            <w:pPr>
              <w:pStyle w:val="EnspireBodyText"/>
            </w:pPr>
            <w:r>
              <w:t>A4</w:t>
            </w:r>
          </w:p>
        </w:tc>
        <w:tc>
          <w:tcPr>
            <w:tcW w:w="1157" w:type="dxa"/>
          </w:tcPr>
          <w:p w:rsidR="002960BA" w:rsidRDefault="002960BA" w:rsidP="00B93728">
            <w:pPr>
              <w:pStyle w:val="EnspireBodyText"/>
            </w:pPr>
            <w:r>
              <w:t>A5</w:t>
            </w:r>
          </w:p>
        </w:tc>
        <w:tc>
          <w:tcPr>
            <w:tcW w:w="1158" w:type="dxa"/>
          </w:tcPr>
          <w:p w:rsidR="002960BA" w:rsidRDefault="002960BA" w:rsidP="00B93728">
            <w:pPr>
              <w:pStyle w:val="EnspireBodyText"/>
            </w:pPr>
            <w:r>
              <w:t>A6</w:t>
            </w:r>
          </w:p>
        </w:tc>
      </w:tr>
      <w:tr w:rsidR="002960BA" w:rsidTr="00B12150">
        <w:trPr>
          <w:trHeight w:val="288"/>
        </w:trPr>
        <w:tc>
          <w:tcPr>
            <w:tcW w:w="1450" w:type="dxa"/>
          </w:tcPr>
          <w:p w:rsidR="002960BA" w:rsidRPr="006D5D46" w:rsidRDefault="002960BA" w:rsidP="00B93728">
            <w:pPr>
              <w:pStyle w:val="EnspireBodyText"/>
              <w:rPr>
                <w:i/>
              </w:rPr>
            </w:pPr>
            <w:r w:rsidRPr="006D5D46">
              <w:rPr>
                <w:i/>
              </w:rPr>
              <w:t>Conceptual Knowledge</w:t>
            </w:r>
          </w:p>
        </w:tc>
        <w:tc>
          <w:tcPr>
            <w:tcW w:w="1206" w:type="dxa"/>
          </w:tcPr>
          <w:p w:rsidR="002960BA" w:rsidRDefault="002960BA" w:rsidP="00B93728">
            <w:pPr>
              <w:pStyle w:val="EnspireBodyText"/>
            </w:pPr>
            <w:r>
              <w:t>B1</w:t>
            </w:r>
          </w:p>
        </w:tc>
        <w:tc>
          <w:tcPr>
            <w:tcW w:w="1250" w:type="dxa"/>
          </w:tcPr>
          <w:p w:rsidR="002960BA" w:rsidRDefault="002960BA" w:rsidP="00B93728">
            <w:pPr>
              <w:pStyle w:val="EnspireBodyText"/>
            </w:pPr>
            <w:r w:rsidRPr="00964115">
              <w:rPr>
                <w:highlight w:val="yellow"/>
              </w:rPr>
              <w:t>B2</w:t>
            </w:r>
          </w:p>
        </w:tc>
        <w:tc>
          <w:tcPr>
            <w:tcW w:w="1157" w:type="dxa"/>
          </w:tcPr>
          <w:p w:rsidR="002960BA" w:rsidRDefault="002960BA" w:rsidP="00B93728">
            <w:pPr>
              <w:pStyle w:val="EnspireBodyText"/>
            </w:pPr>
            <w:r>
              <w:t>B3</w:t>
            </w:r>
          </w:p>
        </w:tc>
        <w:tc>
          <w:tcPr>
            <w:tcW w:w="1157" w:type="dxa"/>
          </w:tcPr>
          <w:p w:rsidR="002960BA" w:rsidRDefault="002960BA" w:rsidP="00B93728">
            <w:pPr>
              <w:pStyle w:val="EnspireBodyText"/>
            </w:pPr>
            <w:r>
              <w:t>B4</w:t>
            </w:r>
          </w:p>
        </w:tc>
        <w:tc>
          <w:tcPr>
            <w:tcW w:w="1157" w:type="dxa"/>
          </w:tcPr>
          <w:p w:rsidR="002960BA" w:rsidRDefault="002960BA" w:rsidP="00B93728">
            <w:pPr>
              <w:pStyle w:val="EnspireBodyText"/>
            </w:pPr>
            <w:r>
              <w:t>B5</w:t>
            </w:r>
          </w:p>
        </w:tc>
        <w:tc>
          <w:tcPr>
            <w:tcW w:w="1158" w:type="dxa"/>
          </w:tcPr>
          <w:p w:rsidR="002960BA" w:rsidRDefault="002960BA" w:rsidP="00B93728">
            <w:pPr>
              <w:pStyle w:val="EnspireBodyText"/>
            </w:pPr>
            <w:r>
              <w:t>B6</w:t>
            </w:r>
          </w:p>
        </w:tc>
      </w:tr>
      <w:tr w:rsidR="002960BA" w:rsidTr="00B12150">
        <w:trPr>
          <w:trHeight w:val="288"/>
        </w:trPr>
        <w:tc>
          <w:tcPr>
            <w:tcW w:w="1450" w:type="dxa"/>
          </w:tcPr>
          <w:p w:rsidR="002960BA" w:rsidRPr="006D5D46" w:rsidRDefault="002960BA" w:rsidP="00B93728">
            <w:pPr>
              <w:pStyle w:val="EnspireBodyText"/>
              <w:rPr>
                <w:i/>
              </w:rPr>
            </w:pPr>
            <w:r w:rsidRPr="006D5D46">
              <w:rPr>
                <w:i/>
              </w:rPr>
              <w:t>Procedural Knowledge</w:t>
            </w:r>
          </w:p>
        </w:tc>
        <w:tc>
          <w:tcPr>
            <w:tcW w:w="1206" w:type="dxa"/>
          </w:tcPr>
          <w:p w:rsidR="002960BA" w:rsidRDefault="002960BA" w:rsidP="00B93728">
            <w:pPr>
              <w:pStyle w:val="EnspireBodyText"/>
            </w:pPr>
            <w:r>
              <w:t>C1</w:t>
            </w:r>
          </w:p>
        </w:tc>
        <w:tc>
          <w:tcPr>
            <w:tcW w:w="1250" w:type="dxa"/>
          </w:tcPr>
          <w:p w:rsidR="002960BA" w:rsidRDefault="002960BA" w:rsidP="00B93728">
            <w:pPr>
              <w:pStyle w:val="EnspireBodyText"/>
            </w:pPr>
            <w:r w:rsidRPr="00964115">
              <w:rPr>
                <w:highlight w:val="yellow"/>
              </w:rPr>
              <w:t>C2</w:t>
            </w:r>
          </w:p>
        </w:tc>
        <w:tc>
          <w:tcPr>
            <w:tcW w:w="1157" w:type="dxa"/>
          </w:tcPr>
          <w:p w:rsidR="002960BA" w:rsidRDefault="002960BA" w:rsidP="00B93728">
            <w:pPr>
              <w:pStyle w:val="EnspireBodyText"/>
            </w:pPr>
            <w:r>
              <w:t>C3</w:t>
            </w:r>
          </w:p>
        </w:tc>
        <w:tc>
          <w:tcPr>
            <w:tcW w:w="1157" w:type="dxa"/>
          </w:tcPr>
          <w:p w:rsidR="002960BA" w:rsidRDefault="002960BA" w:rsidP="00B93728">
            <w:pPr>
              <w:pStyle w:val="EnspireBodyText"/>
            </w:pPr>
            <w:r>
              <w:t>C4</w:t>
            </w:r>
          </w:p>
        </w:tc>
        <w:tc>
          <w:tcPr>
            <w:tcW w:w="1157" w:type="dxa"/>
          </w:tcPr>
          <w:p w:rsidR="002960BA" w:rsidRDefault="002960BA" w:rsidP="00B93728">
            <w:pPr>
              <w:pStyle w:val="EnspireBodyText"/>
            </w:pPr>
            <w:r>
              <w:t>C5</w:t>
            </w:r>
          </w:p>
        </w:tc>
        <w:tc>
          <w:tcPr>
            <w:tcW w:w="1158" w:type="dxa"/>
          </w:tcPr>
          <w:p w:rsidR="002960BA" w:rsidRDefault="002960BA" w:rsidP="00B93728">
            <w:pPr>
              <w:pStyle w:val="EnspireBodyText"/>
            </w:pPr>
            <w:r>
              <w:t>C6</w:t>
            </w:r>
          </w:p>
        </w:tc>
      </w:tr>
      <w:tr w:rsidR="002960BA" w:rsidTr="00B12150">
        <w:trPr>
          <w:trHeight w:val="288"/>
        </w:trPr>
        <w:tc>
          <w:tcPr>
            <w:tcW w:w="1450" w:type="dxa"/>
          </w:tcPr>
          <w:p w:rsidR="002960BA" w:rsidRPr="006D5D46" w:rsidRDefault="002960BA" w:rsidP="00B93728">
            <w:pPr>
              <w:pStyle w:val="EnspireBodyText"/>
              <w:rPr>
                <w:i/>
              </w:rPr>
            </w:pPr>
            <w:r w:rsidRPr="006D5D46">
              <w:rPr>
                <w:i/>
              </w:rPr>
              <w:t>Metacognitive Knowledge</w:t>
            </w:r>
          </w:p>
        </w:tc>
        <w:tc>
          <w:tcPr>
            <w:tcW w:w="1206" w:type="dxa"/>
          </w:tcPr>
          <w:p w:rsidR="002960BA" w:rsidRDefault="002960BA" w:rsidP="00B93728">
            <w:pPr>
              <w:pStyle w:val="EnspireBodyText"/>
            </w:pPr>
            <w:r>
              <w:t>D1</w:t>
            </w:r>
          </w:p>
        </w:tc>
        <w:tc>
          <w:tcPr>
            <w:tcW w:w="1250" w:type="dxa"/>
          </w:tcPr>
          <w:p w:rsidR="002960BA" w:rsidRDefault="002960BA" w:rsidP="00B93728">
            <w:pPr>
              <w:pStyle w:val="EnspireBodyText"/>
            </w:pPr>
            <w:r>
              <w:t>D2</w:t>
            </w:r>
          </w:p>
        </w:tc>
        <w:tc>
          <w:tcPr>
            <w:tcW w:w="1157" w:type="dxa"/>
          </w:tcPr>
          <w:p w:rsidR="002960BA" w:rsidRDefault="002960BA" w:rsidP="00B93728">
            <w:pPr>
              <w:pStyle w:val="EnspireBodyText"/>
            </w:pPr>
            <w:r>
              <w:t>D3</w:t>
            </w:r>
          </w:p>
        </w:tc>
        <w:tc>
          <w:tcPr>
            <w:tcW w:w="1157" w:type="dxa"/>
          </w:tcPr>
          <w:p w:rsidR="002960BA" w:rsidRDefault="002960BA" w:rsidP="00B93728">
            <w:pPr>
              <w:pStyle w:val="EnspireBodyText"/>
            </w:pPr>
            <w:r>
              <w:t>D4</w:t>
            </w:r>
          </w:p>
        </w:tc>
        <w:tc>
          <w:tcPr>
            <w:tcW w:w="1157" w:type="dxa"/>
          </w:tcPr>
          <w:p w:rsidR="002960BA" w:rsidRDefault="002960BA" w:rsidP="00B93728">
            <w:pPr>
              <w:pStyle w:val="EnspireBodyText"/>
            </w:pPr>
            <w:r>
              <w:t>D5</w:t>
            </w:r>
          </w:p>
        </w:tc>
        <w:tc>
          <w:tcPr>
            <w:tcW w:w="1158" w:type="dxa"/>
          </w:tcPr>
          <w:p w:rsidR="002960BA" w:rsidRDefault="002960BA" w:rsidP="00B93728">
            <w:pPr>
              <w:pStyle w:val="EnspireBodyText"/>
            </w:pPr>
            <w:r>
              <w:t>D6</w:t>
            </w:r>
          </w:p>
        </w:tc>
      </w:tr>
    </w:tbl>
    <w:p w:rsidR="002960BA" w:rsidRDefault="002960BA" w:rsidP="00B93728">
      <w:pPr>
        <w:pStyle w:val="Enspirebulletedtext"/>
        <w:numPr>
          <w:ilvl w:val="0"/>
          <w:numId w:val="0"/>
        </w:numPr>
      </w:pPr>
    </w:p>
    <w:p w:rsidR="002960BA" w:rsidRDefault="002960BA" w:rsidP="00B041E5">
      <w:pPr>
        <w:pStyle w:val="EnspireBodyText"/>
      </w:pPr>
      <w:r w:rsidRPr="00ED76E4">
        <w:t xml:space="preserve">Candace knows from the learner analysis that she cannot assume that the </w:t>
      </w:r>
      <w:r>
        <w:t>targeted audience</w:t>
      </w:r>
      <w:r w:rsidRPr="00ED76E4">
        <w:t xml:space="preserve"> ha</w:t>
      </w:r>
      <w:r>
        <w:t>s</w:t>
      </w:r>
      <w:r w:rsidRPr="00ED76E4">
        <w:t xml:space="preserve"> r</w:t>
      </w:r>
      <w:r>
        <w:t>elevant factual knowledge. S</w:t>
      </w:r>
      <w:r w:rsidRPr="00ED76E4">
        <w:t>he makes a note that she will have to accommodate this when developing her ELO</w:t>
      </w:r>
      <w:r>
        <w:t>s</w:t>
      </w:r>
      <w:r w:rsidRPr="00ED76E4">
        <w:t>.</w:t>
      </w:r>
      <w:r>
        <w:t xml:space="preserve"> Since the target cognitive process dimension is at Level 2 (</w:t>
      </w:r>
      <w:r>
        <w:rPr>
          <w:i/>
        </w:rPr>
        <w:t>Understanding</w:t>
      </w:r>
      <w:r>
        <w:t xml:space="preserve">), the ELOs will need to target learners at </w:t>
      </w:r>
      <w:r>
        <w:rPr>
          <w:i/>
        </w:rPr>
        <w:t>r</w:t>
      </w:r>
      <w:r w:rsidRPr="00B041E5">
        <w:rPr>
          <w:i/>
        </w:rPr>
        <w:t>emembering</w:t>
      </w:r>
      <w:r>
        <w:rPr>
          <w:i/>
        </w:rPr>
        <w:t xml:space="preserve"> </w:t>
      </w:r>
      <w:r>
        <w:t xml:space="preserve">conceptual and procedural knowledge, </w:t>
      </w:r>
      <w:r w:rsidRPr="00B041E5">
        <w:t>the</w:t>
      </w:r>
      <w:r>
        <w:t xml:space="preserve"> lowest level of cognitive processing for these two knowledge dimensions (B1 and C1, respectively).</w:t>
      </w:r>
    </w:p>
    <w:p w:rsidR="002960BA" w:rsidRPr="00B041E5" w:rsidRDefault="002960BA" w:rsidP="00B041E5">
      <w:pPr>
        <w:pStyle w:val="EnspireBodyText"/>
        <w:rPr>
          <w:color w:val="C00000"/>
        </w:rPr>
      </w:pPr>
    </w:p>
    <w:p w:rsidR="002960BA" w:rsidRDefault="002960BA" w:rsidP="00B93728">
      <w:pPr>
        <w:pStyle w:val="EnspireBodyText"/>
      </w:pPr>
      <w:r>
        <w:t>Candace now consults Victor and the FIPT to validate the objectives she has written. During the validation process, the objectives are judged against the criteria in Table 2.2.2. By evaluating Candace’s objectives according to these criteria, Victor and the other members of the FIPT are able to validate the TLOs that she has developed so far.</w:t>
      </w:r>
    </w:p>
    <w:p w:rsidR="002960BA" w:rsidRDefault="002960BA" w:rsidP="00B93728">
      <w:pPr>
        <w:pStyle w:val="Enspirebulletedtext"/>
        <w:numPr>
          <w:ilvl w:val="0"/>
          <w:numId w:val="0"/>
        </w:numPr>
        <w:ind w:left="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tblGrid>
      <w:tr w:rsidR="002960BA" w:rsidTr="00B12150">
        <w:trPr>
          <w:trHeight w:val="110"/>
        </w:trPr>
        <w:tc>
          <w:tcPr>
            <w:tcW w:w="6480" w:type="dxa"/>
          </w:tcPr>
          <w:p w:rsidR="002960BA" w:rsidRPr="00B93728" w:rsidRDefault="002960BA" w:rsidP="00B93728">
            <w:pPr>
              <w:pStyle w:val="EnspireBodyText"/>
              <w:rPr>
                <w:b/>
              </w:rPr>
            </w:pPr>
            <w:r w:rsidRPr="00B93728">
              <w:rPr>
                <w:b/>
              </w:rPr>
              <w:t>Criteria for Validating a Learning Objective</w:t>
            </w:r>
          </w:p>
        </w:tc>
        <w:tc>
          <w:tcPr>
            <w:tcW w:w="1620" w:type="dxa"/>
          </w:tcPr>
          <w:p w:rsidR="002960BA" w:rsidRPr="00B93728" w:rsidRDefault="002960BA" w:rsidP="00B93728">
            <w:pPr>
              <w:pStyle w:val="EnspireBodyText"/>
              <w:rPr>
                <w:b/>
              </w:rPr>
            </w:pPr>
            <w:r w:rsidRPr="00B93728">
              <w:rPr>
                <w:b/>
              </w:rPr>
              <w:t>Yes or No</w:t>
            </w:r>
          </w:p>
        </w:tc>
      </w:tr>
      <w:tr w:rsidR="002960BA" w:rsidTr="00B12150">
        <w:trPr>
          <w:trHeight w:val="110"/>
        </w:trPr>
        <w:tc>
          <w:tcPr>
            <w:tcW w:w="6480" w:type="dxa"/>
          </w:tcPr>
          <w:p w:rsidR="002960BA" w:rsidRPr="00EC4737" w:rsidRDefault="002960BA" w:rsidP="00B93728">
            <w:pPr>
              <w:pStyle w:val="EnspireBodyText"/>
            </w:pPr>
            <w:r w:rsidRPr="00EC4737">
              <w:t xml:space="preserve">The objective states or reasonably implies </w:t>
            </w:r>
            <w:r>
              <w:t>the target audience</w:t>
            </w:r>
            <w:r w:rsidRPr="00EC4737">
              <w:t>.</w:t>
            </w:r>
          </w:p>
        </w:tc>
        <w:tc>
          <w:tcPr>
            <w:tcW w:w="1620" w:type="dxa"/>
          </w:tcPr>
          <w:p w:rsidR="002960BA" w:rsidRDefault="002960BA" w:rsidP="00B93728">
            <w:pPr>
              <w:pStyle w:val="EnspireBodyText"/>
            </w:pPr>
            <w:del w:id="93" w:author=" Monika Bustamante" w:date="2012-02-03T15:57:00Z">
              <w:r w:rsidDel="008B3202">
                <w:delText>yes</w:delText>
              </w:r>
            </w:del>
            <w:ins w:id="94" w:author=" Monika Bustamante" w:date="2012-02-03T15:57:00Z">
              <w:r w:rsidR="008B3202">
                <w:t>Y</w:t>
              </w:r>
              <w:r w:rsidR="008B3202">
                <w:t>es</w:t>
              </w:r>
            </w:ins>
          </w:p>
        </w:tc>
      </w:tr>
      <w:tr w:rsidR="002960BA" w:rsidTr="00B12150">
        <w:trPr>
          <w:trHeight w:val="110"/>
        </w:trPr>
        <w:tc>
          <w:tcPr>
            <w:tcW w:w="6480" w:type="dxa"/>
          </w:tcPr>
          <w:p w:rsidR="002960BA" w:rsidRPr="00EC4737" w:rsidRDefault="002960BA" w:rsidP="00B93728">
            <w:pPr>
              <w:pStyle w:val="EnspireBodyText"/>
            </w:pPr>
            <w:r w:rsidRPr="00EC4737">
              <w:t xml:space="preserve">The objective identifies an action for the </w:t>
            </w:r>
            <w:r>
              <w:t>audience</w:t>
            </w:r>
            <w:r w:rsidRPr="00EC4737">
              <w:t xml:space="preserve"> to demonstrate.</w:t>
            </w:r>
          </w:p>
        </w:tc>
        <w:tc>
          <w:tcPr>
            <w:tcW w:w="1620" w:type="dxa"/>
          </w:tcPr>
          <w:p w:rsidR="002960BA" w:rsidRDefault="008B3202" w:rsidP="00B93728">
            <w:pPr>
              <w:pStyle w:val="EnspireBodyText"/>
            </w:pPr>
            <w:ins w:id="95" w:author=" Monika Bustamante" w:date="2012-02-03T15:57:00Z">
              <w:r>
                <w:t>Y</w:t>
              </w:r>
              <w:r>
                <w:t>es</w:t>
              </w:r>
            </w:ins>
            <w:del w:id="96" w:author=" Monika Bustamante" w:date="2012-02-03T15:57:00Z">
              <w:r w:rsidR="002960BA" w:rsidDel="008B3202">
                <w:delText>yes</w:delText>
              </w:r>
            </w:del>
          </w:p>
        </w:tc>
      </w:tr>
      <w:tr w:rsidR="002960BA" w:rsidTr="00B12150">
        <w:trPr>
          <w:trHeight w:val="110"/>
        </w:trPr>
        <w:tc>
          <w:tcPr>
            <w:tcW w:w="6480" w:type="dxa"/>
          </w:tcPr>
          <w:p w:rsidR="002960BA" w:rsidRPr="00EC4737" w:rsidRDefault="002960BA" w:rsidP="00B93728">
            <w:pPr>
              <w:pStyle w:val="EnspireBodyText"/>
            </w:pPr>
            <w:r w:rsidRPr="00EC4737">
              <w:t>The objective describes an object of the action that learners will be expected to demonstrate.</w:t>
            </w:r>
          </w:p>
        </w:tc>
        <w:tc>
          <w:tcPr>
            <w:tcW w:w="1620" w:type="dxa"/>
          </w:tcPr>
          <w:p w:rsidR="002960BA" w:rsidRDefault="008B3202" w:rsidP="00B93728">
            <w:pPr>
              <w:pStyle w:val="EnspireBodyText"/>
            </w:pPr>
            <w:ins w:id="97" w:author=" Monika Bustamante" w:date="2012-02-03T15:57:00Z">
              <w:r>
                <w:t>Y</w:t>
              </w:r>
              <w:r>
                <w:t>es</w:t>
              </w:r>
            </w:ins>
            <w:del w:id="98" w:author=" Monika Bustamante" w:date="2012-02-03T15:57:00Z">
              <w:r w:rsidR="002960BA" w:rsidDel="008B3202">
                <w:delText>yes</w:delText>
              </w:r>
            </w:del>
          </w:p>
        </w:tc>
      </w:tr>
      <w:tr w:rsidR="002960BA" w:rsidTr="00B12150">
        <w:trPr>
          <w:trHeight w:val="110"/>
        </w:trPr>
        <w:tc>
          <w:tcPr>
            <w:tcW w:w="6480" w:type="dxa"/>
          </w:tcPr>
          <w:p w:rsidR="002960BA" w:rsidRPr="00EC4737" w:rsidRDefault="002960BA" w:rsidP="00B93728">
            <w:pPr>
              <w:pStyle w:val="EnspireBodyText"/>
            </w:pPr>
            <w:r w:rsidRPr="00EC4737">
              <w:t>The action</w:t>
            </w:r>
            <w:r>
              <w:t xml:space="preserve"> identified in the objective is one</w:t>
            </w:r>
            <w:r w:rsidRPr="00EC4737">
              <w:t xml:space="preserve"> that an instructor can observe and measure in an assessment. </w:t>
            </w:r>
          </w:p>
        </w:tc>
        <w:tc>
          <w:tcPr>
            <w:tcW w:w="1620" w:type="dxa"/>
          </w:tcPr>
          <w:p w:rsidR="002960BA" w:rsidRDefault="008B3202" w:rsidP="00B93728">
            <w:pPr>
              <w:pStyle w:val="EnspireBodyText"/>
            </w:pPr>
            <w:ins w:id="99" w:author=" Monika Bustamante" w:date="2012-02-03T15:57:00Z">
              <w:r>
                <w:t>Y</w:t>
              </w:r>
              <w:r>
                <w:t>es</w:t>
              </w:r>
            </w:ins>
            <w:del w:id="100" w:author=" Monika Bustamante" w:date="2012-02-03T15:57:00Z">
              <w:r w:rsidR="002960BA" w:rsidDel="008B3202">
                <w:delText>yes</w:delText>
              </w:r>
            </w:del>
          </w:p>
        </w:tc>
      </w:tr>
      <w:tr w:rsidR="002960BA" w:rsidTr="00B12150">
        <w:trPr>
          <w:trHeight w:val="110"/>
        </w:trPr>
        <w:tc>
          <w:tcPr>
            <w:tcW w:w="6480" w:type="dxa"/>
          </w:tcPr>
          <w:p w:rsidR="002960BA" w:rsidRPr="00EC4737" w:rsidRDefault="002960BA" w:rsidP="00B93728">
            <w:pPr>
              <w:pStyle w:val="EnspireBodyText"/>
            </w:pPr>
            <w:r w:rsidRPr="00EC4737">
              <w:t>The cognitive process involved in demonstrating the learning objective is appropriate for the target audience.</w:t>
            </w:r>
          </w:p>
        </w:tc>
        <w:tc>
          <w:tcPr>
            <w:tcW w:w="1620" w:type="dxa"/>
          </w:tcPr>
          <w:p w:rsidR="002960BA" w:rsidRDefault="008B3202" w:rsidP="00B93728">
            <w:pPr>
              <w:pStyle w:val="EnspireBodyText"/>
            </w:pPr>
            <w:ins w:id="101" w:author=" Monika Bustamante" w:date="2012-02-03T15:57:00Z">
              <w:r>
                <w:t>Y</w:t>
              </w:r>
              <w:r>
                <w:t>es</w:t>
              </w:r>
            </w:ins>
            <w:del w:id="102" w:author=" Monika Bustamante" w:date="2012-02-03T15:57:00Z">
              <w:r w:rsidR="002960BA" w:rsidDel="008B3202">
                <w:delText>yes</w:delText>
              </w:r>
            </w:del>
          </w:p>
        </w:tc>
      </w:tr>
      <w:tr w:rsidR="002960BA" w:rsidTr="00B12150">
        <w:trPr>
          <w:trHeight w:val="110"/>
        </w:trPr>
        <w:tc>
          <w:tcPr>
            <w:tcW w:w="6480" w:type="dxa"/>
          </w:tcPr>
          <w:p w:rsidR="002960BA" w:rsidRPr="00EC4737" w:rsidRDefault="002960BA" w:rsidP="00B93728">
            <w:pPr>
              <w:pStyle w:val="EnspireBodyText"/>
            </w:pPr>
            <w:r w:rsidRPr="00EC4737">
              <w:t xml:space="preserve">The object of the learning objective adequately reflects the knowledge dimension of the task. </w:t>
            </w:r>
          </w:p>
        </w:tc>
        <w:tc>
          <w:tcPr>
            <w:tcW w:w="1620" w:type="dxa"/>
          </w:tcPr>
          <w:p w:rsidR="002960BA" w:rsidRDefault="008B3202" w:rsidP="00B93728">
            <w:pPr>
              <w:pStyle w:val="EnspireBodyText"/>
            </w:pPr>
            <w:ins w:id="103" w:author=" Monika Bustamante" w:date="2012-02-03T15:57:00Z">
              <w:r>
                <w:t>Y</w:t>
              </w:r>
              <w:r>
                <w:t>es</w:t>
              </w:r>
            </w:ins>
            <w:del w:id="104" w:author=" Monika Bustamante" w:date="2012-02-03T15:57:00Z">
              <w:r w:rsidR="002960BA" w:rsidDel="008B3202">
                <w:delText>yes</w:delText>
              </w:r>
            </w:del>
          </w:p>
        </w:tc>
      </w:tr>
    </w:tbl>
    <w:p w:rsidR="002960BA" w:rsidRDefault="002960BA" w:rsidP="00B041E5">
      <w:pPr>
        <w:pStyle w:val="Enspirebulletedtext"/>
        <w:numPr>
          <w:ilvl w:val="0"/>
          <w:numId w:val="0"/>
        </w:numPr>
        <w:rPr>
          <w:b/>
        </w:rPr>
      </w:pPr>
    </w:p>
    <w:p w:rsidR="002960BA" w:rsidRPr="00CD2885" w:rsidRDefault="002960BA" w:rsidP="00B12150">
      <w:pPr>
        <w:pStyle w:val="EnspireBodyText"/>
      </w:pPr>
      <w:r>
        <w:lastRenderedPageBreak/>
        <w:t xml:space="preserve">As Candace proceeds with developing learning objectives, she will see to it that the objectives she creates continue to build upon each other and remain grounded in data gathered in the analysis phase. The relationship between learning objectives and analysis phase data </w:t>
      </w:r>
      <w:del w:id="105" w:author=" Monika Bustamante" w:date="2012-02-03T15:58:00Z">
        <w:r w:rsidDel="00E92328">
          <w:delText xml:space="preserve">are </w:delText>
        </w:r>
      </w:del>
      <w:ins w:id="106" w:author=" Monika Bustamante" w:date="2012-02-03T15:58:00Z">
        <w:r w:rsidR="00E92328">
          <w:t>is</w:t>
        </w:r>
        <w:r w:rsidR="00E92328">
          <w:t xml:space="preserve"> </w:t>
        </w:r>
      </w:ins>
      <w:r>
        <w:t>summarized in the following flow chart:</w:t>
      </w:r>
    </w:p>
    <w:p w:rsidR="002960BA" w:rsidRDefault="002960BA" w:rsidP="00E26BCD">
      <w:pPr>
        <w:rPr>
          <w:rFonts w:ascii="Arial" w:hAnsi="Arial"/>
          <w:sz w:val="20"/>
        </w:rPr>
      </w:pPr>
      <w:r>
        <w:br w:type="page"/>
      </w:r>
    </w:p>
    <w:p w:rsidR="002960BA" w:rsidRDefault="002960BA" w:rsidP="00B12150">
      <w:pPr>
        <w:pStyle w:val="EnspireBodyText"/>
      </w:pPr>
    </w:p>
    <w:p w:rsidR="002960BA" w:rsidRPr="00B12150" w:rsidRDefault="002960BA" w:rsidP="00B12150">
      <w:pPr>
        <w:pStyle w:val="EnspireBodyText"/>
        <w:rPr>
          <w:b/>
        </w:rPr>
      </w:pPr>
      <w:r w:rsidRPr="00B12150">
        <w:rPr>
          <w:b/>
        </w:rPr>
        <w:t>Fig. 2.2.</w:t>
      </w:r>
      <w:commentRangeStart w:id="107"/>
      <w:r w:rsidRPr="00B12150">
        <w:rPr>
          <w:b/>
        </w:rPr>
        <w:t>1</w:t>
      </w:r>
      <w:commentRangeEnd w:id="107"/>
      <w:r w:rsidR="00E92328">
        <w:rPr>
          <w:rStyle w:val="CommentReference"/>
          <w:rFonts w:ascii="Times New Roman" w:hAnsi="Times New Roman"/>
          <w:bCs w:val="0"/>
        </w:rPr>
        <w:commentReference w:id="107"/>
      </w:r>
    </w:p>
    <w:p w:rsidR="002960BA" w:rsidRDefault="008C135B" w:rsidP="00B12150">
      <w:pPr>
        <w:pStyle w:val="EnspireBodyText"/>
      </w:pPr>
      <w:r>
        <w:rPr>
          <w:noProof/>
        </w:rPr>
        <w:pict>
          <v:group id="_x0000_s1026" style="position:absolute;margin-left:18pt;margin-top:11.55pt;width:456pt;height:558.2pt;z-index:1" coordorigin="1755,2651" coordsize="9120,11164">
            <v:shapetype id="_x0000_t202" coordsize="21600,21600" o:spt="202" path="m,l,21600r21600,l21600,xe">
              <v:stroke joinstyle="miter"/>
              <v:path gradientshapeok="t" o:connecttype="rect"/>
            </v:shapetype>
            <v:shape id="_x0000_s1027" type="#_x0000_t202" style="position:absolute;left:3900;top:2651;width:4335;height:1084">
              <v:textbox style="mso-next-textbox:#_x0000_s1027">
                <w:txbxContent>
                  <w:p w:rsidR="002960BA" w:rsidRPr="00B12150" w:rsidRDefault="002960BA" w:rsidP="00E26BCD">
                    <w:pPr>
                      <w:rPr>
                        <w:rFonts w:ascii="Arial" w:hAnsi="Arial" w:cs="Arial"/>
                        <w:sz w:val="18"/>
                        <w:szCs w:val="18"/>
                      </w:rPr>
                    </w:pPr>
                    <w:r w:rsidRPr="00B12150">
                      <w:rPr>
                        <w:b/>
                        <w:bCs/>
                        <w:sz w:val="18"/>
                        <w:szCs w:val="18"/>
                      </w:rPr>
                      <w:t>Needs Analysis</w:t>
                    </w:r>
                    <w:r w:rsidRPr="00E92328">
                      <w:rPr>
                        <w:rFonts w:ascii="Arial" w:hAnsi="Arial" w:cs="Arial"/>
                        <w:b/>
                        <w:sz w:val="18"/>
                        <w:szCs w:val="18"/>
                        <w:rPrChange w:id="108" w:author=" Monika Bustamante" w:date="2012-02-03T15:58:00Z">
                          <w:rPr>
                            <w:rFonts w:ascii="Arial" w:hAnsi="Arial" w:cs="Arial"/>
                            <w:sz w:val="18"/>
                            <w:szCs w:val="18"/>
                          </w:rPr>
                        </w:rPrChange>
                      </w:rPr>
                      <w:t>:</w:t>
                    </w:r>
                    <w:r w:rsidRPr="00B12150">
                      <w:rPr>
                        <w:rFonts w:ascii="Arial" w:hAnsi="Arial" w:cs="Arial"/>
                        <w:sz w:val="18"/>
                        <w:szCs w:val="18"/>
                      </w:rPr>
                      <w:t xml:space="preserve"> </w:t>
                    </w:r>
                    <w:del w:id="109" w:author=" Monika Bustamante" w:date="2012-02-03T15:58:00Z">
                      <w:r w:rsidRPr="00B12150" w:rsidDel="00E92328">
                        <w:rPr>
                          <w:rFonts w:ascii="Arial" w:hAnsi="Arial" w:cs="Arial"/>
                          <w:sz w:val="18"/>
                          <w:szCs w:val="18"/>
                        </w:rPr>
                        <w:delText xml:space="preserve"> </w:delText>
                      </w:r>
                    </w:del>
                    <w:r w:rsidRPr="00B12150">
                      <w:rPr>
                        <w:rFonts w:ascii="Arial" w:hAnsi="Arial" w:cs="Arial"/>
                        <w:sz w:val="18"/>
                        <w:szCs w:val="18"/>
                      </w:rPr>
                      <w:t>Identifies instructional goals of the organization</w:t>
                    </w:r>
                  </w:p>
                  <w:p w:rsidR="002960BA" w:rsidRPr="00B12150" w:rsidRDefault="002960BA" w:rsidP="00E26BCD">
                    <w:pPr>
                      <w:rPr>
                        <w:rFonts w:ascii="Arial" w:hAnsi="Arial" w:cs="Arial"/>
                        <w:sz w:val="18"/>
                        <w:szCs w:val="18"/>
                      </w:rPr>
                    </w:pPr>
                    <w:r w:rsidRPr="00B12150">
                      <w:rPr>
                        <w:rFonts w:ascii="Arial" w:hAnsi="Arial" w:cs="Arial"/>
                        <w:sz w:val="18"/>
                        <w:szCs w:val="18"/>
                      </w:rPr>
                      <w:t xml:space="preserve"> </w:t>
                    </w:r>
                  </w:p>
                  <w:p w:rsidR="002960BA" w:rsidRPr="00B12150" w:rsidRDefault="002960BA" w:rsidP="00E26BCD">
                    <w:pPr>
                      <w:rPr>
                        <w:rFonts w:ascii="Arial" w:hAnsi="Arial" w:cs="Arial"/>
                        <w:sz w:val="18"/>
                        <w:szCs w:val="18"/>
                      </w:rPr>
                    </w:pPr>
                    <w:r w:rsidRPr="00B12150">
                      <w:rPr>
                        <w:rFonts w:ascii="Arial" w:hAnsi="Arial" w:cs="Arial"/>
                        <w:sz w:val="18"/>
                        <w:szCs w:val="18"/>
                      </w:rPr>
                      <w:t>e.g.</w:t>
                    </w:r>
                    <w:del w:id="110" w:author=" Monika Bustamante" w:date="2012-02-03T16:06:00Z">
                      <w:r w:rsidRPr="00B12150" w:rsidDel="00E92328">
                        <w:rPr>
                          <w:rFonts w:ascii="Arial" w:hAnsi="Arial" w:cs="Arial"/>
                          <w:b/>
                          <w:sz w:val="18"/>
                          <w:szCs w:val="18"/>
                        </w:rPr>
                        <w:delText xml:space="preserve"> [</w:delText>
                      </w:r>
                    </w:del>
                    <w:ins w:id="111" w:author=" Monika Bustamante" w:date="2012-02-03T16:06:00Z">
                      <w:r w:rsidR="00E92328">
                        <w:rPr>
                          <w:rFonts w:ascii="Arial" w:hAnsi="Arial" w:cs="Arial"/>
                          <w:sz w:val="18"/>
                          <w:szCs w:val="18"/>
                        </w:rPr>
                        <w:t xml:space="preserve">, </w:t>
                      </w:r>
                      <w:r w:rsidR="00E92328" w:rsidRPr="00B12150">
                        <w:rPr>
                          <w:rFonts w:ascii="Arial" w:hAnsi="Arial" w:cs="Arial"/>
                          <w:b/>
                          <w:sz w:val="18"/>
                          <w:szCs w:val="18"/>
                        </w:rPr>
                        <w:t>[</w:t>
                      </w:r>
                    </w:ins>
                    <w:r w:rsidRPr="00B12150">
                      <w:rPr>
                        <w:rFonts w:ascii="Arial" w:hAnsi="Arial" w:cs="Arial"/>
                        <w:b/>
                        <w:i/>
                        <w:sz w:val="18"/>
                        <w:szCs w:val="18"/>
                      </w:rPr>
                      <w:t>Contract Planning</w:t>
                    </w:r>
                    <w:r w:rsidRPr="00B12150">
                      <w:rPr>
                        <w:rFonts w:ascii="Arial" w:hAnsi="Arial" w:cs="Arial"/>
                        <w:b/>
                        <w:sz w:val="18"/>
                        <w:szCs w:val="18"/>
                      </w:rPr>
                      <w:t>]</w:t>
                    </w:r>
                  </w:p>
                </w:txbxContent>
              </v:textbox>
            </v:shape>
            <v:shape id="_x0000_s1028" type="#_x0000_t202" style="position:absolute;left:3900;top:3953;width:4410;height:1572">
              <v:textbox style="mso-next-textbox:#_x0000_s1028">
                <w:txbxContent>
                  <w:p w:rsidR="002960BA" w:rsidRPr="00B12150" w:rsidRDefault="002960BA" w:rsidP="00E26BCD">
                    <w:pPr>
                      <w:rPr>
                        <w:rFonts w:ascii="Arial" w:hAnsi="Arial" w:cs="Arial"/>
                        <w:sz w:val="18"/>
                        <w:szCs w:val="18"/>
                      </w:rPr>
                    </w:pPr>
                    <w:r w:rsidRPr="00B12150">
                      <w:rPr>
                        <w:b/>
                        <w:bCs/>
                        <w:sz w:val="18"/>
                        <w:szCs w:val="18"/>
                      </w:rPr>
                      <w:t>Job Task Analysis</w:t>
                    </w:r>
                    <w:r w:rsidRPr="00E92328">
                      <w:rPr>
                        <w:rFonts w:ascii="Arial" w:hAnsi="Arial" w:cs="Arial"/>
                        <w:b/>
                        <w:sz w:val="18"/>
                        <w:szCs w:val="18"/>
                        <w:rPrChange w:id="112" w:author=" Monika Bustamante" w:date="2012-02-03T15:58:00Z">
                          <w:rPr>
                            <w:rFonts w:ascii="Arial" w:hAnsi="Arial" w:cs="Arial"/>
                            <w:sz w:val="18"/>
                            <w:szCs w:val="18"/>
                          </w:rPr>
                        </w:rPrChange>
                      </w:rPr>
                      <w:t>:</w:t>
                    </w:r>
                    <w:r w:rsidRPr="00B12150">
                      <w:rPr>
                        <w:rFonts w:ascii="Arial" w:hAnsi="Arial" w:cs="Arial"/>
                        <w:sz w:val="18"/>
                        <w:szCs w:val="18"/>
                      </w:rPr>
                      <w:t xml:space="preserve"> </w:t>
                    </w:r>
                    <w:del w:id="113" w:author=" Monika Bustamante" w:date="2012-02-03T15:58:00Z">
                      <w:r w:rsidRPr="00B12150" w:rsidDel="00E92328">
                        <w:rPr>
                          <w:rFonts w:ascii="Arial" w:hAnsi="Arial" w:cs="Arial"/>
                          <w:sz w:val="18"/>
                          <w:szCs w:val="18"/>
                        </w:rPr>
                        <w:delText xml:space="preserve"> </w:delText>
                      </w:r>
                    </w:del>
                    <w:r w:rsidRPr="00B12150">
                      <w:rPr>
                        <w:rFonts w:ascii="Arial" w:hAnsi="Arial" w:cs="Arial"/>
                        <w:sz w:val="18"/>
                        <w:szCs w:val="18"/>
                      </w:rPr>
                      <w:t xml:space="preserve">Identifies </w:t>
                    </w:r>
                    <w:r w:rsidRPr="00B12150">
                      <w:rPr>
                        <w:rFonts w:ascii="Arial" w:hAnsi="Arial" w:cs="Arial"/>
                        <w:b/>
                        <w:i/>
                        <w:sz w:val="18"/>
                        <w:szCs w:val="18"/>
                      </w:rPr>
                      <w:t>performance competencies</w:t>
                    </w:r>
                    <w:r w:rsidRPr="00B12150">
                      <w:rPr>
                        <w:rFonts w:ascii="Arial" w:hAnsi="Arial" w:cs="Arial"/>
                        <w:sz w:val="18"/>
                        <w:szCs w:val="18"/>
                      </w:rPr>
                      <w:t xml:space="preserve"> that support the instructional goals of the organization. </w:t>
                    </w:r>
                  </w:p>
                  <w:p w:rsidR="002960BA" w:rsidRPr="00B12150" w:rsidRDefault="002960BA" w:rsidP="00E26BCD">
                    <w:pPr>
                      <w:rPr>
                        <w:rFonts w:ascii="Arial" w:hAnsi="Arial" w:cs="Arial"/>
                        <w:sz w:val="18"/>
                        <w:szCs w:val="18"/>
                      </w:rPr>
                    </w:pPr>
                  </w:p>
                  <w:p w:rsidR="002960BA" w:rsidRPr="00B12150" w:rsidRDefault="002960BA" w:rsidP="00E26BCD">
                    <w:pPr>
                      <w:rPr>
                        <w:rFonts w:ascii="Arial" w:hAnsi="Arial" w:cs="Arial"/>
                        <w:sz w:val="18"/>
                        <w:szCs w:val="18"/>
                      </w:rPr>
                    </w:pPr>
                    <w:r w:rsidRPr="00B12150">
                      <w:rPr>
                        <w:rFonts w:ascii="Arial" w:hAnsi="Arial" w:cs="Arial"/>
                        <w:sz w:val="18"/>
                        <w:szCs w:val="18"/>
                      </w:rPr>
                      <w:t>e.g.</w:t>
                    </w:r>
                    <w:del w:id="114" w:author=" Monika Bustamante" w:date="2012-02-03T16:06:00Z">
                      <w:r w:rsidRPr="00B12150" w:rsidDel="00E92328">
                        <w:rPr>
                          <w:rFonts w:ascii="Arial" w:hAnsi="Arial" w:cs="Arial"/>
                          <w:i/>
                          <w:sz w:val="18"/>
                          <w:szCs w:val="18"/>
                        </w:rPr>
                        <w:delText xml:space="preserve"> </w:delText>
                      </w:r>
                      <w:r w:rsidRPr="00B12150" w:rsidDel="00E92328">
                        <w:rPr>
                          <w:rFonts w:ascii="Arial" w:hAnsi="Arial" w:cs="Arial"/>
                          <w:b/>
                          <w:i/>
                          <w:sz w:val="18"/>
                          <w:szCs w:val="18"/>
                        </w:rPr>
                        <w:delText>[</w:delText>
                      </w:r>
                    </w:del>
                    <w:ins w:id="115" w:author=" Monika Bustamante" w:date="2012-02-03T16:06:00Z">
                      <w:r w:rsidR="00E92328">
                        <w:rPr>
                          <w:rFonts w:ascii="Arial" w:hAnsi="Arial" w:cs="Arial"/>
                          <w:sz w:val="18"/>
                          <w:szCs w:val="18"/>
                        </w:rPr>
                        <w:t xml:space="preserve">, </w:t>
                      </w:r>
                      <w:r w:rsidR="00E92328" w:rsidRPr="00B12150">
                        <w:rPr>
                          <w:rFonts w:ascii="Arial" w:hAnsi="Arial" w:cs="Arial"/>
                          <w:i/>
                          <w:sz w:val="18"/>
                          <w:szCs w:val="18"/>
                        </w:rPr>
                        <w:t>[</w:t>
                      </w:r>
                    </w:ins>
                    <w:r w:rsidRPr="00B12150">
                      <w:rPr>
                        <w:rFonts w:ascii="Arial" w:hAnsi="Arial" w:cs="Arial"/>
                        <w:b/>
                        <w:i/>
                        <w:sz w:val="18"/>
                        <w:szCs w:val="18"/>
                      </w:rPr>
                      <w:t>Understanding poli</w:t>
                    </w:r>
                    <w:r w:rsidRPr="00B12150">
                      <w:rPr>
                        <w:rFonts w:ascii="Arial" w:hAnsi="Arial" w:cs="Arial"/>
                        <w:b/>
                        <w:sz w:val="18"/>
                        <w:szCs w:val="18"/>
                      </w:rPr>
                      <w:t xml:space="preserve">cies pertaining to </w:t>
                    </w:r>
                    <w:r w:rsidRPr="00B12150">
                      <w:rPr>
                        <w:rFonts w:ascii="Arial" w:hAnsi="Arial" w:cs="Arial"/>
                        <w:b/>
                        <w:i/>
                        <w:sz w:val="18"/>
                        <w:szCs w:val="18"/>
                      </w:rPr>
                      <w:t>selecting contract types]</w:t>
                    </w:r>
                  </w:p>
                  <w:p w:rsidR="002960BA" w:rsidRPr="00A15348" w:rsidRDefault="002960BA" w:rsidP="00E26BCD">
                    <w:pPr>
                      <w:rPr>
                        <w:rFonts w:ascii="Arial" w:hAnsi="Arial" w:cs="Arial"/>
                        <w:sz w:val="20"/>
                        <w:szCs w:val="20"/>
                      </w:rPr>
                    </w:pPr>
                  </w:p>
                </w:txbxContent>
              </v:textbox>
            </v:shape>
            <v:group id="_x0000_s1029" style="position:absolute;left:2070;top:3137;width:1830;height:1202" coordorigin="1980,9270" coordsize="1830,1215">
              <v:shapetype id="_x0000_t32" coordsize="21600,21600" o:spt="32" o:oned="t" path="m,l21600,21600e" filled="f">
                <v:path arrowok="t" fillok="f" o:connecttype="none"/>
                <o:lock v:ext="edit" shapetype="t"/>
              </v:shapetype>
              <v:shape id="_x0000_s1030" type="#_x0000_t32" style="position:absolute;left:3060;top:9270;width:750;height:0;flip:x" o:connectortype="straight"/>
              <v:shape id="_x0000_s1031" type="#_x0000_t32" style="position:absolute;left:3060;top:9270;width:0;height:1215" o:connectortype="straight">
                <v:stroke endarrow="block"/>
              </v:shape>
              <v:shape id="_x0000_s1032" type="#_x0000_t202" style="position:absolute;left:1980;top:9330;width:1245;height:630" filled="f" stroked="f">
                <v:textbox style="mso-next-textbox:#_x0000_s1032">
                  <w:txbxContent>
                    <w:p w:rsidR="002960BA" w:rsidRPr="00B12150" w:rsidRDefault="002960BA" w:rsidP="00E26BCD">
                      <w:pPr>
                        <w:rPr>
                          <w:rFonts w:ascii="Arial" w:hAnsi="Arial" w:cs="Arial"/>
                          <w:b/>
                          <w:sz w:val="20"/>
                          <w:szCs w:val="20"/>
                        </w:rPr>
                      </w:pPr>
                      <w:r w:rsidRPr="00B12150">
                        <w:rPr>
                          <w:b/>
                          <w:bCs/>
                          <w:szCs w:val="20"/>
                        </w:rPr>
                        <w:t>Informs</w:t>
                      </w:r>
                    </w:p>
                  </w:txbxContent>
                </v:textbox>
              </v:shape>
              <v:shape id="_x0000_s1033" type="#_x0000_t32" style="position:absolute;left:3060;top:10484;width:750;height:1" o:connectortype="straight">
                <v:stroke endarrow="block"/>
              </v:shape>
            </v:group>
            <v:group id="_x0000_s1034" style="position:absolute;left:8235;top:2959;width:2220;height:1320" coordorigin="8145,9150" coordsize="2220,1335">
              <v:shape id="_x0000_s1035" type="#_x0000_t32" style="position:absolute;left:8220;top:10485;width:750;height:0;flip:x" o:connectortype="straight"/>
              <v:group id="_x0000_s1036" style="position:absolute;left:8145;top:9150;width:2220;height:1335" coordorigin="8145,9150" coordsize="2220,1335">
                <v:group id="_x0000_s1037" style="position:absolute;left:8145;top:9150;width:825;height:1335" coordorigin="8145,9150" coordsize="825,1335">
                  <v:shape id="_x0000_s1038" type="#_x0000_t32" style="position:absolute;left:8970;top:9150;width:0;height:1335;flip:y" o:connectortype="straight">
                    <v:stroke endarrow="block"/>
                  </v:shape>
                  <v:shape id="_x0000_s1039" type="#_x0000_t32" style="position:absolute;left:8145;top:9150;width:825;height:1;flip:x" o:connectortype="straight">
                    <v:stroke endarrow="block"/>
                  </v:shape>
                </v:group>
                <v:shape id="_x0000_s1040" type="#_x0000_t202" style="position:absolute;left:8970;top:9960;width:1395;height:525" filled="f" stroked="f">
                  <v:textbox style="mso-next-textbox:#_x0000_s1040">
                    <w:txbxContent>
                      <w:p w:rsidR="002960BA" w:rsidRPr="00B12150" w:rsidRDefault="002960BA" w:rsidP="00E26BCD">
                        <w:pPr>
                          <w:rPr>
                            <w:rFonts w:ascii="Arial" w:hAnsi="Arial" w:cs="Arial"/>
                            <w:b/>
                            <w:sz w:val="20"/>
                            <w:szCs w:val="20"/>
                          </w:rPr>
                        </w:pPr>
                        <w:r w:rsidRPr="00B12150">
                          <w:rPr>
                            <w:b/>
                            <w:bCs/>
                            <w:szCs w:val="20"/>
                          </w:rPr>
                          <w:t>Supports</w:t>
                        </w:r>
                      </w:p>
                    </w:txbxContent>
                  </v:textbox>
                </v:shape>
              </v:group>
            </v:group>
            <v:shape id="_x0000_s1041" type="#_x0000_t202" style="position:absolute;left:3900;top:5716;width:4485;height:2194">
              <v:textbox style="mso-next-textbox:#_x0000_s1041">
                <w:txbxContent>
                  <w:p w:rsidR="002960BA" w:rsidRDefault="002960BA" w:rsidP="00A26B63">
                    <w:pPr>
                      <w:rPr>
                        <w:rFonts w:ascii="Arial" w:hAnsi="Arial" w:cs="Arial"/>
                        <w:sz w:val="18"/>
                        <w:szCs w:val="18"/>
                      </w:rPr>
                    </w:pPr>
                    <w:r w:rsidRPr="00A26B63">
                      <w:rPr>
                        <w:b/>
                        <w:bCs/>
                        <w:sz w:val="18"/>
                        <w:szCs w:val="18"/>
                      </w:rPr>
                      <w:t xml:space="preserve">Terminal </w:t>
                    </w:r>
                    <w:del w:id="116" w:author=" Monika Bustamante" w:date="2012-02-03T15:59:00Z">
                      <w:r w:rsidRPr="00A26B63" w:rsidDel="00E92328">
                        <w:rPr>
                          <w:b/>
                          <w:bCs/>
                          <w:sz w:val="18"/>
                          <w:szCs w:val="18"/>
                        </w:rPr>
                        <w:delText xml:space="preserve">Learning </w:delText>
                      </w:r>
                    </w:del>
                    <w:ins w:id="117" w:author=" Monika Bustamante" w:date="2012-02-03T15:59:00Z">
                      <w:r w:rsidR="00E92328">
                        <w:rPr>
                          <w:b/>
                          <w:bCs/>
                          <w:sz w:val="18"/>
                          <w:szCs w:val="18"/>
                        </w:rPr>
                        <w:t>l</w:t>
                      </w:r>
                      <w:r w:rsidR="00E92328" w:rsidRPr="00A26B63">
                        <w:rPr>
                          <w:b/>
                          <w:bCs/>
                          <w:sz w:val="18"/>
                          <w:szCs w:val="18"/>
                        </w:rPr>
                        <w:t xml:space="preserve">earning </w:t>
                      </w:r>
                    </w:ins>
                    <w:del w:id="118" w:author=" Monika Bustamante" w:date="2012-02-03T15:59:00Z">
                      <w:r w:rsidRPr="00A26B63" w:rsidDel="00E92328">
                        <w:rPr>
                          <w:b/>
                          <w:bCs/>
                          <w:sz w:val="18"/>
                          <w:szCs w:val="18"/>
                        </w:rPr>
                        <w:delText xml:space="preserve">Objective </w:delText>
                      </w:r>
                    </w:del>
                    <w:ins w:id="119" w:author=" Monika Bustamante" w:date="2012-02-03T15:59:00Z">
                      <w:r w:rsidR="00E92328">
                        <w:rPr>
                          <w:b/>
                          <w:bCs/>
                          <w:sz w:val="18"/>
                          <w:szCs w:val="18"/>
                        </w:rPr>
                        <w:t>o</w:t>
                      </w:r>
                      <w:r w:rsidR="00E92328" w:rsidRPr="00A26B63">
                        <w:rPr>
                          <w:b/>
                          <w:bCs/>
                          <w:sz w:val="18"/>
                          <w:szCs w:val="18"/>
                        </w:rPr>
                        <w:t xml:space="preserve">bjective </w:t>
                      </w:r>
                    </w:ins>
                    <w:r w:rsidRPr="00A26B63">
                      <w:rPr>
                        <w:b/>
                        <w:bCs/>
                        <w:sz w:val="18"/>
                        <w:szCs w:val="18"/>
                      </w:rPr>
                      <w:t>(TLO)</w:t>
                    </w:r>
                    <w:r w:rsidRPr="00E92328">
                      <w:rPr>
                        <w:rFonts w:ascii="Arial" w:hAnsi="Arial" w:cs="Arial"/>
                        <w:b/>
                        <w:sz w:val="18"/>
                        <w:szCs w:val="18"/>
                        <w:rPrChange w:id="120" w:author=" Monika Bustamante" w:date="2012-02-03T15:59:00Z">
                          <w:rPr>
                            <w:rFonts w:ascii="Arial" w:hAnsi="Arial" w:cs="Arial"/>
                            <w:sz w:val="18"/>
                            <w:szCs w:val="18"/>
                          </w:rPr>
                        </w:rPrChange>
                      </w:rPr>
                      <w:t>:</w:t>
                    </w:r>
                    <w:r w:rsidRPr="00A26B63">
                      <w:rPr>
                        <w:rFonts w:ascii="Arial" w:hAnsi="Arial" w:cs="Arial"/>
                        <w:sz w:val="18"/>
                        <w:szCs w:val="18"/>
                      </w:rPr>
                      <w:t xml:space="preserve"> </w:t>
                    </w:r>
                    <w:del w:id="121" w:author=" Monika Bustamante" w:date="2012-02-03T15:59:00Z">
                      <w:r w:rsidRPr="00A26B63" w:rsidDel="00E92328">
                        <w:rPr>
                          <w:rFonts w:ascii="Arial" w:hAnsi="Arial" w:cs="Arial"/>
                          <w:sz w:val="18"/>
                          <w:szCs w:val="18"/>
                        </w:rPr>
                        <w:delText xml:space="preserve">is </w:delText>
                      </w:r>
                    </w:del>
                    <w:r w:rsidRPr="00A26B63">
                      <w:rPr>
                        <w:rFonts w:ascii="Arial" w:hAnsi="Arial" w:cs="Arial"/>
                        <w:sz w:val="18"/>
                        <w:szCs w:val="18"/>
                      </w:rPr>
                      <w:t xml:space="preserve">a statement that describes what learners will know or be expected to do upon completing a learning asset or after completing a full unit or lesson within the learning asset. </w:t>
                    </w:r>
                  </w:p>
                  <w:p w:rsidR="002960BA" w:rsidRPr="00A26B63" w:rsidRDefault="002960BA" w:rsidP="00A26B63">
                    <w:pPr>
                      <w:rPr>
                        <w:rFonts w:ascii="Arial" w:hAnsi="Arial" w:cs="Arial"/>
                        <w:sz w:val="18"/>
                        <w:szCs w:val="18"/>
                      </w:rPr>
                    </w:pPr>
                  </w:p>
                  <w:p w:rsidR="002960BA" w:rsidRPr="00A26B63" w:rsidRDefault="002960BA" w:rsidP="00A26B63">
                    <w:pPr>
                      <w:rPr>
                        <w:rFonts w:ascii="Arial" w:hAnsi="Arial" w:cs="Arial"/>
                        <w:b/>
                        <w:i/>
                        <w:sz w:val="18"/>
                        <w:szCs w:val="18"/>
                      </w:rPr>
                    </w:pPr>
                    <w:r w:rsidRPr="00A26B63">
                      <w:rPr>
                        <w:rFonts w:ascii="Arial" w:hAnsi="Arial" w:cs="Arial"/>
                        <w:sz w:val="18"/>
                        <w:szCs w:val="18"/>
                      </w:rPr>
                      <w:t>e.g.</w:t>
                    </w:r>
                    <w:del w:id="122" w:author=" Monika Bustamante" w:date="2012-02-03T16:06:00Z">
                      <w:r w:rsidRPr="00A26B63" w:rsidDel="00E92328">
                        <w:rPr>
                          <w:rFonts w:ascii="Arial" w:hAnsi="Arial" w:cs="Arial"/>
                          <w:sz w:val="18"/>
                          <w:szCs w:val="18"/>
                        </w:rPr>
                        <w:delText xml:space="preserve"> </w:delText>
                      </w:r>
                      <w:r w:rsidRPr="00A26B63" w:rsidDel="00E92328">
                        <w:rPr>
                          <w:rFonts w:ascii="Arial" w:hAnsi="Arial" w:cs="Arial"/>
                          <w:b/>
                          <w:i/>
                          <w:sz w:val="18"/>
                          <w:szCs w:val="18"/>
                        </w:rPr>
                        <w:delText>[</w:delText>
                      </w:r>
                    </w:del>
                    <w:ins w:id="123" w:author=" Monika Bustamante" w:date="2012-02-03T16:06:00Z">
                      <w:r w:rsidR="00E92328">
                        <w:rPr>
                          <w:rFonts w:ascii="Arial" w:hAnsi="Arial" w:cs="Arial"/>
                          <w:sz w:val="18"/>
                          <w:szCs w:val="18"/>
                        </w:rPr>
                        <w:t xml:space="preserve">, </w:t>
                      </w:r>
                      <w:r w:rsidR="00E92328" w:rsidRPr="00A26B63">
                        <w:rPr>
                          <w:rFonts w:ascii="Arial" w:hAnsi="Arial" w:cs="Arial"/>
                          <w:sz w:val="18"/>
                          <w:szCs w:val="18"/>
                        </w:rPr>
                        <w:t>[</w:t>
                      </w:r>
                    </w:ins>
                    <w:r w:rsidRPr="00A26B63">
                      <w:rPr>
                        <w:rFonts w:ascii="Arial" w:hAnsi="Arial" w:cs="Arial"/>
                        <w:b/>
                        <w:i/>
                        <w:sz w:val="18"/>
                        <w:szCs w:val="18"/>
                      </w:rPr>
                      <w:t>The learner will be able to explain contracting policies that pertain to Federal Acquisition Regulations.]</w:t>
                    </w:r>
                  </w:p>
                  <w:p w:rsidR="002960BA" w:rsidRPr="00391519" w:rsidRDefault="002960BA" w:rsidP="00A26B63">
                    <w:pPr>
                      <w:pStyle w:val="Enspirebulletedtext"/>
                      <w:numPr>
                        <w:ilvl w:val="0"/>
                        <w:numId w:val="0"/>
                      </w:numPr>
                      <w:ind w:left="360"/>
                      <w:jc w:val="both"/>
                    </w:pPr>
                  </w:p>
                  <w:p w:rsidR="002960BA" w:rsidRDefault="002960BA" w:rsidP="00E26BCD"/>
                </w:txbxContent>
              </v:textbox>
            </v:shape>
            <v:group id="_x0000_s1042" style="position:absolute;left:1890;top:10967;width:1980;height:1064" coordorigin="1980,9270" coordsize="1830,1215">
              <v:shape id="_x0000_s1043" type="#_x0000_t32" style="position:absolute;left:3060;top:9270;width:750;height:0;flip:x" o:connectortype="straight"/>
              <v:shape id="_x0000_s1044" type="#_x0000_t32" style="position:absolute;left:3060;top:9270;width:0;height:1215" o:connectortype="straight">
                <v:stroke endarrow="block"/>
              </v:shape>
              <v:shape id="_x0000_s1045" type="#_x0000_t202" style="position:absolute;left:1980;top:9330;width:1245;height:630" filled="f" stroked="f">
                <v:textbox style="mso-next-textbox:#_x0000_s1045">
                  <w:txbxContent>
                    <w:p w:rsidR="002960BA" w:rsidRPr="00E55D45" w:rsidRDefault="002960BA" w:rsidP="00E26BCD">
                      <w:pPr>
                        <w:rPr>
                          <w:rFonts w:ascii="Arial" w:hAnsi="Arial" w:cs="Arial"/>
                          <w:b/>
                          <w:sz w:val="20"/>
                          <w:szCs w:val="20"/>
                        </w:rPr>
                      </w:pPr>
                      <w:r w:rsidRPr="00E55D45">
                        <w:rPr>
                          <w:b/>
                          <w:bCs/>
                          <w:szCs w:val="20"/>
                        </w:rPr>
                        <w:t>Informs</w:t>
                      </w:r>
                    </w:p>
                  </w:txbxContent>
                </v:textbox>
              </v:shape>
              <v:shape id="_x0000_s1046" type="#_x0000_t32" style="position:absolute;left:3060;top:10484;width:750;height:1" o:connectortype="straight">
                <v:stroke endarrow="block"/>
              </v:shape>
            </v:group>
            <v:group id="_x0000_s1047" style="position:absolute;left:8310;top:4976;width:2220;height:1320" coordorigin="8220,11370" coordsize="2220,1335">
              <v:group id="_x0000_s1048" style="position:absolute;left:8220;top:11370;width:2220;height:1335" coordorigin="8145,9150" coordsize="2220,1335">
                <v:group id="_x0000_s1049" style="position:absolute;left:8145;top:9150;width:825;height:1335" coordorigin="8145,9150" coordsize="825,1335">
                  <v:shape id="_x0000_s1050" type="#_x0000_t32" style="position:absolute;left:8970;top:9150;width:0;height:1335;flip:y" o:connectortype="straight">
                    <v:stroke endarrow="block"/>
                  </v:shape>
                  <v:shape id="_x0000_s1051" type="#_x0000_t32" style="position:absolute;left:8145;top:9150;width:825;height:1;flip:x" o:connectortype="straight">
                    <v:stroke endarrow="block"/>
                  </v:shape>
                </v:group>
                <v:shape id="_x0000_s1052" type="#_x0000_t202" style="position:absolute;left:8970;top:9960;width:1395;height:525" filled="f" stroked="f">
                  <v:textbox style="mso-next-textbox:#_x0000_s1052">
                    <w:txbxContent>
                      <w:p w:rsidR="002960BA" w:rsidRPr="00E55D45" w:rsidRDefault="002960BA" w:rsidP="00E26BCD">
                        <w:pPr>
                          <w:rPr>
                            <w:rFonts w:ascii="Arial" w:hAnsi="Arial" w:cs="Arial"/>
                            <w:b/>
                            <w:sz w:val="20"/>
                            <w:szCs w:val="20"/>
                          </w:rPr>
                        </w:pPr>
                        <w:r w:rsidRPr="00E55D45">
                          <w:rPr>
                            <w:b/>
                            <w:bCs/>
                            <w:szCs w:val="20"/>
                          </w:rPr>
                          <w:t>Supports</w:t>
                        </w:r>
                      </w:p>
                    </w:txbxContent>
                  </v:textbox>
                </v:shape>
              </v:group>
              <v:shape id="_x0000_s1053" type="#_x0000_t32" style="position:absolute;left:8295;top:12705;width:750;height:0;flip:x" o:connectortype="straight"/>
            </v:group>
            <v:shape id="_x0000_s1054" type="#_x0000_t202" style="position:absolute;left:3870;top:8091;width:4665;height:5724">
              <v:textbox style="mso-next-textbox:#_x0000_s1054">
                <w:txbxContent>
                  <w:p w:rsidR="002960BA" w:rsidRPr="00B12150" w:rsidRDefault="002960BA" w:rsidP="00B12150">
                    <w:pPr>
                      <w:pStyle w:val="Enspirebulletedtext"/>
                      <w:numPr>
                        <w:ilvl w:val="0"/>
                        <w:numId w:val="0"/>
                      </w:numPr>
                      <w:rPr>
                        <w:sz w:val="18"/>
                        <w:szCs w:val="18"/>
                      </w:rPr>
                    </w:pPr>
                    <w:r w:rsidRPr="00B12150">
                      <w:rPr>
                        <w:rFonts w:cs="Arial"/>
                        <w:b/>
                        <w:sz w:val="18"/>
                        <w:szCs w:val="18"/>
                      </w:rPr>
                      <w:t xml:space="preserve">Enabling </w:t>
                    </w:r>
                    <w:ins w:id="124" w:author=" Monika Bustamante" w:date="2012-02-03T15:59:00Z">
                      <w:r w:rsidR="00E92328">
                        <w:rPr>
                          <w:rFonts w:cs="Arial"/>
                          <w:b/>
                          <w:sz w:val="18"/>
                          <w:szCs w:val="18"/>
                        </w:rPr>
                        <w:t>learning o</w:t>
                      </w:r>
                    </w:ins>
                    <w:del w:id="125" w:author=" Monika Bustamante" w:date="2012-02-03T15:59:00Z">
                      <w:r w:rsidRPr="00B12150" w:rsidDel="00E92328">
                        <w:rPr>
                          <w:rFonts w:cs="Arial"/>
                          <w:b/>
                          <w:sz w:val="18"/>
                          <w:szCs w:val="18"/>
                        </w:rPr>
                        <w:delText>O</w:delText>
                      </w:r>
                    </w:del>
                    <w:r w:rsidRPr="00B12150">
                      <w:rPr>
                        <w:rFonts w:cs="Arial"/>
                        <w:b/>
                        <w:sz w:val="18"/>
                        <w:szCs w:val="18"/>
                      </w:rPr>
                      <w:t>bjective (E</w:t>
                    </w:r>
                    <w:ins w:id="126" w:author=" Monika Bustamante" w:date="2012-02-03T15:59:00Z">
                      <w:r w:rsidR="00E92328">
                        <w:rPr>
                          <w:rFonts w:cs="Arial"/>
                          <w:b/>
                          <w:sz w:val="18"/>
                          <w:szCs w:val="18"/>
                        </w:rPr>
                        <w:t>L</w:t>
                      </w:r>
                    </w:ins>
                    <w:r w:rsidRPr="00B12150">
                      <w:rPr>
                        <w:rFonts w:cs="Arial"/>
                        <w:b/>
                        <w:sz w:val="18"/>
                        <w:szCs w:val="18"/>
                      </w:rPr>
                      <w:t>O):</w:t>
                    </w:r>
                    <w:r w:rsidRPr="00B12150">
                      <w:rPr>
                        <w:sz w:val="18"/>
                        <w:szCs w:val="18"/>
                      </w:rPr>
                      <w:t xml:space="preserve"> </w:t>
                    </w:r>
                    <w:del w:id="127" w:author=" Monika Bustamante" w:date="2012-02-03T15:59:00Z">
                      <w:r w:rsidRPr="00B12150" w:rsidDel="00E92328">
                        <w:rPr>
                          <w:sz w:val="18"/>
                          <w:szCs w:val="18"/>
                        </w:rPr>
                        <w:delText xml:space="preserve">is </w:delText>
                      </w:r>
                    </w:del>
                    <w:r w:rsidRPr="00B12150">
                      <w:rPr>
                        <w:sz w:val="18"/>
                        <w:szCs w:val="18"/>
                      </w:rPr>
                      <w:t xml:space="preserve">a statement that describes what learners must know or be able to do in order to achieve a TLO. </w:t>
                    </w:r>
                  </w:p>
                  <w:p w:rsidR="002960BA" w:rsidRDefault="002960BA" w:rsidP="00B12150">
                    <w:pPr>
                      <w:pStyle w:val="Enspirebulletedtext"/>
                      <w:numPr>
                        <w:ilvl w:val="0"/>
                        <w:numId w:val="0"/>
                      </w:numPr>
                      <w:ind w:left="360"/>
                      <w:rPr>
                        <w:rFonts w:cs="Arial"/>
                        <w:sz w:val="18"/>
                        <w:szCs w:val="18"/>
                      </w:rPr>
                    </w:pPr>
                  </w:p>
                  <w:p w:rsidR="002960BA" w:rsidRPr="00B12150" w:rsidRDefault="002960BA" w:rsidP="00B12150">
                    <w:pPr>
                      <w:pStyle w:val="Enspirebulletedtext"/>
                      <w:numPr>
                        <w:ilvl w:val="0"/>
                        <w:numId w:val="0"/>
                      </w:numPr>
                      <w:rPr>
                        <w:sz w:val="18"/>
                        <w:szCs w:val="18"/>
                      </w:rPr>
                    </w:pPr>
                    <w:r w:rsidRPr="00B12150">
                      <w:rPr>
                        <w:rFonts w:cs="Arial"/>
                        <w:sz w:val="18"/>
                        <w:szCs w:val="18"/>
                      </w:rPr>
                      <w:t>e.</w:t>
                    </w:r>
                    <w:r w:rsidRPr="00B12150">
                      <w:rPr>
                        <w:sz w:val="18"/>
                        <w:szCs w:val="18"/>
                      </w:rPr>
                      <w:t>g.</w:t>
                    </w:r>
                    <w:ins w:id="128" w:author=" Monika Bustamante" w:date="2012-02-03T16:00:00Z">
                      <w:r w:rsidR="00E92328">
                        <w:rPr>
                          <w:sz w:val="18"/>
                          <w:szCs w:val="18"/>
                        </w:rPr>
                        <w:t xml:space="preserve">, </w:t>
                      </w:r>
                    </w:ins>
                    <w:del w:id="129" w:author=" Monika Bustamante" w:date="2012-02-03T15:59:00Z">
                      <w:r w:rsidRPr="00B12150" w:rsidDel="00E92328">
                        <w:rPr>
                          <w:sz w:val="18"/>
                          <w:szCs w:val="18"/>
                        </w:rPr>
                        <w:delText>:</w:delText>
                      </w:r>
                    </w:del>
                  </w:p>
                  <w:p w:rsidR="002960BA" w:rsidRPr="00B12150" w:rsidRDefault="002960BA" w:rsidP="00B12150">
                    <w:pPr>
                      <w:pStyle w:val="Enspirebulletedtext"/>
                      <w:rPr>
                        <w:sz w:val="18"/>
                        <w:szCs w:val="18"/>
                      </w:rPr>
                    </w:pPr>
                    <w:r w:rsidRPr="00B12150">
                      <w:rPr>
                        <w:b/>
                        <w:i/>
                        <w:sz w:val="18"/>
                        <w:szCs w:val="18"/>
                      </w:rPr>
                      <w:t>The learner will recognize the policy governing a fixed price contract and a cost reimbursement contract.</w:t>
                    </w:r>
                  </w:p>
                  <w:p w:rsidR="002960BA" w:rsidRPr="00B12150" w:rsidRDefault="002960BA" w:rsidP="00B12150">
                    <w:pPr>
                      <w:pStyle w:val="Enspirebulletedtext"/>
                      <w:numPr>
                        <w:ilvl w:val="0"/>
                        <w:numId w:val="0"/>
                      </w:numPr>
                      <w:ind w:left="360"/>
                      <w:rPr>
                        <w:sz w:val="18"/>
                        <w:szCs w:val="18"/>
                      </w:rPr>
                    </w:pPr>
                  </w:p>
                  <w:p w:rsidR="002960BA" w:rsidRPr="00B12150" w:rsidRDefault="002960BA" w:rsidP="00B12150">
                    <w:pPr>
                      <w:pStyle w:val="Enspirebulletedtext"/>
                      <w:rPr>
                        <w:b/>
                        <w:i/>
                        <w:sz w:val="18"/>
                        <w:szCs w:val="18"/>
                      </w:rPr>
                    </w:pPr>
                    <w:r>
                      <w:rPr>
                        <w:b/>
                        <w:i/>
                        <w:sz w:val="18"/>
                        <w:szCs w:val="18"/>
                      </w:rPr>
                      <w:t>T</w:t>
                    </w:r>
                    <w:r w:rsidRPr="00B12150">
                      <w:rPr>
                        <w:b/>
                        <w:i/>
                        <w:sz w:val="18"/>
                        <w:szCs w:val="18"/>
                      </w:rPr>
                      <w:t xml:space="preserve">he learner will list the characteristics of a fixed price contract and a cost reimbursement contract. </w:t>
                    </w:r>
                  </w:p>
                  <w:p w:rsidR="002960BA" w:rsidRDefault="002960BA" w:rsidP="00B12150">
                    <w:pPr>
                      <w:pStyle w:val="Enspirebulletedtext"/>
                      <w:numPr>
                        <w:ilvl w:val="0"/>
                        <w:numId w:val="0"/>
                      </w:numPr>
                      <w:ind w:left="360"/>
                      <w:rPr>
                        <w:b/>
                        <w:i/>
                        <w:sz w:val="18"/>
                        <w:szCs w:val="18"/>
                      </w:rPr>
                    </w:pPr>
                  </w:p>
                  <w:p w:rsidR="002960BA" w:rsidRDefault="002960BA" w:rsidP="00B12150">
                    <w:pPr>
                      <w:pStyle w:val="Enspirebulletedtext"/>
                      <w:rPr>
                        <w:b/>
                        <w:i/>
                        <w:sz w:val="18"/>
                        <w:szCs w:val="18"/>
                      </w:rPr>
                    </w:pPr>
                    <w:r w:rsidRPr="00B12150">
                      <w:rPr>
                        <w:b/>
                        <w:i/>
                        <w:sz w:val="18"/>
                        <w:szCs w:val="18"/>
                      </w:rPr>
                      <w:t>The learner will recall the definitions of a fixed price contract and of</w:t>
                    </w:r>
                    <w:r>
                      <w:rPr>
                        <w:b/>
                        <w:i/>
                        <w:sz w:val="18"/>
                        <w:szCs w:val="18"/>
                      </w:rPr>
                      <w:t xml:space="preserve"> a cost reimbursement contract.</w:t>
                    </w:r>
                  </w:p>
                  <w:p w:rsidR="002960BA" w:rsidRDefault="002960BA" w:rsidP="00B12150">
                    <w:pPr>
                      <w:pStyle w:val="Enspirebulletedtext"/>
                      <w:numPr>
                        <w:ilvl w:val="0"/>
                        <w:numId w:val="0"/>
                      </w:numPr>
                      <w:rPr>
                        <w:b/>
                        <w:i/>
                        <w:sz w:val="18"/>
                        <w:szCs w:val="18"/>
                      </w:rPr>
                    </w:pPr>
                  </w:p>
                  <w:p w:rsidR="002960BA" w:rsidRPr="00B12150" w:rsidRDefault="002960BA" w:rsidP="00B12150">
                    <w:pPr>
                      <w:pStyle w:val="Enspirebulletedtext"/>
                      <w:rPr>
                        <w:b/>
                        <w:i/>
                        <w:sz w:val="18"/>
                        <w:szCs w:val="18"/>
                      </w:rPr>
                    </w:pPr>
                    <w:r w:rsidRPr="00B12150">
                      <w:rPr>
                        <w:b/>
                        <w:i/>
                        <w:sz w:val="18"/>
                        <w:szCs w:val="18"/>
                      </w:rPr>
                      <w:t>The learner will name the two broad categories of contracts th</w:t>
                    </w:r>
                    <w:r>
                      <w:rPr>
                        <w:b/>
                        <w:i/>
                        <w:sz w:val="18"/>
                        <w:szCs w:val="18"/>
                      </w:rPr>
                      <w:t>at may be used in acquisitions.</w:t>
                    </w:r>
                  </w:p>
                </w:txbxContent>
              </v:textbox>
            </v:shape>
            <v:group id="_x0000_s1055" style="position:absolute;left:8535;top:7545;width:2070;height:1936" coordorigin="8220,11370" coordsize="2220,1335">
              <v:group id="_x0000_s1056" style="position:absolute;left:8220;top:11370;width:2220;height:1335" coordorigin="8145,9150" coordsize="2220,1335">
                <v:group id="_x0000_s1057" style="position:absolute;left:8145;top:9150;width:825;height:1335" coordorigin="8145,9150" coordsize="825,1335">
                  <v:shape id="_x0000_s1058" type="#_x0000_t32" style="position:absolute;left:8970;top:9150;width:0;height:1335;flip:y" o:connectortype="straight">
                    <v:stroke endarrow="block"/>
                  </v:shape>
                  <v:shape id="_x0000_s1059" type="#_x0000_t32" style="position:absolute;left:8145;top:9150;width:825;height:1;flip:x" o:connectortype="straight">
                    <v:stroke endarrow="block"/>
                  </v:shape>
                </v:group>
                <v:shape id="_x0000_s1060" type="#_x0000_t202" style="position:absolute;left:8970;top:9960;width:1395;height:525" filled="f" stroked="f">
                  <v:textbox style="mso-next-textbox:#_x0000_s1060">
                    <w:txbxContent>
                      <w:p w:rsidR="002960BA" w:rsidRPr="00E55D45" w:rsidRDefault="002960BA" w:rsidP="00E26BCD">
                        <w:pPr>
                          <w:rPr>
                            <w:rFonts w:ascii="Arial" w:hAnsi="Arial" w:cs="Arial"/>
                            <w:b/>
                            <w:sz w:val="20"/>
                            <w:szCs w:val="20"/>
                          </w:rPr>
                        </w:pPr>
                        <w:r w:rsidRPr="00E55D45">
                          <w:rPr>
                            <w:b/>
                            <w:bCs/>
                            <w:szCs w:val="20"/>
                          </w:rPr>
                          <w:t>Supports</w:t>
                        </w:r>
                      </w:p>
                    </w:txbxContent>
                  </v:textbox>
                </v:shape>
              </v:group>
              <v:shape id="_x0000_s1061" type="#_x0000_t32" style="position:absolute;left:8295;top:12705;width:750;height:0;flip:x" o:connectortype="straight"/>
            </v:group>
            <v:group id="_x0000_s1062" style="position:absolute;left:2040;top:5213;width:1830;height:1201" coordorigin="1980,9270" coordsize="1830,1215">
              <v:shape id="_x0000_s1063" type="#_x0000_t32" style="position:absolute;left:3060;top:9270;width:750;height:0;flip:x" o:connectortype="straight"/>
              <v:shape id="_x0000_s1064" type="#_x0000_t32" style="position:absolute;left:3060;top:9270;width:0;height:1215" o:connectortype="straight">
                <v:stroke endarrow="block"/>
              </v:shape>
              <v:shape id="_x0000_s1065" type="#_x0000_t202" style="position:absolute;left:1980;top:9330;width:1245;height:630" filled="f" stroked="f">
                <v:textbox style="mso-next-textbox:#_x0000_s1065">
                  <w:txbxContent>
                    <w:p w:rsidR="002960BA" w:rsidRPr="00E55D45" w:rsidRDefault="002960BA" w:rsidP="00E26BCD">
                      <w:pPr>
                        <w:rPr>
                          <w:rFonts w:ascii="Arial" w:hAnsi="Arial" w:cs="Arial"/>
                          <w:b/>
                          <w:sz w:val="20"/>
                          <w:szCs w:val="20"/>
                        </w:rPr>
                      </w:pPr>
                      <w:r w:rsidRPr="00E55D45">
                        <w:rPr>
                          <w:b/>
                          <w:bCs/>
                          <w:szCs w:val="20"/>
                        </w:rPr>
                        <w:t>Informs</w:t>
                      </w:r>
                    </w:p>
                  </w:txbxContent>
                </v:textbox>
              </v:shape>
              <v:shape id="_x0000_s1066" type="#_x0000_t32" style="position:absolute;left:3060;top:10484;width:750;height:1" o:connectortype="straight">
                <v:stroke endarrow="block"/>
              </v:shape>
            </v:group>
            <v:group id="_x0000_s1067" style="position:absolute;left:1980;top:9765;width:1830;height:1202" coordorigin="1980,9270" coordsize="1830,1215">
              <v:shape id="_x0000_s1068" type="#_x0000_t32" style="position:absolute;left:3060;top:9270;width:750;height:0;flip:x" o:connectortype="straight"/>
              <v:shape id="_x0000_s1069" type="#_x0000_t32" style="position:absolute;left:3060;top:9270;width:0;height:1215" o:connectortype="straight">
                <v:stroke endarrow="block"/>
              </v:shape>
              <v:shape id="_x0000_s1070" type="#_x0000_t202" style="position:absolute;left:1980;top:9330;width:1245;height:630" filled="f" stroked="f">
                <v:textbox style="mso-next-textbox:#_x0000_s1070">
                  <w:txbxContent>
                    <w:p w:rsidR="002960BA" w:rsidRPr="00E55D45" w:rsidRDefault="002960BA" w:rsidP="00E26BCD">
                      <w:pPr>
                        <w:rPr>
                          <w:rFonts w:ascii="Arial" w:hAnsi="Arial" w:cs="Arial"/>
                          <w:b/>
                          <w:sz w:val="20"/>
                          <w:szCs w:val="20"/>
                        </w:rPr>
                      </w:pPr>
                      <w:r w:rsidRPr="00E55D45">
                        <w:rPr>
                          <w:b/>
                          <w:bCs/>
                          <w:szCs w:val="20"/>
                        </w:rPr>
                        <w:t>Informs</w:t>
                      </w:r>
                    </w:p>
                  </w:txbxContent>
                </v:textbox>
              </v:shape>
              <v:shape id="_x0000_s1071" type="#_x0000_t32" style="position:absolute;left:3060;top:10484;width:750;height:1" o:connectortype="straight">
                <v:stroke endarrow="block"/>
              </v:shape>
            </v:group>
            <v:group id="_x0000_s1072" style="position:absolute;left:1755;top:7544;width:2040;height:2102" coordorigin="1980,9270" coordsize="1830,1215">
              <v:shape id="_x0000_s1073" type="#_x0000_t32" style="position:absolute;left:3060;top:9270;width:750;height:0;flip:x" o:connectortype="straight"/>
              <v:shape id="_x0000_s1074" type="#_x0000_t32" style="position:absolute;left:3060;top:9270;width:0;height:1215" o:connectortype="straight">
                <v:stroke endarrow="block"/>
              </v:shape>
              <v:shape id="_x0000_s1075" type="#_x0000_t202" style="position:absolute;left:1980;top:9330;width:1245;height:630" filled="f" stroked="f">
                <v:textbox style="mso-next-textbox:#_x0000_s1075">
                  <w:txbxContent>
                    <w:p w:rsidR="002960BA" w:rsidRPr="00E55D45" w:rsidRDefault="002960BA" w:rsidP="00E26BCD">
                      <w:pPr>
                        <w:rPr>
                          <w:rFonts w:ascii="Arial" w:hAnsi="Arial" w:cs="Arial"/>
                          <w:b/>
                          <w:sz w:val="20"/>
                          <w:szCs w:val="20"/>
                        </w:rPr>
                      </w:pPr>
                      <w:r>
                        <w:rPr>
                          <w:b/>
                          <w:bCs/>
                          <w:szCs w:val="20"/>
                        </w:rPr>
                        <w:t xml:space="preserve">   </w:t>
                      </w:r>
                      <w:r w:rsidRPr="00E55D45">
                        <w:rPr>
                          <w:rFonts w:ascii="Arial" w:hAnsi="Arial" w:cs="Arial"/>
                          <w:b/>
                          <w:sz w:val="20"/>
                          <w:szCs w:val="20"/>
                        </w:rPr>
                        <w:t>Informs</w:t>
                      </w:r>
                      <w:r>
                        <w:rPr>
                          <w:rFonts w:ascii="Arial" w:hAnsi="Arial" w:cs="Arial"/>
                          <w:b/>
                          <w:sz w:val="20"/>
                          <w:szCs w:val="20"/>
                        </w:rPr>
                        <w:t xml:space="preserve"> </w:t>
                      </w:r>
                    </w:p>
                  </w:txbxContent>
                </v:textbox>
              </v:shape>
              <v:shape id="_x0000_s1076" type="#_x0000_t32" style="position:absolute;left:3060;top:10484;width:750;height:1" o:connectortype="straight">
                <v:stroke endarrow="block"/>
              </v:shape>
            </v:group>
            <v:group id="_x0000_s1077" style="position:absolute;left:1890;top:12062;width:1980;height:1131" coordorigin="1980,9270" coordsize="1830,1215">
              <v:shape id="_x0000_s1078" type="#_x0000_t32" style="position:absolute;left:3060;top:9270;width:750;height:0;flip:x" o:connectortype="straight"/>
              <v:shape id="_x0000_s1079" type="#_x0000_t32" style="position:absolute;left:3060;top:9270;width:0;height:1215" o:connectortype="straight">
                <v:stroke endarrow="block"/>
              </v:shape>
              <v:shape id="_x0000_s1080" type="#_x0000_t202" style="position:absolute;left:1980;top:9330;width:1245;height:630" filled="f" stroked="f">
                <v:textbox style="mso-next-textbox:#_x0000_s1080">
                  <w:txbxContent>
                    <w:p w:rsidR="002960BA" w:rsidRPr="00E55D45" w:rsidRDefault="002960BA" w:rsidP="00E26BCD">
                      <w:pPr>
                        <w:rPr>
                          <w:rFonts w:ascii="Arial" w:hAnsi="Arial" w:cs="Arial"/>
                          <w:b/>
                          <w:sz w:val="20"/>
                          <w:szCs w:val="20"/>
                        </w:rPr>
                      </w:pPr>
                      <w:r w:rsidRPr="00E55D45">
                        <w:rPr>
                          <w:b/>
                          <w:bCs/>
                          <w:szCs w:val="20"/>
                        </w:rPr>
                        <w:t>Informs</w:t>
                      </w:r>
                    </w:p>
                  </w:txbxContent>
                </v:textbox>
              </v:shape>
              <v:shape id="_x0000_s1081" type="#_x0000_t32" style="position:absolute;left:3060;top:10484;width:750;height:1" o:connectortype="straight">
                <v:stroke endarrow="block"/>
              </v:shape>
            </v:group>
            <v:group id="_x0000_s1082" style="position:absolute;left:8580;top:9595;width:2130;height:1079" coordorigin="8220,11370" coordsize="2220,1335">
              <v:group id="_x0000_s1083" style="position:absolute;left:8220;top:11370;width:2220;height:1335" coordorigin="8145,9150" coordsize="2220,1335">
                <v:group id="_x0000_s1084" style="position:absolute;left:8145;top:9150;width:825;height:1335" coordorigin="8145,9150" coordsize="825,1335">
                  <v:shape id="_x0000_s1085" type="#_x0000_t32" style="position:absolute;left:8970;top:9150;width:0;height:1335;flip:y" o:connectortype="straight">
                    <v:stroke endarrow="block"/>
                  </v:shape>
                  <v:shape id="_x0000_s1086" type="#_x0000_t32" style="position:absolute;left:8145;top:9150;width:825;height:1;flip:x" o:connectortype="straight">
                    <v:stroke endarrow="block"/>
                  </v:shape>
                </v:group>
                <v:shape id="_x0000_s1087" type="#_x0000_t202" style="position:absolute;left:8970;top:9960;width:1395;height:525" filled="f" stroked="f">
                  <v:textbox style="mso-next-textbox:#_x0000_s1087">
                    <w:txbxContent>
                      <w:p w:rsidR="002960BA" w:rsidRPr="00E55D45" w:rsidRDefault="002960BA" w:rsidP="00E26BCD">
                        <w:pPr>
                          <w:rPr>
                            <w:rFonts w:ascii="Arial" w:hAnsi="Arial" w:cs="Arial"/>
                            <w:b/>
                            <w:sz w:val="20"/>
                            <w:szCs w:val="20"/>
                          </w:rPr>
                        </w:pPr>
                        <w:r w:rsidRPr="00E55D45">
                          <w:rPr>
                            <w:b/>
                            <w:bCs/>
                            <w:szCs w:val="20"/>
                          </w:rPr>
                          <w:t>Supports</w:t>
                        </w:r>
                      </w:p>
                    </w:txbxContent>
                  </v:textbox>
                </v:shape>
              </v:group>
              <v:shape id="_x0000_s1088" type="#_x0000_t32" style="position:absolute;left:8295;top:12705;width:750;height:0;flip:x" o:connectortype="straight"/>
            </v:group>
            <v:group id="_x0000_s1089" style="position:absolute;left:8565;top:10725;width:2145;height:1333" coordorigin="8220,11370" coordsize="2220,1335">
              <v:group id="_x0000_s1090" style="position:absolute;left:8220;top:11370;width:2220;height:1335" coordorigin="8145,9150" coordsize="2220,1335">
                <v:group id="_x0000_s1091" style="position:absolute;left:8145;top:9150;width:825;height:1335" coordorigin="8145,9150" coordsize="825,1335">
                  <v:shape id="_x0000_s1092" type="#_x0000_t32" style="position:absolute;left:8970;top:9150;width:0;height:1335;flip:y" o:connectortype="straight">
                    <v:stroke endarrow="block"/>
                  </v:shape>
                  <v:shape id="_x0000_s1093" type="#_x0000_t32" style="position:absolute;left:8145;top:9150;width:825;height:1;flip:x" o:connectortype="straight">
                    <v:stroke endarrow="block"/>
                  </v:shape>
                </v:group>
                <v:shape id="_x0000_s1094" type="#_x0000_t202" style="position:absolute;left:8970;top:9960;width:1395;height:525" filled="f" stroked="f">
                  <v:textbox style="mso-next-textbox:#_x0000_s1094">
                    <w:txbxContent>
                      <w:p w:rsidR="002960BA" w:rsidRPr="00E55D45" w:rsidRDefault="002960BA" w:rsidP="00E26BCD">
                        <w:pPr>
                          <w:rPr>
                            <w:rFonts w:ascii="Arial" w:hAnsi="Arial" w:cs="Arial"/>
                            <w:b/>
                            <w:sz w:val="20"/>
                            <w:szCs w:val="20"/>
                          </w:rPr>
                        </w:pPr>
                        <w:r w:rsidRPr="00E55D45">
                          <w:rPr>
                            <w:b/>
                            <w:bCs/>
                            <w:szCs w:val="20"/>
                          </w:rPr>
                          <w:t>Supports</w:t>
                        </w:r>
                      </w:p>
                    </w:txbxContent>
                  </v:textbox>
                </v:shape>
              </v:group>
              <v:shape id="_x0000_s1095" type="#_x0000_t32" style="position:absolute;left:8295;top:12705;width:750;height:0;flip:x" o:connectortype="straight"/>
            </v:group>
            <v:group id="_x0000_s1096" style="position:absolute;left:8535;top:12118;width:2340;height:1201" coordorigin="8220,11370" coordsize="2220,1335">
              <v:group id="_x0000_s1097" style="position:absolute;left:8220;top:11370;width:2220;height:1335" coordorigin="8145,9150" coordsize="2220,1335">
                <v:group id="_x0000_s1098" style="position:absolute;left:8145;top:9150;width:825;height:1335" coordorigin="8145,9150" coordsize="825,1335">
                  <v:shape id="_x0000_s1099" type="#_x0000_t32" style="position:absolute;left:8970;top:9150;width:0;height:1335;flip:y" o:connectortype="straight">
                    <v:stroke endarrow="block"/>
                  </v:shape>
                  <v:shape id="_x0000_s1100" type="#_x0000_t32" style="position:absolute;left:8145;top:9150;width:825;height:1;flip:x" o:connectortype="straight">
                    <v:stroke endarrow="block"/>
                  </v:shape>
                </v:group>
                <v:shape id="_x0000_s1101" type="#_x0000_t202" style="position:absolute;left:8970;top:9960;width:1395;height:525" filled="f" stroked="f">
                  <v:textbox style="mso-next-textbox:#_x0000_s1101">
                    <w:txbxContent>
                      <w:p w:rsidR="002960BA" w:rsidRPr="00E55D45" w:rsidRDefault="002960BA" w:rsidP="00E26BCD">
                        <w:pPr>
                          <w:rPr>
                            <w:rFonts w:ascii="Arial" w:hAnsi="Arial" w:cs="Arial"/>
                            <w:b/>
                            <w:sz w:val="20"/>
                            <w:szCs w:val="20"/>
                          </w:rPr>
                        </w:pPr>
                        <w:r w:rsidRPr="00E55D45">
                          <w:rPr>
                            <w:b/>
                            <w:bCs/>
                            <w:szCs w:val="20"/>
                          </w:rPr>
                          <w:t>Supports</w:t>
                        </w:r>
                      </w:p>
                    </w:txbxContent>
                  </v:textbox>
                </v:shape>
              </v:group>
              <v:shape id="_x0000_s1102" type="#_x0000_t32" style="position:absolute;left:8295;top:12705;width:750;height:0;flip:x" o:connectortype="straight"/>
            </v:group>
          </v:group>
        </w:pict>
      </w:r>
    </w:p>
    <w:p w:rsidR="002960BA" w:rsidRDefault="002960BA" w:rsidP="00B12150">
      <w:pPr>
        <w:pStyle w:val="EnspireBodyText"/>
      </w:pPr>
    </w:p>
    <w:p w:rsidR="002960BA" w:rsidRPr="00DF34CD" w:rsidRDefault="002960BA" w:rsidP="00B12150">
      <w:pPr>
        <w:pStyle w:val="EnspireBodyText"/>
      </w:pPr>
    </w:p>
    <w:p w:rsidR="002960BA" w:rsidRDefault="002960BA" w:rsidP="00B12150">
      <w:pPr>
        <w:pStyle w:val="EnspireBodyText"/>
      </w:pPr>
    </w:p>
    <w:p w:rsidR="002960BA" w:rsidRPr="00AD69BC"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Default="002960BA" w:rsidP="00B12150">
      <w:pPr>
        <w:pStyle w:val="EnspireBodyText"/>
      </w:pPr>
    </w:p>
    <w:p w:rsidR="002960BA" w:rsidRDefault="002960BA" w:rsidP="00B12150">
      <w:pPr>
        <w:pStyle w:val="EnspireBodyText"/>
      </w:pPr>
    </w:p>
    <w:p w:rsidR="002960BA" w:rsidRDefault="002960BA" w:rsidP="00B12150">
      <w:pPr>
        <w:pStyle w:val="EnspireBodyText"/>
      </w:pPr>
    </w:p>
    <w:p w:rsidR="002960BA" w:rsidRDefault="002960BA" w:rsidP="00B12150">
      <w:pPr>
        <w:pStyle w:val="EnspireBodyText"/>
      </w:pPr>
    </w:p>
    <w:p w:rsidR="002960BA" w:rsidRDefault="002960BA" w:rsidP="00B12150">
      <w:pPr>
        <w:pStyle w:val="EnspireBodyText"/>
      </w:pPr>
    </w:p>
    <w:p w:rsidR="002960BA" w:rsidRDefault="002960BA" w:rsidP="00B12150">
      <w:pPr>
        <w:pStyle w:val="EnspireBodyText"/>
      </w:pPr>
    </w:p>
    <w:p w:rsidR="002960BA" w:rsidRPr="00923E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pPr>
    </w:p>
    <w:p w:rsidR="002960BA" w:rsidRPr="00B12150" w:rsidRDefault="002960BA" w:rsidP="00B12150">
      <w:pPr>
        <w:pStyle w:val="EnspireBodyText"/>
      </w:pPr>
    </w:p>
    <w:p w:rsidR="002960BA" w:rsidRPr="00B12150" w:rsidRDefault="002960BA" w:rsidP="00B12150">
      <w:pPr>
        <w:pStyle w:val="EnspireBodyText"/>
      </w:pPr>
    </w:p>
    <w:p w:rsidR="002960BA" w:rsidRPr="00B12150" w:rsidRDefault="002960BA" w:rsidP="00B12150">
      <w:pPr>
        <w:pStyle w:val="EnspireBodyText"/>
      </w:pPr>
    </w:p>
    <w:p w:rsidR="002960BA" w:rsidRPr="00B12150" w:rsidRDefault="002960BA" w:rsidP="00B12150">
      <w:pPr>
        <w:pStyle w:val="EnspireBodyText"/>
      </w:pPr>
    </w:p>
    <w:p w:rsidR="002960BA" w:rsidRPr="00B12150" w:rsidRDefault="002960BA" w:rsidP="00B12150">
      <w:pPr>
        <w:pStyle w:val="EnspireBodyText"/>
      </w:pPr>
    </w:p>
    <w:p w:rsidR="002960BA" w:rsidRDefault="002960BA" w:rsidP="00B12150">
      <w:pPr>
        <w:pStyle w:val="EnspireBodyText"/>
      </w:pPr>
    </w:p>
    <w:p w:rsidR="002960BA" w:rsidRDefault="002960BA" w:rsidP="00344A2D">
      <w:pPr>
        <w:pStyle w:val="EnspireSubsectionHeading"/>
      </w:pPr>
      <w:bookmarkStart w:id="130" w:name="_Toc316025985"/>
      <w:r>
        <w:lastRenderedPageBreak/>
        <w:t>Focus of Analysis</w:t>
      </w:r>
      <w:bookmarkEnd w:id="130"/>
    </w:p>
    <w:p w:rsidR="002960BA" w:rsidRPr="00344A2D" w:rsidRDefault="002960BA" w:rsidP="00344A2D">
      <w:pPr>
        <w:pStyle w:val="EnspireBodyText"/>
      </w:pPr>
      <w:r>
        <w:t>Explain how each step in the process of developing objectives is informed by the step before and is supportive of the step before.</w:t>
      </w:r>
    </w:p>
    <w:p w:rsidR="002960BA" w:rsidRDefault="002960BA" w:rsidP="00344A2D">
      <w:pPr>
        <w:pStyle w:val="EnspireSubsectionHeading"/>
      </w:pPr>
      <w:bookmarkStart w:id="131" w:name="_Toc316025986"/>
      <w:r w:rsidRPr="0009767D">
        <w:t>Analysis Prompts</w:t>
      </w:r>
      <w:bookmarkEnd w:id="131"/>
    </w:p>
    <w:p w:rsidR="002960BA" w:rsidRPr="00344A2D" w:rsidRDefault="002960BA" w:rsidP="00344A2D">
      <w:pPr>
        <w:pStyle w:val="Enspirebulletedtext"/>
      </w:pPr>
      <w:r w:rsidRPr="00344A2D">
        <w:t xml:space="preserve">How does the </w:t>
      </w:r>
      <w:del w:id="132" w:author=" Monika Bustamante" w:date="2012-02-03T16:01:00Z">
        <w:r w:rsidRPr="00344A2D" w:rsidDel="00E92328">
          <w:delText xml:space="preserve">analysis </w:delText>
        </w:r>
      </w:del>
      <w:ins w:id="133" w:author=" Monika Bustamante" w:date="2012-02-03T16:01:00Z">
        <w:r w:rsidR="00E92328">
          <w:t>A</w:t>
        </w:r>
        <w:r w:rsidR="00E92328" w:rsidRPr="00344A2D">
          <w:t xml:space="preserve">nalysis </w:t>
        </w:r>
      </w:ins>
      <w:r w:rsidRPr="00344A2D">
        <w:t>phase inform the development of terminal</w:t>
      </w:r>
      <w:ins w:id="134" w:author=" Monika Bustamante" w:date="2012-02-03T16:01:00Z">
        <w:r w:rsidR="00E92328">
          <w:t xml:space="preserve"> learning</w:t>
        </w:r>
      </w:ins>
      <w:r w:rsidRPr="00344A2D">
        <w:t xml:space="preserve"> objectives?</w:t>
      </w:r>
    </w:p>
    <w:p w:rsidR="002960BA" w:rsidRPr="00344A2D" w:rsidRDefault="002960BA" w:rsidP="00344A2D">
      <w:pPr>
        <w:pStyle w:val="Enspirebulletedtext"/>
      </w:pPr>
      <w:r w:rsidRPr="00344A2D">
        <w:t xml:space="preserve">How do terminal </w:t>
      </w:r>
      <w:ins w:id="135" w:author=" Monika Bustamante" w:date="2012-02-03T16:01:00Z">
        <w:r w:rsidR="00E92328">
          <w:t xml:space="preserve">learning </w:t>
        </w:r>
      </w:ins>
      <w:r w:rsidRPr="00344A2D">
        <w:t xml:space="preserve">objectives support the </w:t>
      </w:r>
      <w:del w:id="136" w:author=" Monika Bustamante" w:date="2012-02-03T16:01:00Z">
        <w:r w:rsidRPr="00344A2D" w:rsidDel="00E92328">
          <w:delText xml:space="preserve">analysis </w:delText>
        </w:r>
      </w:del>
      <w:ins w:id="137" w:author=" Monika Bustamante" w:date="2012-02-03T16:01:00Z">
        <w:r w:rsidR="00E92328">
          <w:t>A</w:t>
        </w:r>
        <w:r w:rsidR="00E92328" w:rsidRPr="00344A2D">
          <w:t xml:space="preserve">nalysis </w:t>
        </w:r>
      </w:ins>
      <w:r w:rsidRPr="00344A2D">
        <w:t xml:space="preserve">phase and inform enabling </w:t>
      </w:r>
      <w:ins w:id="138" w:author=" Monika Bustamante" w:date="2012-02-03T16:01:00Z">
        <w:r w:rsidR="00E92328">
          <w:t xml:space="preserve">learning </w:t>
        </w:r>
      </w:ins>
      <w:r w:rsidRPr="00344A2D">
        <w:t>objectives?</w:t>
      </w:r>
    </w:p>
    <w:p w:rsidR="002960BA" w:rsidRPr="00344A2D" w:rsidRDefault="002960BA" w:rsidP="00344A2D">
      <w:pPr>
        <w:pStyle w:val="Enspirebulletedtext"/>
      </w:pPr>
      <w:r w:rsidRPr="00344A2D">
        <w:t>How do enabling</w:t>
      </w:r>
      <w:ins w:id="139" w:author=" Monika Bustamante" w:date="2012-02-03T16:01:00Z">
        <w:r w:rsidR="00E92328">
          <w:t xml:space="preserve"> learning</w:t>
        </w:r>
      </w:ins>
      <w:r w:rsidRPr="00344A2D">
        <w:t xml:space="preserve"> objectives support terminal</w:t>
      </w:r>
      <w:ins w:id="140" w:author=" Monika Bustamante" w:date="2012-02-03T16:01:00Z">
        <w:r w:rsidR="00E92328">
          <w:t xml:space="preserve"> learning</w:t>
        </w:r>
      </w:ins>
      <w:r w:rsidRPr="00344A2D">
        <w:t xml:space="preserve"> objectives?</w:t>
      </w:r>
    </w:p>
    <w:p w:rsidR="002960BA" w:rsidRDefault="002960BA" w:rsidP="00ED0329">
      <w:pPr>
        <w:pStyle w:val="Enspirebulletedtext"/>
        <w:numPr>
          <w:ilvl w:val="0"/>
          <w:numId w:val="0"/>
        </w:numPr>
        <w:pBdr>
          <w:bottom w:val="single" w:sz="6" w:space="1" w:color="auto"/>
        </w:pBdr>
      </w:pPr>
    </w:p>
    <w:p w:rsidR="002960BA" w:rsidRDefault="002960BA" w:rsidP="00095B3E">
      <w:pPr>
        <w:pStyle w:val="EnspireSectionHeading"/>
        <w:rPr>
          <w:rFonts w:cs="Times New Roman"/>
          <w:b w:val="0"/>
          <w:bCs w:val="0"/>
          <w:iCs w:val="0"/>
          <w:sz w:val="20"/>
        </w:rPr>
      </w:pPr>
    </w:p>
    <w:p w:rsidR="002960BA" w:rsidRPr="00095B3E" w:rsidRDefault="002960BA" w:rsidP="00095B3E">
      <w:pPr>
        <w:pStyle w:val="EnspireSectionHeading"/>
        <w:jc w:val="center"/>
      </w:pPr>
      <w:bookmarkStart w:id="141" w:name="_Toc316025987"/>
      <w:r w:rsidRPr="00095B3E">
        <w:t>Analysis Guide</w:t>
      </w:r>
      <w:bookmarkEnd w:id="141"/>
    </w:p>
    <w:p w:rsidR="002960BA" w:rsidRDefault="002960BA" w:rsidP="00ED0329">
      <w:pPr>
        <w:pStyle w:val="Enspirebulletedtext"/>
        <w:numPr>
          <w:ilvl w:val="0"/>
          <w:numId w:val="0"/>
        </w:numPr>
      </w:pPr>
    </w:p>
    <w:p w:rsidR="002960BA" w:rsidRPr="00F65008" w:rsidRDefault="002960BA" w:rsidP="00F6265E">
      <w:pPr>
        <w:pStyle w:val="EnspireSubsectionHeading"/>
      </w:pPr>
      <w:bookmarkStart w:id="142" w:name="_Toc316025988"/>
      <w:r w:rsidRPr="00F65008">
        <w:t xml:space="preserve">How does the </w:t>
      </w:r>
      <w:del w:id="143" w:author=" Monika Bustamante" w:date="2012-02-03T16:01:00Z">
        <w:r w:rsidRPr="00F65008" w:rsidDel="00E92328">
          <w:delText xml:space="preserve">analysis </w:delText>
        </w:r>
      </w:del>
      <w:ins w:id="144" w:author=" Monika Bustamante" w:date="2012-02-03T16:01:00Z">
        <w:r w:rsidR="00E92328">
          <w:t>A</w:t>
        </w:r>
        <w:r w:rsidR="00E92328" w:rsidRPr="00F65008">
          <w:t xml:space="preserve">nalysis </w:t>
        </w:r>
      </w:ins>
      <w:r w:rsidRPr="00F65008">
        <w:t xml:space="preserve">phase inform the development of terminal </w:t>
      </w:r>
      <w:ins w:id="145" w:author=" Monika Bustamante" w:date="2012-02-03T16:01:00Z">
        <w:r w:rsidR="00E92328">
          <w:t xml:space="preserve">learning </w:t>
        </w:r>
      </w:ins>
      <w:r w:rsidRPr="00F65008">
        <w:t>objectives?</w:t>
      </w:r>
      <w:bookmarkEnd w:id="142"/>
    </w:p>
    <w:p w:rsidR="002960BA" w:rsidRDefault="002960BA" w:rsidP="00F65008">
      <w:pPr>
        <w:pStyle w:val="EnspireBodyText"/>
      </w:pPr>
    </w:p>
    <w:p w:rsidR="002960BA" w:rsidRDefault="002960BA" w:rsidP="00F65008">
      <w:pPr>
        <w:pStyle w:val="EnspireBodyText"/>
      </w:pPr>
      <w:r>
        <w:t xml:space="preserve">The analysis phase of the ADDIE </w:t>
      </w:r>
      <w:del w:id="146" w:author=" Monika Bustamante" w:date="2012-02-03T16:14:00Z">
        <w:r w:rsidDel="007413E0">
          <w:delText xml:space="preserve">process </w:delText>
        </w:r>
      </w:del>
      <w:ins w:id="147" w:author=" Monika Bustamante" w:date="2012-02-03T16:14:00Z">
        <w:r w:rsidR="007413E0">
          <w:t>model</w:t>
        </w:r>
        <w:r w:rsidR="007413E0">
          <w:t xml:space="preserve"> </w:t>
        </w:r>
      </w:ins>
      <w:r>
        <w:t xml:space="preserve">produced three critical analyses:  </w:t>
      </w:r>
    </w:p>
    <w:p w:rsidR="002960BA" w:rsidRDefault="002960BA" w:rsidP="00F65008">
      <w:pPr>
        <w:pStyle w:val="EnspireBodyText"/>
      </w:pPr>
    </w:p>
    <w:p w:rsidR="002960BA" w:rsidRPr="00F65008" w:rsidRDefault="002960BA" w:rsidP="00F65008">
      <w:pPr>
        <w:pStyle w:val="Enspirebulletedtext"/>
      </w:pPr>
      <w:r w:rsidRPr="00F65008">
        <w:t>The needs analysis identified performance gaps that formed the basis for the lea</w:t>
      </w:r>
      <w:r>
        <w:t>rning goal of the organization.</w:t>
      </w:r>
      <w:r w:rsidRPr="00F65008">
        <w:t xml:space="preserve"> Everything that comes after this must support this goal.</w:t>
      </w:r>
    </w:p>
    <w:p w:rsidR="002960BA" w:rsidRPr="00F65008" w:rsidRDefault="002960BA" w:rsidP="00F65008">
      <w:pPr>
        <w:pStyle w:val="Enspirebulletedtext"/>
      </w:pPr>
      <w:r w:rsidRPr="00F65008">
        <w:t xml:space="preserve">The job task analysis identified desired performance competencies that were developed from the information </w:t>
      </w:r>
      <w:r>
        <w:t xml:space="preserve">gleaned in the needs analysis. </w:t>
      </w:r>
      <w:r w:rsidRPr="00F65008">
        <w:t>Each performance competency supports the organizational learning goal.</w:t>
      </w:r>
    </w:p>
    <w:p w:rsidR="002960BA" w:rsidRPr="00F65008" w:rsidRDefault="002960BA" w:rsidP="00F65008">
      <w:pPr>
        <w:pStyle w:val="Enspirebulletedtext"/>
      </w:pPr>
      <w:r w:rsidRPr="00F65008">
        <w:t>The outcome of the needs analysis is hierarchically superordinate to every other a</w:t>
      </w:r>
      <w:r>
        <w:t xml:space="preserve">spect of the ADDIE </w:t>
      </w:r>
      <w:del w:id="148" w:author=" Monika Bustamante" w:date="2012-02-03T16:14:00Z">
        <w:r w:rsidDel="007413E0">
          <w:delText>process</w:delText>
        </w:r>
      </w:del>
      <w:ins w:id="149" w:author=" Monika Bustamante" w:date="2012-02-03T16:14:00Z">
        <w:r w:rsidR="007413E0">
          <w:t>model</w:t>
        </w:r>
      </w:ins>
      <w:r>
        <w:t>. I</w:t>
      </w:r>
      <w:r w:rsidRPr="00F65008">
        <w:t>t directly drives the task analysis</w:t>
      </w:r>
      <w:ins w:id="150" w:author=" Monika Bustamante" w:date="2012-02-03T16:02:00Z">
        <w:r w:rsidR="00E92328">
          <w:t>,</w:t>
        </w:r>
      </w:ins>
      <w:r w:rsidRPr="00F65008">
        <w:t xml:space="preserve"> which is hierarchically below the needs assessment. Information from the task analysis then drives the formation of terminal </w:t>
      </w:r>
      <w:ins w:id="151" w:author=" Monika Bustamante" w:date="2012-02-03T16:02:00Z">
        <w:r w:rsidR="00E92328">
          <w:t xml:space="preserve">learning </w:t>
        </w:r>
      </w:ins>
      <w:r w:rsidRPr="00F65008">
        <w:t>objectives.</w:t>
      </w:r>
    </w:p>
    <w:p w:rsidR="002960BA" w:rsidRPr="00F65008" w:rsidRDefault="002960BA" w:rsidP="00F65008">
      <w:pPr>
        <w:pStyle w:val="Enspirebulletedtext"/>
      </w:pPr>
      <w:r w:rsidRPr="00F65008">
        <w:t>The learner analysis identified charact</w:t>
      </w:r>
      <w:r>
        <w:t xml:space="preserve">eristics that affect the learning asset. </w:t>
      </w:r>
      <w:r w:rsidRPr="00F65008">
        <w:t xml:space="preserve">These data provide information about the appropriate cognitive levels </w:t>
      </w:r>
      <w:ins w:id="152" w:author=" Monika Bustamante" w:date="2012-02-03T16:02:00Z">
        <w:r w:rsidR="00E92328">
          <w:t xml:space="preserve">for which </w:t>
        </w:r>
      </w:ins>
      <w:r w:rsidRPr="00F65008">
        <w:t xml:space="preserve">the objectives must be written. </w:t>
      </w:r>
    </w:p>
    <w:p w:rsidR="002960BA" w:rsidRPr="00ED58B9" w:rsidRDefault="002960BA" w:rsidP="00F65008">
      <w:pPr>
        <w:pStyle w:val="Enspirebulletedtext"/>
        <w:numPr>
          <w:ilvl w:val="0"/>
          <w:numId w:val="0"/>
        </w:numPr>
        <w:ind w:left="720" w:hanging="360"/>
        <w:rPr>
          <w:b/>
        </w:rPr>
      </w:pPr>
    </w:p>
    <w:p w:rsidR="002960BA" w:rsidRDefault="002960BA" w:rsidP="00F6265E">
      <w:pPr>
        <w:pStyle w:val="EnspireSubsectionHeading"/>
      </w:pPr>
      <w:bookmarkStart w:id="153" w:name="_Toc316025989"/>
      <w:r w:rsidRPr="00F65008">
        <w:t xml:space="preserve">How do terminal </w:t>
      </w:r>
      <w:ins w:id="154" w:author=" Monika Bustamante" w:date="2012-02-03T16:02:00Z">
        <w:r w:rsidR="00E92328">
          <w:t xml:space="preserve">learning </w:t>
        </w:r>
      </w:ins>
      <w:r w:rsidRPr="00F65008">
        <w:t xml:space="preserve">objectives support the </w:t>
      </w:r>
      <w:del w:id="155" w:author=" Monika Bustamante" w:date="2012-02-03T16:02:00Z">
        <w:r w:rsidRPr="00F65008" w:rsidDel="00E92328">
          <w:delText xml:space="preserve">analysis </w:delText>
        </w:r>
      </w:del>
      <w:ins w:id="156" w:author=" Monika Bustamante" w:date="2012-02-03T16:02:00Z">
        <w:r w:rsidR="00E92328">
          <w:t>A</w:t>
        </w:r>
        <w:r w:rsidR="00E92328" w:rsidRPr="00F65008">
          <w:t xml:space="preserve">nalysis </w:t>
        </w:r>
      </w:ins>
      <w:r w:rsidRPr="00F65008">
        <w:t xml:space="preserve">phase and inform enabling </w:t>
      </w:r>
      <w:ins w:id="157" w:author=" Monika Bustamante" w:date="2012-02-03T16:02:00Z">
        <w:r w:rsidR="00E92328">
          <w:t xml:space="preserve">learning </w:t>
        </w:r>
      </w:ins>
      <w:r w:rsidRPr="00F65008">
        <w:t>objectives?</w:t>
      </w:r>
      <w:bookmarkEnd w:id="153"/>
    </w:p>
    <w:p w:rsidR="002960BA" w:rsidRPr="00F65008" w:rsidRDefault="002960BA" w:rsidP="00F65008">
      <w:pPr>
        <w:pStyle w:val="EnspireBodyText"/>
        <w:rPr>
          <w:b/>
        </w:rPr>
      </w:pPr>
    </w:p>
    <w:p w:rsidR="002960BA" w:rsidRPr="000B7545" w:rsidRDefault="002960BA" w:rsidP="00F65008">
      <w:pPr>
        <w:pStyle w:val="EnspireBodyText"/>
      </w:pPr>
      <w:r>
        <w:t xml:space="preserve">Terminal </w:t>
      </w:r>
      <w:ins w:id="158" w:author=" Monika Bustamante" w:date="2012-02-03T16:02:00Z">
        <w:r w:rsidR="00E92328">
          <w:t xml:space="preserve">learning </w:t>
        </w:r>
      </w:ins>
      <w:r>
        <w:t xml:space="preserve">objectives are derived directly from the desired performance competencies identified in the job task analysis. Think of working from the apex of a triangle downward. The desired performance competencies are above the TLOs, so the terminal objectives must act to support the desired performance competencies. TLOs can do this easily because they take the information directly from the desired performance competencies and translate them into statements of what the learner will know or be able to do. Once the TLOs have been developed, they then inform the enabling </w:t>
      </w:r>
      <w:ins w:id="159" w:author=" Monika Bustamante" w:date="2012-02-03T16:03:00Z">
        <w:r w:rsidR="00E92328">
          <w:t xml:space="preserve">learning </w:t>
        </w:r>
      </w:ins>
      <w:r>
        <w:t xml:space="preserve">objectives, which are the most basic level of performance supporting the instructional goals of the learning asset. </w:t>
      </w:r>
    </w:p>
    <w:p w:rsidR="002960BA" w:rsidRDefault="008C135B" w:rsidP="00F65008">
      <w:pPr>
        <w:pStyle w:val="EnspireBodyText"/>
      </w:pPr>
      <w:r>
        <w:rPr>
          <w:noProof/>
        </w:rPr>
        <w:pict>
          <v:group id="_x0000_s1103" style="position:absolute;margin-left:126pt;margin-top:12.05pt;width:216.75pt;height:120pt;z-index:2" coordorigin="3930,11565" coordsize="4335,2400">
            <v:group id="_x0000_s1104" style="position:absolute;left:4125;top:11565;width:2955;height:2340" coordorigin="4320,12225" coordsize="2955,2340">
              <v:group id="_x0000_s1105" style="position:absolute;left:4320;top:12225;width:2955;height:2340" coordorigin="4320,12225" coordsize="2955,234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06" type="#_x0000_t5" style="position:absolute;left:4320;top:12225;width:2955;height:2340"/>
                <v:shape id="_x0000_s1107" type="#_x0000_t32" style="position:absolute;left:4980;top:13515;width:1650;height:0" o:connectortype="straight"/>
                <v:shape id="_x0000_s1108" type="#_x0000_t32" style="position:absolute;left:4725;top:13995;width:2205;height:1" o:connectortype="straight"/>
              </v:group>
              <v:group id="_x0000_s1109" style="position:absolute;left:4830;top:12465;width:2190;height:2100" coordorigin="4845,12495" coordsize="2190,2100">
                <v:shape id="_x0000_s1110" type="#_x0000_t202" style="position:absolute;left:5415;top:12495;width:1065;height:495" filled="f" stroked="f">
                  <v:textbox style="mso-next-textbox:#_x0000_s1110">
                    <w:txbxContent>
                      <w:p w:rsidR="002960BA" w:rsidRPr="00F65008" w:rsidRDefault="002960BA" w:rsidP="00F65008">
                        <w:pPr>
                          <w:rPr>
                            <w:rFonts w:ascii="Arial" w:hAnsi="Arial" w:cs="Arial"/>
                            <w:sz w:val="16"/>
                            <w:szCs w:val="16"/>
                          </w:rPr>
                        </w:pPr>
                        <w:r>
                          <w:rPr>
                            <w:bCs/>
                            <w:sz w:val="16"/>
                            <w:szCs w:val="16"/>
                          </w:rPr>
                          <w:t xml:space="preserve"> G</w:t>
                        </w:r>
                        <w:r w:rsidRPr="00F65008">
                          <w:rPr>
                            <w:rFonts w:ascii="Arial" w:hAnsi="Arial" w:cs="Arial"/>
                            <w:sz w:val="16"/>
                            <w:szCs w:val="16"/>
                          </w:rPr>
                          <w:t>oals</w:t>
                        </w:r>
                      </w:p>
                    </w:txbxContent>
                  </v:textbox>
                </v:shape>
                <v:shape id="_x0000_s1111" type="#_x0000_t202" style="position:absolute;left:4980;top:12855;width:1650;height:945" filled="f" stroked="f">
                  <v:textbox style="mso-next-textbox:#_x0000_s1111">
                    <w:txbxContent>
                      <w:p w:rsidR="002960BA" w:rsidRPr="00F65008" w:rsidRDefault="002960BA" w:rsidP="00F65008">
                        <w:pPr>
                          <w:jc w:val="center"/>
                          <w:rPr>
                            <w:rFonts w:ascii="Arial" w:hAnsi="Arial" w:cs="Arial"/>
                            <w:sz w:val="16"/>
                            <w:szCs w:val="16"/>
                          </w:rPr>
                        </w:pPr>
                        <w:r w:rsidRPr="00F65008">
                          <w:rPr>
                            <w:bCs/>
                            <w:sz w:val="16"/>
                            <w:szCs w:val="16"/>
                          </w:rPr>
                          <w:t>Desired</w:t>
                        </w:r>
                      </w:p>
                      <w:p w:rsidR="002960BA" w:rsidRPr="00F65008" w:rsidRDefault="002960BA" w:rsidP="00F65008">
                        <w:pPr>
                          <w:jc w:val="center"/>
                          <w:rPr>
                            <w:rFonts w:ascii="Arial" w:hAnsi="Arial" w:cs="Arial"/>
                            <w:sz w:val="16"/>
                            <w:szCs w:val="16"/>
                          </w:rPr>
                        </w:pPr>
                        <w:r>
                          <w:rPr>
                            <w:rFonts w:ascii="Arial" w:hAnsi="Arial" w:cs="Arial"/>
                            <w:sz w:val="16"/>
                            <w:szCs w:val="16"/>
                          </w:rPr>
                          <w:t>Performance C</w:t>
                        </w:r>
                        <w:r w:rsidRPr="00F65008">
                          <w:rPr>
                            <w:rFonts w:ascii="Arial" w:hAnsi="Arial" w:cs="Arial"/>
                            <w:sz w:val="16"/>
                            <w:szCs w:val="16"/>
                          </w:rPr>
                          <w:t>ompetencies</w:t>
                        </w:r>
                      </w:p>
                    </w:txbxContent>
                  </v:textbox>
                </v:shape>
                <v:shape id="_x0000_s1112" type="#_x0000_t32" style="position:absolute;left:5415;top:12855;width:780;height:1" o:connectortype="straight"/>
                <v:shape id="_x0000_s1113" type="#_x0000_t202" style="position:absolute;left:4875;top:13515;width:2160;height:660" filled="f" stroked="f">
                  <v:textbox style="mso-next-textbox:#_x0000_s1113">
                    <w:txbxContent>
                      <w:p w:rsidR="002960BA" w:rsidRPr="00F65008" w:rsidRDefault="002960BA" w:rsidP="00E92328">
                        <w:pPr>
                          <w:rPr>
                            <w:rFonts w:ascii="Arial" w:hAnsi="Arial" w:cs="Arial"/>
                            <w:sz w:val="16"/>
                            <w:szCs w:val="16"/>
                          </w:rPr>
                        </w:pPr>
                        <w:r w:rsidRPr="00F65008">
                          <w:rPr>
                            <w:rFonts w:ascii="Arial" w:hAnsi="Arial" w:cs="Arial"/>
                            <w:sz w:val="16"/>
                            <w:szCs w:val="16"/>
                          </w:rPr>
                          <w:t xml:space="preserve">Terminal </w:t>
                        </w:r>
                        <w:del w:id="160" w:author=" Monika Bustamante" w:date="2012-02-03T16:07:00Z">
                          <w:r w:rsidRPr="00F65008" w:rsidDel="00E92328">
                            <w:rPr>
                              <w:rFonts w:ascii="Arial" w:hAnsi="Arial" w:cs="Arial"/>
                              <w:sz w:val="16"/>
                              <w:szCs w:val="16"/>
                            </w:rPr>
                            <w:delText>Objectives</w:delText>
                          </w:r>
                        </w:del>
                        <w:ins w:id="161" w:author=" Monika Bustamante" w:date="2012-02-03T16:07:00Z">
                          <w:r w:rsidR="00E92328">
                            <w:rPr>
                              <w:rFonts w:ascii="Arial" w:hAnsi="Arial" w:cs="Arial"/>
                              <w:sz w:val="16"/>
                              <w:szCs w:val="16"/>
                            </w:rPr>
                            <w:t>Learning Objectives</w:t>
                          </w:r>
                        </w:ins>
                      </w:p>
                    </w:txbxContent>
                  </v:textbox>
                </v:shape>
                <v:shape id="_x0000_s1114" type="#_x0000_t202" style="position:absolute;left:4845;top:13995;width:2085;height:600" filled="f" stroked="f">
                  <v:textbox style="mso-next-textbox:#_x0000_s1114">
                    <w:txbxContent>
                      <w:p w:rsidR="002960BA" w:rsidRPr="00F65008" w:rsidRDefault="002960BA" w:rsidP="00F65008">
                        <w:pPr>
                          <w:rPr>
                            <w:rFonts w:ascii="Arial" w:hAnsi="Arial" w:cs="Arial"/>
                            <w:sz w:val="16"/>
                            <w:szCs w:val="16"/>
                          </w:rPr>
                        </w:pPr>
                        <w:r>
                          <w:rPr>
                            <w:bCs/>
                            <w:sz w:val="16"/>
                            <w:szCs w:val="16"/>
                          </w:rPr>
                          <w:t xml:space="preserve">  </w:t>
                        </w:r>
                        <w:r w:rsidRPr="00F65008">
                          <w:rPr>
                            <w:rFonts w:ascii="Arial" w:hAnsi="Arial" w:cs="Arial"/>
                            <w:sz w:val="16"/>
                            <w:szCs w:val="16"/>
                          </w:rPr>
                          <w:t xml:space="preserve">Enabling </w:t>
                        </w:r>
                        <w:ins w:id="162" w:author=" Monika Bustamante" w:date="2012-02-03T16:03:00Z">
                          <w:r w:rsidR="00E92328">
                            <w:rPr>
                              <w:rFonts w:ascii="Arial" w:hAnsi="Arial" w:cs="Arial"/>
                              <w:sz w:val="16"/>
                              <w:szCs w:val="16"/>
                            </w:rPr>
                            <w:t xml:space="preserve">Learning </w:t>
                          </w:r>
                        </w:ins>
                        <w:r w:rsidRPr="00F65008">
                          <w:rPr>
                            <w:rFonts w:ascii="Arial" w:hAnsi="Arial" w:cs="Arial"/>
                            <w:sz w:val="16"/>
                            <w:szCs w:val="16"/>
                          </w:rPr>
                          <w:t>Objectives</w:t>
                        </w:r>
                      </w:p>
                    </w:txbxContent>
                  </v:textbox>
                </v:shape>
              </v:group>
            </v:group>
            <v:group id="_x0000_s1115" style="position:absolute;left:3930;top:11565;width:4335;height:2400" coordorigin="3930,11565" coordsize="4335,2400">
              <v:shape id="_x0000_s1116" type="#_x0000_t202" style="position:absolute;left:6825;top:13485;width:1440;height:480" filled="f" stroked="f">
                <v:textbox>
                  <w:txbxContent>
                    <w:p w:rsidR="002960BA" w:rsidRDefault="002960BA" w:rsidP="00F65008">
                      <w:r>
                        <w:rPr>
                          <w:bCs/>
                        </w:rPr>
                        <w:t>Support</w:t>
                      </w:r>
                    </w:p>
                  </w:txbxContent>
                </v:textbox>
              </v:shape>
              <v:shape id="_x0000_s1117" type="#_x0000_t32" style="position:absolute;left:5985;top:11805;width:1170;height:1815;flip:x y" o:connectortype="straight">
                <v:stroke endarrow="block"/>
              </v:shape>
              <v:shape id="_x0000_s1118" type="#_x0000_t32" style="position:absolute;left:3930;top:11940;width:1110;height:1680;flip:x" o:connectortype="straight">
                <v:stroke endarrow="block"/>
              </v:shape>
              <v:shape id="_x0000_s1119" type="#_x0000_t202" style="position:absolute;left:4245;top:11565;width:1035;height:375" filled="f" stroked="f">
                <v:textbox>
                  <w:txbxContent>
                    <w:p w:rsidR="002960BA" w:rsidRDefault="002960BA" w:rsidP="00F65008">
                      <w:r>
                        <w:rPr>
                          <w:bCs/>
                        </w:rPr>
                        <w:t>Inform</w:t>
                      </w:r>
                    </w:p>
                  </w:txbxContent>
                </v:textbox>
              </v:shape>
            </v:group>
          </v:group>
        </w:pict>
      </w:r>
    </w:p>
    <w:p w:rsidR="002960BA" w:rsidRDefault="002960BA" w:rsidP="00F65008">
      <w:pPr>
        <w:pStyle w:val="EnspireBodyText"/>
      </w:pPr>
    </w:p>
    <w:p w:rsidR="002960BA" w:rsidRDefault="002960BA" w:rsidP="00F65008">
      <w:pPr>
        <w:pStyle w:val="EnspireBodyText"/>
      </w:pPr>
    </w:p>
    <w:p w:rsidR="002960BA" w:rsidRDefault="002960BA" w:rsidP="00F65008">
      <w:pPr>
        <w:pStyle w:val="EnspireBodyText"/>
      </w:pPr>
    </w:p>
    <w:p w:rsidR="002960BA" w:rsidRDefault="002960BA" w:rsidP="00F65008">
      <w:pPr>
        <w:pStyle w:val="EnspireBodyText"/>
      </w:pPr>
    </w:p>
    <w:p w:rsidR="002960BA" w:rsidRDefault="002960BA" w:rsidP="00F65008">
      <w:pPr>
        <w:pStyle w:val="EnspireBodyText"/>
      </w:pPr>
    </w:p>
    <w:p w:rsidR="002960BA" w:rsidRDefault="002960BA" w:rsidP="00F65008">
      <w:pPr>
        <w:pStyle w:val="EnspireBodyText"/>
      </w:pPr>
    </w:p>
    <w:p w:rsidR="002960BA" w:rsidRDefault="002960BA" w:rsidP="00F65008">
      <w:pPr>
        <w:pStyle w:val="EnspireBodyText"/>
      </w:pPr>
    </w:p>
    <w:p w:rsidR="002960BA" w:rsidRDefault="002960BA" w:rsidP="00F6265E">
      <w:pPr>
        <w:pStyle w:val="EnspireSubsectionHeading"/>
      </w:pPr>
      <w:bookmarkStart w:id="163" w:name="_Toc316025990"/>
      <w:r w:rsidRPr="00E55D45">
        <w:t xml:space="preserve">How do enabling </w:t>
      </w:r>
      <w:ins w:id="164" w:author=" Monika Bustamante" w:date="2012-02-03T16:03:00Z">
        <w:r w:rsidR="00E92328">
          <w:t xml:space="preserve">learning </w:t>
        </w:r>
      </w:ins>
      <w:r w:rsidRPr="00E55D45">
        <w:t xml:space="preserve">objectives support terminal </w:t>
      </w:r>
      <w:ins w:id="165" w:author=" Monika Bustamante" w:date="2012-02-03T16:03:00Z">
        <w:r w:rsidR="00E92328">
          <w:t xml:space="preserve">learning </w:t>
        </w:r>
      </w:ins>
      <w:r w:rsidRPr="00E55D45">
        <w:t>objectives?</w:t>
      </w:r>
      <w:bookmarkEnd w:id="163"/>
    </w:p>
    <w:p w:rsidR="002960BA" w:rsidRPr="00E55D45" w:rsidRDefault="002960BA" w:rsidP="00E55D45">
      <w:pPr>
        <w:pStyle w:val="EnspireBodyText"/>
        <w:rPr>
          <w:b/>
        </w:rPr>
      </w:pPr>
    </w:p>
    <w:p w:rsidR="002960BA" w:rsidRDefault="002960BA" w:rsidP="00E55D45">
      <w:pPr>
        <w:pStyle w:val="EnspireBodyText"/>
      </w:pPr>
      <w:r>
        <w:t xml:space="preserve">Terminal </w:t>
      </w:r>
      <w:ins w:id="166" w:author=" Monika Bustamante" w:date="2012-02-03T16:03:00Z">
        <w:r w:rsidR="00E92328">
          <w:t xml:space="preserve">learning </w:t>
        </w:r>
      </w:ins>
      <w:r>
        <w:t xml:space="preserve">objectives describe what learners will know or be expected to do upon completing a learning asset, or after completing a full unit or lesson within the learning asset. </w:t>
      </w:r>
      <w:del w:id="167" w:author=" Monika Bustamante" w:date="2012-02-03T16:04:00Z">
        <w:r w:rsidDel="00E92328">
          <w:delText xml:space="preserve"> </w:delText>
        </w:r>
      </w:del>
      <w:r>
        <w:t xml:space="preserve">Enabling </w:t>
      </w:r>
      <w:ins w:id="168" w:author=" Monika Bustamante" w:date="2012-02-03T16:04:00Z">
        <w:r w:rsidR="00E92328">
          <w:t xml:space="preserve">learning </w:t>
        </w:r>
      </w:ins>
      <w:r>
        <w:t xml:space="preserve">objectives support the terminal </w:t>
      </w:r>
      <w:ins w:id="169" w:author=" Monika Bustamante" w:date="2012-02-03T16:04:00Z">
        <w:r w:rsidR="00E92328">
          <w:t xml:space="preserve">learning </w:t>
        </w:r>
      </w:ins>
      <w:r>
        <w:t xml:space="preserve">objectives by specifying what the learner must know or be able to do to achieve the terminal </w:t>
      </w:r>
      <w:ins w:id="170" w:author=" Monika Bustamante" w:date="2012-02-03T16:04:00Z">
        <w:r w:rsidR="00E92328">
          <w:t xml:space="preserve">learning </w:t>
        </w:r>
      </w:ins>
      <w:r>
        <w:t>objective.</w:t>
      </w:r>
    </w:p>
    <w:p w:rsidR="002960BA" w:rsidRDefault="002960BA" w:rsidP="00E55D45">
      <w:pPr>
        <w:pStyle w:val="Enspirebulletedtext"/>
        <w:numPr>
          <w:ilvl w:val="0"/>
          <w:numId w:val="0"/>
        </w:numPr>
      </w:pPr>
    </w:p>
    <w:p w:rsidR="002960BA" w:rsidRDefault="002960BA" w:rsidP="00E55D45">
      <w:pPr>
        <w:pStyle w:val="EnspireBodyText"/>
      </w:pPr>
      <w:r>
        <w:t xml:space="preserve">It is important to note that the components of the </w:t>
      </w:r>
      <w:del w:id="171" w:author=" Monika Bustamante" w:date="2012-02-03T16:04:00Z">
        <w:r w:rsidDel="00E92328">
          <w:delText xml:space="preserve">analysis </w:delText>
        </w:r>
      </w:del>
      <w:ins w:id="172" w:author=" Monika Bustamante" w:date="2012-02-03T16:04:00Z">
        <w:r w:rsidR="00E92328">
          <w:t>A</w:t>
        </w:r>
        <w:r w:rsidR="00E92328">
          <w:t xml:space="preserve">nalysis </w:t>
        </w:r>
      </w:ins>
      <w:r>
        <w:t>phase and the development of objectives are interlocked in a pattern of informing and supporting:</w:t>
      </w:r>
    </w:p>
    <w:p w:rsidR="002960BA" w:rsidRDefault="002960BA" w:rsidP="00E55D45">
      <w:pPr>
        <w:pStyle w:val="EnspireBodyText"/>
      </w:pPr>
    </w:p>
    <w:p w:rsidR="002960BA" w:rsidRPr="00E55D45" w:rsidRDefault="002960BA" w:rsidP="00E55D45">
      <w:pPr>
        <w:pStyle w:val="Enspirebulletedtext"/>
      </w:pPr>
      <w:r>
        <w:t xml:space="preserve">The </w:t>
      </w:r>
      <w:r w:rsidRPr="00E55D45">
        <w:t>failure of a superordinate part to inform the subordinate part results in failure of the learning asset</w:t>
      </w:r>
      <w:r>
        <w:t>.</w:t>
      </w:r>
    </w:p>
    <w:p w:rsidR="002960BA" w:rsidRPr="00E55D45" w:rsidRDefault="002960BA" w:rsidP="00E55D45">
      <w:pPr>
        <w:pStyle w:val="Enspirebulletedtext"/>
      </w:pPr>
      <w:r>
        <w:t xml:space="preserve">The </w:t>
      </w:r>
      <w:r w:rsidRPr="00E55D45">
        <w:t>failure of the subordinate part to support the superordinate part results in failure of the learning asset.</w:t>
      </w:r>
    </w:p>
    <w:p w:rsidR="002960BA" w:rsidRDefault="002960BA" w:rsidP="00323806">
      <w:pPr>
        <w:pStyle w:val="EnspireBodyText"/>
      </w:pPr>
    </w:p>
    <w:sectPr w:rsidR="002960BA" w:rsidSect="00D94F30">
      <w:headerReference w:type="default" r:id="rId8"/>
      <w:footerReference w:type="default" r:id="rId9"/>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7" w:author=" Monika Bustamante" w:date="2012-02-03T16:00:00Z" w:initials="MVB">
    <w:p w:rsidR="00E92328" w:rsidRDefault="00E92328">
      <w:pPr>
        <w:pStyle w:val="CommentText"/>
      </w:pPr>
      <w:r>
        <w:rPr>
          <w:rStyle w:val="CommentReference"/>
        </w:rPr>
        <w:annotationRef/>
      </w:r>
      <w:r>
        <w:t>Suggest making fonts consistent in this flowchart.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289" w:rsidRDefault="001E3289" w:rsidP="00D60B43">
      <w:r>
        <w:separator/>
      </w:r>
    </w:p>
  </w:endnote>
  <w:endnote w:type="continuationSeparator" w:id="0">
    <w:p w:rsidR="001E3289" w:rsidRDefault="001E3289"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0BA" w:rsidRDefault="002960BA">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289" w:rsidRDefault="001E3289" w:rsidP="00D60B43">
      <w:r>
        <w:separator/>
      </w:r>
    </w:p>
  </w:footnote>
  <w:footnote w:type="continuationSeparator" w:id="0">
    <w:p w:rsidR="001E3289" w:rsidRDefault="001E3289"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0BA" w:rsidRDefault="002960BA">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D66E7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652190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A34031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A1027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1F6E2E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362B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8068E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00068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506F2D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6E4DB78"/>
    <w:lvl w:ilvl="0">
      <w:start w:val="1"/>
      <w:numFmt w:val="bullet"/>
      <w:lvlText w:val=""/>
      <w:lvlJc w:val="left"/>
      <w:pPr>
        <w:tabs>
          <w:tab w:val="num" w:pos="360"/>
        </w:tabs>
        <w:ind w:left="360" w:hanging="360"/>
      </w:pPr>
      <w:rPr>
        <w:rFonts w:ascii="Symbol" w:hAnsi="Symbol" w:hint="default"/>
      </w:rPr>
    </w:lvl>
  </w:abstractNum>
  <w:abstractNum w:abstractNumId="10">
    <w:nsid w:val="014D1B1A"/>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3801E3"/>
    <w:multiLevelType w:val="hybridMultilevel"/>
    <w:tmpl w:val="2B56FE6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132100E8"/>
    <w:multiLevelType w:val="hybridMultilevel"/>
    <w:tmpl w:val="A54A904A"/>
    <w:lvl w:ilvl="0" w:tplc="0409000F">
      <w:start w:val="1"/>
      <w:numFmt w:val="bullet"/>
      <w:lvlText w:val="►"/>
      <w:lvlJc w:val="left"/>
      <w:pPr>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AB4BA6"/>
    <w:multiLevelType w:val="hybridMultilevel"/>
    <w:tmpl w:val="AB7A07DE"/>
    <w:lvl w:ilvl="0" w:tplc="04090003">
      <w:start w:val="1"/>
      <w:numFmt w:val="bullet"/>
      <w:lvlText w:val="o"/>
      <w:lvlJc w:val="left"/>
      <w:pPr>
        <w:ind w:left="1080" w:hanging="360"/>
      </w:pPr>
      <w:rPr>
        <w:rFonts w:ascii="Courier New" w:hAnsi="Courier New" w:hint="default"/>
        <w:color w:val="065580"/>
        <w:sz w:val="20"/>
      </w:rPr>
    </w:lvl>
    <w:lvl w:ilvl="1" w:tplc="04090019">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1B1B1D8B"/>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6">
    <w:nsid w:val="241168E1"/>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7E704FD"/>
    <w:multiLevelType w:val="hybridMultilevel"/>
    <w:tmpl w:val="F36AE32E"/>
    <w:lvl w:ilvl="0" w:tplc="0409000F">
      <w:start w:val="1"/>
      <w:numFmt w:val="bullet"/>
      <w:lvlText w:val="►"/>
      <w:lvlJc w:val="left"/>
      <w:pPr>
        <w:tabs>
          <w:tab w:val="num" w:pos="1080"/>
        </w:tabs>
        <w:ind w:left="1080" w:hanging="360"/>
      </w:pPr>
      <w:rPr>
        <w:rFonts w:ascii="Arial" w:hAnsi="Arial"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3047B6"/>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nsid w:val="385D7C91"/>
    <w:multiLevelType w:val="hybridMultilevel"/>
    <w:tmpl w:val="1A84B4F4"/>
    <w:lvl w:ilvl="0" w:tplc="0409000F">
      <w:start w:val="1"/>
      <w:numFmt w:val="bullet"/>
      <w:lvlText w:val="►"/>
      <w:lvlJc w:val="left"/>
      <w:pPr>
        <w:tabs>
          <w:tab w:val="num" w:pos="1080"/>
        </w:tabs>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00E5E26"/>
    <w:multiLevelType w:val="hybridMultilevel"/>
    <w:tmpl w:val="3E92D124"/>
    <w:lvl w:ilvl="0" w:tplc="0409000F">
      <w:start w:val="1"/>
      <w:numFmt w:val="decimal"/>
      <w:lvlText w:val="%1."/>
      <w:lvlJc w:val="left"/>
      <w:pPr>
        <w:tabs>
          <w:tab w:val="num" w:pos="1080"/>
        </w:tabs>
        <w:ind w:left="1080" w:hanging="360"/>
      </w:pPr>
      <w:rPr>
        <w:rFonts w:cs="Times New Roman"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AC0B8F"/>
    <w:multiLevelType w:val="hybridMultilevel"/>
    <w:tmpl w:val="62C0DC76"/>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6F52CF"/>
    <w:multiLevelType w:val="hybridMultilevel"/>
    <w:tmpl w:val="9094E8F0"/>
    <w:lvl w:ilvl="0" w:tplc="0409000F">
      <w:start w:val="1"/>
      <w:numFmt w:val="bullet"/>
      <w:lvlText w:val="►"/>
      <w:lvlJc w:val="left"/>
      <w:pPr>
        <w:ind w:left="1080" w:hanging="360"/>
      </w:pPr>
      <w:rPr>
        <w:rFonts w:ascii="Arial" w:hAnsi="Arial" w:hint="default"/>
        <w:color w:val="065580"/>
        <w:sz w:val="20"/>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4">
    <w:nsid w:val="615A7C66"/>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
    <w:nsid w:val="623A2833"/>
    <w:multiLevelType w:val="hybridMultilevel"/>
    <w:tmpl w:val="F5DCBE3E"/>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9000C1"/>
    <w:multiLevelType w:val="hybridMultilevel"/>
    <w:tmpl w:val="45EAA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67271E96"/>
    <w:multiLevelType w:val="hybridMultilevel"/>
    <w:tmpl w:val="2ED2AA1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6EB01F99"/>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0">
    <w:nsid w:val="70DA1AF3"/>
    <w:multiLevelType w:val="hybridMultilevel"/>
    <w:tmpl w:val="1B90B82A"/>
    <w:lvl w:ilvl="0" w:tplc="04090005">
      <w:start w:val="1"/>
      <w:numFmt w:val="bullet"/>
      <w:lvlText w:val=""/>
      <w:lvlJc w:val="left"/>
      <w:pPr>
        <w:tabs>
          <w:tab w:val="num" w:pos="1080"/>
        </w:tabs>
        <w:ind w:left="1080" w:hanging="360"/>
      </w:pPr>
      <w:rPr>
        <w:rFonts w:ascii="Wingdings" w:hAnsi="Wingdings"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54719A"/>
    <w:multiLevelType w:val="hybridMultilevel"/>
    <w:tmpl w:val="DCC285B2"/>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F60605"/>
    <w:multiLevelType w:val="hybridMultilevel"/>
    <w:tmpl w:val="006C858A"/>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2D07A2"/>
    <w:multiLevelType w:val="hybridMultilevel"/>
    <w:tmpl w:val="F8EAAC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9702031"/>
    <w:multiLevelType w:val="hybridMultilevel"/>
    <w:tmpl w:val="4A88A02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5">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11"/>
  </w:num>
  <w:num w:numId="4">
    <w:abstractNumId w:val="35"/>
  </w:num>
  <w:num w:numId="5">
    <w:abstractNumId w:val="17"/>
  </w:num>
  <w:num w:numId="6">
    <w:abstractNumId w:val="21"/>
  </w:num>
  <w:num w:numId="7">
    <w:abstractNumId w:val="20"/>
  </w:num>
  <w:num w:numId="8">
    <w:abstractNumId w:val="30"/>
  </w:num>
  <w:num w:numId="9">
    <w:abstractNumId w:val="34"/>
  </w:num>
  <w:num w:numId="10">
    <w:abstractNumId w:val="10"/>
  </w:num>
  <w:num w:numId="11">
    <w:abstractNumId w:val="2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 w:numId="23">
    <w:abstractNumId w:val="22"/>
  </w:num>
  <w:num w:numId="24">
    <w:abstractNumId w:val="28"/>
  </w:num>
  <w:num w:numId="25">
    <w:abstractNumId w:val="13"/>
  </w:num>
  <w:num w:numId="26">
    <w:abstractNumId w:val="25"/>
  </w:num>
  <w:num w:numId="27">
    <w:abstractNumId w:val="23"/>
  </w:num>
  <w:num w:numId="28">
    <w:abstractNumId w:val="32"/>
  </w:num>
  <w:num w:numId="29">
    <w:abstractNumId w:val="14"/>
  </w:num>
  <w:num w:numId="30">
    <w:abstractNumId w:val="16"/>
  </w:num>
  <w:num w:numId="31">
    <w:abstractNumId w:val="31"/>
  </w:num>
  <w:num w:numId="32">
    <w:abstractNumId w:val="33"/>
  </w:num>
  <w:num w:numId="33">
    <w:abstractNumId w:val="26"/>
  </w:num>
  <w:num w:numId="34">
    <w:abstractNumId w:val="15"/>
  </w:num>
  <w:num w:numId="35">
    <w:abstractNumId w:val="29"/>
  </w:num>
  <w:num w:numId="36">
    <w:abstractNumId w:val="1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32979"/>
    <w:rsid w:val="000365C6"/>
    <w:rsid w:val="000916C7"/>
    <w:rsid w:val="00095B3E"/>
    <w:rsid w:val="0009767D"/>
    <w:rsid w:val="000A707E"/>
    <w:rsid w:val="000A73B4"/>
    <w:rsid w:val="000B419B"/>
    <w:rsid w:val="000B5B10"/>
    <w:rsid w:val="000B7545"/>
    <w:rsid w:val="000B7C65"/>
    <w:rsid w:val="000D3EAA"/>
    <w:rsid w:val="000D5190"/>
    <w:rsid w:val="000E39FE"/>
    <w:rsid w:val="000E60E3"/>
    <w:rsid w:val="000F139C"/>
    <w:rsid w:val="0010555D"/>
    <w:rsid w:val="00107E3A"/>
    <w:rsid w:val="001156D4"/>
    <w:rsid w:val="00121242"/>
    <w:rsid w:val="001329B4"/>
    <w:rsid w:val="00153332"/>
    <w:rsid w:val="001563E0"/>
    <w:rsid w:val="0016148A"/>
    <w:rsid w:val="00166F73"/>
    <w:rsid w:val="001708D9"/>
    <w:rsid w:val="00177A8B"/>
    <w:rsid w:val="00191E08"/>
    <w:rsid w:val="001979B5"/>
    <w:rsid w:val="001A1D2B"/>
    <w:rsid w:val="001B5880"/>
    <w:rsid w:val="001D4388"/>
    <w:rsid w:val="001E3289"/>
    <w:rsid w:val="002010E9"/>
    <w:rsid w:val="00245C10"/>
    <w:rsid w:val="00253274"/>
    <w:rsid w:val="00267169"/>
    <w:rsid w:val="0027596B"/>
    <w:rsid w:val="002960BA"/>
    <w:rsid w:val="002E53C1"/>
    <w:rsid w:val="002E6A76"/>
    <w:rsid w:val="00323806"/>
    <w:rsid w:val="00344A2D"/>
    <w:rsid w:val="00346FDB"/>
    <w:rsid w:val="00364079"/>
    <w:rsid w:val="0036555F"/>
    <w:rsid w:val="00376D75"/>
    <w:rsid w:val="00391519"/>
    <w:rsid w:val="003A0801"/>
    <w:rsid w:val="003B6EB2"/>
    <w:rsid w:val="003C3658"/>
    <w:rsid w:val="003E5657"/>
    <w:rsid w:val="00404B66"/>
    <w:rsid w:val="00421FE1"/>
    <w:rsid w:val="00454AF3"/>
    <w:rsid w:val="004C3171"/>
    <w:rsid w:val="004D6C39"/>
    <w:rsid w:val="004E2A15"/>
    <w:rsid w:val="00522041"/>
    <w:rsid w:val="00527994"/>
    <w:rsid w:val="005718CA"/>
    <w:rsid w:val="005803C8"/>
    <w:rsid w:val="00583654"/>
    <w:rsid w:val="005A6C8B"/>
    <w:rsid w:val="005B18AD"/>
    <w:rsid w:val="005D5C4E"/>
    <w:rsid w:val="005F68F0"/>
    <w:rsid w:val="005F6EBA"/>
    <w:rsid w:val="006056C5"/>
    <w:rsid w:val="00656FDA"/>
    <w:rsid w:val="00662578"/>
    <w:rsid w:val="00662ADB"/>
    <w:rsid w:val="00687D2C"/>
    <w:rsid w:val="00697104"/>
    <w:rsid w:val="006A7034"/>
    <w:rsid w:val="006C2754"/>
    <w:rsid w:val="006C6733"/>
    <w:rsid w:val="006D5D46"/>
    <w:rsid w:val="006E65BA"/>
    <w:rsid w:val="006F5439"/>
    <w:rsid w:val="006F7EC7"/>
    <w:rsid w:val="0071664C"/>
    <w:rsid w:val="00727468"/>
    <w:rsid w:val="007355C4"/>
    <w:rsid w:val="007379A5"/>
    <w:rsid w:val="007413E0"/>
    <w:rsid w:val="00767445"/>
    <w:rsid w:val="00776209"/>
    <w:rsid w:val="00781764"/>
    <w:rsid w:val="00781D2F"/>
    <w:rsid w:val="007C2DC3"/>
    <w:rsid w:val="007C399F"/>
    <w:rsid w:val="007F1E10"/>
    <w:rsid w:val="00805CA9"/>
    <w:rsid w:val="008102A8"/>
    <w:rsid w:val="00836D56"/>
    <w:rsid w:val="00854F77"/>
    <w:rsid w:val="00871A06"/>
    <w:rsid w:val="00874BAD"/>
    <w:rsid w:val="00875DB6"/>
    <w:rsid w:val="0088119B"/>
    <w:rsid w:val="00890854"/>
    <w:rsid w:val="008A69C5"/>
    <w:rsid w:val="008B3202"/>
    <w:rsid w:val="008C135B"/>
    <w:rsid w:val="008C46D9"/>
    <w:rsid w:val="008C5E6B"/>
    <w:rsid w:val="008D3A92"/>
    <w:rsid w:val="008D53FF"/>
    <w:rsid w:val="008D635F"/>
    <w:rsid w:val="008F01FD"/>
    <w:rsid w:val="008F27A7"/>
    <w:rsid w:val="00905BBE"/>
    <w:rsid w:val="00905DFD"/>
    <w:rsid w:val="00923EBA"/>
    <w:rsid w:val="00924EDD"/>
    <w:rsid w:val="00932CDB"/>
    <w:rsid w:val="00956E57"/>
    <w:rsid w:val="00964115"/>
    <w:rsid w:val="009650F4"/>
    <w:rsid w:val="00997296"/>
    <w:rsid w:val="009D38B1"/>
    <w:rsid w:val="009E2F6E"/>
    <w:rsid w:val="009F4B1A"/>
    <w:rsid w:val="00A04B21"/>
    <w:rsid w:val="00A15348"/>
    <w:rsid w:val="00A26B63"/>
    <w:rsid w:val="00A27322"/>
    <w:rsid w:val="00A522FC"/>
    <w:rsid w:val="00A62A83"/>
    <w:rsid w:val="00A6630A"/>
    <w:rsid w:val="00A82390"/>
    <w:rsid w:val="00AA11B2"/>
    <w:rsid w:val="00AC2E12"/>
    <w:rsid w:val="00AD69BC"/>
    <w:rsid w:val="00AE50D6"/>
    <w:rsid w:val="00AF06BF"/>
    <w:rsid w:val="00AF5C21"/>
    <w:rsid w:val="00B041E5"/>
    <w:rsid w:val="00B12150"/>
    <w:rsid w:val="00B12EB9"/>
    <w:rsid w:val="00B13DE0"/>
    <w:rsid w:val="00B16BAC"/>
    <w:rsid w:val="00B60EC0"/>
    <w:rsid w:val="00B67AA6"/>
    <w:rsid w:val="00B72268"/>
    <w:rsid w:val="00B833AF"/>
    <w:rsid w:val="00B93728"/>
    <w:rsid w:val="00BA66D7"/>
    <w:rsid w:val="00BA6B7F"/>
    <w:rsid w:val="00BB2099"/>
    <w:rsid w:val="00BB61D6"/>
    <w:rsid w:val="00BC4794"/>
    <w:rsid w:val="00BE0DC7"/>
    <w:rsid w:val="00BE4904"/>
    <w:rsid w:val="00BF1C88"/>
    <w:rsid w:val="00C1679D"/>
    <w:rsid w:val="00C31F10"/>
    <w:rsid w:val="00C5679A"/>
    <w:rsid w:val="00C72AC9"/>
    <w:rsid w:val="00CB2B99"/>
    <w:rsid w:val="00CB73AA"/>
    <w:rsid w:val="00CD2885"/>
    <w:rsid w:val="00CD6397"/>
    <w:rsid w:val="00CE66FB"/>
    <w:rsid w:val="00CF06B8"/>
    <w:rsid w:val="00CF4E64"/>
    <w:rsid w:val="00CF7688"/>
    <w:rsid w:val="00D013E6"/>
    <w:rsid w:val="00D03A63"/>
    <w:rsid w:val="00D13691"/>
    <w:rsid w:val="00D60B43"/>
    <w:rsid w:val="00D64DB7"/>
    <w:rsid w:val="00D7338C"/>
    <w:rsid w:val="00D87636"/>
    <w:rsid w:val="00D94F30"/>
    <w:rsid w:val="00D95A62"/>
    <w:rsid w:val="00D973E3"/>
    <w:rsid w:val="00DA35EE"/>
    <w:rsid w:val="00DB084B"/>
    <w:rsid w:val="00DB59A3"/>
    <w:rsid w:val="00DF34CD"/>
    <w:rsid w:val="00E16E24"/>
    <w:rsid w:val="00E22DA1"/>
    <w:rsid w:val="00E26BCD"/>
    <w:rsid w:val="00E31BA1"/>
    <w:rsid w:val="00E446C2"/>
    <w:rsid w:val="00E50880"/>
    <w:rsid w:val="00E51099"/>
    <w:rsid w:val="00E55D45"/>
    <w:rsid w:val="00E76CDC"/>
    <w:rsid w:val="00E8492C"/>
    <w:rsid w:val="00E90E0E"/>
    <w:rsid w:val="00E92328"/>
    <w:rsid w:val="00EB7F54"/>
    <w:rsid w:val="00EC4737"/>
    <w:rsid w:val="00ED0329"/>
    <w:rsid w:val="00ED58B9"/>
    <w:rsid w:val="00ED76E4"/>
    <w:rsid w:val="00F04923"/>
    <w:rsid w:val="00F05B52"/>
    <w:rsid w:val="00F100FE"/>
    <w:rsid w:val="00F137AD"/>
    <w:rsid w:val="00F27885"/>
    <w:rsid w:val="00F42C40"/>
    <w:rsid w:val="00F6265E"/>
    <w:rsid w:val="00F65008"/>
    <w:rsid w:val="00F660FE"/>
    <w:rsid w:val="00F70B5D"/>
    <w:rsid w:val="00FA3415"/>
    <w:rsid w:val="00FA5FD1"/>
    <w:rsid w:val="00FE3D20"/>
    <w:rsid w:val="00FF1807"/>
    <w:rsid w:val="00FF624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rules v:ext="edit">
        <o:r id="V:Rule1" type="connector" idref="#_x0000_s1030"/>
        <o:r id="V:Rule2" type="connector" idref="#_x0000_s1031"/>
        <o:r id="V:Rule3" type="connector" idref="#_x0000_s1033"/>
        <o:r id="V:Rule4" type="connector" idref="#_x0000_s1035"/>
        <o:r id="V:Rule5" type="connector" idref="#_x0000_s1038"/>
        <o:r id="V:Rule6" type="connector" idref="#_x0000_s1039"/>
        <o:r id="V:Rule7" type="connector" idref="#_x0000_s1043"/>
        <o:r id="V:Rule8" type="connector" idref="#_x0000_s1044"/>
        <o:r id="V:Rule9" type="connector" idref="#_x0000_s1046"/>
        <o:r id="V:Rule10" type="connector" idref="#_x0000_s1050"/>
        <o:r id="V:Rule11" type="connector" idref="#_x0000_s1051"/>
        <o:r id="V:Rule12" type="connector" idref="#_x0000_s1053"/>
        <o:r id="V:Rule13" type="connector" idref="#_x0000_s1058"/>
        <o:r id="V:Rule14" type="connector" idref="#_x0000_s1059"/>
        <o:r id="V:Rule15" type="connector" idref="#_x0000_s1061"/>
        <o:r id="V:Rule16" type="connector" idref="#_x0000_s1063"/>
        <o:r id="V:Rule17" type="connector" idref="#_x0000_s1064"/>
        <o:r id="V:Rule18" type="connector" idref="#_x0000_s1066"/>
        <o:r id="V:Rule19" type="connector" idref="#_x0000_s1068"/>
        <o:r id="V:Rule20" type="connector" idref="#_x0000_s1069"/>
        <o:r id="V:Rule21" type="connector" idref="#_x0000_s1071"/>
        <o:r id="V:Rule22" type="connector" idref="#_x0000_s1073"/>
        <o:r id="V:Rule23" type="connector" idref="#_x0000_s1074"/>
        <o:r id="V:Rule24" type="connector" idref="#_x0000_s1076"/>
        <o:r id="V:Rule25" type="connector" idref="#_x0000_s1078"/>
        <o:r id="V:Rule26" type="connector" idref="#_x0000_s1079"/>
        <o:r id="V:Rule27" type="connector" idref="#_x0000_s1081"/>
        <o:r id="V:Rule28" type="connector" idref="#_x0000_s1085"/>
        <o:r id="V:Rule29" type="connector" idref="#_x0000_s1086"/>
        <o:r id="V:Rule30" type="connector" idref="#_x0000_s1088"/>
        <o:r id="V:Rule31" type="connector" idref="#_x0000_s1092"/>
        <o:r id="V:Rule32" type="connector" idref="#_x0000_s1093"/>
        <o:r id="V:Rule33" type="connector" idref="#_x0000_s1095"/>
        <o:r id="V:Rule34" type="connector" idref="#_x0000_s1099"/>
        <o:r id="V:Rule35" type="connector" idref="#_x0000_s1100"/>
        <o:r id="V:Rule36" type="connector" idref="#_x0000_s1102"/>
        <o:r id="V:Rule37" type="connector" idref="#_x0000_s1107"/>
        <o:r id="V:Rule38" type="connector" idref="#_x0000_s1108"/>
        <o:r id="V:Rule39" type="connector" idref="#_x0000_s1112"/>
        <o:r id="V:Rule40" type="connector" idref="#_x0000_s1117"/>
        <o:r id="V:Rule41" type="connector" idref="#_x0000_s11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eastAsia="Times New Roman" w:hAnsi="Arial" w:cs="Arial"/>
      <w:bCs/>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563E0"/>
    <w:pPr>
      <w:ind w:left="720"/>
      <w:contextualSpacing/>
    </w:pPr>
    <w:rPr>
      <w:rFonts w:ascii="Cambria" w:eastAsia="Cambria" w:hAnsi="Cambria"/>
    </w:rPr>
  </w:style>
  <w:style w:type="paragraph" w:customStyle="1" w:styleId="Default">
    <w:name w:val="Default"/>
    <w:uiPriority w:val="99"/>
    <w:rsid w:val="00323806"/>
    <w:pPr>
      <w:autoSpaceDE w:val="0"/>
      <w:autoSpaceDN w:val="0"/>
      <w:adjustRightInd w:val="0"/>
    </w:pPr>
    <w:rPr>
      <w:rFonts w:ascii="Arial" w:hAnsi="Arial" w:cs="Arial"/>
      <w:color w:val="000000"/>
      <w:sz w:val="24"/>
      <w:szCs w:val="24"/>
    </w:rPr>
  </w:style>
  <w:style w:type="numbering" w:styleId="ArticleSection">
    <w:name w:val="Outline List 3"/>
    <w:basedOn w:val="NoList"/>
    <w:uiPriority w:val="99"/>
    <w:semiHidden/>
    <w:unhideWhenUsed/>
    <w:locked/>
    <w:rsid w:val="00E37DB7"/>
    <w:pPr>
      <w:numPr>
        <w:numId w:val="1"/>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Defense Acquisition University</vt:lpstr>
    </vt:vector>
  </TitlesOfParts>
  <Company> </Company>
  <LinksUpToDate>false</LinksUpToDate>
  <CharactersWithSpaces>13339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 Monika Bustamante</cp:lastModifiedBy>
  <cp:revision>4</cp:revision>
  <cp:lastPrinted>2012-01-06T21:42:00Z</cp:lastPrinted>
  <dcterms:created xsi:type="dcterms:W3CDTF">2012-02-03T22:07:00Z</dcterms:created>
  <dcterms:modified xsi:type="dcterms:W3CDTF">2012-02-03T23:20:00Z</dcterms:modified>
</cp:coreProperties>
</file>