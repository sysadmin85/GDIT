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8DB" w:rsidRPr="000E60E3" w:rsidRDefault="00D318DB" w:rsidP="00D94F30">
      <w:pPr>
        <w:pStyle w:val="EnspireBodyText"/>
        <w:jc w:val="center"/>
        <w:rPr>
          <w:b/>
          <w:sz w:val="26"/>
          <w:szCs w:val="32"/>
        </w:rPr>
      </w:pPr>
      <w:bookmarkStart w:id="0" w:name="_Toc173143794"/>
      <w:bookmarkStart w:id="1" w:name="_Toc314812303"/>
      <w:bookmarkStart w:id="2" w:name="_Toc314812709"/>
      <w:bookmarkStart w:id="3" w:name="_Toc314814482"/>
      <w:bookmarkStart w:id="4" w:name="_Toc314814484"/>
      <w:bookmarkStart w:id="5" w:name="_Toc314812307"/>
      <w:bookmarkStart w:id="6" w:name="_Toc314812713"/>
      <w:bookmarkStart w:id="7" w:name="_Toc314814486"/>
      <w:bookmarkStart w:id="8" w:name="_Toc314812311"/>
      <w:bookmarkStart w:id="9" w:name="_Toc314812717"/>
      <w:bookmarkStart w:id="10" w:name="_Toc314812314"/>
      <w:bookmarkStart w:id="11" w:name="_Toc314812720"/>
      <w:bookmarkStart w:id="12" w:name="_Toc314814493"/>
      <w:bookmarkStart w:id="13" w:name="_Toc314812317"/>
      <w:bookmarkStart w:id="14" w:name="_Toc314812723"/>
      <w:bookmarkStart w:id="15" w:name="_Toc314812320"/>
      <w:bookmarkStart w:id="16" w:name="_Toc314812726"/>
      <w:bookmarkStart w:id="17" w:name="_Toc314812323"/>
      <w:bookmarkStart w:id="18" w:name="_Toc314812729"/>
      <w:bookmarkStart w:id="19" w:name="_Toc314812326"/>
      <w:bookmarkStart w:id="20" w:name="_Toc314812732"/>
      <w:smartTag w:uri="urn:schemas-microsoft-com:office:smarttags" w:element="PlaceName">
        <w:smartTag w:uri="urn:schemas-microsoft-com:office:smarttags" w:element="place">
          <w:smartTag w:uri="urn:schemas-microsoft-com:office:smarttags" w:element="PlaceName">
            <w:r w:rsidRPr="000E60E3">
              <w:rPr>
                <w:b/>
                <w:sz w:val="26"/>
                <w:szCs w:val="32"/>
              </w:rPr>
              <w:t>Defense</w:t>
            </w:r>
          </w:smartTag>
          <w:r w:rsidRPr="000E60E3">
            <w:rPr>
              <w:b/>
              <w:sz w:val="26"/>
              <w:szCs w:val="32"/>
            </w:rPr>
            <w:t xml:space="preserve"> </w:t>
          </w:r>
          <w:smartTag w:uri="urn:schemas-microsoft-com:office:smarttags" w:element="PlaceType">
            <w:smartTag w:uri="urn:schemas-microsoft-com:office:smarttags" w:element="PlaceName">
              <w:r w:rsidRPr="000E60E3">
                <w:rPr>
                  <w:b/>
                  <w:sz w:val="26"/>
                  <w:szCs w:val="32"/>
                </w:rPr>
                <w:t>Acquisition</w:t>
              </w:r>
            </w:smartTag>
          </w:smartTag>
          <w:r w:rsidRPr="000E60E3">
            <w:rPr>
              <w:b/>
              <w:sz w:val="26"/>
              <w:szCs w:val="32"/>
            </w:rPr>
            <w:t xml:space="preserve"> </w:t>
          </w:r>
          <w:smartTag w:uri="urn:schemas-microsoft-com:office:smarttags" w:element="PlaceType">
            <w:r w:rsidRPr="000E60E3">
              <w:rPr>
                <w:b/>
                <w:sz w:val="26"/>
                <w:szCs w:val="32"/>
              </w:rPr>
              <w:t>University</w:t>
            </w:r>
          </w:smartTag>
        </w:smartTag>
      </w:smartTag>
    </w:p>
    <w:p w:rsidR="00D318DB" w:rsidRPr="000E60E3" w:rsidRDefault="00D318DB" w:rsidP="00D94F30">
      <w:pPr>
        <w:pStyle w:val="EnspireBodyText"/>
        <w:jc w:val="center"/>
        <w:rPr>
          <w:b/>
          <w:sz w:val="26"/>
          <w:szCs w:val="32"/>
        </w:rPr>
      </w:pPr>
      <w:r w:rsidRPr="000E60E3">
        <w:rPr>
          <w:b/>
          <w:sz w:val="26"/>
          <w:szCs w:val="32"/>
        </w:rPr>
        <w:t>FPD 200 Participant Guide</w:t>
      </w:r>
    </w:p>
    <w:bookmarkEnd w:id="0"/>
    <w:p w:rsidR="00D318DB" w:rsidRPr="000E60E3" w:rsidRDefault="00D318DB" w:rsidP="00D94F30">
      <w:pPr>
        <w:pStyle w:val="EnspireBodyText"/>
        <w:jc w:val="center"/>
        <w:rPr>
          <w:b/>
          <w:sz w:val="26"/>
          <w:szCs w:val="32"/>
        </w:rPr>
      </w:pPr>
      <w:r>
        <w:rPr>
          <w:b/>
          <w:sz w:val="26"/>
          <w:szCs w:val="32"/>
        </w:rPr>
        <w:t xml:space="preserve">Module 2, Case Study </w:t>
      </w:r>
      <w:del w:id="21" w:author=" Monika Bustamante" w:date="2012-02-03T16:44:00Z">
        <w:r w:rsidDel="00AE794E">
          <w:rPr>
            <w:b/>
            <w:sz w:val="26"/>
            <w:szCs w:val="32"/>
          </w:rPr>
          <w:delText xml:space="preserve">2 </w:delText>
        </w:r>
      </w:del>
      <w:ins w:id="22" w:author=" Monika Bustamante" w:date="2012-02-03T16:44:00Z">
        <w:r w:rsidR="00AE794E">
          <w:rPr>
            <w:b/>
            <w:sz w:val="26"/>
            <w:szCs w:val="32"/>
          </w:rPr>
          <w:t>4</w:t>
        </w:r>
        <w:r w:rsidR="00AE794E">
          <w:rPr>
            <w:b/>
            <w:sz w:val="26"/>
            <w:szCs w:val="32"/>
          </w:rPr>
          <w:t xml:space="preserve"> </w:t>
        </w:r>
      </w:ins>
      <w:r>
        <w:rPr>
          <w:b/>
          <w:sz w:val="26"/>
          <w:szCs w:val="32"/>
        </w:rPr>
        <w:t>(Instructional Strategy)</w:t>
      </w:r>
    </w:p>
    <w:p w:rsidR="00D318DB" w:rsidRPr="000E60E3" w:rsidRDefault="00D318DB" w:rsidP="00D94F30">
      <w:pPr>
        <w:pStyle w:val="EnspireBodyText"/>
        <w:jc w:val="center"/>
        <w:rPr>
          <w:b/>
          <w:i/>
          <w:sz w:val="22"/>
          <w:szCs w:val="32"/>
        </w:rPr>
      </w:pPr>
      <w:r>
        <w:rPr>
          <w:b/>
          <w:i/>
          <w:sz w:val="22"/>
          <w:szCs w:val="32"/>
        </w:rPr>
        <w:t>February 3</w:t>
      </w:r>
      <w:r w:rsidRPr="000E60E3">
        <w:rPr>
          <w:b/>
          <w:i/>
          <w:sz w:val="22"/>
          <w:szCs w:val="32"/>
        </w:rPr>
        <w:t>, 2012</w:t>
      </w:r>
    </w:p>
    <w:p w:rsidR="00D318DB" w:rsidRDefault="00D318DB" w:rsidP="00D94F30"/>
    <w:p w:rsidR="00D318DB" w:rsidRDefault="008F2AB9">
      <w:pPr>
        <w:pStyle w:val="TOC1"/>
        <w:rPr>
          <w:rFonts w:ascii="Times New Roman" w:eastAsia="MS Mincho" w:hAnsi="Times New Roman"/>
          <w:b w:val="0"/>
          <w:sz w:val="24"/>
          <w:lang w:eastAsia="ja-JP"/>
        </w:rPr>
      </w:pPr>
      <w:r w:rsidRPr="008F2AB9">
        <w:rPr>
          <w:rFonts w:cs="Arial"/>
          <w:szCs w:val="20"/>
        </w:rPr>
        <w:fldChar w:fldCharType="begin"/>
      </w:r>
      <w:r w:rsidR="00D318DB" w:rsidRPr="00656FDA">
        <w:rPr>
          <w:rFonts w:cs="Arial"/>
          <w:szCs w:val="20"/>
        </w:rPr>
        <w:instrText xml:space="preserve"> TOC \t "Enspire Section Heading,1,Enspire Subsection Heading,2" </w:instrText>
      </w:r>
      <w:r w:rsidRPr="008F2AB9">
        <w:rPr>
          <w:rFonts w:cs="Arial"/>
          <w:szCs w:val="20"/>
        </w:rPr>
        <w:fldChar w:fldCharType="separate"/>
      </w:r>
      <w:r w:rsidR="00D318DB">
        <w:t>What We Learned in the Previous Case Study</w:t>
      </w:r>
      <w:r w:rsidR="00D318DB">
        <w:tab/>
      </w:r>
      <w:r>
        <w:fldChar w:fldCharType="begin"/>
      </w:r>
      <w:r w:rsidR="00D318DB">
        <w:instrText xml:space="preserve"> PAGEREF _Toc316041120 \h </w:instrText>
      </w:r>
      <w:r>
        <w:fldChar w:fldCharType="separate"/>
      </w:r>
      <w:r w:rsidR="00D318DB">
        <w:t>1</w:t>
      </w:r>
      <w:r>
        <w:fldChar w:fldCharType="end"/>
      </w:r>
    </w:p>
    <w:p w:rsidR="00D318DB" w:rsidRDefault="00D318DB">
      <w:pPr>
        <w:pStyle w:val="TOC1"/>
        <w:rPr>
          <w:rFonts w:ascii="Times New Roman" w:eastAsia="MS Mincho" w:hAnsi="Times New Roman"/>
          <w:b w:val="0"/>
          <w:sz w:val="24"/>
          <w:lang w:eastAsia="ja-JP"/>
        </w:rPr>
      </w:pPr>
      <w:r>
        <w:t>Case Study 2: Developing an Instructional Strategy</w:t>
      </w:r>
      <w:r>
        <w:tab/>
      </w:r>
      <w:r w:rsidR="008F2AB9">
        <w:fldChar w:fldCharType="begin"/>
      </w:r>
      <w:r>
        <w:instrText xml:space="preserve"> PAGEREF _Toc316041121 \h </w:instrText>
      </w:r>
      <w:r w:rsidR="008F2AB9">
        <w:fldChar w:fldCharType="separate"/>
      </w:r>
      <w:r>
        <w:t>2</w:t>
      </w:r>
      <w:r w:rsidR="008F2AB9">
        <w:fldChar w:fldCharType="end"/>
      </w:r>
    </w:p>
    <w:p w:rsidR="00D318DB" w:rsidRPr="00D02A04" w:rsidRDefault="00D318DB">
      <w:pPr>
        <w:pStyle w:val="TOC2"/>
        <w:tabs>
          <w:tab w:val="right" w:leader="dot" w:pos="9350"/>
        </w:tabs>
        <w:rPr>
          <w:rFonts w:ascii="Arial" w:eastAsia="MS Mincho" w:hAnsi="Arial" w:cs="Arial"/>
          <w:noProof/>
          <w:sz w:val="20"/>
          <w:szCs w:val="20"/>
          <w:lang w:eastAsia="ja-JP"/>
        </w:rPr>
      </w:pPr>
      <w:r w:rsidRPr="00D02A04">
        <w:rPr>
          <w:rFonts w:ascii="Arial" w:hAnsi="Arial" w:cs="Arial"/>
          <w:noProof/>
          <w:sz w:val="20"/>
          <w:szCs w:val="20"/>
        </w:rPr>
        <w:t>The Case</w:t>
      </w:r>
      <w:r w:rsidRPr="00D02A04">
        <w:rPr>
          <w:rFonts w:ascii="Arial" w:hAnsi="Arial" w:cs="Arial"/>
          <w:noProof/>
          <w:sz w:val="20"/>
          <w:szCs w:val="20"/>
        </w:rPr>
        <w:tab/>
      </w:r>
      <w:r w:rsidR="008F2AB9" w:rsidRPr="00D02A04">
        <w:rPr>
          <w:rFonts w:ascii="Arial" w:hAnsi="Arial" w:cs="Arial"/>
          <w:noProof/>
          <w:sz w:val="20"/>
          <w:szCs w:val="20"/>
        </w:rPr>
        <w:fldChar w:fldCharType="begin"/>
      </w:r>
      <w:r w:rsidRPr="00D02A04">
        <w:rPr>
          <w:rFonts w:ascii="Arial" w:hAnsi="Arial" w:cs="Arial"/>
          <w:noProof/>
          <w:sz w:val="20"/>
          <w:szCs w:val="20"/>
        </w:rPr>
        <w:instrText xml:space="preserve"> PAGEREF _Toc316041122 \h </w:instrText>
      </w:r>
      <w:r w:rsidR="008F2AB9" w:rsidRPr="00D02A04">
        <w:rPr>
          <w:rFonts w:ascii="Arial" w:hAnsi="Arial" w:cs="Arial"/>
          <w:noProof/>
          <w:sz w:val="20"/>
          <w:szCs w:val="20"/>
        </w:rPr>
      </w:r>
      <w:r w:rsidR="008F2AB9" w:rsidRPr="00D02A04">
        <w:rPr>
          <w:rFonts w:ascii="Arial" w:hAnsi="Arial" w:cs="Arial"/>
          <w:noProof/>
          <w:sz w:val="20"/>
          <w:szCs w:val="20"/>
        </w:rPr>
        <w:fldChar w:fldCharType="separate"/>
      </w:r>
      <w:r w:rsidRPr="00D02A04">
        <w:rPr>
          <w:rFonts w:ascii="Arial" w:hAnsi="Arial" w:cs="Arial"/>
          <w:noProof/>
          <w:sz w:val="20"/>
          <w:szCs w:val="20"/>
        </w:rPr>
        <w:t>2</w:t>
      </w:r>
      <w:r w:rsidR="008F2AB9" w:rsidRPr="00D02A04">
        <w:rPr>
          <w:rFonts w:ascii="Arial" w:hAnsi="Arial" w:cs="Arial"/>
          <w:noProof/>
          <w:sz w:val="20"/>
          <w:szCs w:val="20"/>
        </w:rPr>
        <w:fldChar w:fldCharType="end"/>
      </w:r>
    </w:p>
    <w:p w:rsidR="00D318DB" w:rsidRPr="00D02A04" w:rsidRDefault="00D318DB">
      <w:pPr>
        <w:pStyle w:val="TOC2"/>
        <w:tabs>
          <w:tab w:val="right" w:leader="dot" w:pos="9350"/>
        </w:tabs>
        <w:rPr>
          <w:rFonts w:ascii="Arial" w:eastAsia="MS Mincho" w:hAnsi="Arial" w:cs="Arial"/>
          <w:noProof/>
          <w:sz w:val="20"/>
          <w:szCs w:val="20"/>
          <w:lang w:eastAsia="ja-JP"/>
        </w:rPr>
      </w:pPr>
      <w:r w:rsidRPr="00D02A04">
        <w:rPr>
          <w:rFonts w:ascii="Arial" w:hAnsi="Arial" w:cs="Arial"/>
          <w:noProof/>
          <w:sz w:val="20"/>
          <w:szCs w:val="20"/>
        </w:rPr>
        <w:t>Focus of Analysis</w:t>
      </w:r>
      <w:r w:rsidRPr="00D02A04">
        <w:rPr>
          <w:rFonts w:ascii="Arial" w:hAnsi="Arial" w:cs="Arial"/>
          <w:noProof/>
          <w:sz w:val="20"/>
          <w:szCs w:val="20"/>
        </w:rPr>
        <w:tab/>
      </w:r>
      <w:r w:rsidR="008F2AB9" w:rsidRPr="00D02A04">
        <w:rPr>
          <w:rFonts w:ascii="Arial" w:hAnsi="Arial" w:cs="Arial"/>
          <w:noProof/>
          <w:sz w:val="20"/>
          <w:szCs w:val="20"/>
        </w:rPr>
        <w:fldChar w:fldCharType="begin"/>
      </w:r>
      <w:r w:rsidRPr="00D02A04">
        <w:rPr>
          <w:rFonts w:ascii="Arial" w:hAnsi="Arial" w:cs="Arial"/>
          <w:noProof/>
          <w:sz w:val="20"/>
          <w:szCs w:val="20"/>
        </w:rPr>
        <w:instrText xml:space="preserve"> PAGEREF _Toc316041123 \h </w:instrText>
      </w:r>
      <w:r w:rsidR="008F2AB9" w:rsidRPr="00D02A04">
        <w:rPr>
          <w:rFonts w:ascii="Arial" w:hAnsi="Arial" w:cs="Arial"/>
          <w:noProof/>
          <w:sz w:val="20"/>
          <w:szCs w:val="20"/>
        </w:rPr>
      </w:r>
      <w:r w:rsidR="008F2AB9" w:rsidRPr="00D02A04">
        <w:rPr>
          <w:rFonts w:ascii="Arial" w:hAnsi="Arial" w:cs="Arial"/>
          <w:noProof/>
          <w:sz w:val="20"/>
          <w:szCs w:val="20"/>
        </w:rPr>
        <w:fldChar w:fldCharType="separate"/>
      </w:r>
      <w:r w:rsidRPr="00D02A04">
        <w:rPr>
          <w:rFonts w:ascii="Arial" w:hAnsi="Arial" w:cs="Arial"/>
          <w:noProof/>
          <w:sz w:val="20"/>
          <w:szCs w:val="20"/>
        </w:rPr>
        <w:t>4</w:t>
      </w:r>
      <w:r w:rsidR="008F2AB9" w:rsidRPr="00D02A04">
        <w:rPr>
          <w:rFonts w:ascii="Arial" w:hAnsi="Arial" w:cs="Arial"/>
          <w:noProof/>
          <w:sz w:val="20"/>
          <w:szCs w:val="20"/>
        </w:rPr>
        <w:fldChar w:fldCharType="end"/>
      </w:r>
    </w:p>
    <w:p w:rsidR="00D318DB" w:rsidRPr="00D02A04" w:rsidRDefault="00D318DB">
      <w:pPr>
        <w:pStyle w:val="TOC2"/>
        <w:tabs>
          <w:tab w:val="right" w:leader="dot" w:pos="9350"/>
        </w:tabs>
        <w:rPr>
          <w:rFonts w:ascii="Arial" w:eastAsia="MS Mincho" w:hAnsi="Arial" w:cs="Arial"/>
          <w:noProof/>
          <w:sz w:val="20"/>
          <w:szCs w:val="20"/>
          <w:lang w:eastAsia="ja-JP"/>
        </w:rPr>
      </w:pPr>
      <w:r w:rsidRPr="00D02A04">
        <w:rPr>
          <w:rFonts w:ascii="Arial" w:hAnsi="Arial" w:cs="Arial"/>
          <w:noProof/>
          <w:sz w:val="20"/>
          <w:szCs w:val="20"/>
        </w:rPr>
        <w:t>Analysis Prompts</w:t>
      </w:r>
      <w:r w:rsidRPr="00D02A04">
        <w:rPr>
          <w:rFonts w:ascii="Arial" w:hAnsi="Arial" w:cs="Arial"/>
          <w:noProof/>
          <w:sz w:val="20"/>
          <w:szCs w:val="20"/>
        </w:rPr>
        <w:tab/>
      </w:r>
      <w:r w:rsidR="008F2AB9" w:rsidRPr="00D02A04">
        <w:rPr>
          <w:rFonts w:ascii="Arial" w:hAnsi="Arial" w:cs="Arial"/>
          <w:noProof/>
          <w:sz w:val="20"/>
          <w:szCs w:val="20"/>
        </w:rPr>
        <w:fldChar w:fldCharType="begin"/>
      </w:r>
      <w:r w:rsidRPr="00D02A04">
        <w:rPr>
          <w:rFonts w:ascii="Arial" w:hAnsi="Arial" w:cs="Arial"/>
          <w:noProof/>
          <w:sz w:val="20"/>
          <w:szCs w:val="20"/>
        </w:rPr>
        <w:instrText xml:space="preserve"> PAGEREF _Toc316041124 \h </w:instrText>
      </w:r>
      <w:r w:rsidR="008F2AB9" w:rsidRPr="00D02A04">
        <w:rPr>
          <w:rFonts w:ascii="Arial" w:hAnsi="Arial" w:cs="Arial"/>
          <w:noProof/>
          <w:sz w:val="20"/>
          <w:szCs w:val="20"/>
        </w:rPr>
      </w:r>
      <w:r w:rsidR="008F2AB9" w:rsidRPr="00D02A04">
        <w:rPr>
          <w:rFonts w:ascii="Arial" w:hAnsi="Arial" w:cs="Arial"/>
          <w:noProof/>
          <w:sz w:val="20"/>
          <w:szCs w:val="20"/>
        </w:rPr>
        <w:fldChar w:fldCharType="separate"/>
      </w:r>
      <w:r w:rsidRPr="00D02A04">
        <w:rPr>
          <w:rFonts w:ascii="Arial" w:hAnsi="Arial" w:cs="Arial"/>
          <w:noProof/>
          <w:sz w:val="20"/>
          <w:szCs w:val="20"/>
        </w:rPr>
        <w:t>4</w:t>
      </w:r>
      <w:r w:rsidR="008F2AB9" w:rsidRPr="00D02A04">
        <w:rPr>
          <w:rFonts w:ascii="Arial" w:hAnsi="Arial" w:cs="Arial"/>
          <w:noProof/>
          <w:sz w:val="20"/>
          <w:szCs w:val="20"/>
        </w:rPr>
        <w:fldChar w:fldCharType="end"/>
      </w:r>
    </w:p>
    <w:p w:rsidR="00D318DB" w:rsidRDefault="00D318DB">
      <w:pPr>
        <w:pStyle w:val="TOC1"/>
        <w:rPr>
          <w:rFonts w:ascii="Times New Roman" w:eastAsia="MS Mincho" w:hAnsi="Times New Roman"/>
          <w:b w:val="0"/>
          <w:sz w:val="24"/>
          <w:lang w:eastAsia="ja-JP"/>
        </w:rPr>
      </w:pPr>
      <w:r>
        <w:t>Analysis Guide</w:t>
      </w:r>
      <w:r>
        <w:tab/>
      </w:r>
      <w:r w:rsidR="008F2AB9">
        <w:fldChar w:fldCharType="begin"/>
      </w:r>
      <w:r>
        <w:instrText xml:space="preserve"> PAGEREF _Toc316041125 \h </w:instrText>
      </w:r>
      <w:r w:rsidR="008F2AB9">
        <w:fldChar w:fldCharType="separate"/>
      </w:r>
      <w:r>
        <w:t>5</w:t>
      </w:r>
      <w:r w:rsidR="008F2AB9">
        <w:fldChar w:fldCharType="end"/>
      </w:r>
    </w:p>
    <w:p w:rsidR="00D318DB" w:rsidRPr="00D02A04" w:rsidRDefault="00D318DB">
      <w:pPr>
        <w:pStyle w:val="TOC2"/>
        <w:tabs>
          <w:tab w:val="right" w:leader="dot" w:pos="9350"/>
        </w:tabs>
        <w:rPr>
          <w:rFonts w:ascii="Arial" w:eastAsia="MS Mincho" w:hAnsi="Arial" w:cs="Arial"/>
          <w:noProof/>
          <w:sz w:val="20"/>
          <w:szCs w:val="20"/>
          <w:lang w:eastAsia="ja-JP"/>
        </w:rPr>
      </w:pPr>
      <w:r w:rsidRPr="00D02A04">
        <w:rPr>
          <w:rFonts w:ascii="Arial" w:hAnsi="Arial" w:cs="Arial"/>
          <w:noProof/>
          <w:sz w:val="20"/>
          <w:szCs w:val="20"/>
        </w:rPr>
        <w:t>How do the learning objectives inform the instructional sequence?</w:t>
      </w:r>
      <w:r w:rsidRPr="00D02A04">
        <w:rPr>
          <w:rFonts w:ascii="Arial" w:hAnsi="Arial" w:cs="Arial"/>
          <w:noProof/>
          <w:sz w:val="20"/>
          <w:szCs w:val="20"/>
        </w:rPr>
        <w:tab/>
      </w:r>
      <w:r w:rsidR="008F2AB9" w:rsidRPr="00D02A04">
        <w:rPr>
          <w:rFonts w:ascii="Arial" w:hAnsi="Arial" w:cs="Arial"/>
          <w:noProof/>
          <w:sz w:val="20"/>
          <w:szCs w:val="20"/>
        </w:rPr>
        <w:fldChar w:fldCharType="begin"/>
      </w:r>
      <w:r w:rsidRPr="00D02A04">
        <w:rPr>
          <w:rFonts w:ascii="Arial" w:hAnsi="Arial" w:cs="Arial"/>
          <w:noProof/>
          <w:sz w:val="20"/>
          <w:szCs w:val="20"/>
        </w:rPr>
        <w:instrText xml:space="preserve"> PAGEREF _Toc316041126 \h </w:instrText>
      </w:r>
      <w:r w:rsidR="008F2AB9" w:rsidRPr="00D02A04">
        <w:rPr>
          <w:rFonts w:ascii="Arial" w:hAnsi="Arial" w:cs="Arial"/>
          <w:noProof/>
          <w:sz w:val="20"/>
          <w:szCs w:val="20"/>
        </w:rPr>
      </w:r>
      <w:r w:rsidR="008F2AB9" w:rsidRPr="00D02A04">
        <w:rPr>
          <w:rFonts w:ascii="Arial" w:hAnsi="Arial" w:cs="Arial"/>
          <w:noProof/>
          <w:sz w:val="20"/>
          <w:szCs w:val="20"/>
        </w:rPr>
        <w:fldChar w:fldCharType="separate"/>
      </w:r>
      <w:r w:rsidRPr="00D02A04">
        <w:rPr>
          <w:rFonts w:ascii="Arial" w:hAnsi="Arial" w:cs="Arial"/>
          <w:noProof/>
          <w:sz w:val="20"/>
          <w:szCs w:val="20"/>
        </w:rPr>
        <w:t>5</w:t>
      </w:r>
      <w:r w:rsidR="008F2AB9" w:rsidRPr="00D02A04">
        <w:rPr>
          <w:rFonts w:ascii="Arial" w:hAnsi="Arial" w:cs="Arial"/>
          <w:noProof/>
          <w:sz w:val="20"/>
          <w:szCs w:val="20"/>
        </w:rPr>
        <w:fldChar w:fldCharType="end"/>
      </w:r>
    </w:p>
    <w:p w:rsidR="00D318DB" w:rsidRPr="00D02A04" w:rsidRDefault="00D318DB">
      <w:pPr>
        <w:pStyle w:val="TOC2"/>
        <w:tabs>
          <w:tab w:val="right" w:leader="dot" w:pos="9350"/>
        </w:tabs>
        <w:rPr>
          <w:rFonts w:ascii="Arial" w:eastAsia="MS Mincho" w:hAnsi="Arial" w:cs="Arial"/>
          <w:noProof/>
          <w:sz w:val="20"/>
          <w:szCs w:val="20"/>
          <w:lang w:eastAsia="ja-JP"/>
        </w:rPr>
      </w:pPr>
      <w:r w:rsidRPr="00D02A04">
        <w:rPr>
          <w:rFonts w:ascii="Arial" w:hAnsi="Arial" w:cs="Arial"/>
          <w:noProof/>
          <w:sz w:val="20"/>
          <w:szCs w:val="20"/>
        </w:rPr>
        <w:t>What is the relationship among the learner analysis, the cognitive level of objectives</w:t>
      </w:r>
      <w:ins w:id="23" w:author=" Monika Bustamante" w:date="2012-02-03T16:47:00Z">
        <w:r w:rsidR="00AE794E">
          <w:rPr>
            <w:rFonts w:ascii="Arial" w:hAnsi="Arial" w:cs="Arial"/>
            <w:noProof/>
            <w:sz w:val="20"/>
            <w:szCs w:val="20"/>
          </w:rPr>
          <w:t>,</w:t>
        </w:r>
      </w:ins>
      <w:r w:rsidRPr="00D02A04">
        <w:rPr>
          <w:rFonts w:ascii="Arial" w:hAnsi="Arial" w:cs="Arial"/>
          <w:noProof/>
          <w:sz w:val="20"/>
          <w:szCs w:val="20"/>
        </w:rPr>
        <w:t xml:space="preserve"> and instructional methods?</w:t>
      </w:r>
      <w:r w:rsidRPr="00D02A04">
        <w:rPr>
          <w:rFonts w:ascii="Arial" w:hAnsi="Arial" w:cs="Arial"/>
          <w:noProof/>
          <w:sz w:val="20"/>
          <w:szCs w:val="20"/>
        </w:rPr>
        <w:tab/>
      </w:r>
      <w:r w:rsidR="008F2AB9" w:rsidRPr="00D02A04">
        <w:rPr>
          <w:rFonts w:ascii="Arial" w:hAnsi="Arial" w:cs="Arial"/>
          <w:noProof/>
          <w:sz w:val="20"/>
          <w:szCs w:val="20"/>
        </w:rPr>
        <w:fldChar w:fldCharType="begin"/>
      </w:r>
      <w:r w:rsidRPr="00D02A04">
        <w:rPr>
          <w:rFonts w:ascii="Arial" w:hAnsi="Arial" w:cs="Arial"/>
          <w:noProof/>
          <w:sz w:val="20"/>
          <w:szCs w:val="20"/>
        </w:rPr>
        <w:instrText xml:space="preserve"> PAGEREF _Toc316041127 \h </w:instrText>
      </w:r>
      <w:r w:rsidR="008F2AB9" w:rsidRPr="00D02A04">
        <w:rPr>
          <w:rFonts w:ascii="Arial" w:hAnsi="Arial" w:cs="Arial"/>
          <w:noProof/>
          <w:sz w:val="20"/>
          <w:szCs w:val="20"/>
        </w:rPr>
      </w:r>
      <w:r w:rsidR="008F2AB9" w:rsidRPr="00D02A04">
        <w:rPr>
          <w:rFonts w:ascii="Arial" w:hAnsi="Arial" w:cs="Arial"/>
          <w:noProof/>
          <w:sz w:val="20"/>
          <w:szCs w:val="20"/>
        </w:rPr>
        <w:fldChar w:fldCharType="separate"/>
      </w:r>
      <w:r w:rsidRPr="00D02A04">
        <w:rPr>
          <w:rFonts w:ascii="Arial" w:hAnsi="Arial" w:cs="Arial"/>
          <w:noProof/>
          <w:sz w:val="20"/>
          <w:szCs w:val="20"/>
        </w:rPr>
        <w:t>6</w:t>
      </w:r>
      <w:r w:rsidR="008F2AB9" w:rsidRPr="00D02A04">
        <w:rPr>
          <w:rFonts w:ascii="Arial" w:hAnsi="Arial" w:cs="Arial"/>
          <w:noProof/>
          <w:sz w:val="20"/>
          <w:szCs w:val="20"/>
        </w:rPr>
        <w:fldChar w:fldCharType="end"/>
      </w:r>
    </w:p>
    <w:p w:rsidR="00D318DB" w:rsidRDefault="008F2AB9" w:rsidP="001563E0">
      <w:r w:rsidRPr="00656FDA">
        <w:rPr>
          <w:rFonts w:cs="Arial"/>
          <w:szCs w:val="20"/>
        </w:rPr>
        <w:fldChar w:fldCharType="end"/>
      </w:r>
    </w:p>
    <w:p w:rsidR="00D318DB" w:rsidRDefault="00D318DB" w:rsidP="008F27A7">
      <w:pPr>
        <w:pStyle w:val="EnspireSectionHeading"/>
        <w:jc w:val="center"/>
      </w:pPr>
      <w:bookmarkStart w:id="24" w:name="_Toc316041120"/>
      <w:bookmarkEnd w:id="1"/>
      <w:bookmarkEnd w:id="2"/>
      <w:bookmarkEnd w:id="3"/>
      <w:bookmarkEnd w:id="4"/>
      <w:bookmarkEnd w:id="5"/>
      <w:bookmarkEnd w:id="6"/>
      <w:bookmarkEnd w:id="7"/>
      <w:r>
        <w:t>What We Learned in the Previous Case Study</w:t>
      </w:r>
      <w:bookmarkEnd w:id="24"/>
    </w:p>
    <w:p w:rsidR="00D318DB" w:rsidRDefault="00D318DB" w:rsidP="008F27A7">
      <w:pPr>
        <w:rPr>
          <w:rFonts w:ascii="Arial" w:hAnsi="Arial" w:cs="Arial"/>
          <w:sz w:val="20"/>
          <w:szCs w:val="20"/>
        </w:rPr>
      </w:pPr>
    </w:p>
    <w:bookmarkEnd w:id="8"/>
    <w:bookmarkEnd w:id="9"/>
    <w:p w:rsidR="00D318DB" w:rsidRDefault="00D318DB" w:rsidP="0094549F">
      <w:pPr>
        <w:pStyle w:val="EnspireBodyText"/>
      </w:pPr>
      <w:r>
        <w:t xml:space="preserve">In the previous case </w:t>
      </w:r>
      <w:del w:id="25" w:author=" Monika Bustamante" w:date="2012-02-03T16:47:00Z">
        <w:r w:rsidDel="00AE794E">
          <w:delText>study</w:delText>
        </w:r>
      </w:del>
      <w:ins w:id="26" w:author=" Monika Bustamante" w:date="2012-02-03T16:47:00Z">
        <w:r w:rsidR="00AE794E">
          <w:t>study,</w:t>
        </w:r>
      </w:ins>
      <w:r>
        <w:t xml:space="preserve"> we learned how Candace and Victor developed an assessment strategy for their learning asset by identifying the most efficient and effective assessment methods for measuring learners’ performance on the asset’s learning objectives. This allowed them to create an overall assessment plan for measuring mastery of the learning objectives in each lesson of their learning asset. They wrote that plan into an assessment strategy, which they included in their Course Design Document (CDD) and will eventually include </w:t>
      </w:r>
      <w:ins w:id="27" w:author=" Monika Bustamante" w:date="2012-02-03T16:47:00Z">
        <w:r w:rsidR="00AE794E">
          <w:t xml:space="preserve">in </w:t>
        </w:r>
      </w:ins>
      <w:r>
        <w:t xml:space="preserve">the Course Student Assessment Plan (CSAP) section of the Plan of Instruction (POI) for their learning asset. This assessment strategy is summarized in the following statement: </w:t>
      </w:r>
    </w:p>
    <w:p w:rsidR="00D318DB" w:rsidRDefault="00D318DB" w:rsidP="0094549F">
      <w:pPr>
        <w:pStyle w:val="EnspireBodyText"/>
      </w:pPr>
    </w:p>
    <w:p w:rsidR="00D318DB" w:rsidRDefault="00D318DB" w:rsidP="0094549F">
      <w:pPr>
        <w:pStyle w:val="Enspirebulletedtext"/>
        <w:ind w:right="720"/>
      </w:pPr>
      <w:r>
        <w:t xml:space="preserve">“Students will be assessed individually based on their demonstration of the learning objectives for each lesson. Each lesson will include a written examination consisting of objective assessment items that will test learners’ basic recall of the information </w:t>
      </w:r>
      <w:del w:id="28" w:author=" Monika Bustamante" w:date="2012-02-03T16:48:00Z">
        <w:r w:rsidDel="00AE794E">
          <w:delText xml:space="preserve">presenting </w:delText>
        </w:r>
      </w:del>
      <w:ins w:id="29" w:author=" Monika Bustamante" w:date="2012-02-03T16:48:00Z">
        <w:r w:rsidR="00AE794E">
          <w:t>presented</w:t>
        </w:r>
        <w:r w:rsidR="00AE794E">
          <w:t xml:space="preserve"> </w:t>
        </w:r>
      </w:ins>
      <w:r>
        <w:t>in the lesson as well as at least one essay question or equivalent written assessment item that will measure learners’ understanding of the major concepts presented in the lesson.”</w:t>
      </w:r>
    </w:p>
    <w:p w:rsidR="00D318DB" w:rsidRDefault="00D318DB" w:rsidP="0094549F">
      <w:pPr>
        <w:pStyle w:val="EnspireBodyText"/>
      </w:pPr>
    </w:p>
    <w:p w:rsidR="00D318DB" w:rsidRDefault="00D318DB" w:rsidP="0094549F">
      <w:pPr>
        <w:pStyle w:val="EnspireBodyText"/>
      </w:pPr>
      <w:r>
        <w:t xml:space="preserve">Once Candace and Victor have identified all the objectives for their learning asset and have aligned their assessment methods to those objectives, they are ready to begin working on the final step in the </w:t>
      </w:r>
      <w:del w:id="30" w:author=" Monika Bustamante" w:date="2012-02-03T16:48:00Z">
        <w:r w:rsidDel="00AE794E">
          <w:delText xml:space="preserve">design </w:delText>
        </w:r>
      </w:del>
      <w:ins w:id="31" w:author=" Monika Bustamante" w:date="2012-02-03T16:48:00Z">
        <w:r w:rsidR="00AE794E">
          <w:t>D</w:t>
        </w:r>
        <w:r w:rsidR="00AE794E">
          <w:t xml:space="preserve">esign </w:t>
        </w:r>
      </w:ins>
      <w:r>
        <w:t xml:space="preserve">phase – developing an instructional strategy. An instructional strategy consists of the high-level sequence of the TLOs and related ELOs that will be covered in the learning asset, as well as the particular instructional methods that will be used to support mastery of those objectives, as measured in the selected assessments in the asset.  </w:t>
      </w:r>
    </w:p>
    <w:p w:rsidR="00D318DB" w:rsidRDefault="00D318DB" w:rsidP="00323806">
      <w:pPr>
        <w:pStyle w:val="EnspireBodyText"/>
        <w:pBdr>
          <w:bottom w:val="single" w:sz="6" w:space="1" w:color="auto"/>
        </w:pBdr>
      </w:pPr>
    </w:p>
    <w:p w:rsidR="00D318DB" w:rsidRDefault="00D318DB" w:rsidP="00E26BCD">
      <w:pPr>
        <w:pStyle w:val="EnspireSectionHeading"/>
        <w:jc w:val="center"/>
      </w:pPr>
    </w:p>
    <w:p w:rsidR="00D318DB" w:rsidRPr="00095B3E" w:rsidRDefault="00D318DB" w:rsidP="00E26BCD">
      <w:pPr>
        <w:pStyle w:val="EnspireSectionHeading"/>
        <w:jc w:val="center"/>
      </w:pPr>
      <w:bookmarkStart w:id="32" w:name="_Toc316041121"/>
      <w:r w:rsidRPr="00095B3E">
        <w:t xml:space="preserve">Case Study </w:t>
      </w:r>
      <w:r>
        <w:t>2</w:t>
      </w:r>
      <w:r w:rsidRPr="00095B3E">
        <w:t xml:space="preserve">: </w:t>
      </w:r>
      <w:bookmarkEnd w:id="10"/>
      <w:bookmarkEnd w:id="11"/>
      <w:bookmarkEnd w:id="12"/>
      <w:bookmarkEnd w:id="13"/>
      <w:bookmarkEnd w:id="14"/>
      <w:bookmarkEnd w:id="15"/>
      <w:bookmarkEnd w:id="16"/>
      <w:bookmarkEnd w:id="17"/>
      <w:bookmarkEnd w:id="18"/>
      <w:bookmarkEnd w:id="19"/>
      <w:bookmarkEnd w:id="20"/>
      <w:r>
        <w:t>Developing an Instructional Strategy</w:t>
      </w:r>
      <w:bookmarkEnd w:id="32"/>
    </w:p>
    <w:p w:rsidR="00D318DB" w:rsidRDefault="00D318DB" w:rsidP="00AF7601">
      <w:pPr>
        <w:pStyle w:val="EnspireSubsectionHeading"/>
      </w:pPr>
      <w:bookmarkStart w:id="33" w:name="_Toc316041122"/>
      <w:r>
        <w:t>The Case</w:t>
      </w:r>
      <w:bookmarkEnd w:id="33"/>
    </w:p>
    <w:p w:rsidR="00D318DB" w:rsidRDefault="00D318DB" w:rsidP="00894591">
      <w:pPr>
        <w:pStyle w:val="EnspireBodyText"/>
      </w:pPr>
      <w:r w:rsidRPr="00107EE0">
        <w:t>As Candace and Victor begin to develop the instructional strategy for their learning asset, they call to mind two main elements that they must consider:</w:t>
      </w:r>
    </w:p>
    <w:p w:rsidR="00D318DB" w:rsidRDefault="00D318DB" w:rsidP="00894591">
      <w:pPr>
        <w:pStyle w:val="Enspirebulletedtext"/>
      </w:pPr>
      <w:r>
        <w:t>Instructional sequence</w:t>
      </w:r>
    </w:p>
    <w:p w:rsidR="00D318DB" w:rsidRPr="00107EE0" w:rsidRDefault="00D318DB" w:rsidP="00894591">
      <w:pPr>
        <w:pStyle w:val="Enspirebulletedtext"/>
      </w:pPr>
      <w:r>
        <w:t>Instructional methods</w:t>
      </w:r>
    </w:p>
    <w:p w:rsidR="00D318DB" w:rsidRDefault="00D318DB" w:rsidP="00894591">
      <w:pPr>
        <w:rPr>
          <w:sz w:val="20"/>
          <w:szCs w:val="20"/>
        </w:rPr>
      </w:pPr>
      <w:r>
        <w:rPr>
          <w:sz w:val="20"/>
          <w:szCs w:val="20"/>
        </w:rPr>
        <w:t xml:space="preserve"> </w:t>
      </w:r>
    </w:p>
    <w:p w:rsidR="00D318DB" w:rsidRDefault="00D318DB" w:rsidP="00894591">
      <w:pPr>
        <w:pStyle w:val="EnspireBodyText"/>
      </w:pPr>
      <w:r w:rsidRPr="00AC7EA9">
        <w:rPr>
          <w:b/>
          <w:i/>
        </w:rPr>
        <w:t>Instructional sequence</w:t>
      </w:r>
      <w:r w:rsidRPr="00E95A38">
        <w:t xml:space="preserve"> is the order in which the instruction is presented. </w:t>
      </w:r>
      <w:del w:id="34" w:author=" Monika Bustamante" w:date="2012-02-03T16:48:00Z">
        <w:r w:rsidRPr="00E95A38" w:rsidDel="00AE794E">
          <w:delText xml:space="preserve"> </w:delText>
        </w:r>
      </w:del>
      <w:r w:rsidRPr="00E95A38">
        <w:t xml:space="preserve">This is an important aspect of developing an instructional strategy because it </w:t>
      </w:r>
      <w:r>
        <w:t>is concerned with</w:t>
      </w:r>
      <w:r w:rsidRPr="00E95A38">
        <w:t xml:space="preserve"> the logic of the instructional placement.</w:t>
      </w:r>
      <w:del w:id="35" w:author=" Monika Bustamante" w:date="2012-02-03T17:14:00Z">
        <w:r w:rsidRPr="00E95A38" w:rsidDel="003C5E4A">
          <w:delText xml:space="preserve"> </w:delText>
        </w:r>
      </w:del>
      <w:del w:id="36" w:author=" Monika Bustamante" w:date="2012-02-03T16:48:00Z">
        <w:r w:rsidRPr="00E95A38" w:rsidDel="00AE794E">
          <w:delText xml:space="preserve"> </w:delText>
        </w:r>
      </w:del>
      <w:ins w:id="37" w:author=" Monika Bustamante" w:date="2012-02-03T17:14:00Z">
        <w:r w:rsidR="003C5E4A">
          <w:t xml:space="preserve"> </w:t>
        </w:r>
      </w:ins>
      <w:r w:rsidRPr="00E95A38">
        <w:t xml:space="preserve">To </w:t>
      </w:r>
      <w:r>
        <w:t xml:space="preserve">help </w:t>
      </w:r>
      <w:del w:id="38" w:author=" Monika Bustamante" w:date="2012-02-03T16:49:00Z">
        <w:r w:rsidDel="00AE794E">
          <w:delText xml:space="preserve">Victor </w:delText>
        </w:r>
      </w:del>
      <w:ins w:id="39" w:author=" Monika Bustamante" w:date="2012-02-03T16:49:00Z">
        <w:r w:rsidR="00AE794E">
          <w:t>himself</w:t>
        </w:r>
        <w:r w:rsidR="00AE794E">
          <w:t xml:space="preserve"> </w:t>
        </w:r>
      </w:ins>
      <w:r>
        <w:t xml:space="preserve">see this logic, </w:t>
      </w:r>
      <w:del w:id="40" w:author=" Monika Bustamante" w:date="2012-02-03T16:49:00Z">
        <w:r w:rsidDel="00AE794E">
          <w:delText xml:space="preserve">he </w:delText>
        </w:r>
      </w:del>
      <w:ins w:id="41" w:author=" Monika Bustamante" w:date="2012-02-03T16:49:00Z">
        <w:r w:rsidR="00AE794E">
          <w:t>Victor</w:t>
        </w:r>
        <w:r w:rsidR="00AE794E">
          <w:t xml:space="preserve"> </w:t>
        </w:r>
      </w:ins>
      <w:r>
        <w:t xml:space="preserve">creates a high-level sequential outline. </w:t>
      </w:r>
    </w:p>
    <w:p w:rsidR="00D318DB" w:rsidRPr="00AC7EA9" w:rsidRDefault="00D318DB" w:rsidP="00894591">
      <w:pPr>
        <w:rPr>
          <w:sz w:val="20"/>
          <w:szCs w:val="20"/>
        </w:rPr>
      </w:pPr>
    </w:p>
    <w:p w:rsidR="00D318DB" w:rsidRDefault="00D318DB" w:rsidP="00894591">
      <w:pPr>
        <w:pStyle w:val="Enspirebulletedtext"/>
      </w:pPr>
      <w:r>
        <w:t xml:space="preserve">He puts all of the learning objectives that were identified for his learning asset on individual sticky notes, making sure to group the ELOs under their respective TLOs. </w:t>
      </w:r>
    </w:p>
    <w:p w:rsidR="00D318DB" w:rsidRDefault="00D318DB" w:rsidP="00894591">
      <w:pPr>
        <w:pStyle w:val="Enspirebulletedtext"/>
      </w:pPr>
      <w:del w:id="42" w:author=" Monika Bustamante" w:date="2012-02-03T16:49:00Z">
        <w:r w:rsidDel="00AE794E">
          <w:delText>Next</w:delText>
        </w:r>
      </w:del>
      <w:ins w:id="43" w:author=" Monika Bustamante" w:date="2012-02-03T16:49:00Z">
        <w:r w:rsidR="00AE794E">
          <w:t>Next,</w:t>
        </w:r>
      </w:ins>
      <w:r>
        <w:t xml:space="preserve"> he arranges the ELOs in a sequence so that each ELO supports the ELO that succeeds it and that, collectively, the ELOs support the TLO with which they are </w:t>
      </w:r>
      <w:commentRangeStart w:id="44"/>
      <w:r>
        <w:t>associated</w:t>
      </w:r>
      <w:commentRangeEnd w:id="44"/>
      <w:r w:rsidR="00AE794E">
        <w:rPr>
          <w:rStyle w:val="CommentReference"/>
          <w:rFonts w:ascii="Times New Roman" w:hAnsi="Times New Roman"/>
        </w:rPr>
        <w:commentReference w:id="44"/>
      </w:r>
      <w:r>
        <w:t>.</w:t>
      </w:r>
    </w:p>
    <w:p w:rsidR="00D318DB" w:rsidRPr="00DB3B02"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8F2AB9" w:rsidP="00894591">
      <w:pPr>
        <w:rPr>
          <w:sz w:val="20"/>
          <w:szCs w:val="20"/>
        </w:rPr>
      </w:pPr>
      <w:r w:rsidRPr="008F2AB9">
        <w:rPr>
          <w:noProof/>
        </w:rPr>
        <w:pict>
          <v:group id="_x0000_s1026" style="position:absolute;margin-left:84.75pt;margin-top:-15.7pt;width:331.5pt;height:141.75pt;z-index:1" coordorigin="3540,10470" coordsize="6630,2835">
            <v:shapetype id="_x0000_t32" coordsize="21600,21600" o:spt="32" o:oned="t" path="m,l21600,21600e" filled="f">
              <v:path arrowok="t" fillok="f" o:connecttype="none"/>
              <o:lock v:ext="edit" shapetype="t"/>
            </v:shapetype>
            <v:shape id="_x0000_s1027" type="#_x0000_t32" style="position:absolute;left:6300;top:11114;width:660;height:0" o:connectortype="straight"/>
            <v:group id="_x0000_s1028" style="position:absolute;left:3540;top:10470;width:6630;height:2835" coordorigin="3195,8595" coordsize="6630,2835">
              <v:shape id="_x0000_s1029" type="#_x0000_t32" style="position:absolute;left:5325;top:10349;width:1920;height:1" o:connectortype="straight"/>
              <v:shape id="_x0000_s1030" type="#_x0000_t32" style="position:absolute;left:5025;top:10905;width:2520;height:15" o:connectortype="straight"/>
              <v:group id="_x0000_s1031" style="position:absolute;left:3195;top:8595;width:6630;height:2835" coordorigin="1950,8595" coordsize="6630,283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2" type="#_x0000_t5" style="position:absolute;left:3525;top:8595;width:3075;height:2760" filled="f"/>
                <v:group id="_x0000_s1033" style="position:absolute;left:1950;top:8849;width:6630;height:2581" coordorigin="1950,8849" coordsize="6630,2581">
                  <v:shape id="_x0000_s1034" type="#_x0000_t32" style="position:absolute;left:4395;top:9840;width:1350;height:0" o:connectortype="straight"/>
                  <v:shapetype id="_x0000_t202" coordsize="21600,21600" o:spt="202" path="m,l,21600r21600,l21600,xe">
                    <v:stroke joinstyle="miter"/>
                    <v:path gradientshapeok="t" o:connecttype="rect"/>
                  </v:shapetype>
                  <v:shape id="_x0000_s1035" type="#_x0000_t202" style="position:absolute;left:4680;top:8849;width:765;height:390" filled="f" stroked="f">
                    <v:textbox style="mso-next-textbox:#_x0000_s1035">
                      <w:txbxContent>
                        <w:p w:rsidR="00D318DB" w:rsidRDefault="00D318DB" w:rsidP="00894591">
                          <w:r>
                            <w:t>TLO</w:t>
                          </w:r>
                        </w:p>
                      </w:txbxContent>
                    </v:textbox>
                  </v:shape>
                  <v:shape id="_x0000_s1036" type="#_x0000_t202" style="position:absolute;left:4605;top:10920;width:1170;height:360" filled="f" stroked="f">
                    <v:textbox style="mso-next-textbox:#_x0000_s1036">
                      <w:txbxContent>
                        <w:p w:rsidR="00D318DB" w:rsidRDefault="00D318DB" w:rsidP="00894591">
                          <w:r>
                            <w:t>ELO 1</w:t>
                          </w:r>
                        </w:p>
                      </w:txbxContent>
                    </v:textbox>
                  </v:shape>
                  <v:shape id="_x0000_s1037" type="#_x0000_t202" style="position:absolute;left:4620;top:10470;width:1350;height:360" filled="f" stroked="f">
                    <v:textbox>
                      <w:txbxContent>
                        <w:p w:rsidR="00D318DB" w:rsidRDefault="00D318DB" w:rsidP="00894591">
                          <w:r>
                            <w:t>ELO 2</w:t>
                          </w:r>
                        </w:p>
                      </w:txbxContent>
                    </v:textbox>
                  </v:shape>
                  <v:shape id="_x0000_s1038" type="#_x0000_t202" style="position:absolute;left:4620;top:9945;width:1200;height:406" filled="f" stroked="f">
                    <v:textbox>
                      <w:txbxContent>
                        <w:p w:rsidR="00D318DB" w:rsidRDefault="00D318DB" w:rsidP="00894591">
                          <w:r>
                            <w:t>ELO 3</w:t>
                          </w:r>
                        </w:p>
                      </w:txbxContent>
                    </v:textbox>
                  </v:shape>
                  <v:shape id="_x0000_s1039" type="#_x0000_t202" style="position:absolute;left:4620;top:9465;width:930;height:375" filled="f" stroked="f">
                    <v:textbox>
                      <w:txbxContent>
                        <w:p w:rsidR="00D318DB" w:rsidRDefault="00D318DB" w:rsidP="00894591">
                          <w:r>
                            <w:t>ELO 4</w:t>
                          </w:r>
                        </w:p>
                      </w:txbxContent>
                    </v:textbox>
                  </v:shape>
                  <v:shape id="_x0000_s1040" type="#_x0000_t202" style="position:absolute;left:6600;top:10995;width:1980;height:435" filled="f" stroked="f">
                    <v:textbox>
                      <w:txbxContent>
                        <w:p w:rsidR="00D318DB" w:rsidRDefault="00D318DB" w:rsidP="00894591">
                          <w:r>
                            <w:t>Simple</w:t>
                          </w:r>
                        </w:p>
                      </w:txbxContent>
                    </v:textbox>
                  </v:shape>
                  <v:shape id="_x0000_s1041" type="#_x0000_t32" style="position:absolute;left:6120;top:9315;width:855;height:1515;flip:x y" o:connectortype="straight">
                    <v:stroke endarrow="block"/>
                  </v:shape>
                  <v:shape id="_x0000_s1042" type="#_x0000_t202" style="position:absolute;left:5370;top:8849;width:2040;height:540" filled="f" stroked="f">
                    <v:textbox>
                      <w:txbxContent>
                        <w:p w:rsidR="00D318DB" w:rsidRDefault="00D318DB" w:rsidP="00894591">
                          <w:r>
                            <w:t>Complex</w:t>
                          </w:r>
                        </w:p>
                        <w:p w:rsidR="00D318DB" w:rsidRDefault="00D318DB" w:rsidP="00894591"/>
                      </w:txbxContent>
                    </v:textbox>
                  </v:shape>
                  <v:shape id="_x0000_s1043" type="#_x0000_t202" style="position:absolute;left:1950;top:10995;width:1995;height:360" filled="f" stroked="f">
                    <v:textbox>
                      <w:txbxContent>
                        <w:p w:rsidR="00D318DB" w:rsidRDefault="00D318DB" w:rsidP="00894591">
                          <w:r>
                            <w:t>Subordinate</w:t>
                          </w:r>
                        </w:p>
                      </w:txbxContent>
                    </v:textbox>
                  </v:shape>
                  <v:shape id="_x0000_s1044" type="#_x0000_t202" style="position:absolute;left:2835;top:8849;width:2010;height:465" filled="f" stroked="f">
                    <v:textbox>
                      <w:txbxContent>
                        <w:p w:rsidR="00D318DB" w:rsidRDefault="00D318DB" w:rsidP="00894591">
                          <w:r>
                            <w:t>Superordinate</w:t>
                          </w:r>
                        </w:p>
                      </w:txbxContent>
                    </v:textbox>
                  </v:shape>
                  <v:shape id="_x0000_s1045" type="#_x0000_t32" style="position:absolute;left:2835;top:9315;width:855;height:1590;flip:y" o:connectortype="straight">
                    <v:stroke endarrow="block"/>
                  </v:shape>
                </v:group>
              </v:group>
            </v:group>
          </v:group>
        </w:pict>
      </w: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Pr="00B15E8D" w:rsidRDefault="00D318DB" w:rsidP="005C7AE4">
      <w:pPr>
        <w:pStyle w:val="Enspirebulletedtext"/>
      </w:pPr>
      <w:r>
        <w:t xml:space="preserve">Then he </w:t>
      </w:r>
      <w:r w:rsidRPr="00AC7EA9">
        <w:t>arrange</w:t>
      </w:r>
      <w:r>
        <w:t>s</w:t>
      </w:r>
      <w:r w:rsidRPr="00AC7EA9">
        <w:t xml:space="preserve"> the TLOs by </w:t>
      </w:r>
      <w:r>
        <w:t xml:space="preserve">content </w:t>
      </w:r>
      <w:r w:rsidRPr="00AC7EA9">
        <w:t>scope</w:t>
      </w:r>
      <w:r>
        <w:t xml:space="preserve"> so that he can more easily</w:t>
      </w:r>
      <w:r w:rsidRPr="00AC7EA9">
        <w:t xml:space="preserve"> define </w:t>
      </w:r>
      <w:r>
        <w:t xml:space="preserve">the </w:t>
      </w:r>
      <w:r w:rsidRPr="00AC7EA9">
        <w:t>modules and lessons</w:t>
      </w:r>
      <w:r>
        <w:t xml:space="preserve"> of the learning asset</w:t>
      </w:r>
      <w:r w:rsidRPr="00AC7EA9">
        <w:t>.</w:t>
      </w:r>
      <w:r>
        <w:t xml:space="preserve"> In other words, he makes sure that module TLOs are correlated with their respective lesson TLOs. </w:t>
      </w:r>
    </w:p>
    <w:p w:rsidR="00D318DB" w:rsidRDefault="00D318DB" w:rsidP="005C7AE4">
      <w:pPr>
        <w:pStyle w:val="Enspirebulletedtext"/>
      </w:pPr>
      <w:del w:id="45" w:author=" Monika Bustamante" w:date="2012-02-03T16:50:00Z">
        <w:r w:rsidDel="00AE794E">
          <w:delText>Next</w:delText>
        </w:r>
      </w:del>
      <w:ins w:id="46" w:author=" Monika Bustamante" w:date="2012-02-03T16:50:00Z">
        <w:r w:rsidR="00AE794E">
          <w:t>Next,</w:t>
        </w:r>
      </w:ins>
      <w:r>
        <w:t xml:space="preserve"> he divides the module TLOs, their related lesson TLOs, and each lesson’s set of ELOs into manageably sized units.  </w:t>
      </w:r>
    </w:p>
    <w:p w:rsidR="00D318DB" w:rsidRDefault="00D318DB" w:rsidP="007A4294">
      <w:pPr>
        <w:pStyle w:val="ListParagraph"/>
        <w:ind w:left="0"/>
        <w:rPr>
          <w:sz w:val="20"/>
          <w:szCs w:val="20"/>
        </w:rPr>
      </w:pPr>
    </w:p>
    <w:p w:rsidR="00D318DB" w:rsidRDefault="00D318DB" w:rsidP="007A4294">
      <w:pPr>
        <w:pStyle w:val="EnspireBodyText"/>
      </w:pPr>
      <w:r>
        <w:t xml:space="preserve">Then he </w:t>
      </w:r>
      <w:del w:id="47" w:author=" Monika Bustamante" w:date="2012-02-03T16:50:00Z">
        <w:r w:rsidDel="00AE794E">
          <w:delText xml:space="preserve">considered </w:delText>
        </w:r>
      </w:del>
      <w:ins w:id="48" w:author=" Monika Bustamante" w:date="2012-02-03T16:50:00Z">
        <w:r w:rsidR="00AE794E">
          <w:t>consider</w:t>
        </w:r>
        <w:r w:rsidR="00AE794E">
          <w:t>s</w:t>
        </w:r>
        <w:r w:rsidR="00AE794E">
          <w:t xml:space="preserve"> </w:t>
        </w:r>
      </w:ins>
      <w:r>
        <w:t xml:space="preserve">how best to sequence the lesson TLOs within each module and the ELOs within each lesson. In doing so, he </w:t>
      </w:r>
      <w:del w:id="49" w:author=" Monika Bustamante" w:date="2012-02-03T16:50:00Z">
        <w:r w:rsidDel="00AE794E">
          <w:delText xml:space="preserve">recalled </w:delText>
        </w:r>
      </w:del>
      <w:ins w:id="50" w:author=" Monika Bustamante" w:date="2012-02-03T16:50:00Z">
        <w:r w:rsidR="00AE794E">
          <w:t>recall</w:t>
        </w:r>
        <w:r w:rsidR="00AE794E">
          <w:t>s</w:t>
        </w:r>
        <w:r w:rsidR="00AE794E">
          <w:t xml:space="preserve"> </w:t>
        </w:r>
      </w:ins>
      <w:r>
        <w:t>the following general frameworks for sequencing instruction:</w:t>
      </w:r>
    </w:p>
    <w:p w:rsidR="00D318DB" w:rsidRDefault="00D318DB" w:rsidP="007A4294">
      <w:pPr>
        <w:pStyle w:val="EnspireBodyText"/>
      </w:pPr>
    </w:p>
    <w:p w:rsidR="00D318DB" w:rsidRPr="007A4294" w:rsidRDefault="00D318DB" w:rsidP="007A4294">
      <w:pPr>
        <w:pStyle w:val="Enspirebulletedtext"/>
      </w:pPr>
      <w:r w:rsidRPr="007A4294">
        <w:t xml:space="preserve">Chronology </w:t>
      </w:r>
    </w:p>
    <w:p w:rsidR="00D318DB" w:rsidRPr="007A4294" w:rsidRDefault="00D318DB" w:rsidP="007A4294">
      <w:pPr>
        <w:pStyle w:val="Enspirebulletedtext"/>
      </w:pPr>
      <w:r w:rsidRPr="007A4294">
        <w:t>Procedural order</w:t>
      </w:r>
    </w:p>
    <w:p w:rsidR="00D318DB" w:rsidRPr="007A4294" w:rsidRDefault="00D318DB" w:rsidP="007A4294">
      <w:pPr>
        <w:pStyle w:val="Enspirebulletedtext"/>
      </w:pPr>
      <w:r w:rsidRPr="007A4294">
        <w:t>Categories</w:t>
      </w:r>
    </w:p>
    <w:p w:rsidR="00D318DB" w:rsidRPr="007A4294" w:rsidRDefault="00D318DB" w:rsidP="007A4294">
      <w:pPr>
        <w:pStyle w:val="Enspirebulletedtext"/>
      </w:pPr>
      <w:r w:rsidRPr="007A4294">
        <w:t>General to specific</w:t>
      </w:r>
    </w:p>
    <w:p w:rsidR="00D318DB" w:rsidRPr="007A4294" w:rsidRDefault="00D318DB" w:rsidP="007A4294">
      <w:pPr>
        <w:pStyle w:val="Enspirebulletedtext"/>
      </w:pPr>
      <w:r w:rsidRPr="007A4294">
        <w:t>Simple to complex</w:t>
      </w:r>
    </w:p>
    <w:p w:rsidR="00D318DB" w:rsidRPr="007A4294" w:rsidRDefault="00D318DB" w:rsidP="007A4294">
      <w:pPr>
        <w:pStyle w:val="Enspirebulletedtext"/>
      </w:pPr>
      <w:r w:rsidRPr="007A4294">
        <w:lastRenderedPageBreak/>
        <w:t xml:space="preserve">Less risky to more </w:t>
      </w:r>
    </w:p>
    <w:p w:rsidR="00D318DB" w:rsidRDefault="00D318DB" w:rsidP="007A4294">
      <w:pPr>
        <w:pStyle w:val="Enspirebulletedtext"/>
      </w:pPr>
      <w:r w:rsidRPr="007A4294">
        <w:t>Known to unknown</w:t>
      </w:r>
    </w:p>
    <w:p w:rsidR="00D318DB" w:rsidRPr="007A4294" w:rsidRDefault="00D318DB" w:rsidP="007A4294">
      <w:pPr>
        <w:pStyle w:val="Enspirebulletedtext"/>
        <w:numPr>
          <w:ilvl w:val="0"/>
          <w:numId w:val="0"/>
        </w:numPr>
        <w:ind w:left="720" w:hanging="360"/>
      </w:pPr>
    </w:p>
    <w:p w:rsidR="00D318DB" w:rsidRPr="005C7AE4" w:rsidRDefault="00D318DB" w:rsidP="005C7AE4">
      <w:pPr>
        <w:pStyle w:val="EnspireBodyText"/>
      </w:pPr>
      <w:r>
        <w:t>In looking at his</w:t>
      </w:r>
      <w:r w:rsidRPr="00B15E8D">
        <w:t xml:space="preserve"> TLOs and ELO</w:t>
      </w:r>
      <w:r>
        <w:t>s,</w:t>
      </w:r>
      <w:r w:rsidRPr="00B15E8D">
        <w:t xml:space="preserve"> he </w:t>
      </w:r>
      <w:del w:id="51" w:author=" Monika Bustamante" w:date="2012-02-03T16:51:00Z">
        <w:r w:rsidRPr="00B15E8D" w:rsidDel="00AE794E">
          <w:delText xml:space="preserve">could </w:delText>
        </w:r>
      </w:del>
      <w:ins w:id="52" w:author=" Monika Bustamante" w:date="2012-02-03T16:51:00Z">
        <w:r w:rsidR="00AE794E">
          <w:t>can</w:t>
        </w:r>
        <w:r w:rsidR="00AE794E" w:rsidRPr="00B15E8D">
          <w:t xml:space="preserve"> </w:t>
        </w:r>
      </w:ins>
      <w:r w:rsidRPr="00B15E8D">
        <w:t>easily see how he should sequence them</w:t>
      </w:r>
      <w:r>
        <w:t xml:space="preserve"> according to specific sequencing frameworks. In particular, he </w:t>
      </w:r>
      <w:del w:id="53" w:author=" Monika Bustamante" w:date="2012-02-03T16:51:00Z">
        <w:r w:rsidDel="00AE794E">
          <w:delText xml:space="preserve">chose </w:delText>
        </w:r>
      </w:del>
      <w:ins w:id="54" w:author=" Monika Bustamante" w:date="2012-02-03T16:51:00Z">
        <w:r w:rsidR="00AE794E">
          <w:t>decides</w:t>
        </w:r>
        <w:r w:rsidR="00AE794E">
          <w:t xml:space="preserve"> </w:t>
        </w:r>
      </w:ins>
      <w:r>
        <w:t>to organize the lesson TLOs in each module so that they start</w:t>
      </w:r>
      <w:del w:id="55" w:author=" Monika Bustamante" w:date="2012-02-03T16:51:00Z">
        <w:r w:rsidDel="00AE794E">
          <w:delText>ed</w:delText>
        </w:r>
      </w:del>
      <w:r>
        <w:t xml:space="preserve"> with simple, general concepts related to </w:t>
      </w:r>
      <w:r w:rsidRPr="00253274">
        <w:rPr>
          <w:szCs w:val="20"/>
        </w:rPr>
        <w:t>Federal Acquisition Regulation (Parts 1-53) and the Defense Federal Acquisition Regulation Supplement (DFARS)</w:t>
      </w:r>
      <w:r>
        <w:rPr>
          <w:szCs w:val="20"/>
        </w:rPr>
        <w:t xml:space="preserve">. Over the course of the lessons, he </w:t>
      </w:r>
      <w:del w:id="56" w:author=" Monika Bustamante" w:date="2012-02-03T16:51:00Z">
        <w:r w:rsidDel="00AE794E">
          <w:rPr>
            <w:szCs w:val="20"/>
          </w:rPr>
          <w:delText xml:space="preserve">decided </w:delText>
        </w:r>
      </w:del>
      <w:ins w:id="57" w:author=" Monika Bustamante" w:date="2012-02-03T16:51:00Z">
        <w:r w:rsidR="00AE794E">
          <w:rPr>
            <w:szCs w:val="20"/>
          </w:rPr>
          <w:t>decide</w:t>
        </w:r>
        <w:r w:rsidR="00AE794E">
          <w:rPr>
            <w:szCs w:val="20"/>
          </w:rPr>
          <w:t>s</w:t>
        </w:r>
        <w:r w:rsidR="00AE794E">
          <w:rPr>
            <w:szCs w:val="20"/>
          </w:rPr>
          <w:t xml:space="preserve"> </w:t>
        </w:r>
      </w:ins>
      <w:r>
        <w:rPr>
          <w:szCs w:val="20"/>
        </w:rPr>
        <w:t xml:space="preserve">it </w:t>
      </w:r>
      <w:del w:id="58" w:author=" Monika Bustamante" w:date="2012-02-03T16:51:00Z">
        <w:r w:rsidDel="00AE794E">
          <w:rPr>
            <w:szCs w:val="20"/>
          </w:rPr>
          <w:delText xml:space="preserve">was </w:delText>
        </w:r>
      </w:del>
      <w:ins w:id="59" w:author=" Monika Bustamante" w:date="2012-02-03T16:51:00Z">
        <w:r w:rsidR="00AE794E">
          <w:rPr>
            <w:szCs w:val="20"/>
          </w:rPr>
          <w:t>i</w:t>
        </w:r>
        <w:r w:rsidR="00AE794E">
          <w:rPr>
            <w:szCs w:val="20"/>
          </w:rPr>
          <w:t xml:space="preserve">s </w:t>
        </w:r>
      </w:ins>
      <w:r>
        <w:rPr>
          <w:szCs w:val="20"/>
        </w:rPr>
        <w:t xml:space="preserve">a good idea to introduce more complex, detailed ideas and procedures, based on learners’ acquisition of </w:t>
      </w:r>
      <w:del w:id="60" w:author=" Monika Bustamante" w:date="2012-02-03T16:51:00Z">
        <w:r w:rsidDel="00AE794E">
          <w:rPr>
            <w:szCs w:val="20"/>
          </w:rPr>
          <w:delText xml:space="preserve">a </w:delText>
        </w:r>
      </w:del>
      <w:r>
        <w:rPr>
          <w:szCs w:val="20"/>
        </w:rPr>
        <w:t xml:space="preserve">basic conceptual understanding of FAR and </w:t>
      </w:r>
      <w:del w:id="61" w:author=" Monika Bustamante" w:date="2012-02-03T16:51:00Z">
        <w:r w:rsidDel="00AE794E">
          <w:rPr>
            <w:szCs w:val="20"/>
          </w:rPr>
          <w:delText>DFARs</w:delText>
        </w:r>
      </w:del>
      <w:ins w:id="62" w:author=" Monika Bustamante" w:date="2012-02-03T16:51:00Z">
        <w:r w:rsidR="00AE794E">
          <w:rPr>
            <w:szCs w:val="20"/>
          </w:rPr>
          <w:t>DFAR</w:t>
        </w:r>
        <w:r w:rsidR="00AE794E">
          <w:rPr>
            <w:szCs w:val="20"/>
          </w:rPr>
          <w:t>S</w:t>
        </w:r>
      </w:ins>
      <w:r>
        <w:rPr>
          <w:szCs w:val="20"/>
        </w:rPr>
        <w:t xml:space="preserve">. </w:t>
      </w:r>
      <w:r>
        <w:t xml:space="preserve">Likewise, in each individual lesson, the ELOs would be sequenced to begin simple and become increasingly more complex. Further, he </w:t>
      </w:r>
      <w:del w:id="63" w:author=" Monika Bustamante" w:date="2012-02-03T16:51:00Z">
        <w:r w:rsidDel="00AE794E">
          <w:delText xml:space="preserve">chose </w:delText>
        </w:r>
      </w:del>
      <w:ins w:id="64" w:author=" Monika Bustamante" w:date="2012-02-03T16:51:00Z">
        <w:r w:rsidR="00AE794E">
          <w:t>chooses</w:t>
        </w:r>
        <w:r w:rsidR="00AE794E">
          <w:t xml:space="preserve"> </w:t>
        </w:r>
      </w:ins>
      <w:r>
        <w:t xml:space="preserve">to </w:t>
      </w:r>
      <w:del w:id="65" w:author=" Monika Bustamante" w:date="2012-02-03T17:15:00Z">
        <w:r w:rsidDel="003C5E4A">
          <w:delText xml:space="preserve">specifically </w:delText>
        </w:r>
      </w:del>
      <w:r>
        <w:t xml:space="preserve">begin each lesson with ELOs and TLOs that the learners already </w:t>
      </w:r>
      <w:del w:id="66" w:author=" Monika Bustamante" w:date="2012-02-03T16:52:00Z">
        <w:r w:rsidDel="00AE794E">
          <w:delText xml:space="preserve">knew </w:delText>
        </w:r>
      </w:del>
      <w:ins w:id="67" w:author=" Monika Bustamante" w:date="2012-02-03T16:52:00Z">
        <w:r w:rsidR="00AE794E">
          <w:t>kn</w:t>
        </w:r>
        <w:r w:rsidR="00AE794E">
          <w:t>o</w:t>
        </w:r>
        <w:r w:rsidR="00AE794E">
          <w:t xml:space="preserve">w </w:t>
        </w:r>
      </w:ins>
      <w:r>
        <w:t xml:space="preserve">and then progressively move into unknown territory. In this way, Victor </w:t>
      </w:r>
      <w:del w:id="68" w:author=" Monika Bustamante" w:date="2012-02-03T16:52:00Z">
        <w:r w:rsidDel="00AE794E">
          <w:delText xml:space="preserve">employed </w:delText>
        </w:r>
      </w:del>
      <w:ins w:id="69" w:author=" Monika Bustamante" w:date="2012-02-03T16:52:00Z">
        <w:r w:rsidR="00AE794E">
          <w:t>employ</w:t>
        </w:r>
        <w:r w:rsidR="00AE794E">
          <w:t>s</w:t>
        </w:r>
        <w:r w:rsidR="00AE794E">
          <w:t xml:space="preserve"> </w:t>
        </w:r>
      </w:ins>
      <w:r>
        <w:t xml:space="preserve">multiple sequencing frameworks to arrange the learning objectives for the asset. </w:t>
      </w:r>
    </w:p>
    <w:p w:rsidR="00D318DB" w:rsidRPr="00DB3B02" w:rsidRDefault="00D318DB" w:rsidP="00894591">
      <w:pPr>
        <w:rPr>
          <w:sz w:val="20"/>
          <w:szCs w:val="20"/>
        </w:rPr>
      </w:pPr>
    </w:p>
    <w:p w:rsidR="00D318DB" w:rsidRDefault="00D318DB" w:rsidP="005C7AE4">
      <w:pPr>
        <w:pStyle w:val="EnspireBodyText"/>
      </w:pPr>
      <w:r>
        <w:t xml:space="preserve">While Victor </w:t>
      </w:r>
      <w:del w:id="70" w:author=" Monika Bustamante" w:date="2012-02-03T16:52:00Z">
        <w:r w:rsidDel="00AE794E">
          <w:delText xml:space="preserve">was </w:delText>
        </w:r>
      </w:del>
      <w:ins w:id="71" w:author=" Monika Bustamante" w:date="2012-02-03T16:52:00Z">
        <w:r w:rsidR="00AE794E">
          <w:t>is</w:t>
        </w:r>
        <w:r w:rsidR="00AE794E">
          <w:t xml:space="preserve"> </w:t>
        </w:r>
      </w:ins>
      <w:r>
        <w:t xml:space="preserve">working on the sequential outline, Candace </w:t>
      </w:r>
      <w:del w:id="72" w:author=" Monika Bustamante" w:date="2012-02-03T16:52:00Z">
        <w:r w:rsidDel="00AE794E">
          <w:delText xml:space="preserve">went </w:delText>
        </w:r>
      </w:del>
      <w:ins w:id="73" w:author=" Monika Bustamante" w:date="2012-02-03T16:52:00Z">
        <w:r w:rsidR="00AE794E">
          <w:t xml:space="preserve">goes </w:t>
        </w:r>
      </w:ins>
      <w:r>
        <w:t xml:space="preserve">over Gagne’s “Nine Events of Instruction.” Once Victor </w:t>
      </w:r>
      <w:del w:id="74" w:author=" Monika Bustamante" w:date="2012-02-03T16:52:00Z">
        <w:r w:rsidDel="00AE794E">
          <w:delText xml:space="preserve">completed </w:delText>
        </w:r>
      </w:del>
      <w:ins w:id="75" w:author=" Monika Bustamante" w:date="2012-02-03T16:52:00Z">
        <w:r w:rsidR="00AE794E">
          <w:t>complet</w:t>
        </w:r>
        <w:r w:rsidR="00AE794E">
          <w:t>es</w:t>
        </w:r>
        <w:r w:rsidR="00AE794E">
          <w:t xml:space="preserve"> </w:t>
        </w:r>
      </w:ins>
      <w:r>
        <w:t>his outline of the content, Candace and Victor use</w:t>
      </w:r>
      <w:del w:id="76" w:author=" Monika Bustamante" w:date="2012-02-03T16:52:00Z">
        <w:r w:rsidDel="00AE794E">
          <w:delText>d</w:delText>
        </w:r>
      </w:del>
      <w:r>
        <w:t xml:space="preserve"> the “Nine Events” as a template within which to structure individual lessons. In particular, they decide</w:t>
      </w:r>
      <w:del w:id="77" w:author=" Monika Bustamante" w:date="2012-02-03T16:52:00Z">
        <w:r w:rsidDel="00AE794E">
          <w:delText>d</w:delText>
        </w:r>
      </w:del>
      <w:r>
        <w:t xml:space="preserve"> to select instructional methods for each lesson based on how well </w:t>
      </w:r>
      <w:del w:id="78" w:author=" Monika Bustamante" w:date="2012-02-03T16:52:00Z">
        <w:r w:rsidDel="00AE794E">
          <w:delText xml:space="preserve">it </w:delText>
        </w:r>
      </w:del>
      <w:ins w:id="79" w:author=" Monika Bustamante" w:date="2012-02-03T16:52:00Z">
        <w:r w:rsidR="00AE794E">
          <w:t>the lesson</w:t>
        </w:r>
        <w:r w:rsidR="00AE794E">
          <w:t xml:space="preserve"> </w:t>
        </w:r>
      </w:ins>
      <w:del w:id="80" w:author=" Monika Bustamante" w:date="2012-02-03T16:52:00Z">
        <w:r w:rsidDel="00AE794E">
          <w:delText xml:space="preserve">addressed </w:delText>
        </w:r>
      </w:del>
      <w:ins w:id="81" w:author=" Monika Bustamante" w:date="2012-02-03T16:52:00Z">
        <w:r w:rsidR="00AE794E">
          <w:t>addresse</w:t>
        </w:r>
        <w:r w:rsidR="00AE794E">
          <w:t>s</w:t>
        </w:r>
        <w:r w:rsidR="00AE794E">
          <w:t xml:space="preserve"> </w:t>
        </w:r>
      </w:ins>
      <w:r>
        <w:t>each of the following instructional events</w:t>
      </w:r>
      <w:del w:id="82" w:author=" Monika Bustamante" w:date="2012-02-03T16:53:00Z">
        <w:r w:rsidDel="00AE794E">
          <w:delText xml:space="preserve">. </w:delText>
        </w:r>
      </w:del>
      <w:ins w:id="83" w:author=" Monika Bustamante" w:date="2012-02-03T16:53:00Z">
        <w:r w:rsidR="00AE794E">
          <w:t>:</w:t>
        </w:r>
        <w:r w:rsidR="00AE794E">
          <w:t xml:space="preserve"> </w:t>
        </w:r>
      </w:ins>
    </w:p>
    <w:p w:rsidR="00D318DB" w:rsidRPr="008957FA" w:rsidRDefault="00D318DB" w:rsidP="00894591">
      <w:pPr>
        <w:pStyle w:val="ListParagraph"/>
        <w:rPr>
          <w:sz w:val="20"/>
          <w:szCs w:val="20"/>
        </w:rPr>
      </w:pPr>
    </w:p>
    <w:p w:rsidR="00D318DB" w:rsidRPr="00FA443B" w:rsidRDefault="00D318DB" w:rsidP="00033A76">
      <w:pPr>
        <w:pStyle w:val="Enspirebulletedtext"/>
        <w:numPr>
          <w:ilvl w:val="0"/>
          <w:numId w:val="5"/>
        </w:numPr>
        <w:tabs>
          <w:tab w:val="clear" w:pos="720"/>
        </w:tabs>
        <w:ind w:left="1080"/>
      </w:pPr>
      <w:r>
        <w:t>Gain learners’ attention.</w:t>
      </w:r>
    </w:p>
    <w:p w:rsidR="00D318DB" w:rsidRDefault="00D318DB" w:rsidP="00033A76">
      <w:pPr>
        <w:pStyle w:val="Enspirebulletedtext"/>
        <w:numPr>
          <w:ilvl w:val="0"/>
          <w:numId w:val="5"/>
        </w:numPr>
        <w:tabs>
          <w:tab w:val="clear" w:pos="720"/>
        </w:tabs>
        <w:ind w:left="1080"/>
      </w:pPr>
      <w:r>
        <w:t xml:space="preserve">Share the learning objectives of the session. </w:t>
      </w:r>
    </w:p>
    <w:p w:rsidR="00D318DB" w:rsidRDefault="00D318DB" w:rsidP="00033A76">
      <w:pPr>
        <w:pStyle w:val="Enspirebulletedtext"/>
        <w:numPr>
          <w:ilvl w:val="0"/>
          <w:numId w:val="5"/>
        </w:numPr>
        <w:tabs>
          <w:tab w:val="clear" w:pos="720"/>
        </w:tabs>
        <w:ind w:left="1080"/>
      </w:pPr>
      <w:r>
        <w:t xml:space="preserve">Get learners to recall prior knowledge of the subject. </w:t>
      </w:r>
    </w:p>
    <w:p w:rsidR="00D318DB" w:rsidRDefault="00D318DB" w:rsidP="00033A76">
      <w:pPr>
        <w:pStyle w:val="Enspirebulletedtext"/>
        <w:numPr>
          <w:ilvl w:val="0"/>
          <w:numId w:val="5"/>
        </w:numPr>
        <w:tabs>
          <w:tab w:val="clear" w:pos="720"/>
        </w:tabs>
        <w:ind w:left="1080"/>
      </w:pPr>
      <w:r>
        <w:t xml:space="preserve">Present the content. </w:t>
      </w:r>
    </w:p>
    <w:p w:rsidR="00D318DB" w:rsidRDefault="00D318DB" w:rsidP="00033A76">
      <w:pPr>
        <w:pStyle w:val="Enspirebulletedtext"/>
        <w:numPr>
          <w:ilvl w:val="0"/>
          <w:numId w:val="5"/>
        </w:numPr>
        <w:tabs>
          <w:tab w:val="clear" w:pos="720"/>
        </w:tabs>
        <w:ind w:left="1080"/>
      </w:pPr>
      <w:r>
        <w:t xml:space="preserve">Provide learner guidance to enhance understanding. </w:t>
      </w:r>
    </w:p>
    <w:p w:rsidR="00D318DB" w:rsidRDefault="00D318DB" w:rsidP="00033A76">
      <w:pPr>
        <w:pStyle w:val="Enspirebulletedtext"/>
        <w:numPr>
          <w:ilvl w:val="0"/>
          <w:numId w:val="5"/>
        </w:numPr>
        <w:tabs>
          <w:tab w:val="clear" w:pos="720"/>
        </w:tabs>
        <w:ind w:left="1080"/>
      </w:pPr>
      <w:r>
        <w:t xml:space="preserve">Give learners an opportunity to practice and demonstrate what they know. </w:t>
      </w:r>
    </w:p>
    <w:p w:rsidR="00D318DB" w:rsidRDefault="00D318DB" w:rsidP="00033A76">
      <w:pPr>
        <w:pStyle w:val="Enspirebulletedtext"/>
        <w:numPr>
          <w:ilvl w:val="0"/>
          <w:numId w:val="5"/>
        </w:numPr>
        <w:tabs>
          <w:tab w:val="clear" w:pos="720"/>
        </w:tabs>
        <w:ind w:left="1080"/>
      </w:pPr>
      <w:r>
        <w:t xml:space="preserve">Provide feedback. </w:t>
      </w:r>
    </w:p>
    <w:p w:rsidR="00D318DB" w:rsidRDefault="00D318DB" w:rsidP="00033A76">
      <w:pPr>
        <w:pStyle w:val="Enspirebulletedtext"/>
        <w:numPr>
          <w:ilvl w:val="0"/>
          <w:numId w:val="5"/>
        </w:numPr>
        <w:tabs>
          <w:tab w:val="clear" w:pos="720"/>
        </w:tabs>
        <w:ind w:left="1080"/>
      </w:pPr>
      <w:r>
        <w:t xml:space="preserve">Assess performance. </w:t>
      </w:r>
    </w:p>
    <w:p w:rsidR="00D318DB" w:rsidRDefault="00D318DB" w:rsidP="00033A76">
      <w:pPr>
        <w:pStyle w:val="Enspirebulletedtext"/>
        <w:numPr>
          <w:ilvl w:val="0"/>
          <w:numId w:val="5"/>
        </w:numPr>
        <w:tabs>
          <w:tab w:val="clear" w:pos="720"/>
        </w:tabs>
        <w:ind w:left="1080"/>
      </w:pPr>
      <w:r>
        <w:t xml:space="preserve">Provide job aids or references to ensure that learners retain and transfer what they have learned. </w:t>
      </w:r>
    </w:p>
    <w:p w:rsidR="00D318DB" w:rsidRDefault="00D318DB" w:rsidP="007A4294">
      <w:pPr>
        <w:pStyle w:val="Enspirebulletedtext"/>
        <w:numPr>
          <w:ilvl w:val="0"/>
          <w:numId w:val="0"/>
        </w:numPr>
        <w:ind w:left="720" w:hanging="360"/>
      </w:pPr>
    </w:p>
    <w:p w:rsidR="00D318DB" w:rsidRDefault="00D318DB" w:rsidP="005C7AE4">
      <w:pPr>
        <w:pStyle w:val="EnspireBodyText"/>
      </w:pPr>
      <w:r>
        <w:rPr>
          <w:szCs w:val="20"/>
        </w:rPr>
        <w:t xml:space="preserve">Victor and Candace rely on Gagne’s “Nine Events” because </w:t>
      </w:r>
      <w:r>
        <w:t xml:space="preserve">Gagne purposefully related each event to identified internal learning processes. He sequenced his events of instruction to coincide with a sequence of internal conditions of the learner that have been shown to enhance learning. </w:t>
      </w:r>
    </w:p>
    <w:p w:rsidR="00D318DB" w:rsidRDefault="00D318DB" w:rsidP="005C7AE4">
      <w:pPr>
        <w:pStyle w:val="EnspireBodyText"/>
      </w:pPr>
    </w:p>
    <w:p w:rsidR="00D318DB" w:rsidRDefault="00D318DB" w:rsidP="005C7AE4">
      <w:pPr>
        <w:pStyle w:val="EnspireBodyText"/>
      </w:pPr>
      <w:r>
        <w:rPr>
          <w:szCs w:val="20"/>
        </w:rPr>
        <w:t xml:space="preserve">As Victor and Candace develop each lesson, they are </w:t>
      </w:r>
      <w:r>
        <w:t xml:space="preserve">careful to place enabling learning objectives into the lesson in a way that is consistent with Gagne’s sequence and to move from the simple to the complex. They </w:t>
      </w:r>
      <w:del w:id="84" w:author=" Monika Bustamante" w:date="2012-02-03T17:16:00Z">
        <w:r w:rsidDel="003C5E4A">
          <w:delText>double</w:delText>
        </w:r>
      </w:del>
      <w:del w:id="85" w:author=" Monika Bustamante" w:date="2012-02-03T16:54:00Z">
        <w:r w:rsidDel="00D31731">
          <w:delText xml:space="preserve"> </w:delText>
        </w:r>
      </w:del>
      <w:del w:id="86" w:author=" Monika Bustamante" w:date="2012-02-03T17:16:00Z">
        <w:r w:rsidDel="003C5E4A">
          <w:delText>check</w:delText>
        </w:r>
      </w:del>
      <w:ins w:id="87" w:author=" Monika Bustamante" w:date="2012-02-03T17:16:00Z">
        <w:r w:rsidR="003C5E4A">
          <w:t>double-check</w:t>
        </w:r>
      </w:ins>
      <w:r>
        <w:t xml:space="preserve"> to make sure that each ELO supports the ELO above it. In doing so, they parallel Bloom’s cognitive processing model, moving from lower</w:t>
      </w:r>
      <w:ins w:id="88" w:author=" Monika Bustamante" w:date="2012-02-03T16:55:00Z">
        <w:r w:rsidR="00D31731">
          <w:t>-</w:t>
        </w:r>
      </w:ins>
      <w:del w:id="89" w:author=" Monika Bustamante" w:date="2012-02-03T16:55:00Z">
        <w:r w:rsidDel="00D31731">
          <w:delText xml:space="preserve"> </w:delText>
        </w:r>
      </w:del>
      <w:r>
        <w:t>level</w:t>
      </w:r>
      <w:del w:id="90" w:author=" Monika Bustamante" w:date="2012-02-03T16:55:00Z">
        <w:r w:rsidDel="00D31731">
          <w:delText>s</w:delText>
        </w:r>
      </w:del>
      <w:r>
        <w:t xml:space="preserve"> cognitive functions (e.g., remembering, understanding) to progressively higher levels of cognitive functioning (e.g., applying, analyzing, evaluating and creating).</w:t>
      </w:r>
    </w:p>
    <w:p w:rsidR="00D318DB" w:rsidRDefault="00D318DB" w:rsidP="005C7AE4">
      <w:pPr>
        <w:pStyle w:val="Enspirebulletedtext"/>
        <w:numPr>
          <w:ilvl w:val="0"/>
          <w:numId w:val="0"/>
        </w:numPr>
      </w:pPr>
    </w:p>
    <w:p w:rsidR="00D318DB" w:rsidRDefault="00D318DB" w:rsidP="005C7AE4">
      <w:pPr>
        <w:pStyle w:val="EnspireBodyText"/>
      </w:pPr>
      <w:r w:rsidRPr="00A051C2">
        <w:rPr>
          <w:b/>
          <w:i/>
        </w:rPr>
        <w:lastRenderedPageBreak/>
        <w:t>Instructional methods</w:t>
      </w:r>
      <w:r>
        <w:rPr>
          <w:b/>
        </w:rPr>
        <w:t xml:space="preserve"> </w:t>
      </w:r>
      <w:r>
        <w:t>are</w:t>
      </w:r>
      <w:r w:rsidRPr="00AF7127">
        <w:t xml:space="preserve"> the next thing that Candace and Victor address.</w:t>
      </w:r>
      <w:r>
        <w:t xml:space="preserve"> </w:t>
      </w:r>
      <w:commentRangeStart w:id="91"/>
      <w:r>
        <w:t xml:space="preserve">They know that instructional methods because effective methods support learner acquisition of the knowledge and skills stipulated by the objectives and measured by the selected assessment methods. </w:t>
      </w:r>
      <w:commentRangeEnd w:id="91"/>
      <w:r w:rsidR="00D31731">
        <w:rPr>
          <w:rStyle w:val="CommentReference"/>
          <w:rFonts w:ascii="Times New Roman" w:hAnsi="Times New Roman"/>
          <w:bCs w:val="0"/>
        </w:rPr>
        <w:commentReference w:id="91"/>
      </w:r>
    </w:p>
    <w:p w:rsidR="00D318DB" w:rsidRPr="00D65B7F" w:rsidRDefault="00D318DB" w:rsidP="005C7AE4">
      <w:pPr>
        <w:pStyle w:val="EnspireBodyText"/>
        <w:rPr>
          <w:b/>
        </w:rPr>
      </w:pPr>
    </w:p>
    <w:p w:rsidR="00D318DB" w:rsidRDefault="00D318DB" w:rsidP="005C7AE4">
      <w:pPr>
        <w:pStyle w:val="EnspireBodyText"/>
      </w:pPr>
      <w:commentRangeStart w:id="92"/>
      <w:r w:rsidRPr="005C7AE4">
        <w:t xml:space="preserve">Victor and Candace know that </w:t>
      </w:r>
      <w:del w:id="93" w:author=" Monika Bustamante" w:date="2012-02-03T16:56:00Z">
        <w:r w:rsidRPr="005C7AE4" w:rsidDel="00D31731">
          <w:delText xml:space="preserve">while </w:delText>
        </w:r>
      </w:del>
      <w:r w:rsidRPr="005C7AE4">
        <w:t>there is a</w:t>
      </w:r>
      <w:r>
        <w:t>n abundance</w:t>
      </w:r>
      <w:r w:rsidRPr="005C7AE4">
        <w:t xml:space="preserve"> of instructional methods from which to choose</w:t>
      </w:r>
      <w:r>
        <w:t>.</w:t>
      </w:r>
      <w:commentRangeEnd w:id="92"/>
      <w:r w:rsidR="00D31731">
        <w:rPr>
          <w:rStyle w:val="CommentReference"/>
          <w:rFonts w:ascii="Times New Roman" w:hAnsi="Times New Roman"/>
          <w:bCs w:val="0"/>
        </w:rPr>
        <w:commentReference w:id="92"/>
      </w:r>
      <w:r>
        <w:t xml:space="preserve"> In particular, they consider the following methods in the development of their instructional strategy:</w:t>
      </w:r>
    </w:p>
    <w:p w:rsidR="00D318DB" w:rsidRDefault="00D318DB" w:rsidP="005C7AE4">
      <w:pPr>
        <w:pStyle w:val="EnspireBodyText"/>
      </w:pPr>
    </w:p>
    <w:p w:rsidR="00D318DB" w:rsidRDefault="00D318DB" w:rsidP="00A051C2">
      <w:pPr>
        <w:pStyle w:val="Enspirebulletedtext"/>
      </w:pPr>
      <w:r>
        <w:t>Lecture</w:t>
      </w:r>
    </w:p>
    <w:p w:rsidR="00D318DB" w:rsidRDefault="00D318DB" w:rsidP="00A051C2">
      <w:pPr>
        <w:pStyle w:val="Enspirebulletedtext"/>
      </w:pPr>
      <w:smartTag w:uri="urn:schemas-microsoft-com:office:smarttags" w:element="place">
        <w:smartTag w:uri="urn:schemas-microsoft-com:office:smarttags" w:element="City">
          <w:r>
            <w:t>Readings</w:t>
          </w:r>
        </w:smartTag>
      </w:smartTag>
    </w:p>
    <w:p w:rsidR="00D318DB" w:rsidRDefault="00D318DB" w:rsidP="00A051C2">
      <w:pPr>
        <w:pStyle w:val="Enspirebulletedtext"/>
      </w:pPr>
      <w:r>
        <w:t>Case studies</w:t>
      </w:r>
    </w:p>
    <w:p w:rsidR="00D318DB" w:rsidRDefault="00D318DB" w:rsidP="00A051C2">
      <w:pPr>
        <w:pStyle w:val="Enspirebulletedtext"/>
      </w:pPr>
      <w:r>
        <w:t>Discussion</w:t>
      </w:r>
    </w:p>
    <w:p w:rsidR="00D318DB" w:rsidRDefault="00D318DB" w:rsidP="00A051C2">
      <w:pPr>
        <w:pStyle w:val="Enspirebulletedtext"/>
      </w:pPr>
      <w:r>
        <w:t>Collaborative learning</w:t>
      </w:r>
    </w:p>
    <w:p w:rsidR="00D318DB" w:rsidRDefault="00D318DB" w:rsidP="00A051C2">
      <w:pPr>
        <w:pStyle w:val="Enspirebulletedtext"/>
      </w:pPr>
      <w:r>
        <w:t>Demonstrations/modeling</w:t>
      </w:r>
    </w:p>
    <w:p w:rsidR="00D318DB" w:rsidRDefault="00D318DB" w:rsidP="00A051C2">
      <w:pPr>
        <w:pStyle w:val="Enspirebulletedtext"/>
      </w:pPr>
      <w:r>
        <w:t>Drawing/illustrations</w:t>
      </w:r>
    </w:p>
    <w:p w:rsidR="00D318DB" w:rsidRDefault="00D318DB" w:rsidP="00A051C2">
      <w:pPr>
        <w:pStyle w:val="Enspirebulletedtext"/>
      </w:pPr>
      <w:r>
        <w:t>Role playing/dramatizations</w:t>
      </w:r>
    </w:p>
    <w:p w:rsidR="00D318DB" w:rsidRDefault="00D318DB" w:rsidP="00A051C2">
      <w:pPr>
        <w:pStyle w:val="Enspirebulletedtext"/>
      </w:pPr>
      <w:r>
        <w:t>Games/simulations</w:t>
      </w:r>
    </w:p>
    <w:p w:rsidR="00D318DB" w:rsidRDefault="00D318DB" w:rsidP="00A051C2">
      <w:pPr>
        <w:pStyle w:val="Enspirebulletedtext"/>
        <w:numPr>
          <w:ilvl w:val="0"/>
          <w:numId w:val="0"/>
        </w:numPr>
        <w:ind w:left="720" w:hanging="360"/>
      </w:pPr>
    </w:p>
    <w:p w:rsidR="00D318DB" w:rsidRDefault="00D318DB" w:rsidP="005C7AE4">
      <w:pPr>
        <w:pStyle w:val="EnspireBodyText"/>
      </w:pPr>
      <w:r>
        <w:t xml:space="preserve">In deciding on the most appropriate instructional methods, Victor and Candace </w:t>
      </w:r>
      <w:r w:rsidRPr="005C7AE4">
        <w:t>go back to their learner analysis</w:t>
      </w:r>
      <w:r>
        <w:t>,</w:t>
      </w:r>
      <w:r w:rsidRPr="005C7AE4">
        <w:t xml:space="preserve"> which</w:t>
      </w:r>
      <w:r>
        <w:t xml:space="preserve"> helps</w:t>
      </w:r>
      <w:r w:rsidRPr="005C7AE4">
        <w:t xml:space="preserve"> them </w:t>
      </w:r>
      <w:r>
        <w:t>determine whether some</w:t>
      </w:r>
      <w:r w:rsidRPr="005C7AE4">
        <w:t xml:space="preserve"> methods </w:t>
      </w:r>
      <w:r>
        <w:t>are</w:t>
      </w:r>
      <w:r w:rsidRPr="005C7AE4">
        <w:t xml:space="preserve"> more suitable for their learners than </w:t>
      </w:r>
      <w:del w:id="94" w:author=" Monika Bustamante" w:date="2012-02-03T16:57:00Z">
        <w:r w:rsidRPr="005C7AE4" w:rsidDel="00D31731">
          <w:delText>others</w:delText>
        </w:r>
      </w:del>
      <w:ins w:id="95" w:author=" Monika Bustamante" w:date="2012-02-03T16:57:00Z">
        <w:r w:rsidR="00D31731" w:rsidRPr="005C7AE4">
          <w:t>others are</w:t>
        </w:r>
      </w:ins>
      <w:r w:rsidRPr="005C7AE4">
        <w:t>. Unfortunately, in this case, the only thing that they know about their target audience is that they are a diverse group of new hires with no previous prerequisite coursework and no experiential or educational requirements.</w:t>
      </w:r>
    </w:p>
    <w:p w:rsidR="00D318DB" w:rsidRPr="005C7AE4" w:rsidRDefault="00D318DB" w:rsidP="005C7AE4">
      <w:pPr>
        <w:pStyle w:val="EnspireBodyText"/>
      </w:pPr>
    </w:p>
    <w:p w:rsidR="00D318DB" w:rsidRDefault="00D318DB" w:rsidP="005C7AE4">
      <w:pPr>
        <w:pStyle w:val="EnspireBodyText"/>
      </w:pPr>
      <w:r w:rsidRPr="005C7AE4">
        <w:t>They are also concerned about keeping the learner</w:t>
      </w:r>
      <w:del w:id="96" w:author=" Monika Bustamante" w:date="2012-02-03T16:57:00Z">
        <w:r w:rsidRPr="005C7AE4" w:rsidDel="00D31731">
          <w:delText>’</w:delText>
        </w:r>
      </w:del>
      <w:r w:rsidRPr="005C7AE4">
        <w:t>s</w:t>
      </w:r>
      <w:ins w:id="97" w:author=" Monika Bustamante" w:date="2012-02-03T16:58:00Z">
        <w:r w:rsidR="00D31731">
          <w:t>’</w:t>
        </w:r>
      </w:ins>
      <w:r w:rsidRPr="005C7AE4">
        <w:t xml:space="preserve"> attention</w:t>
      </w:r>
      <w:ins w:id="98" w:author=" Monika Bustamante" w:date="2012-02-03T16:58:00Z">
        <w:r w:rsidR="00D31731">
          <w:t>,</w:t>
        </w:r>
      </w:ins>
      <w:r w:rsidRPr="005C7AE4">
        <w:t xml:space="preserve"> so within the framework of Gagne’s events of instruction, they </w:t>
      </w:r>
      <w:del w:id="99" w:author=" Monika Bustamante" w:date="2012-02-03T16:58:00Z">
        <w:r w:rsidRPr="005C7AE4" w:rsidDel="00D31731">
          <w:delText xml:space="preserve">generally </w:delText>
        </w:r>
      </w:del>
      <w:r w:rsidRPr="005C7AE4">
        <w:t>choose to use more than one instructional method.</w:t>
      </w:r>
    </w:p>
    <w:p w:rsidR="00D318DB" w:rsidRPr="005C7AE4" w:rsidRDefault="00D318DB" w:rsidP="005C7AE4">
      <w:pPr>
        <w:pStyle w:val="EnspireBodyText"/>
      </w:pPr>
    </w:p>
    <w:p w:rsidR="00D318DB" w:rsidRPr="005C7AE4" w:rsidRDefault="00D318DB" w:rsidP="005C7AE4">
      <w:pPr>
        <w:pStyle w:val="EnspireBodyText"/>
      </w:pPr>
      <w:r w:rsidRPr="005C7AE4">
        <w:t>Since they have scant information about their learners, they rely on their experience to help them d</w:t>
      </w:r>
      <w:r>
        <w:t xml:space="preserve">ecide </w:t>
      </w:r>
      <w:del w:id="100" w:author=" Monika Bustamante" w:date="2012-02-03T16:58:00Z">
        <w:r w:rsidDel="00D31731">
          <w:delText xml:space="preserve">on </w:delText>
        </w:r>
      </w:del>
      <w:r>
        <w:t xml:space="preserve">which methods to use. </w:t>
      </w:r>
      <w:r w:rsidRPr="005C7AE4">
        <w:t>They decide on:</w:t>
      </w:r>
    </w:p>
    <w:p w:rsidR="00D318DB" w:rsidRDefault="00D318DB" w:rsidP="005C7AE4">
      <w:pPr>
        <w:pStyle w:val="Enspirebulletedtext"/>
      </w:pPr>
      <w:r>
        <w:t xml:space="preserve">Lectures and readings, </w:t>
      </w:r>
      <w:r w:rsidRPr="005C7AE4">
        <w:t xml:space="preserve">since </w:t>
      </w:r>
      <w:r>
        <w:t>these methods offer</w:t>
      </w:r>
      <w:r w:rsidRPr="005C7AE4">
        <w:t xml:space="preserve"> an excellent way to </w:t>
      </w:r>
      <w:r>
        <w:t>deliver</w:t>
      </w:r>
      <w:r w:rsidRPr="005C7AE4">
        <w:t xml:space="preserve"> direct instruction.</w:t>
      </w:r>
    </w:p>
    <w:p w:rsidR="00D318DB" w:rsidRPr="005C7AE4" w:rsidRDefault="00D318DB" w:rsidP="005C7AE4">
      <w:pPr>
        <w:pStyle w:val="Enspirebulletedtext"/>
      </w:pPr>
      <w:r>
        <w:t xml:space="preserve">Discussions, since they provide a reliable forum for learners to test out and develop their understanding of the objectives with their instructor and their peers. </w:t>
      </w:r>
    </w:p>
    <w:p w:rsidR="00D318DB" w:rsidRPr="005C7AE4" w:rsidRDefault="00D318DB" w:rsidP="005C7AE4">
      <w:pPr>
        <w:pStyle w:val="Enspirebulletedtext"/>
        <w:rPr>
          <w:szCs w:val="20"/>
        </w:rPr>
      </w:pPr>
      <w:r>
        <w:t>Drawings and illustrations</w:t>
      </w:r>
      <w:r w:rsidRPr="005C7AE4">
        <w:t xml:space="preserve"> </w:t>
      </w:r>
      <w:r>
        <w:t>to</w:t>
      </w:r>
      <w:r w:rsidRPr="005C7AE4">
        <w:t xml:space="preserve"> present visuals that may simplify understanding</w:t>
      </w:r>
      <w:ins w:id="101" w:author=" Monika Bustamante" w:date="2012-02-03T16:58:00Z">
        <w:r w:rsidR="00D31731">
          <w:t xml:space="preserve"> of</w:t>
        </w:r>
      </w:ins>
      <w:r w:rsidRPr="005C7AE4">
        <w:t xml:space="preserve"> organizational and task structure</w:t>
      </w:r>
      <w:r>
        <w:t>.</w:t>
      </w:r>
    </w:p>
    <w:p w:rsidR="00D318DB" w:rsidRPr="001517B4" w:rsidRDefault="00D318DB" w:rsidP="005C7AE4">
      <w:pPr>
        <w:pStyle w:val="Enspirebulletedtext"/>
        <w:numPr>
          <w:ilvl w:val="0"/>
          <w:numId w:val="0"/>
        </w:numPr>
        <w:ind w:left="720" w:hanging="360"/>
        <w:rPr>
          <w:b/>
          <w:i/>
          <w:szCs w:val="20"/>
        </w:rPr>
      </w:pPr>
    </w:p>
    <w:p w:rsidR="00D318DB" w:rsidRPr="005C7AE4" w:rsidRDefault="00D318DB" w:rsidP="005C7AE4">
      <w:pPr>
        <w:pStyle w:val="EnspireBodyText"/>
        <w:rPr>
          <w:szCs w:val="20"/>
        </w:rPr>
      </w:pPr>
      <w:r>
        <w:t xml:space="preserve">Now that they have decided on their instructional methods, they fit those methods into the planning of each lesson as guided by Gagne’s “Nine Events of Instruction.” </w:t>
      </w:r>
    </w:p>
    <w:p w:rsidR="00D318DB" w:rsidRDefault="00D318DB" w:rsidP="005C7AE4">
      <w:pPr>
        <w:pStyle w:val="EnspireSubsectionHeading"/>
      </w:pPr>
      <w:bookmarkStart w:id="102" w:name="_Toc316041123"/>
      <w:r>
        <w:t>Focus of Analysis</w:t>
      </w:r>
      <w:bookmarkEnd w:id="102"/>
      <w:r>
        <w:t xml:space="preserve"> </w:t>
      </w:r>
    </w:p>
    <w:p w:rsidR="00D318DB" w:rsidRPr="005C7AE4" w:rsidRDefault="00D318DB" w:rsidP="005C7AE4">
      <w:pPr>
        <w:pStyle w:val="EnspireBodyText"/>
      </w:pPr>
      <w:r>
        <w:t>How does the instructional sequence relate to the TLOs and ELOs, and how do the learner analysis and the cognitive level of the learning objectives affect decisions about instructional method</w:t>
      </w:r>
      <w:ins w:id="103" w:author=" Monika Bustamante" w:date="2012-02-03T17:00:00Z">
        <w:r w:rsidR="00D31731">
          <w:t>s</w:t>
        </w:r>
      </w:ins>
      <w:r>
        <w:t>?</w:t>
      </w:r>
    </w:p>
    <w:p w:rsidR="00D318DB" w:rsidRDefault="00D318DB" w:rsidP="005C7AE4">
      <w:pPr>
        <w:pStyle w:val="EnspireSubsectionHeading"/>
      </w:pPr>
      <w:bookmarkStart w:id="104" w:name="_Toc316041124"/>
      <w:r w:rsidRPr="0009767D">
        <w:t>Analysis Prompts</w:t>
      </w:r>
      <w:bookmarkEnd w:id="104"/>
    </w:p>
    <w:p w:rsidR="00D318DB" w:rsidRPr="005C7AE4" w:rsidRDefault="00D318DB" w:rsidP="005C7AE4">
      <w:pPr>
        <w:pStyle w:val="Enspirebulletedtext"/>
      </w:pPr>
      <w:r w:rsidRPr="005C7AE4">
        <w:t>How do the learning objectives inform the instructional sequence?</w:t>
      </w:r>
    </w:p>
    <w:p w:rsidR="00D318DB" w:rsidRPr="005C7AE4" w:rsidRDefault="00D318DB" w:rsidP="005C7AE4">
      <w:pPr>
        <w:pStyle w:val="Enspirebulletedtext"/>
      </w:pPr>
      <w:r w:rsidRPr="005C7AE4">
        <w:lastRenderedPageBreak/>
        <w:t>What is the relationship among the learner analysis, the cognitive level of objectives</w:t>
      </w:r>
      <w:ins w:id="105" w:author=" Monika Bustamante" w:date="2012-02-03T17:00:00Z">
        <w:r w:rsidR="00D31731">
          <w:t>,</w:t>
        </w:r>
      </w:ins>
      <w:r w:rsidRPr="005C7AE4">
        <w:t xml:space="preserve"> and instructional methods?</w:t>
      </w:r>
    </w:p>
    <w:p w:rsidR="00D318DB" w:rsidRPr="00650671" w:rsidRDefault="00D318DB" w:rsidP="00650671">
      <w:pPr>
        <w:pStyle w:val="Enspirebulletedtext"/>
        <w:numPr>
          <w:ilvl w:val="0"/>
          <w:numId w:val="0"/>
        </w:numPr>
      </w:pPr>
    </w:p>
    <w:p w:rsidR="00D318DB" w:rsidRDefault="00D318DB" w:rsidP="00ED0329">
      <w:pPr>
        <w:pStyle w:val="Enspirebulletedtext"/>
        <w:numPr>
          <w:ilvl w:val="0"/>
          <w:numId w:val="0"/>
        </w:numPr>
        <w:pBdr>
          <w:bottom w:val="single" w:sz="6" w:space="1" w:color="auto"/>
        </w:pBdr>
      </w:pPr>
    </w:p>
    <w:p w:rsidR="00D318DB" w:rsidRDefault="00D318DB" w:rsidP="00095B3E">
      <w:pPr>
        <w:pStyle w:val="EnspireSectionHeading"/>
        <w:jc w:val="center"/>
      </w:pPr>
    </w:p>
    <w:p w:rsidR="00D318DB" w:rsidRDefault="00D318DB" w:rsidP="00FA34EB">
      <w:pPr>
        <w:pStyle w:val="EnspireSectionHeading"/>
        <w:jc w:val="center"/>
      </w:pPr>
      <w:bookmarkStart w:id="106" w:name="_Toc316041125"/>
      <w:r w:rsidRPr="00095B3E">
        <w:t>Analysis Guide</w:t>
      </w:r>
      <w:bookmarkEnd w:id="106"/>
    </w:p>
    <w:p w:rsidR="00D318DB" w:rsidRDefault="00D318DB" w:rsidP="00FA34EB">
      <w:pPr>
        <w:pStyle w:val="EnspireSectionHeading"/>
        <w:jc w:val="center"/>
      </w:pPr>
    </w:p>
    <w:p w:rsidR="00D318DB" w:rsidRPr="00820F53" w:rsidRDefault="00D318DB" w:rsidP="00FA34EB">
      <w:pPr>
        <w:pStyle w:val="EnspireSubsectionHeading"/>
      </w:pPr>
      <w:bookmarkStart w:id="107" w:name="_Toc316041126"/>
      <w:r w:rsidRPr="00820F53">
        <w:t>How do the learning objectives inform the instructional sequence?</w:t>
      </w:r>
      <w:bookmarkEnd w:id="107"/>
    </w:p>
    <w:p w:rsidR="00D318DB" w:rsidRDefault="00D318DB" w:rsidP="00FA34EB">
      <w:pPr>
        <w:pStyle w:val="EnspireBodyText"/>
      </w:pPr>
      <w:r>
        <w:t xml:space="preserve">Learning objectives are hierarchical: TLOs set out broad learning outcomes that directly reflect the desired performance competencies that were delineated during the task analysis. They have a broad reach in that they most often need many ELOs to support their targeted competency. TLOs represent the highest learning level that a learner is expected to achieve upon completion of a lesson, a module, a unit, or an entire learning asset. ELOs are subordinate to the TLOs and must support not only the TLO but also any ELOs that are hierarchically superordinate. How these ELOs logically advance learners to acquisition of the TLO suggests a sequence of objectives. </w:t>
      </w:r>
      <w:del w:id="108" w:author=" Monika Bustamante" w:date="2012-02-03T17:03:00Z">
        <w:r w:rsidDel="00D31731">
          <w:delText xml:space="preserve"> </w:delText>
        </w:r>
      </w:del>
      <w:r>
        <w:t>Let’s take a very simple task as an example.</w:t>
      </w:r>
    </w:p>
    <w:p w:rsidR="00D318DB" w:rsidRDefault="00D318DB" w:rsidP="00FA34EB">
      <w:pPr>
        <w:pStyle w:val="Enspirebulletedtext"/>
        <w:numPr>
          <w:ilvl w:val="0"/>
          <w:numId w:val="0"/>
        </w:numPr>
      </w:pPr>
    </w:p>
    <w:p w:rsidR="00D318DB" w:rsidRDefault="00D318DB" w:rsidP="00FA34EB">
      <w:pPr>
        <w:pStyle w:val="EnspireBodyText"/>
      </w:pPr>
      <w:r>
        <w:t xml:space="preserve">Let’s suppose that a TLO is: </w:t>
      </w:r>
    </w:p>
    <w:p w:rsidR="00D318DB" w:rsidRDefault="00D318DB" w:rsidP="00FA34EB">
      <w:pPr>
        <w:pStyle w:val="EnspireBodyText"/>
      </w:pPr>
      <w:r>
        <w:t xml:space="preserve"> </w:t>
      </w:r>
    </w:p>
    <w:p w:rsidR="00D318DB" w:rsidRPr="00C02DAD" w:rsidRDefault="00D318DB" w:rsidP="00FA34EB">
      <w:pPr>
        <w:pStyle w:val="Enspirebulletedtext"/>
      </w:pPr>
      <w:r w:rsidRPr="00C02DAD">
        <w:t xml:space="preserve">The student will be able to add </w:t>
      </w:r>
      <w:r>
        <w:t>single</w:t>
      </w:r>
      <w:r w:rsidRPr="00C02DAD">
        <w:t xml:space="preserve"> digit numbers with</w:t>
      </w:r>
      <w:r>
        <w:t>out</w:t>
      </w:r>
      <w:r w:rsidRPr="00C02DAD">
        <w:t xml:space="preserve"> regrouping</w:t>
      </w:r>
      <w:ins w:id="109" w:author=" Monika Bustamante" w:date="2012-02-03T17:03:00Z">
        <w:r w:rsidR="00D31731">
          <w:t>.</w:t>
        </w:r>
      </w:ins>
    </w:p>
    <w:p w:rsidR="00D318DB" w:rsidRDefault="00D318DB" w:rsidP="00FA34EB">
      <w:pPr>
        <w:pStyle w:val="Enspirebulletedtext"/>
        <w:numPr>
          <w:ilvl w:val="0"/>
          <w:numId w:val="0"/>
        </w:numPr>
      </w:pPr>
    </w:p>
    <w:p w:rsidR="00D318DB" w:rsidRDefault="00D318DB" w:rsidP="00FA34EB">
      <w:pPr>
        <w:pStyle w:val="EnspireBodyText"/>
      </w:pPr>
      <w:r w:rsidRPr="00181D67">
        <w:t xml:space="preserve">The ELOs </w:t>
      </w:r>
      <w:r>
        <w:t>for this TLO might include the following</w:t>
      </w:r>
      <w:r w:rsidRPr="00181D67">
        <w:t>:</w:t>
      </w:r>
    </w:p>
    <w:p w:rsidR="00D318DB" w:rsidRPr="00181D67" w:rsidRDefault="00D318DB" w:rsidP="00FA34EB">
      <w:pPr>
        <w:pStyle w:val="EnspireBodyText"/>
      </w:pPr>
    </w:p>
    <w:p w:rsidR="00D318DB" w:rsidRPr="00FA34EB" w:rsidRDefault="00D318DB" w:rsidP="00FA34EB">
      <w:pPr>
        <w:pStyle w:val="Enspirebulletedtext"/>
      </w:pPr>
      <w:r w:rsidRPr="00FA34EB">
        <w:t>The student will be able demonstrate one-to-one correspondence.</w:t>
      </w:r>
    </w:p>
    <w:p w:rsidR="00D318DB" w:rsidRPr="00FA34EB" w:rsidRDefault="00D318DB" w:rsidP="00FA34EB">
      <w:pPr>
        <w:pStyle w:val="Enspirebulletedtext"/>
      </w:pPr>
      <w:r w:rsidRPr="00FA34EB">
        <w:rPr>
          <w:szCs w:val="20"/>
        </w:rPr>
        <w:t>The student will be able to demonstrate joining of discrete objects</w:t>
      </w:r>
      <w:ins w:id="110" w:author=" Monika Bustamante" w:date="2012-02-03T17:03:00Z">
        <w:r w:rsidR="00D31731">
          <w:rPr>
            <w:szCs w:val="20"/>
          </w:rPr>
          <w:t>.</w:t>
        </w:r>
      </w:ins>
    </w:p>
    <w:p w:rsidR="00D318DB" w:rsidRPr="00FA34EB" w:rsidRDefault="00D318DB" w:rsidP="00FA34EB">
      <w:pPr>
        <w:pStyle w:val="Enspirebulletedtext"/>
      </w:pPr>
      <w:r w:rsidRPr="00FA34EB">
        <w:t>The student</w:t>
      </w:r>
      <w:del w:id="111" w:author=" Monika Bustamante" w:date="2012-02-03T17:03:00Z">
        <w:r w:rsidRPr="00FA34EB" w:rsidDel="00D31731">
          <w:delText>s</w:delText>
        </w:r>
      </w:del>
      <w:r w:rsidRPr="00FA34EB">
        <w:t xml:space="preserve"> will be able to count from zero to nine using discrete objects.</w:t>
      </w:r>
    </w:p>
    <w:p w:rsidR="00D318DB" w:rsidRPr="00FA34EB" w:rsidRDefault="00D318DB" w:rsidP="00FA34EB">
      <w:pPr>
        <w:pStyle w:val="Enspirebulletedtext"/>
      </w:pPr>
      <w:r w:rsidRPr="00FA34EB">
        <w:t>The student will be able to recognize numbers from zero to nine</w:t>
      </w:r>
      <w:ins w:id="112" w:author=" Monika Bustamante" w:date="2012-02-03T17:03:00Z">
        <w:r w:rsidR="00D31731">
          <w:t>.</w:t>
        </w:r>
      </w:ins>
    </w:p>
    <w:p w:rsidR="00D318DB" w:rsidRDefault="00D318DB" w:rsidP="00FA34EB">
      <w:pPr>
        <w:pStyle w:val="Enspirebulletedtext"/>
        <w:numPr>
          <w:ilvl w:val="0"/>
          <w:numId w:val="0"/>
        </w:numPr>
      </w:pPr>
    </w:p>
    <w:p w:rsidR="00D318DB" w:rsidRDefault="00D318DB" w:rsidP="00FA34EB">
      <w:pPr>
        <w:pStyle w:val="EnspireBodyText"/>
      </w:pPr>
      <w:r>
        <w:t xml:space="preserve">By looking at the ELOs, we can see that they are indeed subordinate to the TLO. Therefore, </w:t>
      </w:r>
      <w:del w:id="113" w:author=" Monika Bustamante" w:date="2012-02-03T17:03:00Z">
        <w:r w:rsidDel="00D31731">
          <w:delText>it fits</w:delText>
        </w:r>
      </w:del>
      <w:ins w:id="114" w:author=" Monika Bustamante" w:date="2012-02-03T17:03:00Z">
        <w:r w:rsidR="00D31731">
          <w:t>they fit</w:t>
        </w:r>
      </w:ins>
      <w:r>
        <w:t xml:space="preserve"> the hierarchical </w:t>
      </w:r>
      <w:del w:id="115" w:author=" Monika Bustamante" w:date="2012-02-03T17:03:00Z">
        <w:r w:rsidDel="00D31731">
          <w:delText xml:space="preserve">criteria </w:delText>
        </w:r>
      </w:del>
      <w:ins w:id="116" w:author=" Monika Bustamante" w:date="2012-02-03T17:03:00Z">
        <w:r w:rsidR="00D31731">
          <w:t>criteri</w:t>
        </w:r>
        <w:r w:rsidR="00D31731">
          <w:t>on</w:t>
        </w:r>
        <w:r w:rsidR="00D31731">
          <w:t xml:space="preserve"> </w:t>
        </w:r>
      </w:ins>
      <w:r>
        <w:t>that ELOs must be subordinate to the TLO.</w:t>
      </w:r>
    </w:p>
    <w:p w:rsidR="00D318DB" w:rsidRDefault="00D318DB" w:rsidP="00FA34EB">
      <w:pPr>
        <w:pStyle w:val="EnspireBodyText"/>
      </w:pPr>
    </w:p>
    <w:p w:rsidR="00D318DB" w:rsidRDefault="00D318DB" w:rsidP="00FA34EB">
      <w:pPr>
        <w:pStyle w:val="EnspireBodyText"/>
      </w:pPr>
      <w:del w:id="117" w:author=" Monika Bustamante" w:date="2012-02-03T17:04:00Z">
        <w:r w:rsidDel="00D31731">
          <w:delText xml:space="preserve">Then </w:delText>
        </w:r>
      </w:del>
      <w:ins w:id="118" w:author=" Monika Bustamante" w:date="2012-02-03T17:04:00Z">
        <w:r w:rsidR="00D31731">
          <w:t>The</w:t>
        </w:r>
        <w:r w:rsidR="00D31731">
          <w:t xml:space="preserve"> </w:t>
        </w:r>
      </w:ins>
      <w:r>
        <w:t>next thing we need to look at are the ELOs</w:t>
      </w:r>
      <w:ins w:id="119" w:author=" Monika Bustamante" w:date="2012-02-03T17:04:00Z">
        <w:r w:rsidR="00D31731">
          <w:t>;</w:t>
        </w:r>
      </w:ins>
      <w:del w:id="120" w:author=" Monika Bustamante" w:date="2012-02-03T17:04:00Z">
        <w:r w:rsidDel="00D31731">
          <w:delText xml:space="preserve"> and</w:delText>
        </w:r>
      </w:del>
      <w:r>
        <w:t xml:space="preserve"> remember that they</w:t>
      </w:r>
      <w:ins w:id="121" w:author=" Monika Bustamante" w:date="2012-02-03T17:04:00Z">
        <w:r w:rsidR="00BC15DF">
          <w:t>,</w:t>
        </w:r>
      </w:ins>
      <w:r>
        <w:t xml:space="preserve"> too</w:t>
      </w:r>
      <w:ins w:id="122" w:author=" Monika Bustamante" w:date="2012-02-03T17:04:00Z">
        <w:r w:rsidR="00BC15DF">
          <w:t>,</w:t>
        </w:r>
      </w:ins>
      <w:r>
        <w:t xml:space="preserve"> must be arranged in a logical hierarchical order. Let’s arrange these ELOs in a hierarchical chart starting with the simplest and moving to the more complex cognitive operations:</w:t>
      </w:r>
    </w:p>
    <w:p w:rsidR="00D318DB" w:rsidRDefault="00D318DB" w:rsidP="00FA34EB">
      <w:pPr>
        <w:pStyle w:val="EnspireBodyText"/>
      </w:pPr>
    </w:p>
    <w:p w:rsidR="00D318DB" w:rsidRPr="00FA34EB" w:rsidRDefault="00D318DB" w:rsidP="00FA34EB">
      <w:pPr>
        <w:pStyle w:val="Enspirebulletedtext"/>
      </w:pPr>
      <w:r w:rsidRPr="00FA34EB">
        <w:rPr>
          <w:b/>
        </w:rPr>
        <w:t>The first thing</w:t>
      </w:r>
      <w:r w:rsidRPr="00FA34EB">
        <w:t xml:space="preserve"> a child must be able to do to achieve the T</w:t>
      </w:r>
      <w:ins w:id="123" w:author=" Monika Bustamante" w:date="2012-02-03T17:04:00Z">
        <w:r w:rsidR="00BC15DF">
          <w:t>L</w:t>
        </w:r>
      </w:ins>
      <w:r w:rsidRPr="00FA34EB">
        <w:t xml:space="preserve">O is to have one-to-one correspondence. </w:t>
      </w:r>
      <w:del w:id="124" w:author=" Monika Bustamante" w:date="2012-02-03T17:05:00Z">
        <w:r w:rsidRPr="00FA34EB" w:rsidDel="00BC15DF">
          <w:delText xml:space="preserve"> </w:delText>
        </w:r>
      </w:del>
      <w:r w:rsidRPr="00FA34EB">
        <w:t xml:space="preserve">If a child doesn’t understand that numbers represent discrete objects, then they cannot possibly grasp the concept of adding. </w:t>
      </w:r>
      <w:del w:id="125" w:author=" Monika Bustamante" w:date="2012-02-03T17:05:00Z">
        <w:r w:rsidRPr="00FA34EB" w:rsidDel="00BC15DF">
          <w:delText xml:space="preserve"> </w:delText>
        </w:r>
      </w:del>
      <w:r w:rsidRPr="00FA34EB">
        <w:t>So let’s put that at the bottom of the chart since without that</w:t>
      </w:r>
      <w:ins w:id="126" w:author=" Monika Bustamante" w:date="2012-02-03T17:05:00Z">
        <w:r w:rsidR="00BC15DF">
          <w:t>,</w:t>
        </w:r>
      </w:ins>
      <w:r w:rsidRPr="00FA34EB">
        <w:t xml:space="preserve"> no other subsequent ELOs can be supported.</w:t>
      </w:r>
    </w:p>
    <w:p w:rsidR="00D318DB" w:rsidRPr="00FA34EB" w:rsidRDefault="00D318DB" w:rsidP="00FA34EB">
      <w:pPr>
        <w:pStyle w:val="Enspirebulletedtext"/>
      </w:pPr>
      <w:r w:rsidRPr="00FA34EB">
        <w:rPr>
          <w:b/>
        </w:rPr>
        <w:t xml:space="preserve">The </w:t>
      </w:r>
      <w:r>
        <w:rPr>
          <w:b/>
        </w:rPr>
        <w:t>second</w:t>
      </w:r>
      <w:r w:rsidRPr="00FA34EB">
        <w:rPr>
          <w:b/>
        </w:rPr>
        <w:t xml:space="preserve"> thing</w:t>
      </w:r>
      <w:r w:rsidRPr="00FA34EB">
        <w:t xml:space="preserve"> a child must be able to do is recognize numbers from zero to nine. </w:t>
      </w:r>
      <w:del w:id="127" w:author=" Monika Bustamante" w:date="2012-02-03T17:05:00Z">
        <w:r w:rsidRPr="00FA34EB" w:rsidDel="00BC15DF">
          <w:delText xml:space="preserve"> </w:delText>
        </w:r>
      </w:del>
      <w:r w:rsidRPr="00FA34EB">
        <w:t xml:space="preserve">If </w:t>
      </w:r>
      <w:del w:id="128" w:author=" Monika Bustamante" w:date="2012-02-03T17:05:00Z">
        <w:r w:rsidRPr="00FA34EB" w:rsidDel="00BC15DF">
          <w:delText>he/she</w:delText>
        </w:r>
      </w:del>
      <w:ins w:id="129" w:author=" Monika Bustamante" w:date="2012-02-03T17:05:00Z">
        <w:r w:rsidR="00BC15DF">
          <w:t>the child</w:t>
        </w:r>
      </w:ins>
      <w:r w:rsidRPr="00FA34EB">
        <w:t xml:space="preserve"> can’t recognize numbers, then how will </w:t>
      </w:r>
      <w:del w:id="130" w:author=" Monika Bustamante" w:date="2012-02-03T17:05:00Z">
        <w:r w:rsidRPr="00FA34EB" w:rsidDel="00BC15DF">
          <w:delText xml:space="preserve">they </w:delText>
        </w:r>
      </w:del>
      <w:ins w:id="131" w:author=" Monika Bustamante" w:date="2012-02-03T17:05:00Z">
        <w:r w:rsidR="00BC15DF">
          <w:t>he/she</w:t>
        </w:r>
        <w:r w:rsidR="00BC15DF" w:rsidRPr="00FA34EB">
          <w:t xml:space="preserve"> </w:t>
        </w:r>
      </w:ins>
      <w:r w:rsidRPr="00FA34EB">
        <w:t xml:space="preserve">be able to add numbers?  </w:t>
      </w:r>
    </w:p>
    <w:p w:rsidR="00D318DB" w:rsidRPr="00FA34EB" w:rsidRDefault="00D318DB" w:rsidP="00FA34EB">
      <w:pPr>
        <w:pStyle w:val="Enspirebulletedtext"/>
      </w:pPr>
      <w:r w:rsidRPr="00FA34EB">
        <w:rPr>
          <w:b/>
        </w:rPr>
        <w:t>The third thing</w:t>
      </w:r>
      <w:r w:rsidRPr="00FA34EB">
        <w:t xml:space="preserve"> a child must </w:t>
      </w:r>
      <w:ins w:id="132" w:author=" Monika Bustamante" w:date="2012-02-03T17:05:00Z">
        <w:r w:rsidR="00BC15DF">
          <w:t>be able to do</w:t>
        </w:r>
      </w:ins>
      <w:ins w:id="133" w:author=" Monika Bustamante" w:date="2012-02-03T17:06:00Z">
        <w:r w:rsidR="00BC15DF">
          <w:t xml:space="preserve"> is </w:t>
        </w:r>
      </w:ins>
      <w:del w:id="134" w:author=" Monika Bustamante" w:date="2012-02-03T17:06:00Z">
        <w:r w:rsidRPr="00FA34EB" w:rsidDel="00BC15DF">
          <w:delText xml:space="preserve">do is be able </w:delText>
        </w:r>
      </w:del>
      <w:r w:rsidRPr="00FA34EB">
        <w:t xml:space="preserve">to count using representative discrete objects from zero to nine. </w:t>
      </w:r>
      <w:del w:id="135" w:author=" Monika Bustamante" w:date="2012-02-03T17:06:00Z">
        <w:r w:rsidRPr="00FA34EB" w:rsidDel="00BC15DF">
          <w:delText xml:space="preserve"> </w:delText>
        </w:r>
      </w:del>
      <w:r w:rsidRPr="00FA34EB">
        <w:t xml:space="preserve">If the child can’t recognize the ordinal arrangement of </w:t>
      </w:r>
      <w:del w:id="136" w:author=" Monika Bustamante" w:date="2012-02-03T17:06:00Z">
        <w:r w:rsidRPr="00FA34EB" w:rsidDel="00BC15DF">
          <w:lastRenderedPageBreak/>
          <w:delText>numbers</w:delText>
        </w:r>
      </w:del>
      <w:ins w:id="137" w:author=" Monika Bustamante" w:date="2012-02-03T17:06:00Z">
        <w:r w:rsidR="00BC15DF" w:rsidRPr="00FA34EB">
          <w:t>numbers,</w:t>
        </w:r>
      </w:ins>
      <w:r w:rsidRPr="00FA34EB">
        <w:t xml:space="preserve"> he/she will not be able to grasp the concept of larger and smaller collections of discrete objects.</w:t>
      </w:r>
    </w:p>
    <w:p w:rsidR="00D318DB" w:rsidRPr="00FA34EB" w:rsidRDefault="00D318DB" w:rsidP="00FA34EB">
      <w:pPr>
        <w:pStyle w:val="Enspirebulletedtext"/>
      </w:pPr>
      <w:r w:rsidRPr="00FA34EB">
        <w:rPr>
          <w:b/>
        </w:rPr>
        <w:t>Finally</w:t>
      </w:r>
      <w:r w:rsidRPr="00FA34EB">
        <w:t xml:space="preserve">, the child must be able </w:t>
      </w:r>
      <w:r>
        <w:t xml:space="preserve">to demonstrate that he/she can </w:t>
      </w:r>
      <w:r w:rsidRPr="00FA34EB">
        <w:t xml:space="preserve">join discrete objects to make larger groups; </w:t>
      </w:r>
      <w:del w:id="138" w:author=" Monika Bustamante" w:date="2012-02-03T17:06:00Z">
        <w:r w:rsidRPr="00FA34EB" w:rsidDel="00BC15DF">
          <w:delText xml:space="preserve"> </w:delText>
        </w:r>
      </w:del>
      <w:r w:rsidRPr="00FA34EB">
        <w:t>after all, that is the foundational concept upon which addition is based.</w:t>
      </w:r>
    </w:p>
    <w:p w:rsidR="00D318DB" w:rsidRDefault="00D318DB" w:rsidP="00FA34EB">
      <w:pPr>
        <w:pStyle w:val="Enspirebulletedtext"/>
        <w:numPr>
          <w:ilvl w:val="0"/>
          <w:numId w:val="0"/>
        </w:num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028"/>
        <w:gridCol w:w="1548"/>
      </w:tblGrid>
      <w:tr w:rsidR="00D318DB" w:rsidTr="003632D8">
        <w:tc>
          <w:tcPr>
            <w:tcW w:w="8028" w:type="dxa"/>
          </w:tcPr>
          <w:p w:rsidR="00D318DB" w:rsidRPr="00FA34EB" w:rsidRDefault="00D318DB" w:rsidP="00FA34EB">
            <w:pPr>
              <w:pStyle w:val="EnspireBodyText"/>
              <w:rPr>
                <w:b/>
              </w:rPr>
            </w:pPr>
            <w:r w:rsidRPr="00FA34EB">
              <w:rPr>
                <w:b/>
              </w:rPr>
              <w:t>TLO</w:t>
            </w:r>
            <w:r>
              <w:rPr>
                <w:b/>
              </w:rPr>
              <w:t>:</w:t>
            </w:r>
            <w:del w:id="139" w:author=" Monika Bustamante" w:date="2012-02-03T17:14:00Z">
              <w:r w:rsidRPr="00FA34EB" w:rsidDel="003C5E4A">
                <w:rPr>
                  <w:b/>
                </w:rPr>
                <w:delText xml:space="preserve">  </w:delText>
              </w:r>
            </w:del>
            <w:ins w:id="140" w:author=" Monika Bustamante" w:date="2012-02-03T17:14:00Z">
              <w:r w:rsidR="003C5E4A">
                <w:rPr>
                  <w:b/>
                </w:rPr>
                <w:t xml:space="preserve"> </w:t>
              </w:r>
            </w:ins>
            <w:r w:rsidRPr="00FA34EB">
              <w:rPr>
                <w:b/>
              </w:rPr>
              <w:t>The student will be able to add single digit numbers without</w:t>
            </w:r>
            <w:del w:id="141" w:author=" Monika Bustamante" w:date="2012-02-03T17:14:00Z">
              <w:r w:rsidRPr="00FA34EB" w:rsidDel="003C5E4A">
                <w:rPr>
                  <w:b/>
                </w:rPr>
                <w:delText xml:space="preserve">  </w:delText>
              </w:r>
            </w:del>
            <w:ins w:id="142" w:author=" Monika Bustamante" w:date="2012-02-03T17:14:00Z">
              <w:r w:rsidR="003C5E4A">
                <w:rPr>
                  <w:b/>
                </w:rPr>
                <w:t xml:space="preserve"> </w:t>
              </w:r>
            </w:ins>
            <w:ins w:id="143" w:author=" Monika Bustamante" w:date="2012-02-03T17:07:00Z">
              <w:r w:rsidR="00BC15DF">
                <w:rPr>
                  <w:b/>
                </w:rPr>
                <w:t>regrouping</w:t>
              </w:r>
            </w:ins>
            <w:ins w:id="144" w:author=" Monika Bustamante" w:date="2012-02-03T17:08:00Z">
              <w:r w:rsidR="00BC15DF">
                <w:rPr>
                  <w:b/>
                </w:rPr>
                <w:t>.</w:t>
              </w:r>
            </w:ins>
          </w:p>
        </w:tc>
        <w:tc>
          <w:tcPr>
            <w:tcW w:w="1548" w:type="dxa"/>
          </w:tcPr>
          <w:p w:rsidR="00D318DB" w:rsidRPr="00FA34EB" w:rsidRDefault="00D318DB" w:rsidP="00FA34EB">
            <w:pPr>
              <w:pStyle w:val="EnspireBodyText"/>
              <w:rPr>
                <w:b/>
              </w:rPr>
            </w:pPr>
            <w:del w:id="145" w:author=" Monika Bustamante" w:date="2012-02-03T17:07:00Z">
              <w:r w:rsidRPr="00FA34EB" w:rsidDel="00BC15DF">
                <w:rPr>
                  <w:b/>
                </w:rPr>
                <w:delText xml:space="preserve">Highest </w:delText>
              </w:r>
            </w:del>
          </w:p>
        </w:tc>
      </w:tr>
      <w:tr w:rsidR="00D318DB" w:rsidRPr="00362D35" w:rsidTr="003632D8">
        <w:tc>
          <w:tcPr>
            <w:tcW w:w="8028" w:type="dxa"/>
          </w:tcPr>
          <w:p w:rsidR="00D318DB" w:rsidRPr="00346918" w:rsidRDefault="00D318DB" w:rsidP="00FA34EB">
            <w:pPr>
              <w:pStyle w:val="EnspireBodyText"/>
            </w:pPr>
            <w:r w:rsidRPr="00346918">
              <w:t>The student will be able to demonstrate joining of discrete objects</w:t>
            </w:r>
            <w:ins w:id="146" w:author=" Monika Bustamante" w:date="2012-02-03T17:06:00Z">
              <w:r w:rsidR="00BC15DF">
                <w:t>.</w:t>
              </w:r>
            </w:ins>
          </w:p>
          <w:p w:rsidR="00D318DB" w:rsidRPr="00346918" w:rsidRDefault="00D318DB" w:rsidP="00FA34EB">
            <w:pPr>
              <w:pStyle w:val="EnspireBodyText"/>
            </w:pPr>
          </w:p>
        </w:tc>
        <w:tc>
          <w:tcPr>
            <w:tcW w:w="1548" w:type="dxa"/>
          </w:tcPr>
          <w:p w:rsidR="00D318DB" w:rsidRPr="00346918" w:rsidRDefault="00D318DB" w:rsidP="00FA34EB">
            <w:pPr>
              <w:pStyle w:val="EnspireBodyText"/>
            </w:pPr>
            <w:r w:rsidRPr="00346918">
              <w:t>Fourth</w:t>
            </w:r>
          </w:p>
        </w:tc>
      </w:tr>
      <w:tr w:rsidR="00D318DB" w:rsidRPr="00362D35" w:rsidTr="003632D8">
        <w:tc>
          <w:tcPr>
            <w:tcW w:w="8028" w:type="dxa"/>
          </w:tcPr>
          <w:p w:rsidR="00D318DB" w:rsidRPr="00346918" w:rsidRDefault="00D318DB" w:rsidP="00FA34EB">
            <w:pPr>
              <w:pStyle w:val="EnspireBodyText"/>
            </w:pPr>
            <w:r w:rsidRPr="00346918">
              <w:t xml:space="preserve">The student will be able to count </w:t>
            </w:r>
            <w:ins w:id="147" w:author=" Monika Bustamante" w:date="2012-02-03T17:06:00Z">
              <w:r w:rsidR="00BC15DF">
                <w:t>f</w:t>
              </w:r>
            </w:ins>
            <w:r w:rsidRPr="00346918">
              <w:t>rom zero to nine using discrete objects.</w:t>
            </w:r>
          </w:p>
          <w:p w:rsidR="00D318DB" w:rsidRPr="00346918" w:rsidRDefault="00D318DB" w:rsidP="00FA34EB">
            <w:pPr>
              <w:pStyle w:val="EnspireBodyText"/>
            </w:pPr>
          </w:p>
        </w:tc>
        <w:tc>
          <w:tcPr>
            <w:tcW w:w="1548" w:type="dxa"/>
          </w:tcPr>
          <w:p w:rsidR="00D318DB" w:rsidRPr="00346918" w:rsidRDefault="00D318DB" w:rsidP="00FA34EB">
            <w:pPr>
              <w:pStyle w:val="EnspireBodyText"/>
            </w:pPr>
            <w:r w:rsidRPr="00346918">
              <w:t>Third</w:t>
            </w:r>
          </w:p>
        </w:tc>
      </w:tr>
      <w:tr w:rsidR="00D318DB" w:rsidRPr="00362D35" w:rsidTr="003632D8">
        <w:tc>
          <w:tcPr>
            <w:tcW w:w="8028" w:type="dxa"/>
          </w:tcPr>
          <w:p w:rsidR="00D318DB" w:rsidRPr="00362D35" w:rsidRDefault="00D318DB" w:rsidP="00FA34EB">
            <w:pPr>
              <w:pStyle w:val="EnspireBodyText"/>
            </w:pPr>
            <w:r w:rsidRPr="00362D35">
              <w:t>The student will be able to recognize numbers from zero to nine</w:t>
            </w:r>
            <w:ins w:id="148" w:author=" Monika Bustamante" w:date="2012-02-03T17:06:00Z">
              <w:r w:rsidR="00BC15DF">
                <w:t>.</w:t>
              </w:r>
            </w:ins>
          </w:p>
          <w:p w:rsidR="00D318DB" w:rsidRPr="00346918" w:rsidRDefault="00D318DB" w:rsidP="00FA34EB">
            <w:pPr>
              <w:pStyle w:val="EnspireBodyText"/>
            </w:pPr>
          </w:p>
        </w:tc>
        <w:tc>
          <w:tcPr>
            <w:tcW w:w="1548" w:type="dxa"/>
          </w:tcPr>
          <w:p w:rsidR="00D318DB" w:rsidRPr="00346918" w:rsidRDefault="00D318DB" w:rsidP="00FA34EB">
            <w:pPr>
              <w:pStyle w:val="EnspireBodyText"/>
            </w:pPr>
            <w:r w:rsidRPr="00346918">
              <w:t>Second</w:t>
            </w:r>
          </w:p>
        </w:tc>
      </w:tr>
      <w:tr w:rsidR="00D318DB" w:rsidRPr="00362D35" w:rsidTr="003632D8">
        <w:tc>
          <w:tcPr>
            <w:tcW w:w="8028" w:type="dxa"/>
          </w:tcPr>
          <w:p w:rsidR="00D318DB" w:rsidRPr="00346918" w:rsidRDefault="00D318DB" w:rsidP="00FA34EB">
            <w:pPr>
              <w:pStyle w:val="EnspireBodyText"/>
            </w:pPr>
            <w:r w:rsidRPr="00362D35">
              <w:t>The student</w:t>
            </w:r>
            <w:del w:id="149" w:author=" Monika Bustamante" w:date="2012-02-03T17:06:00Z">
              <w:r w:rsidRPr="00362D35" w:rsidDel="00BC15DF">
                <w:delText>s</w:delText>
              </w:r>
            </w:del>
            <w:r w:rsidRPr="00362D35">
              <w:t xml:space="preserve"> will be able to demonstrate one-to-one correspondence.</w:t>
            </w:r>
          </w:p>
        </w:tc>
        <w:tc>
          <w:tcPr>
            <w:tcW w:w="1548" w:type="dxa"/>
          </w:tcPr>
          <w:p w:rsidR="00D318DB" w:rsidRPr="00346918" w:rsidRDefault="00D318DB" w:rsidP="00FA34EB">
            <w:pPr>
              <w:pStyle w:val="EnspireBodyText"/>
            </w:pPr>
            <w:del w:id="150" w:author=" Monika Bustamante" w:date="2012-02-03T17:07:00Z">
              <w:r w:rsidRPr="00346918" w:rsidDel="00BC15DF">
                <w:delText>Lowest</w:delText>
              </w:r>
            </w:del>
            <w:ins w:id="151" w:author=" Monika Bustamante" w:date="2012-02-03T17:07:00Z">
              <w:r w:rsidR="00BC15DF">
                <w:t>First</w:t>
              </w:r>
            </w:ins>
          </w:p>
        </w:tc>
      </w:tr>
    </w:tbl>
    <w:p w:rsidR="00D318DB" w:rsidRDefault="00D318DB" w:rsidP="00FA34EB">
      <w:pPr>
        <w:pStyle w:val="EnspireBodyText"/>
      </w:pPr>
    </w:p>
    <w:p w:rsidR="00D318DB" w:rsidRDefault="00D318DB" w:rsidP="00FA34EB">
      <w:pPr>
        <w:pStyle w:val="EnspireBodyText"/>
      </w:pPr>
      <w:r>
        <w:t xml:space="preserve">Notice that when we look at the arrangement of the ELOs from the bottom up, each ELO is supported by the lower ELO. In other words, the ELOs are arranged so that a superordinate ELO is </w:t>
      </w:r>
      <w:del w:id="152" w:author=" Monika Bustamante" w:date="2012-02-03T17:08:00Z">
        <w:r w:rsidRPr="00BC15DF" w:rsidDel="00BC15DF">
          <w:rPr>
            <w:i/>
            <w:rPrChange w:id="153" w:author=" Monika Bustamante" w:date="2012-02-03T17:08:00Z">
              <w:rPr/>
            </w:rPrChange>
          </w:rPr>
          <w:delText>NEVER</w:delText>
        </w:r>
        <w:r w:rsidDel="00BC15DF">
          <w:delText xml:space="preserve"> </w:delText>
        </w:r>
      </w:del>
      <w:ins w:id="154" w:author=" Monika Bustamante" w:date="2012-02-03T17:08:00Z">
        <w:r w:rsidR="00BC15DF">
          <w:rPr>
            <w:i/>
          </w:rPr>
          <w:t>never</w:t>
        </w:r>
        <w:r w:rsidR="00BC15DF">
          <w:t xml:space="preserve"> </w:t>
        </w:r>
      </w:ins>
      <w:r>
        <w:t>below a subordinate ELO. All of the ELOs support each other as they move upward</w:t>
      </w:r>
      <w:ins w:id="155" w:author=" Monika Bustamante" w:date="2012-02-03T17:08:00Z">
        <w:r w:rsidR="00BC15DF">
          <w:t>,</w:t>
        </w:r>
      </w:ins>
      <w:r>
        <w:t xml:space="preserve"> and collectively</w:t>
      </w:r>
      <w:ins w:id="156" w:author=" Monika Bustamante" w:date="2012-02-03T17:08:00Z">
        <w:r w:rsidR="00BC15DF">
          <w:t>,</w:t>
        </w:r>
      </w:ins>
      <w:r>
        <w:t xml:space="preserve"> the ELOs support the TLO.</w:t>
      </w:r>
    </w:p>
    <w:p w:rsidR="00D318DB" w:rsidRDefault="00D318DB" w:rsidP="00FA34EB">
      <w:pPr>
        <w:pStyle w:val="EnspireBodyText"/>
      </w:pPr>
    </w:p>
    <w:p w:rsidR="00D318DB" w:rsidRDefault="00D318DB" w:rsidP="00FA34EB">
      <w:pPr>
        <w:pStyle w:val="EnspireBodyText"/>
      </w:pPr>
      <w:r>
        <w:t>Once you have your content sequenced, you can apply that sequencing within the framework of Gagne’s “Nine Events of Instruction,” which sequences the actual delivery of the content within a lesson.</w:t>
      </w:r>
    </w:p>
    <w:p w:rsidR="00D318DB" w:rsidRPr="00FA34EB" w:rsidRDefault="00D318DB" w:rsidP="00FA34EB">
      <w:pPr>
        <w:pStyle w:val="EnspireBodyText"/>
      </w:pPr>
    </w:p>
    <w:p w:rsidR="00D318DB" w:rsidRPr="002E488A" w:rsidRDefault="00D318DB" w:rsidP="00FA34EB">
      <w:pPr>
        <w:pStyle w:val="EnspireSubsectionHeading"/>
      </w:pPr>
      <w:bookmarkStart w:id="157" w:name="_Toc316041127"/>
      <w:r w:rsidRPr="002E488A">
        <w:t>What is the relationship among the learner analysis, the cognitive level of objectives</w:t>
      </w:r>
      <w:ins w:id="158" w:author=" Monika Bustamante" w:date="2012-02-03T17:08:00Z">
        <w:r w:rsidR="00BC15DF">
          <w:t>,</w:t>
        </w:r>
      </w:ins>
      <w:r w:rsidRPr="002E488A">
        <w:t xml:space="preserve"> and instructional methods?</w:t>
      </w:r>
      <w:bookmarkEnd w:id="157"/>
    </w:p>
    <w:p w:rsidR="00D318DB" w:rsidRDefault="00D318DB" w:rsidP="00FA34EB">
      <w:pPr>
        <w:pStyle w:val="EnspireBodyText"/>
      </w:pPr>
      <w:r>
        <w:t xml:space="preserve">There </w:t>
      </w:r>
      <w:del w:id="159" w:author=" Monika Bustamante" w:date="2012-02-03T17:08:00Z">
        <w:r w:rsidDel="00BC15DF">
          <w:delText>are</w:delText>
        </w:r>
      </w:del>
      <w:ins w:id="160" w:author=" Monika Bustamante" w:date="2012-02-03T17:08:00Z">
        <w:r w:rsidR="00BC15DF">
          <w:t>is</w:t>
        </w:r>
      </w:ins>
      <w:r>
        <w:t xml:space="preserve"> a host of instructional methods, a small list of which was provided in Lesson 4. The question arises, “How do I know which instructional method to pick?” Unfortunately, there is no clear-cut rule that guides you through the process</w:t>
      </w:r>
      <w:ins w:id="161" w:author=" Monika Bustamante" w:date="2012-02-03T17:08:00Z">
        <w:r w:rsidR="00BC15DF">
          <w:t>,</w:t>
        </w:r>
      </w:ins>
      <w:r>
        <w:t xml:space="preserve"> simply because the selection of instructional methods depends largely on context. One example of how context influences the selection of instructional methods involves the role of defined learner characteristics in shaping instruction. </w:t>
      </w:r>
    </w:p>
    <w:p w:rsidR="00D318DB" w:rsidRDefault="00D318DB" w:rsidP="00FA34EB">
      <w:pPr>
        <w:pStyle w:val="EnspireBodyText"/>
      </w:pPr>
    </w:p>
    <w:p w:rsidR="00D318DB" w:rsidRDefault="00D318DB" w:rsidP="00FA34EB">
      <w:pPr>
        <w:pStyle w:val="EnspireBodyText"/>
      </w:pPr>
      <w:r>
        <w:t xml:space="preserve">Let’s consider younger learners who belong to the “wired” generation. These are the kids who have never known a world without the Internet, cell phones, etc. Their experiences make them a very different audience than </w:t>
      </w:r>
      <w:del w:id="162" w:author=" Monika Bustamante" w:date="2012-02-03T17:09:00Z">
        <w:r w:rsidDel="00BC15DF">
          <w:delText xml:space="preserve">someone </w:delText>
        </w:r>
      </w:del>
      <w:ins w:id="163" w:author=" Monika Bustamante" w:date="2012-02-03T17:09:00Z">
        <w:r w:rsidR="00BC15DF">
          <w:t>those</w:t>
        </w:r>
        <w:r w:rsidR="00BC15DF">
          <w:t xml:space="preserve"> </w:t>
        </w:r>
      </w:ins>
      <w:r>
        <w:t xml:space="preserve">who </w:t>
      </w:r>
      <w:del w:id="164" w:author=" Monika Bustamante" w:date="2012-02-03T17:09:00Z">
        <w:r w:rsidDel="00BC15DF">
          <w:delText xml:space="preserve">turned </w:delText>
        </w:r>
      </w:del>
      <w:ins w:id="165" w:author=" Monika Bustamante" w:date="2012-02-03T17:09:00Z">
        <w:r w:rsidR="00BC15DF">
          <w:t>completed</w:t>
        </w:r>
        <w:r w:rsidR="00BC15DF">
          <w:t xml:space="preserve"> </w:t>
        </w:r>
      </w:ins>
      <w:del w:id="166" w:author=" Monika Bustamante" w:date="2012-02-03T17:09:00Z">
        <w:r w:rsidDel="00BC15DF">
          <w:delText xml:space="preserve">in </w:delText>
        </w:r>
      </w:del>
      <w:r>
        <w:t xml:space="preserve">their assignments in high school with a typewriter. Whatever instructional methods are selected to instruct this audience of learners must make good use of technology. In this way, learner characteristics are </w:t>
      </w:r>
      <w:del w:id="167" w:author=" Monika Bustamante" w:date="2012-02-03T17:09:00Z">
        <w:r w:rsidDel="00BC15DF">
          <w:delText xml:space="preserve">one </w:delText>
        </w:r>
      </w:del>
      <w:r>
        <w:t>variable</w:t>
      </w:r>
      <w:ins w:id="168" w:author=" Monika Bustamante" w:date="2012-02-03T17:09:00Z">
        <w:r w:rsidR="00BC15DF">
          <w:t>s</w:t>
        </w:r>
      </w:ins>
      <w:r>
        <w:t xml:space="preserve"> that should inform the instructional designer about what method of instruction the learner is most likely to respond to most efficiently and effectively.</w:t>
      </w:r>
    </w:p>
    <w:p w:rsidR="00D318DB" w:rsidRDefault="00D318DB" w:rsidP="00FA34EB">
      <w:pPr>
        <w:pStyle w:val="EnspireBodyText"/>
      </w:pPr>
    </w:p>
    <w:p w:rsidR="00D318DB" w:rsidRDefault="00D318DB" w:rsidP="00FA34EB">
      <w:pPr>
        <w:pStyle w:val="EnspireBodyText"/>
      </w:pPr>
      <w:del w:id="169" w:author=" Monika Bustamante" w:date="2012-02-03T17:12:00Z">
        <w:r w:rsidDel="00BC15DF">
          <w:delText xml:space="preserve">Another </w:delText>
        </w:r>
      </w:del>
      <w:ins w:id="170" w:author=" Monika Bustamante" w:date="2012-02-03T17:12:00Z">
        <w:r w:rsidR="00BC15DF">
          <w:t>Other</w:t>
        </w:r>
        <w:r w:rsidR="00BC15DF">
          <w:t xml:space="preserve"> </w:t>
        </w:r>
      </w:ins>
      <w:r>
        <w:t>variable</w:t>
      </w:r>
      <w:ins w:id="171" w:author=" Monika Bustamante" w:date="2012-02-03T17:12:00Z">
        <w:r w:rsidR="00BC15DF">
          <w:t>s</w:t>
        </w:r>
      </w:ins>
      <w:r>
        <w:t xml:space="preserve"> that can help guide the designer in selecting instructional methods are the respective cognitive levels specified by the objectives. Say, for instance, the objectives require learners to exercise higher levels of cognitive processing according to Bloom’s Taxonomy. In this case, the selected instructional methods should support learners in performing at those levels. This might require the instructor to include opportunities for guided practice and self-evaluation in the targeted objective. This level of cognitive processing should engage the learner in very different ways than the remembering level, </w:t>
      </w:r>
      <w:r>
        <w:lastRenderedPageBreak/>
        <w:t xml:space="preserve">where rudimentary core information is presented. </w:t>
      </w:r>
      <w:del w:id="172" w:author=" Monika Bustamante" w:date="2012-02-03T17:13:00Z">
        <w:r w:rsidDel="00BC15DF">
          <w:delText xml:space="preserve"> </w:delText>
        </w:r>
      </w:del>
      <w:r>
        <w:t>For instance, at the higher levels of Bloom’s, jigsaw cooperative learning may be effective where it might be all but useless at the remembering level.</w:t>
      </w:r>
    </w:p>
    <w:p w:rsidR="00D318DB" w:rsidRDefault="00D318DB" w:rsidP="00FA34EB">
      <w:pPr>
        <w:pStyle w:val="EnspireBodyText"/>
      </w:pPr>
    </w:p>
    <w:p w:rsidR="00D318DB" w:rsidRDefault="00D318DB" w:rsidP="00FA34EB">
      <w:pPr>
        <w:pStyle w:val="EnspireBodyText"/>
      </w:pPr>
      <w:commentRangeStart w:id="173"/>
      <w:r>
        <w:t xml:space="preserve">There can be, and usually is, an interrelationship among learner characteristics, cognitive level of </w:t>
      </w:r>
      <w:del w:id="174" w:author=" Monika Bustamante" w:date="2012-02-03T17:13:00Z">
        <w:r w:rsidDel="00BC15DF">
          <w:delText>objectives</w:delText>
        </w:r>
      </w:del>
      <w:ins w:id="175" w:author=" Monika Bustamante" w:date="2012-02-03T17:13:00Z">
        <w:r w:rsidR="00BC15DF">
          <w:t>objectives,</w:t>
        </w:r>
      </w:ins>
      <w:r>
        <w:t xml:space="preserve"> and the instructional methods chosen by the designer.</w:t>
      </w:r>
      <w:commentRangeEnd w:id="173"/>
      <w:r w:rsidR="00BC15DF">
        <w:rPr>
          <w:rStyle w:val="CommentReference"/>
          <w:rFonts w:ascii="Times New Roman" w:hAnsi="Times New Roman"/>
          <w:bCs w:val="0"/>
        </w:rPr>
        <w:commentReference w:id="173"/>
      </w:r>
    </w:p>
    <w:p w:rsidR="00D318DB" w:rsidRPr="003A6AD8" w:rsidRDefault="00D318DB" w:rsidP="00FA34EB">
      <w:pPr>
        <w:pStyle w:val="EnspireBodyText"/>
      </w:pPr>
      <w:r>
        <w:t xml:space="preserve"> </w:t>
      </w:r>
    </w:p>
    <w:p w:rsidR="00D318DB" w:rsidRDefault="00D318DB" w:rsidP="00FA34EB">
      <w:pPr>
        <w:pStyle w:val="EnspireSubsectionHeading"/>
      </w:pPr>
    </w:p>
    <w:sectPr w:rsidR="00D318DB" w:rsidSect="00D94F30">
      <w:headerReference w:type="default" r:id="rId8"/>
      <w:footerReference w:type="default" r:id="rId9"/>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4" w:author=" Monika Bustamante" w:date="2012-02-03T16:50:00Z" w:initials="MVB">
    <w:p w:rsidR="00AE794E" w:rsidRDefault="00AE794E">
      <w:pPr>
        <w:pStyle w:val="CommentText"/>
      </w:pPr>
      <w:r>
        <w:rPr>
          <w:rStyle w:val="CommentReference"/>
        </w:rPr>
        <w:annotationRef/>
      </w:r>
      <w:r>
        <w:t>In image below, should topmost ELO read “ELO 4”?</w:t>
      </w:r>
    </w:p>
  </w:comment>
  <w:comment w:id="91" w:author=" Monika Bustamante" w:date="2012-02-03T16:56:00Z" w:initials="MVB">
    <w:p w:rsidR="00D31731" w:rsidRDefault="00D31731">
      <w:pPr>
        <w:pStyle w:val="CommentText"/>
      </w:pPr>
      <w:r>
        <w:rPr>
          <w:rStyle w:val="CommentReference"/>
        </w:rPr>
        <w:annotationRef/>
      </w:r>
      <w:r>
        <w:t>Incomplete sentence – missing info after “instructional methods”</w:t>
      </w:r>
    </w:p>
  </w:comment>
  <w:comment w:id="92" w:author=" Monika Bustamante" w:date="2012-02-03T16:56:00Z" w:initials="MVB">
    <w:p w:rsidR="00D31731" w:rsidRDefault="00D31731">
      <w:pPr>
        <w:pStyle w:val="CommentText"/>
      </w:pPr>
      <w:r>
        <w:rPr>
          <w:rStyle w:val="CommentReference"/>
        </w:rPr>
        <w:annotationRef/>
      </w:r>
      <w:r>
        <w:t>Incomplete sentence – edited to be complete, but you may wish to revisit.</w:t>
      </w:r>
    </w:p>
  </w:comment>
  <w:comment w:id="173" w:author=" Monika Bustamante" w:date="2012-02-03T17:14:00Z" w:initials="MVB">
    <w:p w:rsidR="00BC15DF" w:rsidRDefault="00BC15DF">
      <w:pPr>
        <w:pStyle w:val="CommentText"/>
      </w:pPr>
      <w:r>
        <w:rPr>
          <w:rStyle w:val="CommentReference"/>
        </w:rPr>
        <w:annotationRef/>
      </w:r>
      <w:r>
        <w:t>This last graf feels a little tacked 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ECA" w:rsidRDefault="00284ECA" w:rsidP="00D60B43">
      <w:r>
        <w:separator/>
      </w:r>
    </w:p>
  </w:endnote>
  <w:endnote w:type="continuationSeparator" w:id="0">
    <w:p w:rsidR="00284ECA" w:rsidRDefault="00284ECA"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8DB" w:rsidRDefault="00D318DB">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ECA" w:rsidRDefault="00284ECA" w:rsidP="00D60B43">
      <w:r>
        <w:separator/>
      </w:r>
    </w:p>
  </w:footnote>
  <w:footnote w:type="continuationSeparator" w:id="0">
    <w:p w:rsidR="00284ECA" w:rsidRDefault="00284ECA"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8DB" w:rsidRDefault="00D318DB">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
    <w:nsid w:val="3C333F0B"/>
    <w:multiLevelType w:val="hybridMultilevel"/>
    <w:tmpl w:val="88ACC810"/>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
    <w:nsid w:val="59EA22CD"/>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32979"/>
    <w:rsid w:val="00033A76"/>
    <w:rsid w:val="000365C6"/>
    <w:rsid w:val="000916C7"/>
    <w:rsid w:val="00095B3E"/>
    <w:rsid w:val="0009767D"/>
    <w:rsid w:val="000A707E"/>
    <w:rsid w:val="000B2612"/>
    <w:rsid w:val="000B419B"/>
    <w:rsid w:val="000B5B10"/>
    <w:rsid w:val="000B7C65"/>
    <w:rsid w:val="000D5190"/>
    <w:rsid w:val="000E39FE"/>
    <w:rsid w:val="000E60E3"/>
    <w:rsid w:val="000F139C"/>
    <w:rsid w:val="0010555D"/>
    <w:rsid w:val="001065E4"/>
    <w:rsid w:val="00107E3A"/>
    <w:rsid w:val="00107EE0"/>
    <w:rsid w:val="001156D4"/>
    <w:rsid w:val="00121242"/>
    <w:rsid w:val="001329B4"/>
    <w:rsid w:val="001517B4"/>
    <w:rsid w:val="00153332"/>
    <w:rsid w:val="001563E0"/>
    <w:rsid w:val="0016148A"/>
    <w:rsid w:val="00166F73"/>
    <w:rsid w:val="001708D9"/>
    <w:rsid w:val="00177A8B"/>
    <w:rsid w:val="00181D67"/>
    <w:rsid w:val="00191E08"/>
    <w:rsid w:val="001979B5"/>
    <w:rsid w:val="001A1D2B"/>
    <w:rsid w:val="001B5880"/>
    <w:rsid w:val="001D4388"/>
    <w:rsid w:val="002010E9"/>
    <w:rsid w:val="00253274"/>
    <w:rsid w:val="00254F01"/>
    <w:rsid w:val="00267169"/>
    <w:rsid w:val="0027596B"/>
    <w:rsid w:val="00284ECA"/>
    <w:rsid w:val="002E488A"/>
    <w:rsid w:val="002E53C1"/>
    <w:rsid w:val="002E6A76"/>
    <w:rsid w:val="00323806"/>
    <w:rsid w:val="00344A2D"/>
    <w:rsid w:val="00346918"/>
    <w:rsid w:val="00346FDB"/>
    <w:rsid w:val="003478F6"/>
    <w:rsid w:val="00362D35"/>
    <w:rsid w:val="003632D8"/>
    <w:rsid w:val="00364079"/>
    <w:rsid w:val="0036555F"/>
    <w:rsid w:val="00380CF8"/>
    <w:rsid w:val="00391519"/>
    <w:rsid w:val="003A0801"/>
    <w:rsid w:val="003A6AD8"/>
    <w:rsid w:val="003B6EB2"/>
    <w:rsid w:val="003C3658"/>
    <w:rsid w:val="003C5E4A"/>
    <w:rsid w:val="003E5657"/>
    <w:rsid w:val="00404B66"/>
    <w:rsid w:val="00421FE1"/>
    <w:rsid w:val="00454AF3"/>
    <w:rsid w:val="00485D60"/>
    <w:rsid w:val="004C3171"/>
    <w:rsid w:val="004D6C39"/>
    <w:rsid w:val="0051463E"/>
    <w:rsid w:val="005155D9"/>
    <w:rsid w:val="00522041"/>
    <w:rsid w:val="00527994"/>
    <w:rsid w:val="005718CA"/>
    <w:rsid w:val="005803C8"/>
    <w:rsid w:val="00583654"/>
    <w:rsid w:val="005A6C8B"/>
    <w:rsid w:val="005B18AD"/>
    <w:rsid w:val="005C7AE4"/>
    <w:rsid w:val="005D143C"/>
    <w:rsid w:val="005D5C4E"/>
    <w:rsid w:val="005F68F0"/>
    <w:rsid w:val="005F6EBA"/>
    <w:rsid w:val="006056C5"/>
    <w:rsid w:val="0064440A"/>
    <w:rsid w:val="00650671"/>
    <w:rsid w:val="00656FDA"/>
    <w:rsid w:val="00662ADB"/>
    <w:rsid w:val="00687D2C"/>
    <w:rsid w:val="00697104"/>
    <w:rsid w:val="006A7034"/>
    <w:rsid w:val="006C2754"/>
    <w:rsid w:val="006C6733"/>
    <w:rsid w:val="006D5D46"/>
    <w:rsid w:val="006E65BA"/>
    <w:rsid w:val="006F5439"/>
    <w:rsid w:val="006F7EC7"/>
    <w:rsid w:val="0072164D"/>
    <w:rsid w:val="00727468"/>
    <w:rsid w:val="007355C4"/>
    <w:rsid w:val="007379A5"/>
    <w:rsid w:val="00767445"/>
    <w:rsid w:val="00776209"/>
    <w:rsid w:val="00781764"/>
    <w:rsid w:val="00781D2F"/>
    <w:rsid w:val="007A4294"/>
    <w:rsid w:val="007C2DC3"/>
    <w:rsid w:val="007C399F"/>
    <w:rsid w:val="007E0A63"/>
    <w:rsid w:val="007F1E10"/>
    <w:rsid w:val="00805CA9"/>
    <w:rsid w:val="008102A8"/>
    <w:rsid w:val="00820F53"/>
    <w:rsid w:val="00854F77"/>
    <w:rsid w:val="00871A06"/>
    <w:rsid w:val="00874BAD"/>
    <w:rsid w:val="00875DB6"/>
    <w:rsid w:val="0088119B"/>
    <w:rsid w:val="00894591"/>
    <w:rsid w:val="008957FA"/>
    <w:rsid w:val="008A69C5"/>
    <w:rsid w:val="008D3A92"/>
    <w:rsid w:val="008D53FF"/>
    <w:rsid w:val="008F01FD"/>
    <w:rsid w:val="008F27A7"/>
    <w:rsid w:val="008F2AB9"/>
    <w:rsid w:val="00905BBE"/>
    <w:rsid w:val="00905DFD"/>
    <w:rsid w:val="00924EDD"/>
    <w:rsid w:val="00932CDB"/>
    <w:rsid w:val="0094549F"/>
    <w:rsid w:val="00956E57"/>
    <w:rsid w:val="00997296"/>
    <w:rsid w:val="009D09B6"/>
    <w:rsid w:val="009D38B1"/>
    <w:rsid w:val="009E2F6E"/>
    <w:rsid w:val="009F4B1A"/>
    <w:rsid w:val="00A04B21"/>
    <w:rsid w:val="00A051C2"/>
    <w:rsid w:val="00A12529"/>
    <w:rsid w:val="00A27322"/>
    <w:rsid w:val="00A522FC"/>
    <w:rsid w:val="00A62A83"/>
    <w:rsid w:val="00A82390"/>
    <w:rsid w:val="00AA11B2"/>
    <w:rsid w:val="00AC2E12"/>
    <w:rsid w:val="00AC7EA9"/>
    <w:rsid w:val="00AE794E"/>
    <w:rsid w:val="00AF06BF"/>
    <w:rsid w:val="00AF5C21"/>
    <w:rsid w:val="00AF7127"/>
    <w:rsid w:val="00AF7601"/>
    <w:rsid w:val="00B041E5"/>
    <w:rsid w:val="00B12150"/>
    <w:rsid w:val="00B13DE0"/>
    <w:rsid w:val="00B15E8D"/>
    <w:rsid w:val="00B16BAC"/>
    <w:rsid w:val="00B60EC0"/>
    <w:rsid w:val="00B67AA6"/>
    <w:rsid w:val="00B72268"/>
    <w:rsid w:val="00B833AF"/>
    <w:rsid w:val="00B90AC2"/>
    <w:rsid w:val="00B93728"/>
    <w:rsid w:val="00BA66D7"/>
    <w:rsid w:val="00BA6B7F"/>
    <w:rsid w:val="00BB2099"/>
    <w:rsid w:val="00BB61D6"/>
    <w:rsid w:val="00BC15DF"/>
    <w:rsid w:val="00BC4794"/>
    <w:rsid w:val="00BE0DC7"/>
    <w:rsid w:val="00BE4904"/>
    <w:rsid w:val="00BF1C88"/>
    <w:rsid w:val="00C02DAD"/>
    <w:rsid w:val="00C1679D"/>
    <w:rsid w:val="00C5679A"/>
    <w:rsid w:val="00C72AC9"/>
    <w:rsid w:val="00CB2B99"/>
    <w:rsid w:val="00CC320B"/>
    <w:rsid w:val="00CD6397"/>
    <w:rsid w:val="00CE66FB"/>
    <w:rsid w:val="00CF06B8"/>
    <w:rsid w:val="00CF4E64"/>
    <w:rsid w:val="00CF7688"/>
    <w:rsid w:val="00D013E6"/>
    <w:rsid w:val="00D02A04"/>
    <w:rsid w:val="00D03A63"/>
    <w:rsid w:val="00D13691"/>
    <w:rsid w:val="00D31731"/>
    <w:rsid w:val="00D318DB"/>
    <w:rsid w:val="00D60B43"/>
    <w:rsid w:val="00D64DB7"/>
    <w:rsid w:val="00D65B7F"/>
    <w:rsid w:val="00D7338C"/>
    <w:rsid w:val="00D7685B"/>
    <w:rsid w:val="00D87636"/>
    <w:rsid w:val="00D94F30"/>
    <w:rsid w:val="00D95A62"/>
    <w:rsid w:val="00D973E3"/>
    <w:rsid w:val="00DA35EE"/>
    <w:rsid w:val="00DB084B"/>
    <w:rsid w:val="00DB3B02"/>
    <w:rsid w:val="00DB59A3"/>
    <w:rsid w:val="00E16E24"/>
    <w:rsid w:val="00E26BCD"/>
    <w:rsid w:val="00E31BA1"/>
    <w:rsid w:val="00E446C2"/>
    <w:rsid w:val="00E453F2"/>
    <w:rsid w:val="00E50880"/>
    <w:rsid w:val="00E51099"/>
    <w:rsid w:val="00E55D45"/>
    <w:rsid w:val="00E76CDC"/>
    <w:rsid w:val="00E8492C"/>
    <w:rsid w:val="00E90E0E"/>
    <w:rsid w:val="00E95A38"/>
    <w:rsid w:val="00EB7F54"/>
    <w:rsid w:val="00EC4737"/>
    <w:rsid w:val="00ED0329"/>
    <w:rsid w:val="00ED3E78"/>
    <w:rsid w:val="00F04923"/>
    <w:rsid w:val="00F05B52"/>
    <w:rsid w:val="00F100FE"/>
    <w:rsid w:val="00F137AD"/>
    <w:rsid w:val="00F27885"/>
    <w:rsid w:val="00F42C40"/>
    <w:rsid w:val="00F65008"/>
    <w:rsid w:val="00F660FE"/>
    <w:rsid w:val="00F70B5D"/>
    <w:rsid w:val="00FA3415"/>
    <w:rsid w:val="00FA34EB"/>
    <w:rsid w:val="00FA443B"/>
    <w:rsid w:val="00FA5FD1"/>
    <w:rsid w:val="00FE3D20"/>
    <w:rsid w:val="00FF1807"/>
    <w:rsid w:val="00FF624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rules v:ext="edit">
        <o:r id="V:Rule1" type="connector" idref="#_x0000_s1027"/>
        <o:r id="V:Rule2" type="connector" idref="#_x0000_s1029"/>
        <o:r id="V:Rule3" type="connector" idref="#_x0000_s1030"/>
        <o:r id="V:Rule4" type="connector" idref="#_x0000_s1034"/>
        <o:r id="V:Rule5" type="connector" idref="#_x0000_s1041"/>
        <o:r id="V:Rule6"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eastAsia="Times New Roman"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eastAsia="Times New Roman"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eastAsia="Times New Roman"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Cs w:val="19"/>
    </w:rPr>
  </w:style>
  <w:style w:type="paragraph" w:customStyle="1" w:styleId="EnspireSectionHeading">
    <w:name w:val="Enspire Section Heading"/>
    <w:basedOn w:val="Heading2"/>
    <w:link w:val="EnspireSectionHeadingChar"/>
    <w:uiPriority w:val="99"/>
    <w:rsid w:val="00924EDD"/>
    <w:pPr>
      <w:numPr>
        <w:ilvl w:val="0"/>
        <w:numId w:val="0"/>
      </w:numPr>
      <w:spacing w:after="120"/>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eastAsia="Times New Roman" w:hAnsi="Arial" w:cs="Arial"/>
      <w:bCs/>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24EDD"/>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0E60E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1563E0"/>
    <w:pPr>
      <w:ind w:left="720"/>
      <w:contextualSpacing/>
    </w:pPr>
    <w:rPr>
      <w:rFonts w:ascii="Cambria" w:eastAsia="Cambria" w:hAnsi="Cambria"/>
    </w:rPr>
  </w:style>
  <w:style w:type="paragraph" w:customStyle="1" w:styleId="Default">
    <w:name w:val="Default"/>
    <w:uiPriority w:val="99"/>
    <w:rsid w:val="00323806"/>
    <w:pPr>
      <w:autoSpaceDE w:val="0"/>
      <w:autoSpaceDN w:val="0"/>
      <w:adjustRightInd w:val="0"/>
    </w:pPr>
    <w:rPr>
      <w:rFonts w:ascii="Arial" w:hAnsi="Arial" w:cs="Arial"/>
      <w:color w:val="000000"/>
      <w:sz w:val="24"/>
      <w:szCs w:val="24"/>
    </w:rPr>
  </w:style>
  <w:style w:type="numbering" w:styleId="ArticleSection">
    <w:name w:val="Outline List 3"/>
    <w:basedOn w:val="NoList"/>
    <w:uiPriority w:val="99"/>
    <w:semiHidden/>
    <w:unhideWhenUsed/>
    <w:locked/>
    <w:rsid w:val="0054350C"/>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Defense Acquisition University</vt:lpstr>
    </vt:vector>
  </TitlesOfParts>
  <Company> </Company>
  <LinksUpToDate>false</LinksUpToDate>
  <CharactersWithSpaces>15104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 Monika Bustamante</cp:lastModifiedBy>
  <cp:revision>2</cp:revision>
  <cp:lastPrinted>2012-01-06T21:42:00Z</cp:lastPrinted>
  <dcterms:created xsi:type="dcterms:W3CDTF">2012-02-03T23:16:00Z</dcterms:created>
  <dcterms:modified xsi:type="dcterms:W3CDTF">2012-02-03T23:16:00Z</dcterms:modified>
</cp:coreProperties>
</file>