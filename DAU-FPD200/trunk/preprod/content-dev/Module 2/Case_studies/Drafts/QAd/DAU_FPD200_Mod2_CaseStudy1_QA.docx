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F09" w:rsidRPr="000E60E3" w:rsidRDefault="003C6F09" w:rsidP="00D94F30">
      <w:pPr>
        <w:pStyle w:val="EnspireBodyText"/>
        <w:jc w:val="center"/>
        <w:rPr>
          <w:b/>
          <w:sz w:val="26"/>
          <w:szCs w:val="32"/>
        </w:rPr>
      </w:pPr>
      <w:bookmarkStart w:id="0" w:name="_Toc173143794"/>
      <w:bookmarkStart w:id="1" w:name="_Toc314812303"/>
      <w:bookmarkStart w:id="2" w:name="_Toc314812709"/>
      <w:bookmarkStart w:id="3" w:name="_Toc314814482"/>
      <w:bookmarkStart w:id="4" w:name="_Toc314814484"/>
      <w:bookmarkStart w:id="5" w:name="_Toc314812307"/>
      <w:bookmarkStart w:id="6" w:name="_Toc314812713"/>
      <w:bookmarkStart w:id="7" w:name="_Toc314814486"/>
      <w:bookmarkStart w:id="8" w:name="_Toc314812311"/>
      <w:bookmarkStart w:id="9" w:name="_Toc314812717"/>
      <w:bookmarkStart w:id="10" w:name="_Toc314812314"/>
      <w:bookmarkStart w:id="11" w:name="_Toc314812720"/>
      <w:bookmarkStart w:id="12" w:name="_Toc314814493"/>
      <w:bookmarkStart w:id="13" w:name="_Toc314812317"/>
      <w:bookmarkStart w:id="14" w:name="_Toc314812723"/>
      <w:bookmarkStart w:id="15" w:name="_Toc314812320"/>
      <w:bookmarkStart w:id="16" w:name="_Toc314812726"/>
      <w:bookmarkStart w:id="17" w:name="_Toc314812323"/>
      <w:bookmarkStart w:id="18" w:name="_Toc314812729"/>
      <w:bookmarkStart w:id="19" w:name="_Toc314812326"/>
      <w:bookmarkStart w:id="20" w:name="_Toc314812732"/>
      <w:smartTag w:uri="urn:schemas-microsoft-com:office:smarttags" w:element="PlaceName">
        <w:smartTag w:uri="urn:schemas-microsoft-com:office:smarttags" w:element="place">
          <w:smartTag w:uri="urn:schemas-microsoft-com:office:smarttags" w:element="PlaceName">
            <w:r w:rsidRPr="000E60E3">
              <w:rPr>
                <w:b/>
                <w:sz w:val="26"/>
                <w:szCs w:val="32"/>
              </w:rPr>
              <w:t>Defense</w:t>
            </w:r>
          </w:smartTag>
          <w:r w:rsidRPr="000E60E3">
            <w:rPr>
              <w:b/>
              <w:sz w:val="26"/>
              <w:szCs w:val="32"/>
            </w:rPr>
            <w:t xml:space="preserve"> </w:t>
          </w:r>
          <w:smartTag w:uri="urn:schemas-microsoft-com:office:smarttags" w:element="PlaceName">
            <w:r w:rsidRPr="000E60E3">
              <w:rPr>
                <w:b/>
                <w:sz w:val="26"/>
                <w:szCs w:val="32"/>
              </w:rPr>
              <w:t>Acquisition</w:t>
            </w:r>
          </w:smartTag>
          <w:r w:rsidRPr="000E60E3">
            <w:rPr>
              <w:b/>
              <w:sz w:val="26"/>
              <w:szCs w:val="32"/>
            </w:rPr>
            <w:t xml:space="preserve"> </w:t>
          </w:r>
          <w:smartTag w:uri="urn:schemas-microsoft-com:office:smarttags" w:element="PlaceType">
            <w:r w:rsidRPr="000E60E3">
              <w:rPr>
                <w:b/>
                <w:sz w:val="26"/>
                <w:szCs w:val="32"/>
              </w:rPr>
              <w:t>University</w:t>
            </w:r>
          </w:smartTag>
        </w:smartTag>
      </w:smartTag>
    </w:p>
    <w:p w:rsidR="003C6F09" w:rsidRPr="000E60E3" w:rsidRDefault="003C6F09" w:rsidP="00D94F30">
      <w:pPr>
        <w:pStyle w:val="EnspireBodyText"/>
        <w:jc w:val="center"/>
        <w:rPr>
          <w:b/>
          <w:sz w:val="26"/>
          <w:szCs w:val="32"/>
        </w:rPr>
      </w:pPr>
      <w:r w:rsidRPr="000E60E3">
        <w:rPr>
          <w:b/>
          <w:sz w:val="26"/>
          <w:szCs w:val="32"/>
        </w:rPr>
        <w:t>FPD 200 Participant Guide</w:t>
      </w:r>
    </w:p>
    <w:bookmarkEnd w:id="0"/>
    <w:p w:rsidR="003C6F09" w:rsidRPr="000E60E3" w:rsidRDefault="003C6F09" w:rsidP="00D94F30">
      <w:pPr>
        <w:pStyle w:val="EnspireBodyText"/>
        <w:jc w:val="center"/>
        <w:rPr>
          <w:b/>
          <w:sz w:val="26"/>
          <w:szCs w:val="32"/>
        </w:rPr>
      </w:pPr>
      <w:r>
        <w:rPr>
          <w:b/>
          <w:sz w:val="26"/>
          <w:szCs w:val="32"/>
        </w:rPr>
        <w:t>Module 2, Case Study 1 (</w:t>
      </w:r>
      <w:r w:rsidRPr="000E60E3">
        <w:rPr>
          <w:b/>
          <w:sz w:val="26"/>
          <w:szCs w:val="32"/>
        </w:rPr>
        <w:t>The Design Phase and Its Relationship to Analysis</w:t>
      </w:r>
      <w:r>
        <w:rPr>
          <w:b/>
          <w:sz w:val="26"/>
          <w:szCs w:val="32"/>
        </w:rPr>
        <w:t>)</w:t>
      </w:r>
    </w:p>
    <w:p w:rsidR="003C6F09" w:rsidRPr="000E60E3" w:rsidRDefault="003C6F09" w:rsidP="00D94F30">
      <w:pPr>
        <w:pStyle w:val="EnspireBodyText"/>
        <w:jc w:val="center"/>
        <w:rPr>
          <w:b/>
          <w:i/>
          <w:sz w:val="22"/>
          <w:szCs w:val="32"/>
        </w:rPr>
      </w:pPr>
      <w:r>
        <w:rPr>
          <w:b/>
          <w:i/>
          <w:sz w:val="22"/>
          <w:szCs w:val="32"/>
        </w:rPr>
        <w:t>February 3</w:t>
      </w:r>
      <w:r w:rsidRPr="000E60E3">
        <w:rPr>
          <w:b/>
          <w:i/>
          <w:sz w:val="22"/>
          <w:szCs w:val="32"/>
        </w:rPr>
        <w:t>, 2012</w:t>
      </w:r>
    </w:p>
    <w:p w:rsidR="003C6F09" w:rsidRDefault="003C6F09" w:rsidP="00D94F30"/>
    <w:p w:rsidR="003C6F09" w:rsidRDefault="003F7BA8">
      <w:pPr>
        <w:pStyle w:val="TOC1"/>
        <w:rPr>
          <w:rFonts w:ascii="Times New Roman" w:eastAsia="MS Mincho" w:hAnsi="Times New Roman"/>
          <w:b w:val="0"/>
          <w:sz w:val="24"/>
          <w:lang w:eastAsia="ja-JP"/>
        </w:rPr>
      </w:pPr>
      <w:r w:rsidRPr="003F7BA8">
        <w:rPr>
          <w:rFonts w:cs="Arial"/>
          <w:szCs w:val="20"/>
        </w:rPr>
        <w:fldChar w:fldCharType="begin"/>
      </w:r>
      <w:r w:rsidR="003C6F09" w:rsidRPr="00656FDA">
        <w:rPr>
          <w:rFonts w:cs="Arial"/>
          <w:szCs w:val="20"/>
        </w:rPr>
        <w:instrText xml:space="preserve"> TOC \t "Enspire Section Heading,1,Enspire Subsection Heading,2" </w:instrText>
      </w:r>
      <w:r w:rsidRPr="003F7BA8">
        <w:rPr>
          <w:rFonts w:cs="Arial"/>
          <w:szCs w:val="20"/>
        </w:rPr>
        <w:fldChar w:fldCharType="separate"/>
      </w:r>
      <w:r w:rsidR="003C6F09">
        <w:t>Overview of Module 2 Case Studies</w:t>
      </w:r>
      <w:r w:rsidR="003C6F09">
        <w:tab/>
      </w:r>
      <w:r>
        <w:fldChar w:fldCharType="begin"/>
      </w:r>
      <w:r w:rsidR="003C6F09">
        <w:instrText xml:space="preserve"> PAGEREF _Toc316026096 \h </w:instrText>
      </w:r>
      <w:r>
        <w:fldChar w:fldCharType="separate"/>
      </w:r>
      <w:r w:rsidR="003C6F09">
        <w:t>1</w:t>
      </w:r>
      <w:r>
        <w:fldChar w:fldCharType="end"/>
      </w:r>
    </w:p>
    <w:p w:rsidR="003C6F09" w:rsidRPr="00A17BF3" w:rsidRDefault="003C6F09">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Introduction</w:t>
      </w:r>
      <w:r w:rsidRPr="00A17BF3">
        <w:rPr>
          <w:rFonts w:ascii="Arial" w:hAnsi="Arial" w:cs="Arial"/>
          <w:noProof/>
          <w:sz w:val="20"/>
          <w:szCs w:val="20"/>
        </w:rPr>
        <w:tab/>
      </w:r>
      <w:r w:rsidR="003F7BA8"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_Toc316026097 \h </w:instrText>
      </w:r>
      <w:r w:rsidR="003F7BA8" w:rsidRPr="00A17BF3">
        <w:rPr>
          <w:rFonts w:ascii="Arial" w:hAnsi="Arial" w:cs="Arial"/>
          <w:noProof/>
          <w:sz w:val="20"/>
          <w:szCs w:val="20"/>
        </w:rPr>
      </w:r>
      <w:r w:rsidR="003F7BA8" w:rsidRPr="00A17BF3">
        <w:rPr>
          <w:rFonts w:ascii="Arial" w:hAnsi="Arial" w:cs="Arial"/>
          <w:noProof/>
          <w:sz w:val="20"/>
          <w:szCs w:val="20"/>
        </w:rPr>
        <w:fldChar w:fldCharType="separate"/>
      </w:r>
      <w:r w:rsidRPr="00A17BF3">
        <w:rPr>
          <w:rFonts w:ascii="Arial" w:hAnsi="Arial" w:cs="Arial"/>
          <w:noProof/>
          <w:sz w:val="20"/>
          <w:szCs w:val="20"/>
        </w:rPr>
        <w:t>1</w:t>
      </w:r>
      <w:r w:rsidR="003F7BA8" w:rsidRPr="00A17BF3">
        <w:rPr>
          <w:rFonts w:ascii="Arial" w:hAnsi="Arial" w:cs="Arial"/>
          <w:noProof/>
          <w:sz w:val="20"/>
          <w:szCs w:val="20"/>
        </w:rPr>
        <w:fldChar w:fldCharType="end"/>
      </w:r>
    </w:p>
    <w:p w:rsidR="003C6F09" w:rsidRPr="00A17BF3" w:rsidRDefault="003C6F09">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Using the Case Studies</w:t>
      </w:r>
      <w:r w:rsidRPr="00A17BF3">
        <w:rPr>
          <w:rFonts w:ascii="Arial" w:hAnsi="Arial" w:cs="Arial"/>
          <w:noProof/>
          <w:sz w:val="20"/>
          <w:szCs w:val="20"/>
        </w:rPr>
        <w:tab/>
      </w:r>
      <w:r w:rsidR="003F7BA8"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_Toc316026098 \h </w:instrText>
      </w:r>
      <w:r w:rsidR="003F7BA8" w:rsidRPr="00A17BF3">
        <w:rPr>
          <w:rFonts w:ascii="Arial" w:hAnsi="Arial" w:cs="Arial"/>
          <w:noProof/>
          <w:sz w:val="20"/>
          <w:szCs w:val="20"/>
        </w:rPr>
      </w:r>
      <w:r w:rsidR="003F7BA8" w:rsidRPr="00A17BF3">
        <w:rPr>
          <w:rFonts w:ascii="Arial" w:hAnsi="Arial" w:cs="Arial"/>
          <w:noProof/>
          <w:sz w:val="20"/>
          <w:szCs w:val="20"/>
        </w:rPr>
        <w:fldChar w:fldCharType="separate"/>
      </w:r>
      <w:r w:rsidRPr="00A17BF3">
        <w:rPr>
          <w:rFonts w:ascii="Arial" w:hAnsi="Arial" w:cs="Arial"/>
          <w:noProof/>
          <w:sz w:val="20"/>
          <w:szCs w:val="20"/>
        </w:rPr>
        <w:t>1</w:t>
      </w:r>
      <w:r w:rsidR="003F7BA8" w:rsidRPr="00A17BF3">
        <w:rPr>
          <w:rFonts w:ascii="Arial" w:hAnsi="Arial" w:cs="Arial"/>
          <w:noProof/>
          <w:sz w:val="20"/>
          <w:szCs w:val="20"/>
        </w:rPr>
        <w:fldChar w:fldCharType="end"/>
      </w:r>
    </w:p>
    <w:p w:rsidR="003C6F09" w:rsidRDefault="003C6F09">
      <w:pPr>
        <w:pStyle w:val="TOC1"/>
        <w:rPr>
          <w:rFonts w:ascii="Times New Roman" w:eastAsia="MS Mincho" w:hAnsi="Times New Roman"/>
          <w:b w:val="0"/>
          <w:sz w:val="24"/>
          <w:lang w:eastAsia="ja-JP"/>
        </w:rPr>
      </w:pPr>
      <w:r>
        <w:t>Case Study 1: Laying the Foundation for the Design Phase of the ADDIE Model</w:t>
      </w:r>
      <w:r>
        <w:tab/>
      </w:r>
      <w:r w:rsidR="003F7BA8">
        <w:fldChar w:fldCharType="begin"/>
      </w:r>
      <w:r>
        <w:instrText xml:space="preserve"> PAGEREF _Toc316026099 \h </w:instrText>
      </w:r>
      <w:r w:rsidR="003F7BA8">
        <w:fldChar w:fldCharType="separate"/>
      </w:r>
      <w:r>
        <w:t>3</w:t>
      </w:r>
      <w:r w:rsidR="003F7BA8">
        <w:fldChar w:fldCharType="end"/>
      </w:r>
    </w:p>
    <w:p w:rsidR="003C6F09" w:rsidRPr="00A17BF3" w:rsidRDefault="003C6F09">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The Case</w:t>
      </w:r>
      <w:r w:rsidRPr="00A17BF3">
        <w:rPr>
          <w:rFonts w:ascii="Arial" w:hAnsi="Arial" w:cs="Arial"/>
          <w:noProof/>
          <w:sz w:val="20"/>
          <w:szCs w:val="20"/>
        </w:rPr>
        <w:tab/>
      </w:r>
      <w:r w:rsidR="003F7BA8"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_Toc316026100 \h </w:instrText>
      </w:r>
      <w:r w:rsidR="003F7BA8" w:rsidRPr="00A17BF3">
        <w:rPr>
          <w:rFonts w:ascii="Arial" w:hAnsi="Arial" w:cs="Arial"/>
          <w:noProof/>
          <w:sz w:val="20"/>
          <w:szCs w:val="20"/>
        </w:rPr>
      </w:r>
      <w:r w:rsidR="003F7BA8" w:rsidRPr="00A17BF3">
        <w:rPr>
          <w:rFonts w:ascii="Arial" w:hAnsi="Arial" w:cs="Arial"/>
          <w:noProof/>
          <w:sz w:val="20"/>
          <w:szCs w:val="20"/>
        </w:rPr>
        <w:fldChar w:fldCharType="separate"/>
      </w:r>
      <w:r w:rsidRPr="00A17BF3">
        <w:rPr>
          <w:rFonts w:ascii="Arial" w:hAnsi="Arial" w:cs="Arial"/>
          <w:noProof/>
          <w:sz w:val="20"/>
          <w:szCs w:val="20"/>
        </w:rPr>
        <w:t>3</w:t>
      </w:r>
      <w:r w:rsidR="003F7BA8" w:rsidRPr="00A17BF3">
        <w:rPr>
          <w:rFonts w:ascii="Arial" w:hAnsi="Arial" w:cs="Arial"/>
          <w:noProof/>
          <w:sz w:val="20"/>
          <w:szCs w:val="20"/>
        </w:rPr>
        <w:fldChar w:fldCharType="end"/>
      </w:r>
    </w:p>
    <w:p w:rsidR="003C6F09" w:rsidRPr="00A17BF3" w:rsidRDefault="003C6F09">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Focus of Analysis</w:t>
      </w:r>
      <w:r w:rsidRPr="00A17BF3">
        <w:rPr>
          <w:rFonts w:ascii="Arial" w:hAnsi="Arial" w:cs="Arial"/>
          <w:noProof/>
          <w:sz w:val="20"/>
          <w:szCs w:val="20"/>
        </w:rPr>
        <w:tab/>
      </w:r>
      <w:r w:rsidR="003F7BA8"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_Toc316026101 \h </w:instrText>
      </w:r>
      <w:r w:rsidR="003F7BA8" w:rsidRPr="00A17BF3">
        <w:rPr>
          <w:rFonts w:ascii="Arial" w:hAnsi="Arial" w:cs="Arial"/>
          <w:noProof/>
          <w:sz w:val="20"/>
          <w:szCs w:val="20"/>
        </w:rPr>
      </w:r>
      <w:r w:rsidR="003F7BA8" w:rsidRPr="00A17BF3">
        <w:rPr>
          <w:rFonts w:ascii="Arial" w:hAnsi="Arial" w:cs="Arial"/>
          <w:noProof/>
          <w:sz w:val="20"/>
          <w:szCs w:val="20"/>
        </w:rPr>
        <w:fldChar w:fldCharType="separate"/>
      </w:r>
      <w:r w:rsidRPr="00A17BF3">
        <w:rPr>
          <w:rFonts w:ascii="Arial" w:hAnsi="Arial" w:cs="Arial"/>
          <w:noProof/>
          <w:sz w:val="20"/>
          <w:szCs w:val="20"/>
        </w:rPr>
        <w:t>4</w:t>
      </w:r>
      <w:r w:rsidR="003F7BA8" w:rsidRPr="00A17BF3">
        <w:rPr>
          <w:rFonts w:ascii="Arial" w:hAnsi="Arial" w:cs="Arial"/>
          <w:noProof/>
          <w:sz w:val="20"/>
          <w:szCs w:val="20"/>
        </w:rPr>
        <w:fldChar w:fldCharType="end"/>
      </w:r>
    </w:p>
    <w:p w:rsidR="003C6F09" w:rsidRPr="00A17BF3" w:rsidRDefault="003C6F09">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Analysis Prompts</w:t>
      </w:r>
      <w:r w:rsidRPr="00A17BF3">
        <w:rPr>
          <w:rFonts w:ascii="Arial" w:hAnsi="Arial" w:cs="Arial"/>
          <w:noProof/>
          <w:sz w:val="20"/>
          <w:szCs w:val="20"/>
        </w:rPr>
        <w:tab/>
      </w:r>
      <w:r w:rsidR="003F7BA8"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_Toc316026102 \h </w:instrText>
      </w:r>
      <w:r w:rsidR="003F7BA8" w:rsidRPr="00A17BF3">
        <w:rPr>
          <w:rFonts w:ascii="Arial" w:hAnsi="Arial" w:cs="Arial"/>
          <w:noProof/>
          <w:sz w:val="20"/>
          <w:szCs w:val="20"/>
        </w:rPr>
      </w:r>
      <w:r w:rsidR="003F7BA8" w:rsidRPr="00A17BF3">
        <w:rPr>
          <w:rFonts w:ascii="Arial" w:hAnsi="Arial" w:cs="Arial"/>
          <w:noProof/>
          <w:sz w:val="20"/>
          <w:szCs w:val="20"/>
        </w:rPr>
        <w:fldChar w:fldCharType="separate"/>
      </w:r>
      <w:r w:rsidRPr="00A17BF3">
        <w:rPr>
          <w:rFonts w:ascii="Arial" w:hAnsi="Arial" w:cs="Arial"/>
          <w:noProof/>
          <w:sz w:val="20"/>
          <w:szCs w:val="20"/>
        </w:rPr>
        <w:t>4</w:t>
      </w:r>
      <w:r w:rsidR="003F7BA8" w:rsidRPr="00A17BF3">
        <w:rPr>
          <w:rFonts w:ascii="Arial" w:hAnsi="Arial" w:cs="Arial"/>
          <w:noProof/>
          <w:sz w:val="20"/>
          <w:szCs w:val="20"/>
        </w:rPr>
        <w:fldChar w:fldCharType="end"/>
      </w:r>
    </w:p>
    <w:p w:rsidR="003C6F09" w:rsidRPr="00A17BF3" w:rsidRDefault="003C6F09">
      <w:pPr>
        <w:pStyle w:val="TOC1"/>
        <w:rPr>
          <w:rFonts w:eastAsia="MS Mincho" w:cs="Arial"/>
          <w:b w:val="0"/>
          <w:szCs w:val="20"/>
          <w:lang w:eastAsia="ja-JP"/>
        </w:rPr>
      </w:pPr>
      <w:r w:rsidRPr="00A17BF3">
        <w:rPr>
          <w:rFonts w:cs="Arial"/>
          <w:szCs w:val="20"/>
        </w:rPr>
        <w:t>Analysis Guide</w:t>
      </w:r>
      <w:r w:rsidRPr="00A17BF3">
        <w:rPr>
          <w:rFonts w:cs="Arial"/>
          <w:szCs w:val="20"/>
        </w:rPr>
        <w:tab/>
      </w:r>
      <w:r w:rsidR="003F7BA8" w:rsidRPr="00A17BF3">
        <w:rPr>
          <w:rFonts w:cs="Arial"/>
          <w:szCs w:val="20"/>
        </w:rPr>
        <w:fldChar w:fldCharType="begin"/>
      </w:r>
      <w:r w:rsidRPr="00A17BF3">
        <w:rPr>
          <w:rFonts w:cs="Arial"/>
          <w:szCs w:val="20"/>
        </w:rPr>
        <w:instrText xml:space="preserve"> PAGEREF _Toc316026103 \h </w:instrText>
      </w:r>
      <w:r w:rsidR="003F7BA8" w:rsidRPr="00A17BF3">
        <w:rPr>
          <w:rFonts w:cs="Arial"/>
          <w:szCs w:val="20"/>
        </w:rPr>
      </w:r>
      <w:r w:rsidR="003F7BA8" w:rsidRPr="00A17BF3">
        <w:rPr>
          <w:rFonts w:cs="Arial"/>
          <w:szCs w:val="20"/>
        </w:rPr>
        <w:fldChar w:fldCharType="separate"/>
      </w:r>
      <w:r w:rsidRPr="00A17BF3">
        <w:rPr>
          <w:rFonts w:cs="Arial"/>
          <w:szCs w:val="20"/>
        </w:rPr>
        <w:t>5</w:t>
      </w:r>
      <w:r w:rsidR="003F7BA8" w:rsidRPr="00A17BF3">
        <w:rPr>
          <w:rFonts w:cs="Arial"/>
          <w:szCs w:val="20"/>
        </w:rPr>
        <w:fldChar w:fldCharType="end"/>
      </w:r>
    </w:p>
    <w:p w:rsidR="003C6F09" w:rsidRPr="00A17BF3" w:rsidRDefault="003C6F09">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How do the instructional goals and needs of the organization defined in the needs analysis relate to the desired performance competencies identified in the job task analysis?</w:t>
      </w:r>
      <w:r w:rsidRPr="00A17BF3">
        <w:rPr>
          <w:rFonts w:ascii="Arial" w:hAnsi="Arial" w:cs="Arial"/>
          <w:noProof/>
          <w:sz w:val="20"/>
          <w:szCs w:val="20"/>
        </w:rPr>
        <w:tab/>
      </w:r>
      <w:r w:rsidR="003F7BA8"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_Toc316026104 \h </w:instrText>
      </w:r>
      <w:r w:rsidR="003F7BA8" w:rsidRPr="00A17BF3">
        <w:rPr>
          <w:rFonts w:ascii="Arial" w:hAnsi="Arial" w:cs="Arial"/>
          <w:noProof/>
          <w:sz w:val="20"/>
          <w:szCs w:val="20"/>
        </w:rPr>
      </w:r>
      <w:r w:rsidR="003F7BA8" w:rsidRPr="00A17BF3">
        <w:rPr>
          <w:rFonts w:ascii="Arial" w:hAnsi="Arial" w:cs="Arial"/>
          <w:noProof/>
          <w:sz w:val="20"/>
          <w:szCs w:val="20"/>
        </w:rPr>
        <w:fldChar w:fldCharType="separate"/>
      </w:r>
      <w:r w:rsidRPr="00A17BF3">
        <w:rPr>
          <w:rFonts w:ascii="Arial" w:hAnsi="Arial" w:cs="Arial"/>
          <w:noProof/>
          <w:sz w:val="20"/>
          <w:szCs w:val="20"/>
        </w:rPr>
        <w:t>5</w:t>
      </w:r>
      <w:r w:rsidR="003F7BA8" w:rsidRPr="00A17BF3">
        <w:rPr>
          <w:rFonts w:ascii="Arial" w:hAnsi="Arial" w:cs="Arial"/>
          <w:noProof/>
          <w:sz w:val="20"/>
          <w:szCs w:val="20"/>
        </w:rPr>
        <w:fldChar w:fldCharType="end"/>
      </w:r>
    </w:p>
    <w:p w:rsidR="003C6F09" w:rsidRPr="00A17BF3" w:rsidRDefault="003C6F09">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What is the relationship between the needs analysis, the job task analysis, and the learner analysis?</w:t>
      </w:r>
      <w:r w:rsidRPr="00A17BF3">
        <w:rPr>
          <w:rFonts w:ascii="Arial" w:hAnsi="Arial" w:cs="Arial"/>
          <w:noProof/>
          <w:sz w:val="20"/>
          <w:szCs w:val="20"/>
        </w:rPr>
        <w:tab/>
      </w:r>
      <w:r w:rsidR="003F7BA8"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_Toc316026105 \h </w:instrText>
      </w:r>
      <w:r w:rsidR="003F7BA8" w:rsidRPr="00A17BF3">
        <w:rPr>
          <w:rFonts w:ascii="Arial" w:hAnsi="Arial" w:cs="Arial"/>
          <w:noProof/>
          <w:sz w:val="20"/>
          <w:szCs w:val="20"/>
        </w:rPr>
      </w:r>
      <w:r w:rsidR="003F7BA8" w:rsidRPr="00A17BF3">
        <w:rPr>
          <w:rFonts w:ascii="Arial" w:hAnsi="Arial" w:cs="Arial"/>
          <w:noProof/>
          <w:sz w:val="20"/>
          <w:szCs w:val="20"/>
        </w:rPr>
        <w:fldChar w:fldCharType="separate"/>
      </w:r>
      <w:r w:rsidRPr="00A17BF3">
        <w:rPr>
          <w:rFonts w:ascii="Arial" w:hAnsi="Arial" w:cs="Arial"/>
          <w:noProof/>
          <w:sz w:val="20"/>
          <w:szCs w:val="20"/>
        </w:rPr>
        <w:t>5</w:t>
      </w:r>
      <w:r w:rsidR="003F7BA8" w:rsidRPr="00A17BF3">
        <w:rPr>
          <w:rFonts w:ascii="Arial" w:hAnsi="Arial" w:cs="Arial"/>
          <w:noProof/>
          <w:sz w:val="20"/>
          <w:szCs w:val="20"/>
        </w:rPr>
        <w:fldChar w:fldCharType="end"/>
      </w:r>
    </w:p>
    <w:p w:rsidR="003C6F09" w:rsidRPr="00A17BF3" w:rsidRDefault="003C6F09">
      <w:pPr>
        <w:pStyle w:val="TOC2"/>
        <w:tabs>
          <w:tab w:val="right" w:leader="dot" w:pos="9350"/>
        </w:tabs>
        <w:rPr>
          <w:rFonts w:ascii="Arial" w:eastAsia="MS Mincho" w:hAnsi="Arial" w:cs="Arial"/>
          <w:noProof/>
          <w:sz w:val="20"/>
          <w:szCs w:val="20"/>
          <w:lang w:eastAsia="ja-JP"/>
        </w:rPr>
      </w:pPr>
      <w:r w:rsidRPr="00A17BF3">
        <w:rPr>
          <w:rFonts w:ascii="Arial" w:hAnsi="Arial" w:cs="Arial"/>
          <w:noProof/>
          <w:sz w:val="20"/>
          <w:szCs w:val="20"/>
        </w:rPr>
        <w:t>How does a synthesis of the needs analysis, the task analysis, and the learner analysis help the ISD team in building a framework for their learning asset?</w:t>
      </w:r>
      <w:r w:rsidRPr="00A17BF3">
        <w:rPr>
          <w:rFonts w:ascii="Arial" w:hAnsi="Arial" w:cs="Arial"/>
          <w:noProof/>
          <w:sz w:val="20"/>
          <w:szCs w:val="20"/>
        </w:rPr>
        <w:tab/>
      </w:r>
      <w:r w:rsidR="003F7BA8" w:rsidRPr="00A17BF3">
        <w:rPr>
          <w:rFonts w:ascii="Arial" w:hAnsi="Arial" w:cs="Arial"/>
          <w:noProof/>
          <w:sz w:val="20"/>
          <w:szCs w:val="20"/>
        </w:rPr>
        <w:fldChar w:fldCharType="begin"/>
      </w:r>
      <w:r w:rsidRPr="00A17BF3">
        <w:rPr>
          <w:rFonts w:ascii="Arial" w:hAnsi="Arial" w:cs="Arial"/>
          <w:noProof/>
          <w:sz w:val="20"/>
          <w:szCs w:val="20"/>
        </w:rPr>
        <w:instrText xml:space="preserve"> PAGEREF _Toc316026106 \h </w:instrText>
      </w:r>
      <w:r w:rsidR="003F7BA8" w:rsidRPr="00A17BF3">
        <w:rPr>
          <w:rFonts w:ascii="Arial" w:hAnsi="Arial" w:cs="Arial"/>
          <w:noProof/>
          <w:sz w:val="20"/>
          <w:szCs w:val="20"/>
        </w:rPr>
      </w:r>
      <w:r w:rsidR="003F7BA8" w:rsidRPr="00A17BF3">
        <w:rPr>
          <w:rFonts w:ascii="Arial" w:hAnsi="Arial" w:cs="Arial"/>
          <w:noProof/>
          <w:sz w:val="20"/>
          <w:szCs w:val="20"/>
        </w:rPr>
        <w:fldChar w:fldCharType="separate"/>
      </w:r>
      <w:r w:rsidRPr="00A17BF3">
        <w:rPr>
          <w:rFonts w:ascii="Arial" w:hAnsi="Arial" w:cs="Arial"/>
          <w:noProof/>
          <w:sz w:val="20"/>
          <w:szCs w:val="20"/>
        </w:rPr>
        <w:t>6</w:t>
      </w:r>
      <w:r w:rsidR="003F7BA8" w:rsidRPr="00A17BF3">
        <w:rPr>
          <w:rFonts w:ascii="Arial" w:hAnsi="Arial" w:cs="Arial"/>
          <w:noProof/>
          <w:sz w:val="20"/>
          <w:szCs w:val="20"/>
        </w:rPr>
        <w:fldChar w:fldCharType="end"/>
      </w:r>
    </w:p>
    <w:p w:rsidR="003C6F09" w:rsidRDefault="003F7BA8" w:rsidP="001563E0">
      <w:r w:rsidRPr="00656FDA">
        <w:rPr>
          <w:rFonts w:cs="Arial"/>
          <w:szCs w:val="20"/>
        </w:rPr>
        <w:fldChar w:fldCharType="end"/>
      </w:r>
    </w:p>
    <w:p w:rsidR="003C6F09" w:rsidRDefault="003C6F09" w:rsidP="000E11C6">
      <w:pPr>
        <w:pStyle w:val="EnspireSectionHeading"/>
        <w:jc w:val="center"/>
      </w:pPr>
      <w:bookmarkStart w:id="21" w:name="_Toc316026096"/>
      <w:bookmarkEnd w:id="1"/>
      <w:bookmarkEnd w:id="2"/>
      <w:bookmarkEnd w:id="3"/>
      <w:bookmarkEnd w:id="4"/>
      <w:bookmarkEnd w:id="5"/>
      <w:bookmarkEnd w:id="6"/>
      <w:bookmarkEnd w:id="7"/>
      <w:r>
        <w:t>Overview of Module 2 Case Studies</w:t>
      </w:r>
      <w:bookmarkEnd w:id="21"/>
    </w:p>
    <w:p w:rsidR="003C6F09" w:rsidRPr="001563E0" w:rsidRDefault="003C6F09" w:rsidP="00095B3E">
      <w:pPr>
        <w:pStyle w:val="EnspireSubsectionHeading"/>
        <w:rPr>
          <w:sz w:val="24"/>
        </w:rPr>
      </w:pPr>
      <w:bookmarkStart w:id="22" w:name="_Toc316026097"/>
      <w:r>
        <w:t>Introduction</w:t>
      </w:r>
      <w:bookmarkEnd w:id="22"/>
      <w:r>
        <w:t xml:space="preserve"> </w:t>
      </w:r>
    </w:p>
    <w:p w:rsidR="003C6F09" w:rsidRDefault="003C6F09" w:rsidP="001563E0">
      <w:pPr>
        <w:pStyle w:val="EnspireBodyText"/>
      </w:pPr>
      <w:r w:rsidRPr="00253274">
        <w:t xml:space="preserve">Case studies are written </w:t>
      </w:r>
      <w:r>
        <w:t>narratives</w:t>
      </w:r>
      <w:r w:rsidRPr="00253274">
        <w:t xml:space="preserve"> </w:t>
      </w:r>
      <w:r>
        <w:t>that mimic</w:t>
      </w:r>
      <w:r w:rsidRPr="00253274">
        <w:t xml:space="preserve"> real-life situations. Case studies </w:t>
      </w:r>
      <w:r>
        <w:t>are intended to prompt</w:t>
      </w:r>
      <w:r w:rsidRPr="00253274">
        <w:t xml:space="preserve"> you to isolate and think through key issues and/or interrelationships</w:t>
      </w:r>
      <w:r>
        <w:t xml:space="preserve"> that are</w:t>
      </w:r>
      <w:r w:rsidRPr="00253274">
        <w:t xml:space="preserve"> </w:t>
      </w:r>
      <w:r>
        <w:t>illustrated in</w:t>
      </w:r>
      <w:r w:rsidRPr="00253274">
        <w:t xml:space="preserve"> the case</w:t>
      </w:r>
      <w:r>
        <w:t xml:space="preserve"> in order</w:t>
      </w:r>
      <w:r w:rsidRPr="00253274">
        <w:t xml:space="preserve"> to g</w:t>
      </w:r>
      <w:r>
        <w:t>et</w:t>
      </w:r>
      <w:r w:rsidRPr="00253274">
        <w:t xml:space="preserve"> a better understanding of </w:t>
      </w:r>
      <w:r>
        <w:t>a</w:t>
      </w:r>
      <w:r w:rsidRPr="00253274">
        <w:t xml:space="preserve"> process</w:t>
      </w:r>
      <w:r>
        <w:t xml:space="preserve"> or challenge</w:t>
      </w:r>
      <w:r w:rsidRPr="00253274">
        <w:t>.</w:t>
      </w:r>
      <w:r w:rsidRPr="00BE4904">
        <w:t xml:space="preserve"> </w:t>
      </w:r>
    </w:p>
    <w:p w:rsidR="003C6F09" w:rsidRDefault="003C6F09" w:rsidP="001563E0">
      <w:pPr>
        <w:pStyle w:val="EnspireBodyText"/>
      </w:pPr>
    </w:p>
    <w:p w:rsidR="003C6F09" w:rsidRPr="00253274" w:rsidRDefault="003C6F09" w:rsidP="001563E0">
      <w:pPr>
        <w:pStyle w:val="EnspireBodyText"/>
      </w:pPr>
      <w:r>
        <w:t xml:space="preserve">The following case studies are designed to prepare you for your written assignment for this module, in which you will be expected to design the learning objectives, assessment strategy, and instructional strategy of the learning asset that you chose to create at the start of this course. They will describe how the process of designing a learning asset works within a Functional Integrated Process Team (FIPT) at DAU, giving you a situational basis for analyzing the various steps in the design phase and providing a model for designing your selected learning asset in this course. </w:t>
      </w:r>
    </w:p>
    <w:p w:rsidR="003C6F09" w:rsidRPr="000916C7" w:rsidRDefault="003C6F09" w:rsidP="00095B3E">
      <w:pPr>
        <w:pStyle w:val="EnspireSubsectionHeading"/>
      </w:pPr>
      <w:bookmarkStart w:id="23" w:name="_Toc316026098"/>
      <w:r>
        <w:t xml:space="preserve">Using the Case </w:t>
      </w:r>
      <w:bookmarkEnd w:id="8"/>
      <w:bookmarkEnd w:id="9"/>
      <w:r>
        <w:t>Studies</w:t>
      </w:r>
      <w:bookmarkEnd w:id="23"/>
    </w:p>
    <w:p w:rsidR="003C6F09" w:rsidRDefault="003C6F09" w:rsidP="00323806">
      <w:pPr>
        <w:pStyle w:val="EnspireBodyText"/>
      </w:pPr>
      <w:r w:rsidRPr="00253274">
        <w:rPr>
          <w:b/>
        </w:rPr>
        <w:t>Directions:</w:t>
      </w:r>
      <w:r>
        <w:t xml:space="preserve"> R</w:t>
      </w:r>
      <w:r w:rsidRPr="00253274">
        <w:t>ead the following case study.</w:t>
      </w:r>
      <w:r>
        <w:t xml:space="preserve"> </w:t>
      </w:r>
      <w:r w:rsidRPr="00253274">
        <w:t xml:space="preserve">At the end of the </w:t>
      </w:r>
      <w:del w:id="24" w:author=" Monika Bustamante" w:date="2012-02-03T14:51:00Z">
        <w:r w:rsidRPr="00253274" w:rsidDel="00141729">
          <w:delText>case</w:delText>
        </w:r>
      </w:del>
      <w:ins w:id="25" w:author=" Monika Bustamante" w:date="2012-02-03T14:51:00Z">
        <w:r w:rsidR="00141729" w:rsidRPr="00253274">
          <w:t>case,</w:t>
        </w:r>
      </w:ins>
      <w:r w:rsidRPr="00253274">
        <w:t xml:space="preserve"> there </w:t>
      </w:r>
      <w:r>
        <w:t>will be</w:t>
      </w:r>
      <w:r w:rsidRPr="00253274">
        <w:t xml:space="preserve"> a </w:t>
      </w:r>
      <w:r w:rsidRPr="00253274">
        <w:rPr>
          <w:b/>
          <w:i/>
        </w:rPr>
        <w:t xml:space="preserve">Focus of Analysis </w:t>
      </w:r>
      <w:r>
        <w:t>statement or question,</w:t>
      </w:r>
      <w:r w:rsidRPr="00253274">
        <w:t xml:space="preserve"> which identifies the </w:t>
      </w:r>
      <w:r>
        <w:t>main focus of our inquiry in this case. A set of</w:t>
      </w:r>
      <w:r w:rsidRPr="00253274">
        <w:t xml:space="preserve"> </w:t>
      </w:r>
      <w:r w:rsidRPr="00253274">
        <w:rPr>
          <w:b/>
          <w:i/>
        </w:rPr>
        <w:t>Analysis Prompts</w:t>
      </w:r>
      <w:r w:rsidRPr="00253274">
        <w:t xml:space="preserve"> </w:t>
      </w:r>
      <w:r>
        <w:t xml:space="preserve">immediately follows the Focus of Analysis. These Analysis Prompts </w:t>
      </w:r>
      <w:r w:rsidRPr="00253274">
        <w:t xml:space="preserve">are </w:t>
      </w:r>
      <w:r>
        <w:t xml:space="preserve">questions that relate to </w:t>
      </w:r>
      <w:r w:rsidRPr="00253274">
        <w:t xml:space="preserve">the </w:t>
      </w:r>
      <w:r>
        <w:t>Focus of Analysis and help us develop a thorough analytic understanding of the case</w:t>
      </w:r>
      <w:r w:rsidRPr="00253274">
        <w:t xml:space="preserve">. Immediately following the prompts is the </w:t>
      </w:r>
      <w:r w:rsidRPr="00253274">
        <w:rPr>
          <w:b/>
          <w:i/>
        </w:rPr>
        <w:t>Analysis Guide</w:t>
      </w:r>
      <w:r>
        <w:rPr>
          <w:b/>
        </w:rPr>
        <w:t>,</w:t>
      </w:r>
      <w:r w:rsidRPr="00253274">
        <w:rPr>
          <w:b/>
          <w:i/>
        </w:rPr>
        <w:t xml:space="preserve"> </w:t>
      </w:r>
      <w:r>
        <w:t>which will provide a basis for analyzing the case based on responses to the Analysis Prompts</w:t>
      </w:r>
      <w:r w:rsidRPr="00253274">
        <w:t>.</w:t>
      </w:r>
      <w:r>
        <w:t xml:space="preserve"> </w:t>
      </w:r>
    </w:p>
    <w:p w:rsidR="003C6F09" w:rsidRDefault="003C6F09" w:rsidP="00323806">
      <w:pPr>
        <w:pStyle w:val="EnspireBodyText"/>
      </w:pPr>
    </w:p>
    <w:p w:rsidR="003C6F09" w:rsidRDefault="003C6F09" w:rsidP="00323806">
      <w:pPr>
        <w:pStyle w:val="EnspireBodyText"/>
      </w:pPr>
      <w:r>
        <w:t xml:space="preserve">By carefully reading and considering the analysis of this case and the other cases in this module, you will develop higher-level thinking about the ADDIE model. The reading and analysis of this case will prepare you to apply key design concepts to create and evaluate a design for your own learning asset at the end of this module. </w:t>
      </w:r>
    </w:p>
    <w:p w:rsidR="003C6F09" w:rsidRDefault="003C6F09" w:rsidP="00323806">
      <w:pPr>
        <w:pStyle w:val="EnspireBodyText"/>
        <w:pBdr>
          <w:bottom w:val="single" w:sz="6" w:space="1" w:color="auto"/>
        </w:pBdr>
      </w:pPr>
    </w:p>
    <w:p w:rsidR="003C6F09" w:rsidRDefault="003C6F09" w:rsidP="00A17BF3">
      <w:pPr>
        <w:pStyle w:val="EnspireSectionHeading"/>
        <w:jc w:val="center"/>
      </w:pPr>
      <w:bookmarkStart w:id="26" w:name="_Toc316026099"/>
      <w:r w:rsidRPr="00095B3E">
        <w:t>Case Study 1: Laying the Foundation for the Design Phase of the ADDIE Model</w:t>
      </w:r>
      <w:bookmarkEnd w:id="10"/>
      <w:bookmarkEnd w:id="11"/>
      <w:bookmarkEnd w:id="12"/>
      <w:bookmarkEnd w:id="13"/>
      <w:bookmarkEnd w:id="14"/>
      <w:bookmarkEnd w:id="15"/>
      <w:bookmarkEnd w:id="16"/>
      <w:bookmarkEnd w:id="17"/>
      <w:bookmarkEnd w:id="18"/>
      <w:bookmarkEnd w:id="19"/>
      <w:bookmarkEnd w:id="20"/>
      <w:bookmarkEnd w:id="26"/>
    </w:p>
    <w:p w:rsidR="003C6F09" w:rsidRDefault="003C6F09" w:rsidP="00A17BF3">
      <w:pPr>
        <w:pStyle w:val="EnspireSubsectionHeading"/>
      </w:pPr>
      <w:bookmarkStart w:id="27" w:name="_Toc316026100"/>
      <w:r>
        <w:t>The Case</w:t>
      </w:r>
      <w:bookmarkEnd w:id="27"/>
    </w:p>
    <w:p w:rsidR="003C6F09" w:rsidRDefault="003C6F09" w:rsidP="00323806">
      <w:pPr>
        <w:pStyle w:val="EnspireBodyText"/>
      </w:pPr>
      <w:r>
        <w:t xml:space="preserve">As we learned in the previous module, a Functional Integrated Process Team (FIPT) was convened for a project that called for the </w:t>
      </w:r>
      <w:r w:rsidRPr="00253274">
        <w:t xml:space="preserve">development of a learning asset that would </w:t>
      </w:r>
      <w:r w:rsidRPr="00253274">
        <w:rPr>
          <w:szCs w:val="20"/>
        </w:rPr>
        <w:t xml:space="preserve">provide foundational knowledge about the Federal Acquisition Regulation (Parts 1-53) and the Defense Federal Acquisition Regulation Supplement (DFARS). </w:t>
      </w:r>
      <w:r>
        <w:t xml:space="preserve">The asset was to be targeted </w:t>
      </w:r>
      <w:r w:rsidRPr="00253274">
        <w:rPr>
          <w:szCs w:val="20"/>
        </w:rPr>
        <w:t>to new hires</w:t>
      </w:r>
      <w:r>
        <w:rPr>
          <w:szCs w:val="20"/>
        </w:rPr>
        <w:t xml:space="preserve"> to </w:t>
      </w:r>
      <w:r w:rsidRPr="00253274">
        <w:rPr>
          <w:szCs w:val="20"/>
        </w:rPr>
        <w:t>enable them to work in a web-enabled environment</w:t>
      </w:r>
      <w:r>
        <w:rPr>
          <w:szCs w:val="20"/>
        </w:rPr>
        <w:t xml:space="preserve">. </w:t>
      </w:r>
      <w:r w:rsidRPr="00253274">
        <w:t>Candace</w:t>
      </w:r>
      <w:r>
        <w:t>,</w:t>
      </w:r>
      <w:r w:rsidRPr="00253274">
        <w:t xml:space="preserve"> the Instructional Systems Designer (ISD)* lead, </w:t>
      </w:r>
      <w:ins w:id="28" w:author=" Monika Bustamante" w:date="2012-02-03T15:03:00Z">
        <w:r w:rsidR="00D7508B">
          <w:t xml:space="preserve">was called in with </w:t>
        </w:r>
      </w:ins>
      <w:del w:id="29" w:author=" Monika Bustamante" w:date="2012-02-03T15:03:00Z">
        <w:r w:rsidRPr="00253274" w:rsidDel="00D7508B">
          <w:delText xml:space="preserve">and </w:delText>
        </w:r>
      </w:del>
      <w:r w:rsidRPr="00253274">
        <w:t xml:space="preserve">two other ISDs </w:t>
      </w:r>
      <w:del w:id="30" w:author=" Monika Bustamante" w:date="2012-02-03T15:03:00Z">
        <w:r w:rsidRPr="00253274" w:rsidDel="00D7508B">
          <w:delText xml:space="preserve">were called in </w:delText>
        </w:r>
      </w:del>
      <w:r w:rsidRPr="00253274">
        <w:t xml:space="preserve">to work with Victor, the Performance Learning Director (PLD)**, to complete the </w:t>
      </w:r>
      <w:del w:id="31" w:author=" Monika Bustamante" w:date="2012-02-03T15:09:00Z">
        <w:r w:rsidRPr="00253274" w:rsidDel="00D7508B">
          <w:delText xml:space="preserve">analysis </w:delText>
        </w:r>
      </w:del>
      <w:commentRangeStart w:id="32"/>
      <w:commentRangeStart w:id="33"/>
      <w:ins w:id="34" w:author=" Monika Bustamante" w:date="2012-02-03T15:09:00Z">
        <w:r w:rsidR="00D7508B" w:rsidRPr="00D7508B">
          <w:rPr>
            <w:i/>
            <w:rPrChange w:id="35" w:author=" Monika Bustamante" w:date="2012-02-03T15:10:00Z">
              <w:rPr/>
            </w:rPrChange>
          </w:rPr>
          <w:t>A</w:t>
        </w:r>
        <w:r w:rsidR="00D7508B" w:rsidRPr="00D7508B">
          <w:rPr>
            <w:i/>
            <w:rPrChange w:id="36" w:author=" Monika Bustamante" w:date="2012-02-03T15:10:00Z">
              <w:rPr/>
            </w:rPrChange>
          </w:rPr>
          <w:t>nalysis</w:t>
        </w:r>
        <w:commentRangeEnd w:id="32"/>
        <w:r w:rsidR="00D7508B" w:rsidRPr="00D7508B">
          <w:rPr>
            <w:rStyle w:val="CommentReference"/>
            <w:rFonts w:ascii="Times New Roman" w:hAnsi="Times New Roman"/>
            <w:bCs w:val="0"/>
            <w:i/>
            <w:rPrChange w:id="37" w:author=" Monika Bustamante" w:date="2012-02-03T15:10:00Z">
              <w:rPr>
                <w:rStyle w:val="CommentReference"/>
                <w:rFonts w:ascii="Times New Roman" w:hAnsi="Times New Roman"/>
                <w:bCs w:val="0"/>
              </w:rPr>
            </w:rPrChange>
          </w:rPr>
          <w:commentReference w:id="32"/>
        </w:r>
        <w:r w:rsidR="00D7508B" w:rsidRPr="00D7508B">
          <w:rPr>
            <w:i/>
            <w:rPrChange w:id="38" w:author=" Monika Bustamante" w:date="2012-02-03T15:10:00Z">
              <w:rPr/>
            </w:rPrChange>
          </w:rPr>
          <w:t xml:space="preserve"> </w:t>
        </w:r>
      </w:ins>
      <w:r w:rsidRPr="00D7508B">
        <w:rPr>
          <w:i/>
          <w:rPrChange w:id="39" w:author=" Monika Bustamante" w:date="2012-02-03T15:10:00Z">
            <w:rPr/>
          </w:rPrChange>
        </w:rPr>
        <w:t>phase</w:t>
      </w:r>
      <w:commentRangeEnd w:id="33"/>
      <w:r w:rsidR="00D7508B">
        <w:rPr>
          <w:rStyle w:val="CommentReference"/>
          <w:rFonts w:ascii="Times New Roman" w:hAnsi="Times New Roman"/>
          <w:bCs w:val="0"/>
        </w:rPr>
        <w:commentReference w:id="33"/>
      </w:r>
      <w:r w:rsidRPr="00253274">
        <w:t xml:space="preserve"> </w:t>
      </w:r>
      <w:r>
        <w:t xml:space="preserve">of this project. </w:t>
      </w:r>
    </w:p>
    <w:p w:rsidR="003C6F09" w:rsidRDefault="003C6F09" w:rsidP="00323806">
      <w:pPr>
        <w:pStyle w:val="EnspireBodyText"/>
      </w:pPr>
    </w:p>
    <w:p w:rsidR="003C6F09" w:rsidRPr="006056C5" w:rsidRDefault="003C6F09" w:rsidP="00323806">
      <w:pPr>
        <w:pStyle w:val="EnspireBodyText"/>
      </w:pPr>
      <w:r>
        <w:t xml:space="preserve">Although FAR and DFARS content was touched on elsewhere in the existing curriculum, no dedicated learning asset existed to instruct the acquisition workforce in this subject. As a result, significant </w:t>
      </w:r>
      <w:r w:rsidRPr="00253274">
        <w:t>performance gaps were noted in th</w:t>
      </w:r>
      <w:r>
        <w:t>is</w:t>
      </w:r>
      <w:r w:rsidRPr="00253274">
        <w:t xml:space="preserve"> workforce. During the needs analysis, Victor determined that the observed performance gaps could be tied to lack of initial training</w:t>
      </w:r>
      <w:r>
        <w:t>. Therefore</w:t>
      </w:r>
      <w:r w:rsidRPr="00253274">
        <w:t xml:space="preserve">, </w:t>
      </w:r>
      <w:r>
        <w:t xml:space="preserve">he determined an </w:t>
      </w:r>
      <w:r w:rsidRPr="00253274">
        <w:t>instruction</w:t>
      </w:r>
      <w:r>
        <w:t>al remedy was appropriate for these performance gaps</w:t>
      </w:r>
      <w:r w:rsidRPr="00253274">
        <w:t xml:space="preserve">. </w:t>
      </w:r>
      <w:r w:rsidRPr="00253274">
        <w:rPr>
          <w:szCs w:val="20"/>
        </w:rPr>
        <w:t xml:space="preserve">Through his needs analysis, Victor </w:t>
      </w:r>
      <w:r>
        <w:rPr>
          <w:szCs w:val="20"/>
        </w:rPr>
        <w:t>was able to identify</w:t>
      </w:r>
      <w:r w:rsidRPr="00253274">
        <w:rPr>
          <w:szCs w:val="20"/>
        </w:rPr>
        <w:t xml:space="preserve"> the areas in which there was a </w:t>
      </w:r>
      <w:r>
        <w:rPr>
          <w:szCs w:val="20"/>
        </w:rPr>
        <w:t xml:space="preserve">notable difference </w:t>
      </w:r>
      <w:r w:rsidRPr="00253274">
        <w:rPr>
          <w:szCs w:val="20"/>
        </w:rPr>
        <w:t>between existing acquisition workforce competencies and desired acquisition workforce competencies.</w:t>
      </w:r>
      <w:r>
        <w:rPr>
          <w:szCs w:val="20"/>
        </w:rPr>
        <w:t xml:space="preserve"> </w:t>
      </w:r>
      <w:r w:rsidRPr="00253274">
        <w:rPr>
          <w:szCs w:val="20"/>
        </w:rPr>
        <w:t xml:space="preserve">These areas </w:t>
      </w:r>
      <w:r>
        <w:rPr>
          <w:szCs w:val="20"/>
        </w:rPr>
        <w:t>became</w:t>
      </w:r>
      <w:r w:rsidRPr="00253274">
        <w:rPr>
          <w:szCs w:val="20"/>
        </w:rPr>
        <w:t xml:space="preserve"> the focus of</w:t>
      </w:r>
      <w:r>
        <w:rPr>
          <w:szCs w:val="20"/>
        </w:rPr>
        <w:t xml:space="preserve"> instruction for the</w:t>
      </w:r>
      <w:r w:rsidRPr="00253274">
        <w:rPr>
          <w:szCs w:val="20"/>
        </w:rPr>
        <w:t xml:space="preserve"> new </w:t>
      </w:r>
      <w:r>
        <w:rPr>
          <w:szCs w:val="20"/>
        </w:rPr>
        <w:t>learning asset</w:t>
      </w:r>
      <w:r w:rsidRPr="00253274">
        <w:rPr>
          <w:szCs w:val="20"/>
        </w:rPr>
        <w:t>.</w:t>
      </w:r>
    </w:p>
    <w:p w:rsidR="003C6F09" w:rsidRPr="00253274" w:rsidRDefault="003C6F09" w:rsidP="00323806">
      <w:pPr>
        <w:pStyle w:val="EnspireBodyText"/>
      </w:pPr>
    </w:p>
    <w:p w:rsidR="003C6F09" w:rsidRPr="00253274" w:rsidRDefault="003C6F09" w:rsidP="006E65BA">
      <w:pPr>
        <w:pStyle w:val="Enspirebulletedtext"/>
        <w:numPr>
          <w:ilvl w:val="0"/>
          <w:numId w:val="5"/>
        </w:numPr>
        <w:tabs>
          <w:tab w:val="clear" w:pos="1080"/>
          <w:tab w:val="num" w:pos="720"/>
        </w:tabs>
        <w:ind w:left="720"/>
      </w:pPr>
      <w:r w:rsidRPr="00253274">
        <w:rPr>
          <w:b/>
          <w:i/>
        </w:rPr>
        <w:t>Needs analysis</w:t>
      </w:r>
      <w:r w:rsidRPr="00253274">
        <w:rPr>
          <w:b/>
        </w:rPr>
        <w:t xml:space="preserve">: </w:t>
      </w:r>
      <w:r w:rsidRPr="00253274">
        <w:t>Victor identified the instructional goals and needs of the organization. In keeping with the overarching charge from the Office of the Undersecretary of Defense to create a comprehensive FAR/</w:t>
      </w:r>
      <w:del w:id="40" w:author=" Monika Bustamante" w:date="2012-02-03T15:22:00Z">
        <w:r w:rsidRPr="00253274" w:rsidDel="00A4427B">
          <w:delText xml:space="preserve">DFARs </w:delText>
        </w:r>
      </w:del>
      <w:ins w:id="41" w:author=" Monika Bustamante" w:date="2012-02-03T15:22:00Z">
        <w:r w:rsidR="00A4427B" w:rsidRPr="00253274">
          <w:t>DFAR</w:t>
        </w:r>
        <w:r w:rsidR="00A4427B">
          <w:t>S</w:t>
        </w:r>
        <w:r w:rsidR="00A4427B" w:rsidRPr="00253274">
          <w:t xml:space="preserve"> </w:t>
        </w:r>
      </w:ins>
      <w:r w:rsidRPr="00253274">
        <w:t>total</w:t>
      </w:r>
      <w:ins w:id="42" w:author=" Monika Bustamante" w:date="2012-02-03T15:22:00Z">
        <w:r w:rsidR="00A4427B">
          <w:t>-</w:t>
        </w:r>
      </w:ins>
      <w:del w:id="43" w:author=" Monika Bustamante" w:date="2012-02-03T15:22:00Z">
        <w:r w:rsidRPr="00253274" w:rsidDel="00A4427B">
          <w:delText xml:space="preserve"> </w:delText>
        </w:r>
      </w:del>
      <w:r w:rsidRPr="00253274">
        <w:t>immersion training course, Victor identified several areas of need</w:t>
      </w:r>
      <w:r>
        <w:t>. One of the areas in which there was a need for</w:t>
      </w:r>
      <w:r w:rsidRPr="00253274">
        <w:t xml:space="preserve"> instruction </w:t>
      </w:r>
      <w:r>
        <w:t>was in contracts. Within this area</w:t>
      </w:r>
      <w:r w:rsidRPr="00253274">
        <w:t xml:space="preserve">, there were significant observable performance gaps in the following </w:t>
      </w:r>
      <w:r>
        <w:t>topics</w:t>
      </w:r>
      <w:r w:rsidRPr="00253274">
        <w:t xml:space="preserve">:  </w:t>
      </w:r>
    </w:p>
    <w:p w:rsidR="003C6F09" w:rsidRPr="00253274" w:rsidRDefault="003C6F09" w:rsidP="006E65BA">
      <w:pPr>
        <w:pStyle w:val="Enspirebulletedtext"/>
        <w:numPr>
          <w:ilvl w:val="1"/>
          <w:numId w:val="7"/>
        </w:numPr>
        <w:ind w:left="1080"/>
      </w:pPr>
      <w:r w:rsidRPr="00253274">
        <w:t>Contract overview</w:t>
      </w:r>
    </w:p>
    <w:p w:rsidR="003C6F09" w:rsidRPr="00253274" w:rsidRDefault="003C6F09" w:rsidP="006E65BA">
      <w:pPr>
        <w:pStyle w:val="Enspirebulletedtext"/>
        <w:numPr>
          <w:ilvl w:val="1"/>
          <w:numId w:val="7"/>
        </w:numPr>
        <w:ind w:left="1080"/>
      </w:pPr>
      <w:r w:rsidRPr="00253274">
        <w:t>Contract planning</w:t>
      </w:r>
    </w:p>
    <w:p w:rsidR="003C6F09" w:rsidRPr="00253274" w:rsidRDefault="003C6F09" w:rsidP="006E65BA">
      <w:pPr>
        <w:pStyle w:val="Enspirebulletedtext"/>
        <w:numPr>
          <w:ilvl w:val="1"/>
          <w:numId w:val="7"/>
        </w:numPr>
        <w:ind w:left="1080"/>
      </w:pPr>
      <w:r w:rsidRPr="00253274">
        <w:t>Contract formation</w:t>
      </w:r>
    </w:p>
    <w:p w:rsidR="003C6F09" w:rsidRPr="00253274" w:rsidRDefault="003C6F09" w:rsidP="006E65BA">
      <w:pPr>
        <w:pStyle w:val="Enspirebulletedtext"/>
        <w:numPr>
          <w:ilvl w:val="1"/>
          <w:numId w:val="7"/>
        </w:numPr>
        <w:ind w:left="1080"/>
      </w:pPr>
      <w:r w:rsidRPr="00253274">
        <w:t>Contract management</w:t>
      </w:r>
    </w:p>
    <w:p w:rsidR="003C6F09" w:rsidRPr="00253274" w:rsidRDefault="003C6F09" w:rsidP="00323806">
      <w:pPr>
        <w:pStyle w:val="Enspirebulletedtext"/>
        <w:numPr>
          <w:ilvl w:val="0"/>
          <w:numId w:val="0"/>
        </w:numPr>
        <w:ind w:left="720" w:hanging="360"/>
      </w:pPr>
    </w:p>
    <w:p w:rsidR="003C6F09" w:rsidRPr="00253274" w:rsidRDefault="003C6F09" w:rsidP="006E65BA">
      <w:pPr>
        <w:pStyle w:val="Enspirebulletedtext"/>
        <w:numPr>
          <w:ilvl w:val="0"/>
          <w:numId w:val="5"/>
        </w:numPr>
        <w:tabs>
          <w:tab w:val="clear" w:pos="1080"/>
        </w:tabs>
        <w:ind w:left="720"/>
      </w:pPr>
      <w:r w:rsidRPr="00253274">
        <w:rPr>
          <w:b/>
          <w:i/>
        </w:rPr>
        <w:t>Job task analysis:</w:t>
      </w:r>
      <w:r w:rsidRPr="00253274">
        <w:t xml:space="preserve"> </w:t>
      </w:r>
      <w:r>
        <w:t>W</w:t>
      </w:r>
      <w:r w:rsidRPr="00253274">
        <w:t>ith Candace</w:t>
      </w:r>
      <w:r>
        <w:t>’s help,</w:t>
      </w:r>
      <w:r w:rsidRPr="00253274">
        <w:t xml:space="preserve"> Victor identified desired performance competencies for the intended audience in each of the four identified </w:t>
      </w:r>
      <w:r>
        <w:t>topics</w:t>
      </w:r>
      <w:r w:rsidRPr="00253274">
        <w:t xml:space="preserve">. </w:t>
      </w:r>
      <w:r>
        <w:t>With respect to</w:t>
      </w:r>
      <w:r w:rsidRPr="00253274">
        <w:t xml:space="preserve"> contract planning</w:t>
      </w:r>
      <w:r>
        <w:t xml:space="preserve"> in particular, </w:t>
      </w:r>
      <w:r w:rsidRPr="00253274">
        <w:t>Candace and Victor</w:t>
      </w:r>
      <w:r>
        <w:t xml:space="preserve"> researched </w:t>
      </w:r>
      <w:r w:rsidRPr="00253274">
        <w:t>relevant documents</w:t>
      </w:r>
      <w:r>
        <w:t xml:space="preserve"> to identify desired competencies</w:t>
      </w:r>
      <w:r w:rsidRPr="00253274">
        <w:t xml:space="preserve"> </w:t>
      </w:r>
      <w:r>
        <w:t>in collaboration</w:t>
      </w:r>
      <w:r w:rsidRPr="00253274">
        <w:t xml:space="preserve"> with Lilly, who is a </w:t>
      </w:r>
      <w:del w:id="44" w:author=" Monika Bustamante" w:date="2012-02-03T15:08:00Z">
        <w:r w:rsidRPr="00253274" w:rsidDel="00D7508B">
          <w:delText xml:space="preserve">Subject </w:delText>
        </w:r>
      </w:del>
      <w:ins w:id="45" w:author=" Monika Bustamante" w:date="2012-02-03T15:08:00Z">
        <w:r w:rsidR="00D7508B">
          <w:t>s</w:t>
        </w:r>
        <w:r w:rsidR="00D7508B" w:rsidRPr="00253274">
          <w:t xml:space="preserve">ubject </w:t>
        </w:r>
      </w:ins>
      <w:del w:id="46" w:author=" Monika Bustamante" w:date="2012-02-03T15:08:00Z">
        <w:r w:rsidRPr="00253274" w:rsidDel="00D7508B">
          <w:delText xml:space="preserve">Matter </w:delText>
        </w:r>
      </w:del>
      <w:ins w:id="47" w:author=" Monika Bustamante" w:date="2012-02-03T15:08:00Z">
        <w:r w:rsidR="00D7508B">
          <w:t>m</w:t>
        </w:r>
        <w:r w:rsidR="00D7508B" w:rsidRPr="00253274">
          <w:t xml:space="preserve">atter </w:t>
        </w:r>
      </w:ins>
      <w:del w:id="48" w:author=" Monika Bustamante" w:date="2012-02-03T15:08:00Z">
        <w:r w:rsidRPr="00253274" w:rsidDel="00D7508B">
          <w:delText>Expert</w:delText>
        </w:r>
        <w:r w:rsidDel="00D7508B">
          <w:delText xml:space="preserve"> </w:delText>
        </w:r>
      </w:del>
      <w:ins w:id="49" w:author=" Monika Bustamante" w:date="2012-02-03T15:08:00Z">
        <w:r w:rsidR="00D7508B">
          <w:t>e</w:t>
        </w:r>
        <w:r w:rsidR="00D7508B" w:rsidRPr="00253274">
          <w:t>xpert</w:t>
        </w:r>
        <w:r w:rsidR="00D7508B">
          <w:t xml:space="preserve"> </w:t>
        </w:r>
      </w:ins>
      <w:r>
        <w:t>(SME) in contracts on the FIPT. The competencies they identified included the following</w:t>
      </w:r>
      <w:r w:rsidRPr="00253274">
        <w:t>:</w:t>
      </w:r>
    </w:p>
    <w:p w:rsidR="003C6F09" w:rsidRPr="005D461E" w:rsidRDefault="003C6F09" w:rsidP="00ED0329">
      <w:pPr>
        <w:numPr>
          <w:ilvl w:val="0"/>
          <w:numId w:val="8"/>
        </w:numPr>
        <w:rPr>
          <w:rFonts w:ascii="Arial" w:hAnsi="Arial" w:cs="Arial"/>
          <w:b/>
          <w:sz w:val="20"/>
          <w:szCs w:val="20"/>
          <w:rPrChange w:id="50" w:author=" Monika Bustamante" w:date="2012-02-03T16:19:00Z">
            <w:rPr>
              <w:rFonts w:ascii="Arial" w:hAnsi="Arial" w:cs="Arial"/>
              <w:sz w:val="20"/>
              <w:szCs w:val="20"/>
            </w:rPr>
          </w:rPrChange>
        </w:rPr>
      </w:pPr>
      <w:commentRangeStart w:id="51"/>
      <w:r w:rsidRPr="005D461E">
        <w:rPr>
          <w:rFonts w:ascii="Arial" w:hAnsi="Arial" w:cs="Arial"/>
          <w:b/>
          <w:sz w:val="20"/>
          <w:szCs w:val="20"/>
          <w:rPrChange w:id="52" w:author=" Monika Bustamante" w:date="2012-02-03T16:19:00Z">
            <w:rPr>
              <w:rFonts w:ascii="Arial" w:hAnsi="Arial" w:cs="Arial"/>
              <w:sz w:val="20"/>
              <w:szCs w:val="20"/>
            </w:rPr>
          </w:rPrChange>
        </w:rPr>
        <w:t>Understand the policies pertaining to types of contracts that may be used in acquisition.</w:t>
      </w:r>
    </w:p>
    <w:p w:rsidR="003C6F09" w:rsidRPr="005D461E" w:rsidRDefault="003C6F09" w:rsidP="00ED0329">
      <w:pPr>
        <w:rPr>
          <w:rFonts w:ascii="Arial" w:hAnsi="Arial" w:cs="Arial"/>
          <w:b/>
          <w:sz w:val="20"/>
          <w:szCs w:val="20"/>
          <w:rPrChange w:id="53" w:author=" Monika Bustamante" w:date="2012-02-03T16:19:00Z">
            <w:rPr>
              <w:rFonts w:ascii="Arial" w:hAnsi="Arial" w:cs="Arial"/>
              <w:sz w:val="20"/>
              <w:szCs w:val="20"/>
            </w:rPr>
          </w:rPrChange>
        </w:rPr>
      </w:pPr>
    </w:p>
    <w:p w:rsidR="003C6F09" w:rsidRPr="005D461E" w:rsidRDefault="003C6F09" w:rsidP="00ED0329">
      <w:pPr>
        <w:numPr>
          <w:ilvl w:val="0"/>
          <w:numId w:val="8"/>
        </w:numPr>
        <w:rPr>
          <w:rFonts w:ascii="Arial" w:hAnsi="Arial" w:cs="Arial"/>
          <w:b/>
          <w:sz w:val="20"/>
          <w:szCs w:val="20"/>
          <w:rPrChange w:id="54" w:author=" Monika Bustamante" w:date="2012-02-03T16:19:00Z">
            <w:rPr>
              <w:rFonts w:ascii="Arial" w:hAnsi="Arial" w:cs="Arial"/>
              <w:sz w:val="20"/>
              <w:szCs w:val="20"/>
            </w:rPr>
          </w:rPrChange>
        </w:rPr>
      </w:pPr>
      <w:r w:rsidRPr="005D461E">
        <w:rPr>
          <w:rFonts w:ascii="Arial" w:hAnsi="Arial" w:cs="Arial"/>
          <w:b/>
          <w:sz w:val="20"/>
          <w:szCs w:val="20"/>
          <w:rPrChange w:id="55" w:author=" Monika Bustamante" w:date="2012-02-03T16:19:00Z">
            <w:rPr>
              <w:rFonts w:ascii="Arial" w:hAnsi="Arial" w:cs="Arial"/>
              <w:sz w:val="20"/>
              <w:szCs w:val="20"/>
            </w:rPr>
          </w:rPrChange>
        </w:rPr>
        <w:t>Understand the policies pertaining to selecting contract types.</w:t>
      </w:r>
    </w:p>
    <w:p w:rsidR="003C6F09" w:rsidRPr="005D461E" w:rsidRDefault="003C6F09" w:rsidP="00ED0329">
      <w:pPr>
        <w:rPr>
          <w:rFonts w:ascii="Arial" w:hAnsi="Arial" w:cs="Arial"/>
          <w:b/>
          <w:sz w:val="20"/>
          <w:szCs w:val="20"/>
          <w:rPrChange w:id="56" w:author=" Monika Bustamante" w:date="2012-02-03T16:19:00Z">
            <w:rPr>
              <w:rFonts w:ascii="Arial" w:hAnsi="Arial" w:cs="Arial"/>
              <w:sz w:val="20"/>
              <w:szCs w:val="20"/>
            </w:rPr>
          </w:rPrChange>
        </w:rPr>
      </w:pPr>
    </w:p>
    <w:p w:rsidR="003C6F09" w:rsidRPr="005D461E" w:rsidRDefault="003C6F09" w:rsidP="00ED0329">
      <w:pPr>
        <w:numPr>
          <w:ilvl w:val="0"/>
          <w:numId w:val="8"/>
        </w:numPr>
        <w:rPr>
          <w:rFonts w:ascii="Arial" w:hAnsi="Arial" w:cs="Arial"/>
          <w:b/>
          <w:sz w:val="20"/>
          <w:szCs w:val="20"/>
          <w:rPrChange w:id="57" w:author=" Monika Bustamante" w:date="2012-02-03T16:19:00Z">
            <w:rPr>
              <w:rFonts w:ascii="Arial" w:hAnsi="Arial" w:cs="Arial"/>
              <w:sz w:val="20"/>
              <w:szCs w:val="20"/>
            </w:rPr>
          </w:rPrChange>
        </w:rPr>
      </w:pPr>
      <w:r w:rsidRPr="005D461E">
        <w:rPr>
          <w:rFonts w:ascii="Arial" w:hAnsi="Arial" w:cs="Arial"/>
          <w:b/>
          <w:sz w:val="20"/>
          <w:szCs w:val="20"/>
          <w:rPrChange w:id="58" w:author=" Monika Bustamante" w:date="2012-02-03T16:19:00Z">
            <w:rPr>
              <w:rFonts w:ascii="Arial" w:hAnsi="Arial" w:cs="Arial"/>
              <w:sz w:val="20"/>
              <w:szCs w:val="20"/>
            </w:rPr>
          </w:rPrChange>
        </w:rPr>
        <w:t xml:space="preserve">Understand </w:t>
      </w:r>
      <w:ins w:id="59" w:author=" Monika Bustamante" w:date="2012-02-03T16:20:00Z">
        <w:r w:rsidR="005D461E">
          <w:rPr>
            <w:rFonts w:ascii="Arial" w:hAnsi="Arial" w:cs="Arial"/>
            <w:b/>
            <w:sz w:val="20"/>
            <w:szCs w:val="20"/>
          </w:rPr>
          <w:t xml:space="preserve">the </w:t>
        </w:r>
      </w:ins>
      <w:r w:rsidRPr="005D461E">
        <w:rPr>
          <w:rFonts w:ascii="Arial" w:hAnsi="Arial" w:cs="Arial"/>
          <w:b/>
          <w:sz w:val="20"/>
          <w:szCs w:val="20"/>
          <w:rPrChange w:id="60" w:author=" Monika Bustamante" w:date="2012-02-03T16:19:00Z">
            <w:rPr>
              <w:rFonts w:ascii="Arial" w:hAnsi="Arial" w:cs="Arial"/>
              <w:sz w:val="20"/>
              <w:szCs w:val="20"/>
            </w:rPr>
          </w:rPrChange>
        </w:rPr>
        <w:t>policies pertaining to fixed-price contracts.</w:t>
      </w:r>
    </w:p>
    <w:p w:rsidR="003C6F09" w:rsidRPr="005D461E" w:rsidRDefault="003C6F09" w:rsidP="00ED0329">
      <w:pPr>
        <w:rPr>
          <w:rFonts w:ascii="Arial" w:hAnsi="Arial" w:cs="Arial"/>
          <w:b/>
          <w:sz w:val="20"/>
          <w:szCs w:val="20"/>
          <w:rPrChange w:id="61" w:author=" Monika Bustamante" w:date="2012-02-03T16:19:00Z">
            <w:rPr>
              <w:rFonts w:ascii="Arial" w:hAnsi="Arial" w:cs="Arial"/>
              <w:sz w:val="20"/>
              <w:szCs w:val="20"/>
            </w:rPr>
          </w:rPrChange>
        </w:rPr>
      </w:pPr>
    </w:p>
    <w:p w:rsidR="003C6F09" w:rsidRPr="005D461E" w:rsidRDefault="003C6F09" w:rsidP="00ED0329">
      <w:pPr>
        <w:numPr>
          <w:ilvl w:val="0"/>
          <w:numId w:val="8"/>
        </w:numPr>
        <w:rPr>
          <w:rFonts w:ascii="Arial" w:hAnsi="Arial" w:cs="Arial"/>
          <w:b/>
          <w:sz w:val="20"/>
          <w:szCs w:val="20"/>
          <w:rPrChange w:id="62" w:author=" Monika Bustamante" w:date="2012-02-03T16:19:00Z">
            <w:rPr>
              <w:rFonts w:ascii="Arial" w:hAnsi="Arial" w:cs="Arial"/>
              <w:sz w:val="20"/>
              <w:szCs w:val="20"/>
            </w:rPr>
          </w:rPrChange>
        </w:rPr>
      </w:pPr>
      <w:r w:rsidRPr="005D461E">
        <w:rPr>
          <w:rFonts w:ascii="Arial" w:hAnsi="Arial" w:cs="Arial"/>
          <w:b/>
          <w:sz w:val="20"/>
          <w:szCs w:val="20"/>
          <w:rPrChange w:id="63" w:author=" Monika Bustamante" w:date="2012-02-03T16:19:00Z">
            <w:rPr>
              <w:rFonts w:ascii="Arial" w:hAnsi="Arial" w:cs="Arial"/>
              <w:sz w:val="20"/>
              <w:szCs w:val="20"/>
            </w:rPr>
          </w:rPrChange>
        </w:rPr>
        <w:t xml:space="preserve">Understand </w:t>
      </w:r>
      <w:ins w:id="64" w:author=" Monika Bustamante" w:date="2012-02-03T16:20:00Z">
        <w:r w:rsidR="005D461E">
          <w:rPr>
            <w:rFonts w:ascii="Arial" w:hAnsi="Arial" w:cs="Arial"/>
            <w:b/>
            <w:sz w:val="20"/>
            <w:szCs w:val="20"/>
          </w:rPr>
          <w:t xml:space="preserve">the </w:t>
        </w:r>
      </w:ins>
      <w:r w:rsidRPr="005D461E">
        <w:rPr>
          <w:rFonts w:ascii="Arial" w:hAnsi="Arial" w:cs="Arial"/>
          <w:b/>
          <w:sz w:val="20"/>
          <w:szCs w:val="20"/>
          <w:rPrChange w:id="65" w:author=" Monika Bustamante" w:date="2012-02-03T16:19:00Z">
            <w:rPr>
              <w:rFonts w:ascii="Arial" w:hAnsi="Arial" w:cs="Arial"/>
              <w:sz w:val="20"/>
              <w:szCs w:val="20"/>
            </w:rPr>
          </w:rPrChange>
        </w:rPr>
        <w:t>policies pertaining to cost reimbursement contracts.</w:t>
      </w:r>
    </w:p>
    <w:p w:rsidR="003C6F09" w:rsidRPr="005D461E" w:rsidRDefault="003C6F09" w:rsidP="00ED0329">
      <w:pPr>
        <w:rPr>
          <w:rFonts w:ascii="Arial" w:hAnsi="Arial" w:cs="Arial"/>
          <w:b/>
          <w:sz w:val="20"/>
          <w:szCs w:val="20"/>
          <w:rPrChange w:id="66" w:author=" Monika Bustamante" w:date="2012-02-03T16:19:00Z">
            <w:rPr>
              <w:rFonts w:ascii="Arial" w:hAnsi="Arial" w:cs="Arial"/>
              <w:sz w:val="20"/>
              <w:szCs w:val="20"/>
            </w:rPr>
          </w:rPrChange>
        </w:rPr>
      </w:pPr>
    </w:p>
    <w:p w:rsidR="003C6F09" w:rsidRPr="005D461E" w:rsidRDefault="003C6F09" w:rsidP="00ED0329">
      <w:pPr>
        <w:numPr>
          <w:ilvl w:val="0"/>
          <w:numId w:val="8"/>
        </w:numPr>
        <w:rPr>
          <w:rFonts w:ascii="Arial" w:hAnsi="Arial" w:cs="Arial"/>
          <w:b/>
          <w:sz w:val="20"/>
          <w:szCs w:val="20"/>
          <w:rPrChange w:id="67" w:author=" Monika Bustamante" w:date="2012-02-03T16:19:00Z">
            <w:rPr>
              <w:rFonts w:ascii="Arial" w:hAnsi="Arial" w:cs="Arial"/>
              <w:sz w:val="20"/>
              <w:szCs w:val="20"/>
            </w:rPr>
          </w:rPrChange>
        </w:rPr>
      </w:pPr>
      <w:r w:rsidRPr="005D461E">
        <w:rPr>
          <w:rFonts w:ascii="Arial" w:hAnsi="Arial" w:cs="Arial"/>
          <w:b/>
          <w:sz w:val="20"/>
          <w:szCs w:val="20"/>
          <w:rPrChange w:id="68" w:author=" Monika Bustamante" w:date="2012-02-03T16:19:00Z">
            <w:rPr>
              <w:rFonts w:ascii="Arial" w:hAnsi="Arial" w:cs="Arial"/>
              <w:sz w:val="20"/>
              <w:szCs w:val="20"/>
            </w:rPr>
          </w:rPrChange>
        </w:rPr>
        <w:t xml:space="preserve">Understand </w:t>
      </w:r>
      <w:ins w:id="69" w:author=" Monika Bustamante" w:date="2012-02-03T16:20:00Z">
        <w:r w:rsidR="005D461E">
          <w:rPr>
            <w:rFonts w:ascii="Arial" w:hAnsi="Arial" w:cs="Arial"/>
            <w:b/>
            <w:sz w:val="20"/>
            <w:szCs w:val="20"/>
          </w:rPr>
          <w:t xml:space="preserve">the </w:t>
        </w:r>
      </w:ins>
      <w:r w:rsidRPr="005D461E">
        <w:rPr>
          <w:rFonts w:ascii="Arial" w:hAnsi="Arial" w:cs="Arial"/>
          <w:b/>
          <w:sz w:val="20"/>
          <w:szCs w:val="20"/>
          <w:rPrChange w:id="70" w:author=" Monika Bustamante" w:date="2012-02-03T16:19:00Z">
            <w:rPr>
              <w:rFonts w:ascii="Arial" w:hAnsi="Arial" w:cs="Arial"/>
              <w:sz w:val="20"/>
              <w:szCs w:val="20"/>
            </w:rPr>
          </w:rPrChange>
        </w:rPr>
        <w:t>procedures for selecting contract types.</w:t>
      </w:r>
    </w:p>
    <w:commentRangeEnd w:id="51"/>
    <w:p w:rsidR="003C6F09" w:rsidRDefault="005D461E" w:rsidP="00323806">
      <w:pPr>
        <w:pStyle w:val="ListParagraph"/>
        <w:ind w:left="1080"/>
        <w:rPr>
          <w:rFonts w:ascii="Arial" w:hAnsi="Arial" w:cs="Arial"/>
          <w:b/>
          <w:sz w:val="20"/>
          <w:szCs w:val="20"/>
        </w:rPr>
      </w:pPr>
      <w:r>
        <w:rPr>
          <w:rStyle w:val="CommentReference"/>
          <w:rFonts w:ascii="Times New Roman" w:eastAsia="Times New Roman" w:hAnsi="Times New Roman"/>
        </w:rPr>
        <w:commentReference w:id="51"/>
      </w:r>
    </w:p>
    <w:p w:rsidR="003C6F09" w:rsidRPr="00253274" w:rsidRDefault="003C6F09" w:rsidP="00323806">
      <w:pPr>
        <w:pStyle w:val="ListParagraph"/>
        <w:ind w:left="1080"/>
        <w:rPr>
          <w:rFonts w:ascii="Arial" w:hAnsi="Arial" w:cs="Arial"/>
          <w:b/>
          <w:sz w:val="20"/>
          <w:szCs w:val="20"/>
        </w:rPr>
      </w:pPr>
    </w:p>
    <w:p w:rsidR="003C6F09" w:rsidRPr="00253274" w:rsidRDefault="003C6F09" w:rsidP="0016148A">
      <w:pPr>
        <w:pStyle w:val="Enspirebulletedtext"/>
      </w:pPr>
      <w:r w:rsidRPr="00253274">
        <w:rPr>
          <w:b/>
          <w:i/>
        </w:rPr>
        <w:t xml:space="preserve">Learner analysis: </w:t>
      </w:r>
      <w:del w:id="71" w:author=" Monika Bustamante" w:date="2012-02-03T15:06:00Z">
        <w:r w:rsidRPr="00253274" w:rsidDel="00D7508B">
          <w:rPr>
            <w:b/>
            <w:i/>
          </w:rPr>
          <w:delText xml:space="preserve"> </w:delText>
        </w:r>
      </w:del>
      <w:r w:rsidRPr="00253274">
        <w:t>Victor identified characteristics of the target audience, including their previous instruction in and experience with the Federal Acquisition Regulation System. An understanding o</w:t>
      </w:r>
      <w:r>
        <w:t xml:space="preserve">f these characteristics </w:t>
      </w:r>
      <w:r w:rsidRPr="00253274">
        <w:t xml:space="preserve">gives the design team critical information </w:t>
      </w:r>
      <w:r>
        <w:t>for determining the cognitive levels at which the</w:t>
      </w:r>
      <w:r w:rsidRPr="00253274">
        <w:t xml:space="preserve"> content and assessment</w:t>
      </w:r>
      <w:r>
        <w:t>s of the learning asset should be developed</w:t>
      </w:r>
      <w:r w:rsidRPr="00253274">
        <w:t>.</w:t>
      </w:r>
      <w:r>
        <w:t xml:space="preserve"> </w:t>
      </w:r>
      <w:r w:rsidRPr="00253274">
        <w:t>In his learner analysis, Victor found that the learners would be new hires with various educational and experiential backgrounds. He further found that there are no prerequisite classes for this learning asset. Victor concluded that the design team coul</w:t>
      </w:r>
      <w:r>
        <w:t xml:space="preserve">d assume nothing of the learner’s prior </w:t>
      </w:r>
      <w:r w:rsidRPr="00253274">
        <w:t>knowledge of the course content</w:t>
      </w:r>
      <w:r>
        <w:t>. Therefore</w:t>
      </w:r>
      <w:r w:rsidRPr="00253274">
        <w:t xml:space="preserve">, the learning asset </w:t>
      </w:r>
      <w:del w:id="72" w:author=" Monika Bustamante" w:date="2012-02-03T15:08:00Z">
        <w:r w:rsidDel="00D7508B">
          <w:delText xml:space="preserve">would </w:delText>
        </w:r>
      </w:del>
      <w:ins w:id="73" w:author=" Monika Bustamante" w:date="2012-02-03T15:08:00Z">
        <w:r w:rsidR="00D7508B">
          <w:t>will</w:t>
        </w:r>
        <w:r w:rsidR="00D7508B">
          <w:t xml:space="preserve"> </w:t>
        </w:r>
      </w:ins>
      <w:r>
        <w:t xml:space="preserve">need to </w:t>
      </w:r>
      <w:r w:rsidRPr="00253274">
        <w:t xml:space="preserve">provide core knowledge about the topic and </w:t>
      </w:r>
      <w:r>
        <w:t xml:space="preserve">design instruction </w:t>
      </w:r>
      <w:r w:rsidRPr="00253274">
        <w:t xml:space="preserve">so that </w:t>
      </w:r>
      <w:r>
        <w:t>learners</w:t>
      </w:r>
      <w:r w:rsidRPr="00253274">
        <w:t xml:space="preserve"> at the lowest level can </w:t>
      </w:r>
      <w:r>
        <w:t xml:space="preserve">progressively </w:t>
      </w:r>
      <w:r w:rsidRPr="00253274">
        <w:t xml:space="preserve">acquire the background or core skills </w:t>
      </w:r>
      <w:r>
        <w:t>they need to achieve</w:t>
      </w:r>
      <w:r w:rsidRPr="00253274">
        <w:t xml:space="preserve"> the desired outcomes.</w:t>
      </w:r>
    </w:p>
    <w:p w:rsidR="003C6F09" w:rsidRPr="00253274" w:rsidRDefault="003C6F09" w:rsidP="00323806">
      <w:pPr>
        <w:pStyle w:val="Enspirebulletedtext"/>
        <w:numPr>
          <w:ilvl w:val="0"/>
          <w:numId w:val="0"/>
        </w:numPr>
      </w:pPr>
    </w:p>
    <w:p w:rsidR="003C6F09" w:rsidRDefault="003C6F09" w:rsidP="00323806">
      <w:pPr>
        <w:pStyle w:val="EnspireBodyText"/>
      </w:pPr>
      <w:r w:rsidRPr="00253274">
        <w:t xml:space="preserve">The </w:t>
      </w:r>
      <w:del w:id="74" w:author=" Monika Bustamante" w:date="2012-02-03T15:09:00Z">
        <w:r w:rsidRPr="00253274" w:rsidDel="00D7508B">
          <w:delText xml:space="preserve">analysis </w:delText>
        </w:r>
      </w:del>
      <w:ins w:id="75" w:author=" Monika Bustamante" w:date="2012-02-03T15:09:00Z">
        <w:r w:rsidR="00D7508B">
          <w:t>A</w:t>
        </w:r>
        <w:r w:rsidR="00D7508B" w:rsidRPr="00253274">
          <w:t xml:space="preserve">nalysis </w:t>
        </w:r>
      </w:ins>
      <w:r w:rsidRPr="00253274">
        <w:t xml:space="preserve">phase provides foundational knowledge that will support the design team in the next </w:t>
      </w:r>
      <w:r>
        <w:t>phase</w:t>
      </w:r>
      <w:r w:rsidRPr="00253274">
        <w:t xml:space="preserve"> of the ADDIE </w:t>
      </w:r>
      <w:del w:id="76" w:author=" Monika Bustamante" w:date="2012-02-03T16:14:00Z">
        <w:r w:rsidRPr="00253274" w:rsidDel="005D461E">
          <w:delText>process</w:delText>
        </w:r>
      </w:del>
      <w:ins w:id="77" w:author=" Monika Bustamante" w:date="2012-02-03T16:14:00Z">
        <w:r w:rsidR="005D461E">
          <w:t>model</w:t>
        </w:r>
      </w:ins>
      <w:r>
        <w:t xml:space="preserve">. This is called the </w:t>
      </w:r>
      <w:del w:id="78" w:author=" Monika Bustamante" w:date="2012-02-03T15:09:00Z">
        <w:r w:rsidDel="00D7508B">
          <w:rPr>
            <w:i/>
          </w:rPr>
          <w:delText xml:space="preserve">design </w:delText>
        </w:r>
      </w:del>
      <w:del w:id="79" w:author=" Monika Bustamante" w:date="2012-02-03T15:22:00Z">
        <w:r w:rsidDel="00A4427B">
          <w:rPr>
            <w:i/>
          </w:rPr>
          <w:delText>phase</w:delText>
        </w:r>
        <w:r w:rsidDel="00A4427B">
          <w:delText>,</w:delText>
        </w:r>
      </w:del>
      <w:ins w:id="80" w:author=" Monika Bustamante" w:date="2012-02-03T15:22:00Z">
        <w:r w:rsidR="00A4427B">
          <w:rPr>
            <w:i/>
          </w:rPr>
          <w:t>Design phase</w:t>
        </w:r>
      </w:ins>
      <w:r>
        <w:t xml:space="preserve"> and it consists of the following steps</w:t>
      </w:r>
      <w:r w:rsidRPr="00253274">
        <w:t>:</w:t>
      </w:r>
    </w:p>
    <w:p w:rsidR="003C6F09" w:rsidRPr="00253274" w:rsidRDefault="003C6F09" w:rsidP="00323806">
      <w:pPr>
        <w:pStyle w:val="EnspireBodyText"/>
      </w:pPr>
    </w:p>
    <w:p w:rsidR="003C6F09" w:rsidRPr="00323806" w:rsidRDefault="003C6F09" w:rsidP="00323806">
      <w:pPr>
        <w:pStyle w:val="Enspirebulletedtext"/>
      </w:pPr>
      <w:r w:rsidRPr="00323806">
        <w:t>Creating measurable objectives that will delineate what the learner will know or be able to do at the end of instruction</w:t>
      </w:r>
      <w:del w:id="81" w:author=" Monika Bustamante" w:date="2012-02-03T15:23:00Z">
        <w:r w:rsidDel="00A4427B">
          <w:delText>.</w:delText>
        </w:r>
      </w:del>
      <w:r w:rsidRPr="00323806">
        <w:t xml:space="preserve"> </w:t>
      </w:r>
    </w:p>
    <w:p w:rsidR="003C6F09" w:rsidRPr="00323806" w:rsidRDefault="003C6F09" w:rsidP="00323806">
      <w:pPr>
        <w:pStyle w:val="Enspirebulletedtext"/>
      </w:pPr>
      <w:r w:rsidRPr="00323806">
        <w:t>Determining and developing appropriate means of assessing the learner to validate that the learner has achieved the learning objectives</w:t>
      </w:r>
      <w:del w:id="82" w:author=" Monika Bustamante" w:date="2012-02-03T15:23:00Z">
        <w:r w:rsidDel="00A4427B">
          <w:delText>.</w:delText>
        </w:r>
      </w:del>
    </w:p>
    <w:p w:rsidR="003C6F09" w:rsidRDefault="003C6F09" w:rsidP="001B5880">
      <w:pPr>
        <w:pStyle w:val="Enspirebulletedtext"/>
      </w:pPr>
      <w:r w:rsidRPr="00323806">
        <w:t>Developing an instructional strategy that aligns with and supports the learning objectives and the means for assessing those objectives</w:t>
      </w:r>
      <w:del w:id="83" w:author=" Monika Bustamante" w:date="2012-02-03T15:23:00Z">
        <w:r w:rsidDel="00A4427B">
          <w:delText>.</w:delText>
        </w:r>
      </w:del>
    </w:p>
    <w:p w:rsidR="003C6F09" w:rsidRDefault="003C6F09" w:rsidP="001B5880">
      <w:pPr>
        <w:pStyle w:val="Enspirebulletedtext"/>
        <w:numPr>
          <w:ilvl w:val="0"/>
          <w:numId w:val="0"/>
        </w:numPr>
        <w:ind w:left="720" w:hanging="360"/>
      </w:pPr>
      <w:del w:id="84" w:author=" Monika Bustamante" w:date="2012-02-03T15:10:00Z">
        <w:r w:rsidRPr="00323806" w:rsidDel="00D7508B">
          <w:delText>.</w:delText>
        </w:r>
      </w:del>
    </w:p>
    <w:p w:rsidR="003C6F09" w:rsidRDefault="003F7BA8" w:rsidP="001B5880">
      <w:pPr>
        <w:pStyle w:val="Enspirebulletedtext"/>
        <w:numPr>
          <w:ilvl w:val="0"/>
          <w:numId w:val="0"/>
        </w:numPr>
      </w:pPr>
      <w:r>
        <w:rPr>
          <w:noProof/>
        </w:rPr>
        <w:pict>
          <v:shapetype id="_x0000_t202" coordsize="21600,21600" o:spt="202" path="m,l,21600r21600,l21600,xe">
            <v:stroke joinstyle="miter"/>
            <v:path gradientshapeok="t" o:connecttype="rect"/>
          </v:shapetype>
          <v:shape id="_x0000_s1026" type="#_x0000_t202" style="position:absolute;margin-left:15.4pt;margin-top:5.25pt;width:306pt;height:225pt;z-index:1" strokeweight="6pt">
            <v:stroke linestyle="thickBetweenThin"/>
            <v:textbox>
              <w:txbxContent>
                <w:p w:rsidR="003C6F09" w:rsidRPr="001B5880" w:rsidRDefault="003C6F09" w:rsidP="001B5880">
                  <w:pPr>
                    <w:pStyle w:val="EnspireBodyText"/>
                    <w:rPr>
                      <w:i/>
                      <w:sz w:val="18"/>
                      <w:szCs w:val="18"/>
                    </w:rPr>
                  </w:pPr>
                  <w:r w:rsidRPr="001B5880">
                    <w:rPr>
                      <w:b/>
                      <w:i/>
                      <w:sz w:val="18"/>
                      <w:szCs w:val="18"/>
                    </w:rPr>
                    <w:t>Instructional System Design (ISD</w:t>
                  </w:r>
                  <w:r w:rsidRPr="001B5880">
                    <w:rPr>
                      <w:i/>
                      <w:sz w:val="18"/>
                      <w:szCs w:val="18"/>
                    </w:rPr>
                    <w:t xml:space="preserve">) </w:t>
                  </w:r>
                  <w:r w:rsidRPr="001B5880">
                    <w:rPr>
                      <w:b/>
                      <w:i/>
                      <w:sz w:val="18"/>
                      <w:szCs w:val="18"/>
                    </w:rPr>
                    <w:t>Specialist</w:t>
                  </w:r>
                  <w:r w:rsidRPr="001B5880">
                    <w:rPr>
                      <w:i/>
                      <w:sz w:val="18"/>
                      <w:szCs w:val="18"/>
                    </w:rPr>
                    <w:t xml:space="preserve"> provides technical support regarding instructional design and compliance with </w:t>
                  </w:r>
                  <w:smartTag w:uri="urn:schemas-microsoft-com:office:smarttags" w:element="PlaceName">
                    <w:smartTag w:uri="urn:schemas-microsoft-com:office:smarttags" w:element="place">
                      <w:smartTag w:uri="urn:schemas-microsoft-com:office:smarttags" w:element="PlaceName">
                        <w:r w:rsidRPr="001B5880">
                          <w:rPr>
                            <w:i/>
                            <w:sz w:val="18"/>
                            <w:szCs w:val="18"/>
                          </w:rPr>
                          <w:t>Defense</w:t>
                        </w:r>
                      </w:smartTag>
                      <w:r w:rsidRPr="001B5880">
                        <w:rPr>
                          <w:i/>
                          <w:sz w:val="18"/>
                          <w:szCs w:val="18"/>
                        </w:rPr>
                        <w:t xml:space="preserve"> </w:t>
                      </w:r>
                      <w:smartTag w:uri="urn:schemas-microsoft-com:office:smarttags" w:element="PlaceName">
                        <w:r w:rsidRPr="001B5880">
                          <w:rPr>
                            <w:i/>
                            <w:sz w:val="18"/>
                            <w:szCs w:val="18"/>
                          </w:rPr>
                          <w:t>Acquisition</w:t>
                        </w:r>
                      </w:smartTag>
                      <w:r w:rsidRPr="001B5880">
                        <w:rPr>
                          <w:i/>
                          <w:sz w:val="18"/>
                          <w:szCs w:val="18"/>
                        </w:rPr>
                        <w:t xml:space="preserve"> </w:t>
                      </w:r>
                      <w:smartTag w:uri="urn:schemas-microsoft-com:office:smarttags" w:element="PlaceType">
                        <w:r w:rsidRPr="001B5880">
                          <w:rPr>
                            <w:i/>
                            <w:sz w:val="18"/>
                            <w:szCs w:val="18"/>
                          </w:rPr>
                          <w:t>University</w:t>
                        </w:r>
                      </w:smartTag>
                    </w:smartTag>
                  </w:smartTag>
                  <w:r w:rsidRPr="001B5880">
                    <w:rPr>
                      <w:i/>
                      <w:sz w:val="18"/>
                      <w:szCs w:val="18"/>
                    </w:rPr>
                    <w:t xml:space="preserve"> (DAU) curriculum development policies, </w:t>
                  </w:r>
                  <w:del w:id="85" w:author=" Monika Bustamante" w:date="2012-02-03T15:10:00Z">
                    <w:r w:rsidRPr="001B5880" w:rsidDel="00D7508B">
                      <w:rPr>
                        <w:i/>
                        <w:sz w:val="18"/>
                        <w:szCs w:val="18"/>
                      </w:rPr>
                      <w:delText>practices</w:delText>
                    </w:r>
                  </w:del>
                  <w:ins w:id="86" w:author=" Monika Bustamante" w:date="2012-02-03T15:10:00Z">
                    <w:r w:rsidR="00D7508B" w:rsidRPr="001B5880">
                      <w:rPr>
                        <w:i/>
                        <w:sz w:val="18"/>
                        <w:szCs w:val="18"/>
                      </w:rPr>
                      <w:t>practices,</w:t>
                    </w:r>
                  </w:ins>
                  <w:r w:rsidRPr="001B5880">
                    <w:rPr>
                      <w:i/>
                      <w:sz w:val="18"/>
                      <w:szCs w:val="18"/>
                    </w:rPr>
                    <w:t xml:space="preserve"> and requirements.</w:t>
                  </w:r>
                </w:p>
                <w:p w:rsidR="003C6F09" w:rsidRPr="001B5880" w:rsidRDefault="003C6F09" w:rsidP="001B5880">
                  <w:pPr>
                    <w:pStyle w:val="EnspireBodyText"/>
                    <w:rPr>
                      <w:i/>
                      <w:sz w:val="18"/>
                      <w:szCs w:val="18"/>
                    </w:rPr>
                  </w:pPr>
                </w:p>
                <w:p w:rsidR="003C6F09" w:rsidRPr="001B5880" w:rsidRDefault="003C6F09" w:rsidP="001B5880">
                  <w:pPr>
                    <w:pStyle w:val="EnspireBodyText"/>
                    <w:rPr>
                      <w:i/>
                      <w:sz w:val="18"/>
                      <w:szCs w:val="18"/>
                    </w:rPr>
                  </w:pPr>
                  <w:r w:rsidRPr="001B5880">
                    <w:rPr>
                      <w:b/>
                      <w:i/>
                      <w:sz w:val="18"/>
                      <w:szCs w:val="18"/>
                    </w:rPr>
                    <w:t>**Performance Learning Director (PLD)</w:t>
                  </w:r>
                  <w:del w:id="87" w:author=" Monika Bustamante" w:date="2012-02-03T15:11:00Z">
                    <w:r w:rsidRPr="001B5880" w:rsidDel="00D7508B">
                      <w:rPr>
                        <w:b/>
                        <w:i/>
                        <w:sz w:val="18"/>
                        <w:szCs w:val="18"/>
                      </w:rPr>
                      <w:delText>.</w:delText>
                    </w:r>
                  </w:del>
                  <w:r w:rsidRPr="001B5880">
                    <w:rPr>
                      <w:i/>
                      <w:sz w:val="18"/>
                      <w:szCs w:val="18"/>
                    </w:rPr>
                    <w:t xml:space="preserve">  </w:t>
                  </w:r>
                  <w:del w:id="88" w:author=" Monika Bustamante" w:date="2012-02-03T15:11:00Z">
                    <w:r w:rsidRPr="001B5880" w:rsidDel="00D7508B">
                      <w:rPr>
                        <w:i/>
                        <w:sz w:val="18"/>
                        <w:szCs w:val="18"/>
                      </w:rPr>
                      <w:delText xml:space="preserve">The person in this role </w:delText>
                    </w:r>
                  </w:del>
                  <w:r w:rsidRPr="001B5880">
                    <w:rPr>
                      <w:i/>
                      <w:sz w:val="18"/>
                      <w:szCs w:val="18"/>
                    </w:rPr>
                    <w:t>ensures the needs analysis is completed and provides oversight on the completion of the Plan of Instruction (POI).</w:t>
                  </w:r>
                </w:p>
                <w:p w:rsidR="003C6F09" w:rsidRPr="001B5880" w:rsidRDefault="003C6F09" w:rsidP="001B5880">
                  <w:pPr>
                    <w:pStyle w:val="EnspireBodyText"/>
                    <w:rPr>
                      <w:i/>
                      <w:sz w:val="18"/>
                      <w:szCs w:val="18"/>
                    </w:rPr>
                  </w:pPr>
                </w:p>
                <w:p w:rsidR="003C6F09" w:rsidRPr="001B5880" w:rsidRDefault="003C6F09" w:rsidP="001B5880">
                  <w:pPr>
                    <w:pStyle w:val="EnspireBodyText"/>
                    <w:rPr>
                      <w:i/>
                      <w:sz w:val="18"/>
                      <w:szCs w:val="18"/>
                    </w:rPr>
                  </w:pPr>
                  <w:r w:rsidRPr="001B5880">
                    <w:rPr>
                      <w:b/>
                      <w:i/>
                      <w:sz w:val="18"/>
                      <w:szCs w:val="18"/>
                    </w:rPr>
                    <w:t>*** Functional Integrated Process Team (FIPT)</w:t>
                  </w:r>
                  <w:r w:rsidRPr="001B5880">
                    <w:rPr>
                      <w:i/>
                      <w:sz w:val="18"/>
                      <w:szCs w:val="18"/>
                    </w:rPr>
                    <w:t xml:space="preserve"> typically is composed of </w:t>
                  </w:r>
                  <w:del w:id="89" w:author=" Monika Bustamante" w:date="2012-02-03T15:11:00Z">
                    <w:r w:rsidRPr="001B5880" w:rsidDel="00D7508B">
                      <w:rPr>
                        <w:i/>
                        <w:sz w:val="18"/>
                        <w:szCs w:val="18"/>
                      </w:rPr>
                      <w:delText xml:space="preserve">Subject </w:delText>
                    </w:r>
                  </w:del>
                  <w:ins w:id="90" w:author=" Monika Bustamante" w:date="2012-02-03T15:11:00Z">
                    <w:r w:rsidR="00D7508B">
                      <w:rPr>
                        <w:i/>
                        <w:sz w:val="18"/>
                        <w:szCs w:val="18"/>
                      </w:rPr>
                      <w:t>s</w:t>
                    </w:r>
                    <w:r w:rsidR="00D7508B" w:rsidRPr="001B5880">
                      <w:rPr>
                        <w:i/>
                        <w:sz w:val="18"/>
                        <w:szCs w:val="18"/>
                      </w:rPr>
                      <w:t xml:space="preserve">ubject </w:t>
                    </w:r>
                  </w:ins>
                  <w:del w:id="91" w:author=" Monika Bustamante" w:date="2012-02-03T15:11:00Z">
                    <w:r w:rsidRPr="001B5880" w:rsidDel="00D7508B">
                      <w:rPr>
                        <w:i/>
                        <w:sz w:val="18"/>
                        <w:szCs w:val="18"/>
                      </w:rPr>
                      <w:delText xml:space="preserve">Matter </w:delText>
                    </w:r>
                  </w:del>
                  <w:ins w:id="92" w:author=" Monika Bustamante" w:date="2012-02-03T15:11:00Z">
                    <w:r w:rsidR="00D7508B">
                      <w:rPr>
                        <w:i/>
                        <w:sz w:val="18"/>
                        <w:szCs w:val="18"/>
                      </w:rPr>
                      <w:t>m</w:t>
                    </w:r>
                    <w:r w:rsidR="00D7508B" w:rsidRPr="001B5880">
                      <w:rPr>
                        <w:i/>
                        <w:sz w:val="18"/>
                        <w:szCs w:val="18"/>
                      </w:rPr>
                      <w:t xml:space="preserve">atter </w:t>
                    </w:r>
                  </w:ins>
                  <w:del w:id="93" w:author=" Monika Bustamante" w:date="2012-02-03T15:11:00Z">
                    <w:r w:rsidRPr="001B5880" w:rsidDel="00D7508B">
                      <w:rPr>
                        <w:i/>
                        <w:sz w:val="18"/>
                        <w:szCs w:val="18"/>
                      </w:rPr>
                      <w:delText xml:space="preserve">Experts </w:delText>
                    </w:r>
                  </w:del>
                  <w:ins w:id="94" w:author=" Monika Bustamante" w:date="2012-02-03T15:11:00Z">
                    <w:r w:rsidR="00D7508B">
                      <w:rPr>
                        <w:i/>
                        <w:sz w:val="18"/>
                        <w:szCs w:val="18"/>
                      </w:rPr>
                      <w:t>e</w:t>
                    </w:r>
                    <w:r w:rsidR="00D7508B" w:rsidRPr="001B5880">
                      <w:rPr>
                        <w:i/>
                        <w:sz w:val="18"/>
                        <w:szCs w:val="18"/>
                      </w:rPr>
                      <w:t xml:space="preserve">xperts </w:t>
                    </w:r>
                  </w:ins>
                  <w:r w:rsidRPr="001B5880">
                    <w:rPr>
                      <w:i/>
                      <w:sz w:val="18"/>
                      <w:szCs w:val="18"/>
                    </w:rPr>
                    <w:t>(SMEs) and acquisition career management representatives from the DoD Services and agencies whose charge includes establishing, overseeing</w:t>
                  </w:r>
                  <w:ins w:id="95" w:author=" Monika Bustamante" w:date="2012-02-03T15:11:00Z">
                    <w:r w:rsidR="00A4427B">
                      <w:rPr>
                        <w:i/>
                        <w:sz w:val="18"/>
                        <w:szCs w:val="18"/>
                      </w:rPr>
                      <w:t>,</w:t>
                    </w:r>
                  </w:ins>
                  <w:r w:rsidRPr="001B5880">
                    <w:rPr>
                      <w:i/>
                      <w:sz w:val="18"/>
                      <w:szCs w:val="18"/>
                    </w:rPr>
                    <w:t xml:space="preserve"> and maintaining relevant </w:t>
                  </w:r>
                  <w:del w:id="96" w:author=" Monika Bustamante" w:date="2012-02-03T15:11:00Z">
                    <w:r w:rsidRPr="001B5880" w:rsidDel="00A4427B">
                      <w:rPr>
                        <w:i/>
                        <w:sz w:val="18"/>
                        <w:szCs w:val="18"/>
                      </w:rPr>
                      <w:delText xml:space="preserve">DAW </w:delText>
                    </w:r>
                  </w:del>
                  <w:ins w:id="97" w:author=" Monika Bustamante" w:date="2012-02-03T15:11:00Z">
                    <w:r w:rsidR="00A4427B">
                      <w:rPr>
                        <w:i/>
                        <w:sz w:val="18"/>
                        <w:szCs w:val="18"/>
                      </w:rPr>
                      <w:t xml:space="preserve">DAU </w:t>
                    </w:r>
                  </w:ins>
                  <w:r w:rsidRPr="001B5880">
                    <w:rPr>
                      <w:i/>
                      <w:sz w:val="18"/>
                      <w:szCs w:val="18"/>
                    </w:rPr>
                    <w:t xml:space="preserve">career field competency models; certification standards and frameworks; </w:t>
                  </w:r>
                  <w:del w:id="98" w:author=" Monika Bustamante" w:date="2012-02-03T15:24:00Z">
                    <w:r w:rsidRPr="001B5880" w:rsidDel="00A4427B">
                      <w:rPr>
                        <w:i/>
                        <w:sz w:val="18"/>
                        <w:szCs w:val="18"/>
                      </w:rPr>
                      <w:delText>and  formally</w:delText>
                    </w:r>
                  </w:del>
                  <w:ins w:id="99" w:author=" Monika Bustamante" w:date="2012-02-03T15:24:00Z">
                    <w:r w:rsidR="00A4427B" w:rsidRPr="001B5880">
                      <w:rPr>
                        <w:i/>
                        <w:sz w:val="18"/>
                        <w:szCs w:val="18"/>
                      </w:rPr>
                      <w:t>and formally</w:t>
                    </w:r>
                  </w:ins>
                  <w:r w:rsidRPr="001B5880">
                    <w:rPr>
                      <w:i/>
                      <w:sz w:val="18"/>
                      <w:szCs w:val="18"/>
                    </w:rPr>
                    <w:t xml:space="preserve"> certifying that course content is current, technically accurate, and consistent with DoD acquisition policies.</w:t>
                  </w:r>
                </w:p>
                <w:p w:rsidR="003C6F09" w:rsidRDefault="003C6F09" w:rsidP="001B5880"/>
              </w:txbxContent>
            </v:textbox>
          </v:shape>
        </w:pict>
      </w:r>
    </w:p>
    <w:p w:rsidR="003C6F09" w:rsidRDefault="003C6F09" w:rsidP="001B5880">
      <w:pPr>
        <w:pStyle w:val="Enspirebulletedtext"/>
        <w:numPr>
          <w:ilvl w:val="0"/>
          <w:numId w:val="0"/>
        </w:numPr>
      </w:pPr>
    </w:p>
    <w:p w:rsidR="003C6F09" w:rsidRDefault="003C6F09" w:rsidP="00095B3E">
      <w:pPr>
        <w:pStyle w:val="Enspirebulletedtext"/>
        <w:numPr>
          <w:ilvl w:val="0"/>
          <w:numId w:val="0"/>
        </w:numPr>
      </w:pPr>
    </w:p>
    <w:p w:rsidR="003C6F09" w:rsidRDefault="003C6F09" w:rsidP="00095B3E">
      <w:pPr>
        <w:pStyle w:val="EnspireBodyText"/>
        <w:rPr>
          <w:b/>
        </w:rPr>
      </w:pPr>
    </w:p>
    <w:p w:rsidR="003C6F09" w:rsidRDefault="003C6F09" w:rsidP="00095B3E">
      <w:pPr>
        <w:pStyle w:val="EnspireBodyText"/>
        <w:rPr>
          <w:b/>
        </w:rPr>
      </w:pPr>
    </w:p>
    <w:p w:rsidR="003C6F09" w:rsidRDefault="003C6F09" w:rsidP="00095B3E">
      <w:pPr>
        <w:pStyle w:val="EnspireBodyText"/>
        <w:rPr>
          <w:b/>
        </w:rPr>
      </w:pPr>
    </w:p>
    <w:p w:rsidR="003C6F09" w:rsidRDefault="003C6F09" w:rsidP="00095B3E">
      <w:pPr>
        <w:pStyle w:val="EnspireBodyText"/>
        <w:rPr>
          <w:b/>
        </w:rPr>
      </w:pPr>
    </w:p>
    <w:p w:rsidR="003C6F09" w:rsidRDefault="003C6F09" w:rsidP="00095B3E">
      <w:pPr>
        <w:pStyle w:val="EnspireBodyText"/>
        <w:rPr>
          <w:b/>
        </w:rPr>
      </w:pPr>
    </w:p>
    <w:p w:rsidR="003C6F09" w:rsidRDefault="003C6F09" w:rsidP="00095B3E">
      <w:pPr>
        <w:pStyle w:val="EnspireBodyText"/>
        <w:rPr>
          <w:b/>
        </w:rPr>
      </w:pPr>
    </w:p>
    <w:p w:rsidR="003C6F09" w:rsidRDefault="003C6F09" w:rsidP="00095B3E">
      <w:pPr>
        <w:pStyle w:val="EnspireBodyText"/>
        <w:rPr>
          <w:b/>
        </w:rPr>
      </w:pPr>
    </w:p>
    <w:p w:rsidR="003C6F09" w:rsidRDefault="003C6F09" w:rsidP="00095B3E">
      <w:pPr>
        <w:pStyle w:val="EnspireBodyText"/>
        <w:rPr>
          <w:b/>
        </w:rPr>
      </w:pPr>
    </w:p>
    <w:p w:rsidR="003C6F09" w:rsidRDefault="003C6F09" w:rsidP="00095B3E">
      <w:pPr>
        <w:pStyle w:val="EnspireBodyText"/>
        <w:rPr>
          <w:b/>
        </w:rPr>
      </w:pPr>
    </w:p>
    <w:p w:rsidR="003C6F09" w:rsidRDefault="003C6F09" w:rsidP="00095B3E">
      <w:pPr>
        <w:pStyle w:val="EnspireBodyText"/>
        <w:rPr>
          <w:b/>
        </w:rPr>
      </w:pPr>
    </w:p>
    <w:p w:rsidR="003C6F09" w:rsidRDefault="003C6F09" w:rsidP="00095B3E">
      <w:pPr>
        <w:pStyle w:val="EnspireSubsectionHeading"/>
      </w:pPr>
    </w:p>
    <w:p w:rsidR="003C6F09" w:rsidRDefault="003C6F09" w:rsidP="00095B3E">
      <w:pPr>
        <w:pStyle w:val="EnspireSubsectionHeading"/>
      </w:pPr>
    </w:p>
    <w:p w:rsidR="003C6F09" w:rsidRDefault="003C6F09" w:rsidP="00095B3E">
      <w:pPr>
        <w:pStyle w:val="EnspireSubsectionHeading"/>
      </w:pPr>
      <w:bookmarkStart w:id="100" w:name="_Toc316026101"/>
      <w:commentRangeStart w:id="101"/>
      <w:r>
        <w:t>Focus</w:t>
      </w:r>
      <w:commentRangeEnd w:id="101"/>
      <w:r w:rsidR="00A4427B">
        <w:rPr>
          <w:rStyle w:val="CommentReference"/>
          <w:rFonts w:ascii="Times New Roman" w:hAnsi="Times New Roman"/>
          <w:b w:val="0"/>
          <w:bCs w:val="0"/>
          <w:iCs w:val="0"/>
        </w:rPr>
        <w:commentReference w:id="101"/>
      </w:r>
      <w:r>
        <w:t xml:space="preserve"> of Analysis</w:t>
      </w:r>
      <w:bookmarkEnd w:id="100"/>
    </w:p>
    <w:p w:rsidR="003C6F09" w:rsidRDefault="003C6F09" w:rsidP="00095B3E">
      <w:pPr>
        <w:pStyle w:val="EnspireBodyText"/>
        <w:rPr>
          <w:b/>
        </w:rPr>
      </w:pPr>
      <w:r w:rsidRPr="00253274">
        <w:t>How does the information from the Analysis phase of the ADDIE model lay</w:t>
      </w:r>
      <w:r>
        <w:t xml:space="preserve"> </w:t>
      </w:r>
      <w:r w:rsidRPr="00253274">
        <w:t>the foundation for the ISD team to begin work on the Design phase of the ADDIE model?</w:t>
      </w:r>
      <w:r w:rsidRPr="00253274">
        <w:rPr>
          <w:b/>
        </w:rPr>
        <w:t xml:space="preserve"> </w:t>
      </w:r>
    </w:p>
    <w:p w:rsidR="003C6F09" w:rsidRDefault="003C6F09" w:rsidP="00095B3E">
      <w:pPr>
        <w:pStyle w:val="EnspireSubsectionHeading"/>
      </w:pPr>
      <w:bookmarkStart w:id="102" w:name="_Toc316026102"/>
      <w:r>
        <w:t>Analysis Prompts</w:t>
      </w:r>
      <w:bookmarkEnd w:id="102"/>
    </w:p>
    <w:p w:rsidR="003C6F09" w:rsidRPr="00095B3E" w:rsidRDefault="003C6F09" w:rsidP="00095B3E">
      <w:pPr>
        <w:pStyle w:val="Enspirebulletedtext"/>
      </w:pPr>
      <w:r w:rsidRPr="00095B3E">
        <w:t>How do the instructional goals and needs of the organization defined in the needs analysis relate to the desired performance competencies identified in the job task analysis?</w:t>
      </w:r>
    </w:p>
    <w:p w:rsidR="003C6F09" w:rsidRPr="00095B3E" w:rsidRDefault="003C6F09" w:rsidP="00095B3E">
      <w:pPr>
        <w:pStyle w:val="Enspirebulletedtext"/>
      </w:pPr>
      <w:r w:rsidRPr="00095B3E">
        <w:lastRenderedPageBreak/>
        <w:t xml:space="preserve">What is the relationship </w:t>
      </w:r>
      <w:r>
        <w:t>between</w:t>
      </w:r>
      <w:r w:rsidRPr="00095B3E">
        <w:t xml:space="preserve"> the needs analysis, the job task analysis, and the learner analysis?</w:t>
      </w:r>
    </w:p>
    <w:p w:rsidR="003C6F09" w:rsidRDefault="003C6F09" w:rsidP="00095B3E">
      <w:pPr>
        <w:pStyle w:val="Enspirebulletedtext"/>
      </w:pPr>
      <w:r w:rsidRPr="00095B3E">
        <w:t xml:space="preserve">How does a synthesis of the needs analysis, the </w:t>
      </w:r>
      <w:ins w:id="103" w:author=" Monika Bustamante" w:date="2012-02-03T15:13:00Z">
        <w:r w:rsidR="00A4427B">
          <w:t xml:space="preserve">job </w:t>
        </w:r>
      </w:ins>
      <w:r w:rsidRPr="00095B3E">
        <w:t>task analysis</w:t>
      </w:r>
      <w:ins w:id="104" w:author=" Monika Bustamante" w:date="2012-02-03T15:13:00Z">
        <w:r w:rsidR="00A4427B">
          <w:t>,</w:t>
        </w:r>
      </w:ins>
      <w:r w:rsidRPr="00095B3E">
        <w:t xml:space="preserve"> and the learner analysis help the ISD team in building a framework for their learning asset?  </w:t>
      </w:r>
    </w:p>
    <w:p w:rsidR="003C6F09" w:rsidRDefault="003C6F09" w:rsidP="00ED0329">
      <w:pPr>
        <w:pStyle w:val="Enspirebulletedtext"/>
        <w:numPr>
          <w:ilvl w:val="0"/>
          <w:numId w:val="0"/>
        </w:numPr>
        <w:pBdr>
          <w:bottom w:val="single" w:sz="6" w:space="1" w:color="auto"/>
        </w:pBdr>
      </w:pPr>
    </w:p>
    <w:p w:rsidR="003C6F09" w:rsidRDefault="003C6F09" w:rsidP="00095B3E">
      <w:pPr>
        <w:pStyle w:val="EnspireSectionHeading"/>
        <w:rPr>
          <w:rFonts w:cs="Times New Roman"/>
          <w:b w:val="0"/>
          <w:bCs w:val="0"/>
          <w:iCs w:val="0"/>
          <w:sz w:val="20"/>
        </w:rPr>
      </w:pPr>
    </w:p>
    <w:p w:rsidR="003C6F09" w:rsidRPr="00095B3E" w:rsidRDefault="003C6F09" w:rsidP="00095B3E">
      <w:pPr>
        <w:pStyle w:val="EnspireSectionHeading"/>
        <w:jc w:val="center"/>
      </w:pPr>
      <w:bookmarkStart w:id="105" w:name="_Toc316026103"/>
      <w:r w:rsidRPr="00095B3E">
        <w:t>Analysis Guide</w:t>
      </w:r>
      <w:bookmarkEnd w:id="105"/>
    </w:p>
    <w:p w:rsidR="003C6F09" w:rsidRDefault="003C6F09" w:rsidP="00ED0329">
      <w:pPr>
        <w:pStyle w:val="Enspirebulletedtext"/>
        <w:numPr>
          <w:ilvl w:val="0"/>
          <w:numId w:val="0"/>
        </w:numPr>
      </w:pPr>
    </w:p>
    <w:p w:rsidR="003C6F09" w:rsidRPr="00A17BF3" w:rsidRDefault="003C6F09" w:rsidP="00A17BF3">
      <w:pPr>
        <w:pStyle w:val="EnspireSubsectionHeading"/>
      </w:pPr>
      <w:bookmarkStart w:id="106" w:name="_Toc316026104"/>
      <w:r w:rsidRPr="00A17BF3">
        <w:t>How do the instructional goals and needs of the organization defined in the needs analysis relate to the desired performance competencies identified in the job task analysis?</w:t>
      </w:r>
      <w:bookmarkEnd w:id="106"/>
    </w:p>
    <w:p w:rsidR="003C6F09" w:rsidRDefault="003C6F09" w:rsidP="001B5880">
      <w:pPr>
        <w:pStyle w:val="EnspireBodyText"/>
      </w:pPr>
    </w:p>
    <w:p w:rsidR="003C6F09" w:rsidRDefault="003C6F09" w:rsidP="001B5880">
      <w:pPr>
        <w:pStyle w:val="EnspireBodyText"/>
      </w:pPr>
      <w:r w:rsidRPr="00253274">
        <w:t>This prompt is asking you how the needs analysis and the job task analysis work together to help the ISD team prepare for the Design phase of the ADDIE model. Re</w:t>
      </w:r>
      <w:r>
        <w:t xml:space="preserve">call that </w:t>
      </w:r>
      <w:r w:rsidRPr="00253274">
        <w:t xml:space="preserve">the needs analysis identified observable performance gaps in the acquisition workforce that were directly linked to inadequate </w:t>
      </w:r>
      <w:r>
        <w:t xml:space="preserve">training, and this fact indicated that </w:t>
      </w:r>
      <w:r w:rsidRPr="00253274">
        <w:t>the gap</w:t>
      </w:r>
      <w:r>
        <w:t>s</w:t>
      </w:r>
      <w:r w:rsidRPr="00253274">
        <w:t xml:space="preserve"> </w:t>
      </w:r>
      <w:r>
        <w:t>could</w:t>
      </w:r>
      <w:r w:rsidRPr="00253274">
        <w:t xml:space="preserve"> be remedied through instruction. The needs analysis pointed to four areas of concern: </w:t>
      </w:r>
    </w:p>
    <w:p w:rsidR="003C6F09" w:rsidRDefault="003C6F09" w:rsidP="001B5880">
      <w:pPr>
        <w:pStyle w:val="EnspireBodyText"/>
      </w:pPr>
    </w:p>
    <w:p w:rsidR="003C6F09" w:rsidRDefault="003C6F09" w:rsidP="001B5880">
      <w:pPr>
        <w:pStyle w:val="EnspireBodyText"/>
        <w:numPr>
          <w:ilvl w:val="0"/>
          <w:numId w:val="9"/>
        </w:numPr>
      </w:pPr>
      <w:r>
        <w:t>Contract overview</w:t>
      </w:r>
    </w:p>
    <w:p w:rsidR="003C6F09" w:rsidRDefault="003C6F09" w:rsidP="001B5880">
      <w:pPr>
        <w:pStyle w:val="EnspireBodyText"/>
        <w:numPr>
          <w:ilvl w:val="0"/>
          <w:numId w:val="9"/>
        </w:numPr>
      </w:pPr>
      <w:r>
        <w:t>Contract planning</w:t>
      </w:r>
    </w:p>
    <w:p w:rsidR="003C6F09" w:rsidRDefault="003C6F09" w:rsidP="001B5880">
      <w:pPr>
        <w:pStyle w:val="EnspireBodyText"/>
        <w:numPr>
          <w:ilvl w:val="0"/>
          <w:numId w:val="9"/>
        </w:numPr>
      </w:pPr>
      <w:r>
        <w:t xml:space="preserve">Contract formation </w:t>
      </w:r>
    </w:p>
    <w:p w:rsidR="003C6F09" w:rsidRPr="00253274" w:rsidRDefault="003C6F09" w:rsidP="001B5880">
      <w:pPr>
        <w:pStyle w:val="EnspireBodyText"/>
        <w:numPr>
          <w:ilvl w:val="0"/>
          <w:numId w:val="9"/>
        </w:numPr>
      </w:pPr>
      <w:r>
        <w:t>C</w:t>
      </w:r>
      <w:r w:rsidRPr="00253274">
        <w:t>ontract management</w:t>
      </w:r>
      <w:del w:id="107" w:author=" Monika Bustamante" w:date="2012-02-03T15:23:00Z">
        <w:r w:rsidRPr="00253274" w:rsidDel="00A4427B">
          <w:delText>.</w:delText>
        </w:r>
      </w:del>
      <w:r w:rsidRPr="00253274">
        <w:t xml:space="preserve">  </w:t>
      </w:r>
    </w:p>
    <w:p w:rsidR="003C6F09" w:rsidRDefault="003C6F09" w:rsidP="001B5880">
      <w:pPr>
        <w:pStyle w:val="EnspireBodyText"/>
      </w:pPr>
    </w:p>
    <w:p w:rsidR="003C6F09" w:rsidRPr="00253274" w:rsidRDefault="003C6F09" w:rsidP="001B5880">
      <w:pPr>
        <w:pStyle w:val="EnspireBodyText"/>
      </w:pPr>
      <w:r w:rsidRPr="00253274">
        <w:t xml:space="preserve">After completing the needs analysis, Victor and Candace conducted a job task analysis. </w:t>
      </w:r>
      <w:r>
        <w:t>T</w:t>
      </w:r>
      <w:r w:rsidRPr="00253274">
        <w:t>he job task analysis was driven by the four areas</w:t>
      </w:r>
      <w:r>
        <w:t xml:space="preserve"> </w:t>
      </w:r>
      <w:r w:rsidRPr="00253274">
        <w:t>of observed performance ga</w:t>
      </w:r>
      <w:r>
        <w:t>ps in the acquisition workforce,</w:t>
      </w:r>
      <w:r w:rsidRPr="00253274">
        <w:t xml:space="preserve"> </w:t>
      </w:r>
      <w:r>
        <w:t xml:space="preserve">which </w:t>
      </w:r>
      <w:r w:rsidRPr="00253274">
        <w:t>were identified in the needs analysis</w:t>
      </w:r>
      <w:r>
        <w:t xml:space="preserve">. </w:t>
      </w:r>
      <w:r w:rsidRPr="00253274">
        <w:t xml:space="preserve">The goal of the job task analysis </w:t>
      </w:r>
      <w:r>
        <w:t>was</w:t>
      </w:r>
      <w:r w:rsidRPr="00253274">
        <w:t xml:space="preserve"> to identify desired competencies</w:t>
      </w:r>
      <w:r>
        <w:t xml:space="preserve"> that support the learning goals and needs </w:t>
      </w:r>
      <w:r w:rsidRPr="00253274">
        <w:t xml:space="preserve">of the organization. </w:t>
      </w:r>
      <w:r>
        <w:t>In this way, the</w:t>
      </w:r>
      <w:r w:rsidRPr="00253274">
        <w:t xml:space="preserve"> needs analysis informs the task analysis, and conducting a valid task analysis is largely dependent upon data from the needs analysis.  </w:t>
      </w:r>
    </w:p>
    <w:p w:rsidR="003C6F09" w:rsidRPr="00253274" w:rsidRDefault="003C6F09" w:rsidP="001B5880">
      <w:pPr>
        <w:pStyle w:val="Enspirebulletedtext"/>
        <w:numPr>
          <w:ilvl w:val="0"/>
          <w:numId w:val="0"/>
        </w:numPr>
        <w:rPr>
          <w:b/>
        </w:rPr>
      </w:pPr>
    </w:p>
    <w:p w:rsidR="003C6F09" w:rsidRPr="001B5880" w:rsidRDefault="003C6F09" w:rsidP="00A17BF3">
      <w:pPr>
        <w:pStyle w:val="EnspireSubsectionHeading"/>
      </w:pPr>
      <w:bookmarkStart w:id="108" w:name="_Toc316026105"/>
      <w:r w:rsidRPr="001B5880">
        <w:t xml:space="preserve">What is the relationship </w:t>
      </w:r>
      <w:r>
        <w:t>between</w:t>
      </w:r>
      <w:r w:rsidRPr="001B5880">
        <w:t xml:space="preserve"> the needs analysis, the job task analysis</w:t>
      </w:r>
      <w:r>
        <w:t>,</w:t>
      </w:r>
      <w:r w:rsidRPr="001B5880">
        <w:t xml:space="preserve"> and the learner analysis?</w:t>
      </w:r>
      <w:bookmarkEnd w:id="108"/>
    </w:p>
    <w:p w:rsidR="003C6F09" w:rsidRPr="00253274" w:rsidRDefault="003C6F09" w:rsidP="001B5880">
      <w:pPr>
        <w:pStyle w:val="EnspireBodyText"/>
      </w:pPr>
    </w:p>
    <w:p w:rsidR="003C6F09" w:rsidRDefault="003C6F09" w:rsidP="001B5880">
      <w:pPr>
        <w:pStyle w:val="EnspireBodyText"/>
      </w:pPr>
      <w:r w:rsidRPr="00253274">
        <w:t>The needs analysis determines observable performance gap</w:t>
      </w:r>
      <w:r>
        <w:t>s, which</w:t>
      </w:r>
      <w:r w:rsidRPr="00253274">
        <w:t xml:space="preserve"> </w:t>
      </w:r>
      <w:r>
        <w:t>may</w:t>
      </w:r>
      <w:r w:rsidRPr="00253274">
        <w:t xml:space="preserve"> be remedied through instruction</w:t>
      </w:r>
      <w:r>
        <w:t>. It also</w:t>
      </w:r>
      <w:r w:rsidRPr="00253274">
        <w:t xml:space="preserve"> identifies broad areas of content that need to be addressed to </w:t>
      </w:r>
      <w:r>
        <w:t>eliminate the performance gaps. On the other hand, t</w:t>
      </w:r>
      <w:r w:rsidRPr="00253274">
        <w:t xml:space="preserve">he purpose of the job task analysis is to identify desired performance competencies in each of the areas </w:t>
      </w:r>
      <w:r>
        <w:t xml:space="preserve">where </w:t>
      </w:r>
      <w:r w:rsidRPr="00253274">
        <w:t xml:space="preserve">performance </w:t>
      </w:r>
      <w:r>
        <w:t xml:space="preserve">gaps were noted </w:t>
      </w:r>
      <w:r w:rsidRPr="00253274">
        <w:t>in the needs analysis. These two analyses provide critical information relative to the area of needed instruction and</w:t>
      </w:r>
      <w:r>
        <w:t xml:space="preserve"> desired performance outcomes. </w:t>
      </w:r>
      <w:r w:rsidRPr="00253274">
        <w:t xml:space="preserve">However, these two analyses do </w:t>
      </w:r>
      <w:r w:rsidRPr="00253274">
        <w:rPr>
          <w:b/>
        </w:rPr>
        <w:t>not</w:t>
      </w:r>
      <w:r w:rsidRPr="00253274">
        <w:t xml:space="preserve"> </w:t>
      </w:r>
      <w:r>
        <w:t>tell us</w:t>
      </w:r>
      <w:r w:rsidRPr="00253274">
        <w:t xml:space="preserve"> how to address the organization</w:t>
      </w:r>
      <w:r>
        <w:t>’s instructional</w:t>
      </w:r>
      <w:r w:rsidRPr="00253274">
        <w:t xml:space="preserve"> needs in a way that is consistent with the learning needs of the target audience.</w:t>
      </w:r>
    </w:p>
    <w:p w:rsidR="003C6F09" w:rsidRPr="00253274" w:rsidRDefault="003C6F09" w:rsidP="001B5880">
      <w:pPr>
        <w:pStyle w:val="EnspireBodyText"/>
      </w:pPr>
    </w:p>
    <w:p w:rsidR="003C6F09" w:rsidRDefault="003C6F09" w:rsidP="001B5880">
      <w:pPr>
        <w:pStyle w:val="EnspireBodyText"/>
      </w:pPr>
      <w:r w:rsidRPr="00253274">
        <w:t xml:space="preserve">No group of learners is the same, so it is critical to understand the specific </w:t>
      </w:r>
      <w:r>
        <w:t>characteristics</w:t>
      </w:r>
      <w:r w:rsidRPr="00253274">
        <w:t xml:space="preserve"> of your target audience. The audience analysis helps the instructional team do just that</w:t>
      </w:r>
      <w:r>
        <w:t xml:space="preserve"> by</w:t>
      </w:r>
      <w:r w:rsidRPr="00253274">
        <w:t xml:space="preserve"> identify</w:t>
      </w:r>
      <w:r>
        <w:t>ing</w:t>
      </w:r>
      <w:r w:rsidRPr="00253274">
        <w:t xml:space="preserve"> </w:t>
      </w:r>
      <w:r>
        <w:t xml:space="preserve">audience </w:t>
      </w:r>
      <w:r w:rsidRPr="00253274">
        <w:lastRenderedPageBreak/>
        <w:t>characteristics that will influence their learning. Relevant characteristics often include a target audience’s prior knowledge</w:t>
      </w:r>
      <w:r>
        <w:t xml:space="preserve"> and </w:t>
      </w:r>
      <w:r w:rsidRPr="00253274">
        <w:t>skill</w:t>
      </w:r>
      <w:ins w:id="109" w:author=" Monika Bustamante" w:date="2012-02-03T15:18:00Z">
        <w:r w:rsidR="00A4427B">
          <w:t xml:space="preserve"> </w:t>
        </w:r>
      </w:ins>
      <w:del w:id="110" w:author=" Monika Bustamante" w:date="2012-02-03T15:18:00Z">
        <w:r w:rsidRPr="00253274" w:rsidDel="00A4427B">
          <w:delText>-</w:delText>
        </w:r>
      </w:del>
      <w:r w:rsidRPr="00253274">
        <w:t>set, attitudes, motivation, an</w:t>
      </w:r>
      <w:r>
        <w:t>d</w:t>
      </w:r>
      <w:r w:rsidRPr="00253274">
        <w:t xml:space="preserve"> related experiences. </w:t>
      </w:r>
      <w:del w:id="111" w:author=" Monika Bustamante" w:date="2012-02-03T15:18:00Z">
        <w:r w:rsidRPr="00253274" w:rsidDel="00A4427B">
          <w:delText xml:space="preserve"> </w:delText>
        </w:r>
      </w:del>
      <w:r w:rsidRPr="00253274">
        <w:t xml:space="preserve">For instance, when planning for this learning asset, it </w:t>
      </w:r>
      <w:r>
        <w:t xml:space="preserve">would be helpful </w:t>
      </w:r>
      <w:r w:rsidRPr="00253274">
        <w:t xml:space="preserve">for the design team to know whether the target audience had any previous experience with contract planning and, if so, </w:t>
      </w:r>
      <w:r>
        <w:t xml:space="preserve">what </w:t>
      </w:r>
      <w:r w:rsidRPr="00253274">
        <w:t xml:space="preserve">the context </w:t>
      </w:r>
      <w:r>
        <w:t>of</w:t>
      </w:r>
      <w:r w:rsidRPr="00253274">
        <w:t xml:space="preserve"> that experience</w:t>
      </w:r>
      <w:r>
        <w:t xml:space="preserve"> was. This would give the design team a starting point on which to develop learners’ knowledge and skills. </w:t>
      </w:r>
      <w:r w:rsidRPr="00253274">
        <w:t>It would also be helpful to know what previous knowledge</w:t>
      </w:r>
      <w:r>
        <w:t xml:space="preserve"> and </w:t>
      </w:r>
      <w:r w:rsidRPr="00253274">
        <w:t xml:space="preserve">experience the target audience has had in related areas that may be transferrable to contract planning.  </w:t>
      </w:r>
    </w:p>
    <w:p w:rsidR="003C6F09" w:rsidRPr="00253274" w:rsidRDefault="003C6F09" w:rsidP="001B5880">
      <w:pPr>
        <w:pStyle w:val="EnspireBodyText"/>
      </w:pPr>
    </w:p>
    <w:p w:rsidR="003C6F09" w:rsidRDefault="003C6F09" w:rsidP="00A17BF3">
      <w:pPr>
        <w:pStyle w:val="EnspireBodyText"/>
      </w:pPr>
      <w:r w:rsidRPr="00253274">
        <w:t>Upon completion of the learner analysis, Victor found that the learners were extremely diverse new hires, with no consistent educational or experiential bac</w:t>
      </w:r>
      <w:r>
        <w:t>kground. In other words, they</w:t>
      </w:r>
      <w:r w:rsidRPr="00253274">
        <w:t xml:space="preserve"> would be coming into this course </w:t>
      </w:r>
      <w:del w:id="112" w:author=" Monika Bustamante" w:date="2012-02-03T15:19:00Z">
        <w:r w:rsidRPr="00253274" w:rsidDel="00A4427B">
          <w:delText xml:space="preserve">with no </w:delText>
        </w:r>
      </w:del>
      <w:ins w:id="113" w:author=" Monika Bustamante" w:date="2012-02-03T15:19:00Z">
        <w:r w:rsidR="00A4427B">
          <w:t xml:space="preserve">without specific </w:t>
        </w:r>
      </w:ins>
      <w:r w:rsidRPr="00253274">
        <w:t xml:space="preserve">prerequisite skills or course work. By </w:t>
      </w:r>
      <w:r>
        <w:t xml:space="preserve">identifying these particular </w:t>
      </w:r>
      <w:r w:rsidRPr="00253274">
        <w:t xml:space="preserve">characteristics, the design team is able to make informed decisions on what </w:t>
      </w:r>
      <w:del w:id="114" w:author=" Monika Bustamante" w:date="2012-02-03T15:19:00Z">
        <w:r w:rsidRPr="00253274" w:rsidDel="00A4427B">
          <w:delText>needs to be included</w:delText>
        </w:r>
      </w:del>
      <w:ins w:id="115" w:author=" Monika Bustamante" w:date="2012-02-03T15:19:00Z">
        <w:r w:rsidR="00A4427B">
          <w:t>to include</w:t>
        </w:r>
      </w:ins>
      <w:r w:rsidRPr="00253274">
        <w:t xml:space="preserve"> in the learning asset</w:t>
      </w:r>
      <w:r>
        <w:t>. These decisions are made</w:t>
      </w:r>
      <w:r w:rsidRPr="00253274">
        <w:t xml:space="preserve"> by juxtaposing the desired </w:t>
      </w:r>
      <w:r>
        <w:t xml:space="preserve">job competencies, which </w:t>
      </w:r>
      <w:r w:rsidRPr="00253274">
        <w:t>were d</w:t>
      </w:r>
      <w:r>
        <w:t xml:space="preserve">etermined in the task analysis, </w:t>
      </w:r>
      <w:r w:rsidRPr="00253274">
        <w:t>with the target audience</w:t>
      </w:r>
      <w:r>
        <w:t>’s prior knowledge</w:t>
      </w:r>
      <w:r w:rsidRPr="00253274">
        <w:t>. In this case</w:t>
      </w:r>
      <w:r>
        <w:t>,</w:t>
      </w:r>
      <w:r w:rsidRPr="00253274">
        <w:t xml:space="preserve"> there </w:t>
      </w:r>
      <w:r>
        <w:t>was</w:t>
      </w:r>
      <w:r w:rsidRPr="00253274">
        <w:t xml:space="preserve"> no consistency </w:t>
      </w:r>
      <w:r>
        <w:t>in the</w:t>
      </w:r>
      <w:r w:rsidRPr="00253274">
        <w:t xml:space="preserve"> </w:t>
      </w:r>
      <w:r>
        <w:t>learners’ background on this subject. Since prior</w:t>
      </w:r>
      <w:r w:rsidRPr="00253274">
        <w:t xml:space="preserve"> knowledge, skills, and experience </w:t>
      </w:r>
      <w:r>
        <w:t>could not be presumed</w:t>
      </w:r>
      <w:r w:rsidRPr="00253274">
        <w:t xml:space="preserve">, </w:t>
      </w:r>
      <w:r>
        <w:t xml:space="preserve">it was decided that </w:t>
      </w:r>
      <w:r w:rsidRPr="00253274">
        <w:t>the learning asset need</w:t>
      </w:r>
      <w:r>
        <w:t>ed</w:t>
      </w:r>
      <w:r w:rsidRPr="00253274">
        <w:t xml:space="preserve"> to </w:t>
      </w:r>
      <w:r>
        <w:t>develop</w:t>
      </w:r>
      <w:r w:rsidRPr="00253274">
        <w:t xml:space="preserve"> core knowledge and skills </w:t>
      </w:r>
      <w:r>
        <w:t>in order for</w:t>
      </w:r>
      <w:r w:rsidRPr="00253274">
        <w:t xml:space="preserve"> the learner </w:t>
      </w:r>
      <w:r>
        <w:t>to</w:t>
      </w:r>
      <w:r w:rsidRPr="00253274">
        <w:t xml:space="preserve"> build a solid conceptual foundation.   </w:t>
      </w:r>
    </w:p>
    <w:p w:rsidR="003C6F09" w:rsidRPr="001B5880" w:rsidRDefault="003C6F09" w:rsidP="00A17BF3">
      <w:pPr>
        <w:pStyle w:val="EnspireBodyText"/>
      </w:pPr>
    </w:p>
    <w:p w:rsidR="003C6F09" w:rsidRPr="001B5880" w:rsidRDefault="003C6F09" w:rsidP="00A17BF3">
      <w:pPr>
        <w:pStyle w:val="EnspireSubsectionHeading"/>
      </w:pPr>
      <w:bookmarkStart w:id="116" w:name="_Toc316026106"/>
      <w:r w:rsidRPr="001B5880">
        <w:t xml:space="preserve">How does a synthesis of the needs analysis, the </w:t>
      </w:r>
      <w:ins w:id="117" w:author=" Monika Bustamante" w:date="2012-02-03T15:20:00Z">
        <w:r w:rsidR="00A4427B">
          <w:t xml:space="preserve">job </w:t>
        </w:r>
      </w:ins>
      <w:r w:rsidRPr="001B5880">
        <w:t>task analysis, and the learner analysis help the ISD team in building a framework for their learning asset?</w:t>
      </w:r>
      <w:bookmarkEnd w:id="116"/>
      <w:r w:rsidRPr="001B5880">
        <w:t xml:space="preserve">  </w:t>
      </w:r>
    </w:p>
    <w:p w:rsidR="003C6F09" w:rsidRPr="00253274" w:rsidRDefault="003C6F09" w:rsidP="001B5880">
      <w:pPr>
        <w:pStyle w:val="EnspireBodyText"/>
      </w:pPr>
    </w:p>
    <w:p w:rsidR="003C6F09" w:rsidRPr="00253274" w:rsidRDefault="003C6F09" w:rsidP="001B5880">
      <w:pPr>
        <w:pStyle w:val="EnspireBodyText"/>
      </w:pPr>
      <w:r w:rsidRPr="00253274">
        <w:t xml:space="preserve">The interrelationship of the needs analysis, the </w:t>
      </w:r>
      <w:ins w:id="118" w:author=" Monika Bustamante" w:date="2012-02-03T15:20:00Z">
        <w:r w:rsidR="00A4427B">
          <w:t xml:space="preserve">job </w:t>
        </w:r>
      </w:ins>
      <w:r w:rsidRPr="00253274">
        <w:t>task analysis, and the learner analysis provide</w:t>
      </w:r>
      <w:ins w:id="119" w:author=" Monika Bustamante" w:date="2012-02-03T15:20:00Z">
        <w:r w:rsidR="00A4427B">
          <w:t>s</w:t>
        </w:r>
      </w:ins>
      <w:r w:rsidRPr="00253274">
        <w:t xml:space="preserve"> </w:t>
      </w:r>
      <w:r>
        <w:t>the context in which the intended learning asset will be developed.</w:t>
      </w:r>
      <w:r w:rsidRPr="00253274">
        <w:t xml:space="preserve"> </w:t>
      </w:r>
      <w:r>
        <w:t xml:space="preserve">Specifically, these outputs of the </w:t>
      </w:r>
      <w:del w:id="120" w:author=" Monika Bustamante" w:date="2012-02-03T15:20:00Z">
        <w:r w:rsidDel="00A4427B">
          <w:delText xml:space="preserve">analysis </w:delText>
        </w:r>
      </w:del>
      <w:ins w:id="121" w:author=" Monika Bustamante" w:date="2012-02-03T15:20:00Z">
        <w:r w:rsidR="00A4427B">
          <w:t>A</w:t>
        </w:r>
        <w:r w:rsidR="00A4427B">
          <w:t xml:space="preserve">nalysis </w:t>
        </w:r>
      </w:ins>
      <w:r>
        <w:t>phase identify</w:t>
      </w:r>
      <w:r w:rsidRPr="00253274">
        <w:t xml:space="preserve"> areas of observed performance gaps, performance outcomes that will reduce or eliminate identified performance gaps, and an understanding of the learner’s needs relative to th</w:t>
      </w:r>
      <w:r>
        <w:t>e identified desired outcomes. Further</w:t>
      </w:r>
      <w:r w:rsidRPr="00253274">
        <w:t>, there is an integral link among the needs, job task</w:t>
      </w:r>
      <w:ins w:id="122" w:author=" Monika Bustamante" w:date="2012-02-03T15:21:00Z">
        <w:r w:rsidR="00A4427B">
          <w:t>,</w:t>
        </w:r>
      </w:ins>
      <w:r w:rsidRPr="00253274">
        <w:t xml:space="preserve"> and learner analyses</w:t>
      </w:r>
      <w:r>
        <w:t xml:space="preserve">. Collectively, they </w:t>
      </w:r>
      <w:r w:rsidRPr="00253274">
        <w:t xml:space="preserve">contribute to a holistic analysis that informs and guides the instructional designers as they move through the design and development stages of the ADDIE </w:t>
      </w:r>
      <w:del w:id="123" w:author=" Monika Bustamante" w:date="2012-02-03T16:14:00Z">
        <w:r w:rsidRPr="00253274" w:rsidDel="0008080B">
          <w:delText xml:space="preserve">process </w:delText>
        </w:r>
      </w:del>
      <w:ins w:id="124" w:author=" Monika Bustamante" w:date="2012-02-03T16:14:00Z">
        <w:r w:rsidR="0008080B">
          <w:t>model</w:t>
        </w:r>
        <w:r w:rsidR="0008080B" w:rsidRPr="00253274">
          <w:t xml:space="preserve"> </w:t>
        </w:r>
      </w:ins>
      <w:r w:rsidRPr="00253274">
        <w:t xml:space="preserve">and build the learning asset. </w:t>
      </w:r>
    </w:p>
    <w:p w:rsidR="003C6F09" w:rsidRPr="00323806" w:rsidRDefault="003C6F09" w:rsidP="00ED0329">
      <w:pPr>
        <w:pStyle w:val="Enspirebulletedtext"/>
        <w:numPr>
          <w:ilvl w:val="0"/>
          <w:numId w:val="0"/>
        </w:numPr>
      </w:pPr>
    </w:p>
    <w:p w:rsidR="003C6F09" w:rsidRDefault="003C6F09" w:rsidP="00323806">
      <w:pPr>
        <w:pStyle w:val="EnspireBodyText"/>
      </w:pPr>
    </w:p>
    <w:sectPr w:rsidR="003C6F09" w:rsidSect="00D94F30">
      <w:headerReference w:type="default" r:id="rId8"/>
      <w:footerReference w:type="default" r:id="rId9"/>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2" w:author=" Monika Bustamante" w:date="2012-02-03T15:35:00Z" w:initials="MVB">
    <w:p w:rsidR="00D7508B" w:rsidRDefault="00D7508B">
      <w:pPr>
        <w:pStyle w:val="CommentText"/>
      </w:pPr>
      <w:r>
        <w:rPr>
          <w:rStyle w:val="CommentReference"/>
        </w:rPr>
        <w:annotationRef/>
      </w:r>
      <w:r>
        <w:t>Capped because we seem to be somewhat consistently capping it elsewhere.</w:t>
      </w:r>
    </w:p>
  </w:comment>
  <w:comment w:id="33" w:author=" Monika Bustamante" w:date="2012-02-03T15:35:00Z" w:initials="MVB">
    <w:p w:rsidR="00D7508B" w:rsidRDefault="00D7508B">
      <w:pPr>
        <w:pStyle w:val="CommentText"/>
      </w:pPr>
      <w:r>
        <w:rPr>
          <w:rStyle w:val="CommentReference"/>
        </w:rPr>
        <w:annotationRef/>
      </w:r>
      <w:r>
        <w:t>Italicized to match style of next phase.</w:t>
      </w:r>
    </w:p>
  </w:comment>
  <w:comment w:id="51" w:author=" Monika Bustamante" w:date="2012-02-03T16:20:00Z" w:initials="MVB">
    <w:p w:rsidR="005D461E" w:rsidRDefault="005D461E">
      <w:pPr>
        <w:pStyle w:val="CommentText"/>
      </w:pPr>
      <w:r>
        <w:rPr>
          <w:rStyle w:val="CommentReference"/>
        </w:rPr>
        <w:annotationRef/>
      </w:r>
      <w:r>
        <w:t>In later docs, these are boldface.</w:t>
      </w:r>
    </w:p>
  </w:comment>
  <w:comment w:id="101" w:author=" Monika Bustamante" w:date="2012-02-03T15:35:00Z" w:initials="MVB">
    <w:p w:rsidR="00A4427B" w:rsidRDefault="00A4427B">
      <w:pPr>
        <w:pStyle w:val="CommentText"/>
      </w:pPr>
      <w:r>
        <w:rPr>
          <w:rStyle w:val="CommentReference"/>
        </w:rPr>
        <w:annotationRef/>
      </w:r>
      <w:r>
        <w:t xml:space="preserve">Please confirm edit in box above – DAW </w:t>
      </w:r>
      <w:r>
        <w:sym w:font="Wingdings" w:char="F0E0"/>
      </w:r>
      <w:r>
        <w:t xml:space="preserve"> DAU</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75B1" w:rsidRDefault="003875B1" w:rsidP="00D60B43">
      <w:r>
        <w:separator/>
      </w:r>
    </w:p>
  </w:endnote>
  <w:endnote w:type="continuationSeparator" w:id="0">
    <w:p w:rsidR="003875B1" w:rsidRDefault="003875B1"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F09" w:rsidRDefault="003C6F09">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75B1" w:rsidRDefault="003875B1" w:rsidP="00D60B43">
      <w:r>
        <w:separator/>
      </w:r>
    </w:p>
  </w:footnote>
  <w:footnote w:type="continuationSeparator" w:id="0">
    <w:p w:rsidR="003875B1" w:rsidRDefault="003875B1"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6F09" w:rsidRDefault="003C6F09">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D9EC262"/>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03540DF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2C9A5CF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B4443DF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102E077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E923BB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53078D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614E58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7E6B3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74C50EA"/>
    <w:lvl w:ilvl="0">
      <w:start w:val="1"/>
      <w:numFmt w:val="bullet"/>
      <w:lvlText w:val=""/>
      <w:lvlJc w:val="left"/>
      <w:pPr>
        <w:tabs>
          <w:tab w:val="num" w:pos="360"/>
        </w:tabs>
        <w:ind w:left="360" w:hanging="360"/>
      </w:pPr>
      <w:rPr>
        <w:rFonts w:ascii="Symbol" w:hAnsi="Symbol" w:hint="default"/>
      </w:rPr>
    </w:lvl>
  </w:abstractNum>
  <w:abstractNum w:abstractNumId="10">
    <w:nsid w:val="014D1B1A"/>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7BF50C5"/>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13">
    <w:nsid w:val="27E704FD"/>
    <w:multiLevelType w:val="hybridMultilevel"/>
    <w:tmpl w:val="F36AE32E"/>
    <w:lvl w:ilvl="0" w:tplc="0409000F">
      <w:start w:val="1"/>
      <w:numFmt w:val="bullet"/>
      <w:lvlText w:val="►"/>
      <w:lvlJc w:val="left"/>
      <w:pPr>
        <w:tabs>
          <w:tab w:val="num" w:pos="1080"/>
        </w:tabs>
        <w:ind w:left="1080" w:hanging="360"/>
      </w:pPr>
      <w:rPr>
        <w:rFonts w:ascii="Arial" w:hAnsi="Arial"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5">
    <w:nsid w:val="385D7C91"/>
    <w:multiLevelType w:val="hybridMultilevel"/>
    <w:tmpl w:val="1A84B4F4"/>
    <w:lvl w:ilvl="0" w:tplc="0409000F">
      <w:start w:val="1"/>
      <w:numFmt w:val="bullet"/>
      <w:lvlText w:val="►"/>
      <w:lvlJc w:val="left"/>
      <w:pPr>
        <w:tabs>
          <w:tab w:val="num" w:pos="1080"/>
        </w:tabs>
        <w:ind w:left="1080" w:hanging="360"/>
      </w:pPr>
      <w:rPr>
        <w:rFonts w:ascii="Arial" w:hAnsi="Arial" w:hint="default"/>
        <w:color w:val="065580"/>
        <w:sz w:val="20"/>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00E5E26"/>
    <w:multiLevelType w:val="hybridMultilevel"/>
    <w:tmpl w:val="3E92D124"/>
    <w:lvl w:ilvl="0" w:tplc="0409000F">
      <w:start w:val="1"/>
      <w:numFmt w:val="decimal"/>
      <w:lvlText w:val="%1."/>
      <w:lvlJc w:val="left"/>
      <w:pPr>
        <w:tabs>
          <w:tab w:val="num" w:pos="1080"/>
        </w:tabs>
        <w:ind w:left="1080" w:hanging="360"/>
      </w:pPr>
      <w:rPr>
        <w:rFonts w:cs="Times New Roman"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15A7C66"/>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8">
    <w:nsid w:val="66C011CD"/>
    <w:multiLevelType w:val="hybridMultilevel"/>
    <w:tmpl w:val="00B800C8"/>
    <w:lvl w:ilvl="0" w:tplc="0409000F">
      <w:start w:val="1"/>
      <w:numFmt w:val="bullet"/>
      <w:pStyle w:val="Enspirebulletedtext2"/>
      <w:lvlText w:val=""/>
      <w:lvlJc w:val="left"/>
      <w:pPr>
        <w:tabs>
          <w:tab w:val="num" w:pos="1224"/>
        </w:tabs>
        <w:ind w:left="1224" w:hanging="216"/>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6FF43386"/>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70DA1AF3"/>
    <w:multiLevelType w:val="hybridMultilevel"/>
    <w:tmpl w:val="1B90B82A"/>
    <w:lvl w:ilvl="0" w:tplc="04090005">
      <w:start w:val="1"/>
      <w:numFmt w:val="bullet"/>
      <w:lvlText w:val=""/>
      <w:lvlJc w:val="left"/>
      <w:pPr>
        <w:tabs>
          <w:tab w:val="num" w:pos="1080"/>
        </w:tabs>
        <w:ind w:left="1080" w:hanging="360"/>
      </w:pPr>
      <w:rPr>
        <w:rFonts w:ascii="Wingdings" w:hAnsi="Wingdings" w:hint="default"/>
        <w:color w:val="065580"/>
        <w:sz w:val="20"/>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9702031"/>
    <w:multiLevelType w:val="hybridMultilevel"/>
    <w:tmpl w:val="4A88A024"/>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nsid w:val="7A321AA2"/>
    <w:multiLevelType w:val="hybridMultilevel"/>
    <w:tmpl w:val="73B21682"/>
    <w:lvl w:ilvl="0" w:tplc="04090001">
      <w:start w:val="1"/>
      <w:numFmt w:val="bullet"/>
      <w:pStyle w:val="Enspirebulletedtext"/>
      <w:lvlText w:val="►"/>
      <w:lvlJc w:val="left"/>
      <w:pPr>
        <w:ind w:left="720" w:hanging="360"/>
      </w:pPr>
      <w:rPr>
        <w:rFonts w:ascii="Arial" w:hAnsi="Arial" w:hint="default"/>
        <w:color w:val="065580"/>
        <w:sz w:val="20"/>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165584"/>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num w:numId="1">
    <w:abstractNumId w:val="14"/>
  </w:num>
  <w:num w:numId="2">
    <w:abstractNumId w:val="18"/>
  </w:num>
  <w:num w:numId="3">
    <w:abstractNumId w:val="11"/>
  </w:num>
  <w:num w:numId="4">
    <w:abstractNumId w:val="22"/>
  </w:num>
  <w:num w:numId="5">
    <w:abstractNumId w:val="13"/>
  </w:num>
  <w:num w:numId="6">
    <w:abstractNumId w:val="16"/>
  </w:num>
  <w:num w:numId="7">
    <w:abstractNumId w:val="15"/>
  </w:num>
  <w:num w:numId="8">
    <w:abstractNumId w:val="20"/>
  </w:num>
  <w:num w:numId="9">
    <w:abstractNumId w:val="21"/>
  </w:num>
  <w:num w:numId="10">
    <w:abstractNumId w:val="10"/>
  </w:num>
  <w:num w:numId="11">
    <w:abstractNumId w:val="17"/>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 w:numId="23">
    <w:abstractNumId w:val="23"/>
  </w:num>
  <w:num w:numId="24">
    <w:abstractNumId w:val="19"/>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32979"/>
    <w:rsid w:val="0008080B"/>
    <w:rsid w:val="000916C7"/>
    <w:rsid w:val="00095B3E"/>
    <w:rsid w:val="000A707E"/>
    <w:rsid w:val="000B419B"/>
    <w:rsid w:val="000B5B10"/>
    <w:rsid w:val="000B7C65"/>
    <w:rsid w:val="000D5190"/>
    <w:rsid w:val="000E11C6"/>
    <w:rsid w:val="000E39FE"/>
    <w:rsid w:val="000E60E3"/>
    <w:rsid w:val="000F139C"/>
    <w:rsid w:val="0010555D"/>
    <w:rsid w:val="00107E3A"/>
    <w:rsid w:val="001156D4"/>
    <w:rsid w:val="00121242"/>
    <w:rsid w:val="001329B4"/>
    <w:rsid w:val="00141729"/>
    <w:rsid w:val="00153332"/>
    <w:rsid w:val="001563E0"/>
    <w:rsid w:val="0016148A"/>
    <w:rsid w:val="00166F73"/>
    <w:rsid w:val="001708D9"/>
    <w:rsid w:val="00177A8B"/>
    <w:rsid w:val="00191E08"/>
    <w:rsid w:val="001979B5"/>
    <w:rsid w:val="001A1D2B"/>
    <w:rsid w:val="001B5880"/>
    <w:rsid w:val="001D4388"/>
    <w:rsid w:val="002010E9"/>
    <w:rsid w:val="00253274"/>
    <w:rsid w:val="00267169"/>
    <w:rsid w:val="0027596B"/>
    <w:rsid w:val="002E53C1"/>
    <w:rsid w:val="002E6A76"/>
    <w:rsid w:val="00323806"/>
    <w:rsid w:val="00346FDB"/>
    <w:rsid w:val="00364079"/>
    <w:rsid w:val="0036555F"/>
    <w:rsid w:val="003875B1"/>
    <w:rsid w:val="00391519"/>
    <w:rsid w:val="003A0801"/>
    <w:rsid w:val="003B6EB2"/>
    <w:rsid w:val="003C3658"/>
    <w:rsid w:val="003C6F09"/>
    <w:rsid w:val="003E5657"/>
    <w:rsid w:val="003F7BA8"/>
    <w:rsid w:val="00404B66"/>
    <w:rsid w:val="00421FE1"/>
    <w:rsid w:val="00454AF3"/>
    <w:rsid w:val="004A14B5"/>
    <w:rsid w:val="004C3171"/>
    <w:rsid w:val="004D5C24"/>
    <w:rsid w:val="004D6C39"/>
    <w:rsid w:val="00522041"/>
    <w:rsid w:val="00527994"/>
    <w:rsid w:val="005718CA"/>
    <w:rsid w:val="005803C8"/>
    <w:rsid w:val="00583654"/>
    <w:rsid w:val="005A6C8B"/>
    <w:rsid w:val="005B18AD"/>
    <w:rsid w:val="005D461E"/>
    <w:rsid w:val="005D5C4E"/>
    <w:rsid w:val="005F68F0"/>
    <w:rsid w:val="005F6EBA"/>
    <w:rsid w:val="006056C5"/>
    <w:rsid w:val="00615BD3"/>
    <w:rsid w:val="00656FDA"/>
    <w:rsid w:val="00662ADB"/>
    <w:rsid w:val="00681B34"/>
    <w:rsid w:val="00687D2C"/>
    <w:rsid w:val="00697104"/>
    <w:rsid w:val="006A7034"/>
    <w:rsid w:val="006C2754"/>
    <w:rsid w:val="006C6733"/>
    <w:rsid w:val="006D5D46"/>
    <w:rsid w:val="006E65BA"/>
    <w:rsid w:val="006F5439"/>
    <w:rsid w:val="006F7EC7"/>
    <w:rsid w:val="00727468"/>
    <w:rsid w:val="007355C4"/>
    <w:rsid w:val="007379A5"/>
    <w:rsid w:val="00767445"/>
    <w:rsid w:val="00776209"/>
    <w:rsid w:val="00781764"/>
    <w:rsid w:val="00781D2F"/>
    <w:rsid w:val="007C2DC3"/>
    <w:rsid w:val="007C399F"/>
    <w:rsid w:val="007F1E10"/>
    <w:rsid w:val="00805CA9"/>
    <w:rsid w:val="008102A8"/>
    <w:rsid w:val="00854F77"/>
    <w:rsid w:val="00871A06"/>
    <w:rsid w:val="00874BAD"/>
    <w:rsid w:val="00875DB6"/>
    <w:rsid w:val="0088119B"/>
    <w:rsid w:val="008A69C5"/>
    <w:rsid w:val="008D3A92"/>
    <w:rsid w:val="008D53FF"/>
    <w:rsid w:val="008F01FD"/>
    <w:rsid w:val="00905BBE"/>
    <w:rsid w:val="00905DFD"/>
    <w:rsid w:val="00924EDD"/>
    <w:rsid w:val="00932CDB"/>
    <w:rsid w:val="00956E57"/>
    <w:rsid w:val="00997296"/>
    <w:rsid w:val="009D38B1"/>
    <w:rsid w:val="009E2F6E"/>
    <w:rsid w:val="009F4B1A"/>
    <w:rsid w:val="00A04B21"/>
    <w:rsid w:val="00A17BF3"/>
    <w:rsid w:val="00A27322"/>
    <w:rsid w:val="00A4427B"/>
    <w:rsid w:val="00A522FC"/>
    <w:rsid w:val="00A62A83"/>
    <w:rsid w:val="00A82390"/>
    <w:rsid w:val="00AA11B2"/>
    <w:rsid w:val="00AC2E12"/>
    <w:rsid w:val="00AF06BF"/>
    <w:rsid w:val="00AF5C21"/>
    <w:rsid w:val="00B13DE0"/>
    <w:rsid w:val="00B16BAC"/>
    <w:rsid w:val="00B60EC0"/>
    <w:rsid w:val="00B67AA6"/>
    <w:rsid w:val="00B72268"/>
    <w:rsid w:val="00B74A6F"/>
    <w:rsid w:val="00B833AF"/>
    <w:rsid w:val="00BA66D7"/>
    <w:rsid w:val="00BA6B7F"/>
    <w:rsid w:val="00BB2099"/>
    <w:rsid w:val="00BB61D6"/>
    <w:rsid w:val="00BC4794"/>
    <w:rsid w:val="00BE0DC7"/>
    <w:rsid w:val="00BE4904"/>
    <w:rsid w:val="00BF1C88"/>
    <w:rsid w:val="00C5679A"/>
    <w:rsid w:val="00C72AC9"/>
    <w:rsid w:val="00CB2B99"/>
    <w:rsid w:val="00CD6397"/>
    <w:rsid w:val="00CE66FB"/>
    <w:rsid w:val="00CF06B8"/>
    <w:rsid w:val="00CF4E64"/>
    <w:rsid w:val="00CF7688"/>
    <w:rsid w:val="00D013E6"/>
    <w:rsid w:val="00D03A63"/>
    <w:rsid w:val="00D13691"/>
    <w:rsid w:val="00D60AFC"/>
    <w:rsid w:val="00D60B43"/>
    <w:rsid w:val="00D64DB7"/>
    <w:rsid w:val="00D7338C"/>
    <w:rsid w:val="00D7508B"/>
    <w:rsid w:val="00D87636"/>
    <w:rsid w:val="00D94F30"/>
    <w:rsid w:val="00D95A62"/>
    <w:rsid w:val="00D973E3"/>
    <w:rsid w:val="00DA35EE"/>
    <w:rsid w:val="00DB084B"/>
    <w:rsid w:val="00DB59A3"/>
    <w:rsid w:val="00E16E24"/>
    <w:rsid w:val="00E31BA1"/>
    <w:rsid w:val="00E446C2"/>
    <w:rsid w:val="00E50880"/>
    <w:rsid w:val="00E51099"/>
    <w:rsid w:val="00E76CDC"/>
    <w:rsid w:val="00E8492C"/>
    <w:rsid w:val="00E90E0E"/>
    <w:rsid w:val="00EB7F54"/>
    <w:rsid w:val="00EC4737"/>
    <w:rsid w:val="00ED0329"/>
    <w:rsid w:val="00F04923"/>
    <w:rsid w:val="00F05B52"/>
    <w:rsid w:val="00F100FE"/>
    <w:rsid w:val="00F137AD"/>
    <w:rsid w:val="00F27885"/>
    <w:rsid w:val="00F42C40"/>
    <w:rsid w:val="00F660FE"/>
    <w:rsid w:val="00F70B5D"/>
    <w:rsid w:val="00FA3415"/>
    <w:rsid w:val="00FA5FD1"/>
    <w:rsid w:val="00FE3D20"/>
    <w:rsid w:val="00FF180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Cs w:val="19"/>
    </w:rPr>
  </w:style>
  <w:style w:type="paragraph" w:customStyle="1" w:styleId="EnspireSectionHeading">
    <w:name w:val="Enspire Section Heading"/>
    <w:basedOn w:val="Heading2"/>
    <w:link w:val="EnspireSectionHeadingChar"/>
    <w:uiPriority w:val="99"/>
    <w:rsid w:val="00924EDD"/>
    <w:pPr>
      <w:numPr>
        <w:ilvl w:val="0"/>
        <w:numId w:val="0"/>
      </w:numPr>
      <w:spacing w:after="120"/>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eastAsia="Times New Roman" w:hAnsi="Arial" w:cs="Arial"/>
      <w:bCs/>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924EDD"/>
    <w:rPr>
      <w:rFonts w:ascii="Arial" w:hAnsi="Arial" w:cs="Arial"/>
      <w:b/>
      <w:bCs/>
      <w:iCs/>
      <w:sz w:val="24"/>
      <w:szCs w:val="24"/>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table" w:styleId="TableGrid">
    <w:name w:val="Table Grid"/>
    <w:basedOn w:val="TableNormal"/>
    <w:uiPriority w:val="99"/>
    <w:locked/>
    <w:rsid w:val="000E60E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1563E0"/>
    <w:pPr>
      <w:ind w:left="720"/>
      <w:contextualSpacing/>
    </w:pPr>
    <w:rPr>
      <w:rFonts w:ascii="Cambria" w:eastAsia="Cambria" w:hAnsi="Cambria"/>
    </w:rPr>
  </w:style>
  <w:style w:type="paragraph" w:customStyle="1" w:styleId="Default">
    <w:name w:val="Default"/>
    <w:uiPriority w:val="99"/>
    <w:rsid w:val="00323806"/>
    <w:pPr>
      <w:autoSpaceDE w:val="0"/>
      <w:autoSpaceDN w:val="0"/>
      <w:adjustRightInd w:val="0"/>
    </w:pPr>
    <w:rPr>
      <w:rFonts w:ascii="Arial" w:hAnsi="Arial" w:cs="Arial"/>
      <w:color w:val="000000"/>
      <w:sz w:val="24"/>
      <w:szCs w:val="24"/>
    </w:rPr>
  </w:style>
  <w:style w:type="numbering" w:styleId="ArticleSection">
    <w:name w:val="Outline List 3"/>
    <w:basedOn w:val="NoList"/>
    <w:uiPriority w:val="99"/>
    <w:semiHidden/>
    <w:unhideWhenUsed/>
    <w:locked/>
    <w:rsid w:val="00D15B43"/>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Defense Acquisition University</vt:lpstr>
    </vt:vector>
  </TitlesOfParts>
  <Company> </Company>
  <LinksUpToDate>false</LinksUpToDate>
  <CharactersWithSpaces>12810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 Monika Bustamante</cp:lastModifiedBy>
  <cp:revision>4</cp:revision>
  <cp:lastPrinted>2012-01-06T21:42:00Z</cp:lastPrinted>
  <dcterms:created xsi:type="dcterms:W3CDTF">2012-02-03T21:35:00Z</dcterms:created>
  <dcterms:modified xsi:type="dcterms:W3CDTF">2012-02-03T22:20:00Z</dcterms:modified>
</cp:coreProperties>
</file>