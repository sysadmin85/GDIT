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051B15" w:rsidRPr="0088390C" w:rsidRDefault="00051B15" w:rsidP="00051B15">
      <w:pPr>
        <w:pStyle w:val="EnspireBodyText"/>
        <w:jc w:val="center"/>
        <w:rPr>
          <w:b/>
          <w:sz w:val="26"/>
          <w:szCs w:val="32"/>
        </w:rPr>
      </w:pPr>
      <w:bookmarkStart w:id="0" w:name="_Toc314812303"/>
      <w:bookmarkStart w:id="1" w:name="_Toc314812709"/>
      <w:bookmarkStart w:id="2" w:name="_Toc315014881"/>
      <w:bookmarkStart w:id="3" w:name="_Toc314812305"/>
      <w:bookmarkStart w:id="4" w:name="_Toc314812711"/>
      <w:bookmarkStart w:id="5" w:name="_Toc315014883"/>
      <w:bookmarkStart w:id="6" w:name="_Toc314812307"/>
      <w:bookmarkStart w:id="7" w:name="_Toc314812713"/>
      <w:bookmarkStart w:id="8" w:name="_Toc315014885"/>
      <w:bookmarkStart w:id="9" w:name="_Toc315014888"/>
      <w:bookmarkStart w:id="10" w:name="_Toc314812311"/>
      <w:bookmarkStart w:id="11" w:name="_Toc314812717"/>
      <w:bookmarkStart w:id="12" w:name="_Toc315014891"/>
      <w:bookmarkStart w:id="13" w:name="_Toc314812314"/>
      <w:bookmarkStart w:id="14" w:name="_Toc314812720"/>
      <w:bookmarkStart w:id="15" w:name="_Toc315014894"/>
      <w:bookmarkStart w:id="16" w:name="_Toc314812317"/>
      <w:bookmarkStart w:id="17" w:name="_Toc314812723"/>
      <w:bookmarkStart w:id="18" w:name="_Toc315014897"/>
      <w:bookmarkStart w:id="19" w:name="_Toc314812323"/>
      <w:bookmarkStart w:id="20" w:name="_Toc314812729"/>
      <w:bookmarkStart w:id="21" w:name="_Toc315014900"/>
      <w:bookmarkStart w:id="22" w:name="_Toc173143794"/>
      <w:r w:rsidRPr="0088390C">
        <w:rPr>
          <w:b/>
          <w:sz w:val="26"/>
          <w:szCs w:val="32"/>
        </w:rPr>
        <w:t>Defense Acquisition University</w:t>
      </w:r>
    </w:p>
    <w:p w:rsidR="00051B15" w:rsidRPr="0088390C" w:rsidRDefault="00051B15" w:rsidP="00051B15">
      <w:pPr>
        <w:pStyle w:val="EnspireBodyText"/>
        <w:jc w:val="center"/>
        <w:rPr>
          <w:b/>
          <w:sz w:val="26"/>
          <w:szCs w:val="32"/>
          <w:lang w:val="fr-FR"/>
        </w:rPr>
      </w:pPr>
      <w:r>
        <w:rPr>
          <w:b/>
          <w:sz w:val="26"/>
          <w:szCs w:val="32"/>
          <w:lang w:val="fr-FR"/>
        </w:rPr>
        <w:t>FPD 200</w:t>
      </w:r>
      <w:r w:rsidRPr="0088390C">
        <w:rPr>
          <w:b/>
          <w:sz w:val="26"/>
          <w:szCs w:val="32"/>
          <w:lang w:val="fr-FR"/>
        </w:rPr>
        <w:t xml:space="preserve"> Participant Guide</w:t>
      </w:r>
    </w:p>
    <w:bookmarkEnd w:id="22"/>
    <w:p w:rsidR="00051B15" w:rsidRPr="0088390C" w:rsidRDefault="00051B15" w:rsidP="00051B15">
      <w:pPr>
        <w:pStyle w:val="EnspireBodyText"/>
        <w:jc w:val="center"/>
        <w:rPr>
          <w:b/>
          <w:sz w:val="26"/>
          <w:szCs w:val="32"/>
          <w:lang w:val="fr-FR"/>
        </w:rPr>
      </w:pPr>
      <w:r>
        <w:rPr>
          <w:b/>
          <w:sz w:val="26"/>
          <w:szCs w:val="32"/>
          <w:lang w:val="fr-FR"/>
        </w:rPr>
        <w:t xml:space="preserve">Module 2, </w:t>
      </w:r>
      <w:proofErr w:type="spellStart"/>
      <w:r>
        <w:rPr>
          <w:b/>
          <w:sz w:val="26"/>
          <w:szCs w:val="32"/>
          <w:lang w:val="fr-FR"/>
        </w:rPr>
        <w:t>Lesson</w:t>
      </w:r>
      <w:proofErr w:type="spellEnd"/>
      <w:r>
        <w:rPr>
          <w:b/>
          <w:sz w:val="26"/>
          <w:szCs w:val="32"/>
          <w:lang w:val="fr-FR"/>
        </w:rPr>
        <w:t xml:space="preserve"> 4 (</w:t>
      </w:r>
      <w:proofErr w:type="spellStart"/>
      <w:r w:rsidRPr="0088390C">
        <w:rPr>
          <w:b/>
          <w:sz w:val="26"/>
          <w:szCs w:val="32"/>
          <w:lang w:val="fr-FR"/>
        </w:rPr>
        <w:t>Instructional</w:t>
      </w:r>
      <w:proofErr w:type="spellEnd"/>
      <w:r w:rsidRPr="0088390C">
        <w:rPr>
          <w:b/>
          <w:sz w:val="26"/>
          <w:szCs w:val="32"/>
          <w:lang w:val="fr-FR"/>
        </w:rPr>
        <w:t xml:space="preserve"> </w:t>
      </w:r>
      <w:proofErr w:type="spellStart"/>
      <w:r w:rsidRPr="0088390C">
        <w:rPr>
          <w:b/>
          <w:sz w:val="26"/>
          <w:szCs w:val="32"/>
          <w:lang w:val="fr-FR"/>
        </w:rPr>
        <w:t>Strategies</w:t>
      </w:r>
      <w:proofErr w:type="spellEnd"/>
      <w:r>
        <w:rPr>
          <w:b/>
          <w:sz w:val="26"/>
          <w:szCs w:val="32"/>
          <w:lang w:val="fr-FR"/>
        </w:rPr>
        <w:t>)</w:t>
      </w:r>
    </w:p>
    <w:p w:rsidR="00051B15" w:rsidRPr="0088390C" w:rsidRDefault="00051B15" w:rsidP="00051B15">
      <w:pPr>
        <w:pStyle w:val="EnspireBodyText"/>
        <w:jc w:val="center"/>
        <w:rPr>
          <w:b/>
          <w:i/>
          <w:sz w:val="22"/>
          <w:szCs w:val="32"/>
        </w:rPr>
      </w:pPr>
      <w:r w:rsidRPr="0088390C">
        <w:rPr>
          <w:b/>
          <w:i/>
          <w:sz w:val="22"/>
          <w:szCs w:val="32"/>
        </w:rPr>
        <w:t>Revised January 20, 2012</w:t>
      </w:r>
    </w:p>
    <w:p w:rsidR="00D1212A" w:rsidRDefault="00D1212A" w:rsidP="00D94F30"/>
    <w:p w:rsidR="00EF7116" w:rsidRPr="00EF7116" w:rsidRDefault="00095C63">
      <w:pPr>
        <w:pStyle w:val="TOC1"/>
        <w:rPr>
          <w:rFonts w:eastAsiaTheme="minorEastAsia" w:cstheme="minorBidi"/>
          <w:b w:val="0"/>
        </w:rPr>
      </w:pPr>
      <w:r w:rsidRPr="00EF7116">
        <w:rPr>
          <w:rFonts w:cs="Arial"/>
          <w:szCs w:val="20"/>
        </w:rPr>
        <w:fldChar w:fldCharType="begin"/>
      </w:r>
      <w:r w:rsidR="00D1212A" w:rsidRPr="00EF7116">
        <w:rPr>
          <w:rFonts w:cs="Arial"/>
          <w:szCs w:val="20"/>
        </w:rPr>
        <w:instrText xml:space="preserve"> TOC \t "Enspire Section Heading,1,Enspire Subsection Heading,2" </w:instrText>
      </w:r>
      <w:r w:rsidRPr="00EF7116">
        <w:rPr>
          <w:rFonts w:cs="Arial"/>
          <w:szCs w:val="20"/>
        </w:rPr>
        <w:fldChar w:fldCharType="separate"/>
      </w:r>
      <w:r w:rsidR="00EF7116" w:rsidRPr="00EF7116">
        <w:t>Lesson Snapshot</w:t>
      </w:r>
      <w:r w:rsidR="00EF7116" w:rsidRPr="00EF7116">
        <w:tab/>
      </w:r>
      <w:r w:rsidR="00EF7116" w:rsidRPr="00EF7116">
        <w:fldChar w:fldCharType="begin"/>
      </w:r>
      <w:r w:rsidR="00EF7116" w:rsidRPr="00EF7116">
        <w:instrText xml:space="preserve"> PAGEREF _Toc188872642 \h </w:instrText>
      </w:r>
      <w:r w:rsidR="00EF7116" w:rsidRPr="00EF7116">
        <w:fldChar w:fldCharType="separate"/>
      </w:r>
      <w:r w:rsidR="00EF7116" w:rsidRPr="00EF7116">
        <w:t>1</w:t>
      </w:r>
      <w:r w:rsidR="00EF7116" w:rsidRPr="00EF7116">
        <w:fldChar w:fldCharType="end"/>
      </w:r>
    </w:p>
    <w:p w:rsidR="00EF7116" w:rsidRPr="00EF7116" w:rsidRDefault="00EF7116">
      <w:pPr>
        <w:pStyle w:val="TOC2"/>
        <w:tabs>
          <w:tab w:val="right" w:leader="dot" w:pos="9350"/>
        </w:tabs>
        <w:rPr>
          <w:rFonts w:ascii="Arial" w:eastAsiaTheme="minorEastAsia" w:hAnsi="Arial" w:cstheme="minorBidi"/>
          <w:noProof/>
          <w:sz w:val="20"/>
        </w:rPr>
      </w:pPr>
      <w:r w:rsidRPr="00EF7116">
        <w:rPr>
          <w:rFonts w:ascii="Arial" w:hAnsi="Arial"/>
          <w:noProof/>
          <w:sz w:val="20"/>
        </w:rPr>
        <w:t>Topics for This Lesson</w:t>
      </w:r>
      <w:r w:rsidRPr="00EF7116">
        <w:rPr>
          <w:rFonts w:ascii="Arial" w:hAnsi="Arial"/>
          <w:noProof/>
          <w:sz w:val="20"/>
        </w:rPr>
        <w:tab/>
      </w:r>
      <w:r w:rsidRPr="00EF7116">
        <w:rPr>
          <w:rFonts w:ascii="Arial" w:hAnsi="Arial"/>
          <w:noProof/>
          <w:sz w:val="20"/>
        </w:rPr>
        <w:fldChar w:fldCharType="begin"/>
      </w:r>
      <w:r w:rsidRPr="00EF7116">
        <w:rPr>
          <w:rFonts w:ascii="Arial" w:hAnsi="Arial"/>
          <w:noProof/>
          <w:sz w:val="20"/>
        </w:rPr>
        <w:instrText xml:space="preserve"> PAGEREF _Toc188872643 \h </w:instrText>
      </w:r>
      <w:r w:rsidRPr="00EF7116">
        <w:rPr>
          <w:rFonts w:ascii="Arial" w:hAnsi="Arial"/>
          <w:noProof/>
          <w:sz w:val="20"/>
        </w:rPr>
      </w:r>
      <w:r w:rsidRPr="00EF7116">
        <w:rPr>
          <w:rFonts w:ascii="Arial" w:hAnsi="Arial"/>
          <w:noProof/>
          <w:sz w:val="20"/>
        </w:rPr>
        <w:fldChar w:fldCharType="separate"/>
      </w:r>
      <w:r w:rsidRPr="00EF7116">
        <w:rPr>
          <w:rFonts w:ascii="Arial" w:hAnsi="Arial"/>
          <w:noProof/>
          <w:sz w:val="20"/>
        </w:rPr>
        <w:t>1</w:t>
      </w:r>
      <w:r w:rsidRPr="00EF7116">
        <w:rPr>
          <w:rFonts w:ascii="Arial" w:hAnsi="Arial"/>
          <w:noProof/>
          <w:sz w:val="20"/>
        </w:rPr>
        <w:fldChar w:fldCharType="end"/>
      </w:r>
    </w:p>
    <w:p w:rsidR="00EF7116" w:rsidRPr="00EF7116" w:rsidRDefault="00EF7116">
      <w:pPr>
        <w:pStyle w:val="TOC2"/>
        <w:tabs>
          <w:tab w:val="right" w:leader="dot" w:pos="9350"/>
        </w:tabs>
        <w:rPr>
          <w:rFonts w:ascii="Arial" w:eastAsiaTheme="minorEastAsia" w:hAnsi="Arial" w:cstheme="minorBidi"/>
          <w:noProof/>
          <w:sz w:val="20"/>
        </w:rPr>
      </w:pPr>
      <w:r w:rsidRPr="00EF7116">
        <w:rPr>
          <w:rFonts w:ascii="Arial" w:hAnsi="Arial"/>
          <w:noProof/>
          <w:sz w:val="20"/>
        </w:rPr>
        <w:t>What You Will Be Able to Do</w:t>
      </w:r>
      <w:r w:rsidRPr="00EF7116">
        <w:rPr>
          <w:rFonts w:ascii="Arial" w:hAnsi="Arial"/>
          <w:noProof/>
          <w:sz w:val="20"/>
        </w:rPr>
        <w:tab/>
      </w:r>
      <w:r w:rsidRPr="00EF7116">
        <w:rPr>
          <w:rFonts w:ascii="Arial" w:hAnsi="Arial"/>
          <w:noProof/>
          <w:sz w:val="20"/>
        </w:rPr>
        <w:fldChar w:fldCharType="begin"/>
      </w:r>
      <w:r w:rsidRPr="00EF7116">
        <w:rPr>
          <w:rFonts w:ascii="Arial" w:hAnsi="Arial"/>
          <w:noProof/>
          <w:sz w:val="20"/>
        </w:rPr>
        <w:instrText xml:space="preserve"> PAGEREF _Toc188872644 \h </w:instrText>
      </w:r>
      <w:r w:rsidRPr="00EF7116">
        <w:rPr>
          <w:rFonts w:ascii="Arial" w:hAnsi="Arial"/>
          <w:noProof/>
          <w:sz w:val="20"/>
        </w:rPr>
      </w:r>
      <w:r w:rsidRPr="00EF7116">
        <w:rPr>
          <w:rFonts w:ascii="Arial" w:hAnsi="Arial"/>
          <w:noProof/>
          <w:sz w:val="20"/>
        </w:rPr>
        <w:fldChar w:fldCharType="separate"/>
      </w:r>
      <w:r w:rsidRPr="00EF7116">
        <w:rPr>
          <w:rFonts w:ascii="Arial" w:hAnsi="Arial"/>
          <w:noProof/>
          <w:sz w:val="20"/>
        </w:rPr>
        <w:t>1</w:t>
      </w:r>
      <w:r w:rsidRPr="00EF7116">
        <w:rPr>
          <w:rFonts w:ascii="Arial" w:hAnsi="Arial"/>
          <w:noProof/>
          <w:sz w:val="20"/>
        </w:rPr>
        <w:fldChar w:fldCharType="end"/>
      </w:r>
    </w:p>
    <w:p w:rsidR="00EF7116" w:rsidRPr="00EF7116" w:rsidRDefault="00EF7116">
      <w:pPr>
        <w:pStyle w:val="TOC2"/>
        <w:tabs>
          <w:tab w:val="right" w:leader="dot" w:pos="9350"/>
        </w:tabs>
        <w:rPr>
          <w:rFonts w:ascii="Arial" w:eastAsiaTheme="minorEastAsia" w:hAnsi="Arial" w:cstheme="minorBidi"/>
          <w:noProof/>
          <w:sz w:val="20"/>
        </w:rPr>
      </w:pPr>
      <w:r w:rsidRPr="00EF7116">
        <w:rPr>
          <w:rFonts w:ascii="Arial" w:hAnsi="Arial"/>
          <w:noProof/>
          <w:sz w:val="20"/>
        </w:rPr>
        <w:t>Assessment</w:t>
      </w:r>
      <w:r w:rsidRPr="00EF7116">
        <w:rPr>
          <w:rFonts w:ascii="Arial" w:hAnsi="Arial"/>
          <w:noProof/>
          <w:sz w:val="20"/>
        </w:rPr>
        <w:tab/>
      </w:r>
      <w:r w:rsidRPr="00EF7116">
        <w:rPr>
          <w:rFonts w:ascii="Arial" w:hAnsi="Arial"/>
          <w:noProof/>
          <w:sz w:val="20"/>
        </w:rPr>
        <w:fldChar w:fldCharType="begin"/>
      </w:r>
      <w:r w:rsidRPr="00EF7116">
        <w:rPr>
          <w:rFonts w:ascii="Arial" w:hAnsi="Arial"/>
          <w:noProof/>
          <w:sz w:val="20"/>
        </w:rPr>
        <w:instrText xml:space="preserve"> PAGEREF _Toc188872645 \h </w:instrText>
      </w:r>
      <w:r w:rsidRPr="00EF7116">
        <w:rPr>
          <w:rFonts w:ascii="Arial" w:hAnsi="Arial"/>
          <w:noProof/>
          <w:sz w:val="20"/>
        </w:rPr>
      </w:r>
      <w:r w:rsidRPr="00EF7116">
        <w:rPr>
          <w:rFonts w:ascii="Arial" w:hAnsi="Arial"/>
          <w:noProof/>
          <w:sz w:val="20"/>
        </w:rPr>
        <w:fldChar w:fldCharType="separate"/>
      </w:r>
      <w:r w:rsidRPr="00EF7116">
        <w:rPr>
          <w:rFonts w:ascii="Arial" w:hAnsi="Arial"/>
          <w:noProof/>
          <w:sz w:val="20"/>
        </w:rPr>
        <w:t>2</w:t>
      </w:r>
      <w:r w:rsidRPr="00EF7116">
        <w:rPr>
          <w:rFonts w:ascii="Arial" w:hAnsi="Arial"/>
          <w:noProof/>
          <w:sz w:val="20"/>
        </w:rPr>
        <w:fldChar w:fldCharType="end"/>
      </w:r>
    </w:p>
    <w:p w:rsidR="00EF7116" w:rsidRPr="00EF7116" w:rsidRDefault="00EF7116">
      <w:pPr>
        <w:pStyle w:val="TOC1"/>
        <w:rPr>
          <w:rFonts w:eastAsiaTheme="minorEastAsia" w:cstheme="minorBidi"/>
          <w:b w:val="0"/>
        </w:rPr>
      </w:pPr>
      <w:r w:rsidRPr="00EF7116">
        <w:t>Section 1: Introduction</w:t>
      </w:r>
      <w:r w:rsidRPr="00EF7116">
        <w:tab/>
      </w:r>
      <w:r w:rsidRPr="00EF7116">
        <w:fldChar w:fldCharType="begin"/>
      </w:r>
      <w:r w:rsidRPr="00EF7116">
        <w:instrText xml:space="preserve"> PAGEREF _Toc188872646 \h </w:instrText>
      </w:r>
      <w:r w:rsidRPr="00EF7116">
        <w:fldChar w:fldCharType="separate"/>
      </w:r>
      <w:r w:rsidRPr="00EF7116">
        <w:t>2</w:t>
      </w:r>
      <w:r w:rsidRPr="00EF7116">
        <w:fldChar w:fldCharType="end"/>
      </w:r>
    </w:p>
    <w:p w:rsidR="00EF7116" w:rsidRPr="00EF7116" w:rsidRDefault="00EF7116">
      <w:pPr>
        <w:pStyle w:val="TOC1"/>
        <w:rPr>
          <w:rFonts w:eastAsiaTheme="minorEastAsia" w:cstheme="minorBidi"/>
          <w:b w:val="0"/>
        </w:rPr>
      </w:pPr>
      <w:r w:rsidRPr="00EF7116">
        <w:t>Section 2: What are the Elements of Instructional Strategy?</w:t>
      </w:r>
      <w:r w:rsidRPr="00EF7116">
        <w:tab/>
      </w:r>
      <w:r w:rsidRPr="00EF7116">
        <w:fldChar w:fldCharType="begin"/>
      </w:r>
      <w:r w:rsidRPr="00EF7116">
        <w:instrText xml:space="preserve"> PAGEREF _Toc188872647 \h </w:instrText>
      </w:r>
      <w:r w:rsidRPr="00EF7116">
        <w:fldChar w:fldCharType="separate"/>
      </w:r>
      <w:r w:rsidRPr="00EF7116">
        <w:t>2</w:t>
      </w:r>
      <w:r w:rsidRPr="00EF7116">
        <w:fldChar w:fldCharType="end"/>
      </w:r>
    </w:p>
    <w:p w:rsidR="00EF7116" w:rsidRPr="00EF7116" w:rsidRDefault="00EF7116">
      <w:pPr>
        <w:pStyle w:val="TOC1"/>
        <w:rPr>
          <w:rFonts w:eastAsiaTheme="minorEastAsia" w:cstheme="minorBidi"/>
          <w:b w:val="0"/>
        </w:rPr>
      </w:pPr>
      <w:r w:rsidRPr="00EF7116">
        <w:t>Section 3: How Do I Develop an Instructional Sequence for a Learning Asset?</w:t>
      </w:r>
      <w:r w:rsidRPr="00EF7116">
        <w:tab/>
      </w:r>
      <w:r w:rsidRPr="00EF7116">
        <w:fldChar w:fldCharType="begin"/>
      </w:r>
      <w:r w:rsidRPr="00EF7116">
        <w:instrText xml:space="preserve"> PAGEREF _Toc188872648 \h </w:instrText>
      </w:r>
      <w:r w:rsidRPr="00EF7116">
        <w:fldChar w:fldCharType="separate"/>
      </w:r>
      <w:r w:rsidRPr="00EF7116">
        <w:t>3</w:t>
      </w:r>
      <w:r w:rsidRPr="00EF7116">
        <w:fldChar w:fldCharType="end"/>
      </w:r>
    </w:p>
    <w:p w:rsidR="00EF7116" w:rsidRPr="00EF7116" w:rsidRDefault="00EF7116">
      <w:pPr>
        <w:pStyle w:val="TOC1"/>
        <w:rPr>
          <w:rFonts w:eastAsiaTheme="minorEastAsia" w:cstheme="minorBidi"/>
          <w:b w:val="0"/>
        </w:rPr>
      </w:pPr>
      <w:r w:rsidRPr="00EF7116">
        <w:t>Section 4: What are Gagne’s “Nine Events of Instruction” and What Do They Say About Instructional Sequence?</w:t>
      </w:r>
      <w:r w:rsidRPr="00EF7116">
        <w:tab/>
      </w:r>
      <w:r w:rsidRPr="00EF7116">
        <w:fldChar w:fldCharType="begin"/>
      </w:r>
      <w:r w:rsidRPr="00EF7116">
        <w:instrText xml:space="preserve"> PAGEREF _Toc188872649 \h </w:instrText>
      </w:r>
      <w:r w:rsidRPr="00EF7116">
        <w:fldChar w:fldCharType="separate"/>
      </w:r>
      <w:r w:rsidRPr="00EF7116">
        <w:t>5</w:t>
      </w:r>
      <w:r w:rsidRPr="00EF7116">
        <w:fldChar w:fldCharType="end"/>
      </w:r>
    </w:p>
    <w:p w:rsidR="00EF7116" w:rsidRPr="00EF7116" w:rsidRDefault="00EF7116">
      <w:pPr>
        <w:pStyle w:val="TOC1"/>
        <w:rPr>
          <w:rFonts w:eastAsiaTheme="minorEastAsia" w:cstheme="minorBidi"/>
          <w:b w:val="0"/>
        </w:rPr>
      </w:pPr>
      <w:r w:rsidRPr="00EF7116">
        <w:t>Section 5: How Do I Select Appropriate Instructional Methods for My Learning Asset?</w:t>
      </w:r>
      <w:r w:rsidRPr="00EF7116">
        <w:tab/>
      </w:r>
      <w:r w:rsidRPr="00EF7116">
        <w:fldChar w:fldCharType="begin"/>
      </w:r>
      <w:r w:rsidRPr="00EF7116">
        <w:instrText xml:space="preserve"> PAGEREF _Toc188872650 \h </w:instrText>
      </w:r>
      <w:r w:rsidRPr="00EF7116">
        <w:fldChar w:fldCharType="separate"/>
      </w:r>
      <w:r w:rsidRPr="00EF7116">
        <w:t>11</w:t>
      </w:r>
      <w:r w:rsidRPr="00EF7116">
        <w:fldChar w:fldCharType="end"/>
      </w:r>
    </w:p>
    <w:p w:rsidR="00EF7116" w:rsidRPr="00EF7116" w:rsidRDefault="00EF7116">
      <w:pPr>
        <w:pStyle w:val="TOC1"/>
        <w:rPr>
          <w:rFonts w:eastAsiaTheme="minorEastAsia" w:cstheme="minorBidi"/>
          <w:b w:val="0"/>
        </w:rPr>
      </w:pPr>
      <w:r w:rsidRPr="00EF7116">
        <w:t>Section 6: What’s Next?</w:t>
      </w:r>
      <w:r w:rsidRPr="00EF7116">
        <w:tab/>
      </w:r>
      <w:r w:rsidRPr="00EF7116">
        <w:fldChar w:fldCharType="begin"/>
      </w:r>
      <w:r w:rsidRPr="00EF7116">
        <w:instrText xml:space="preserve"> PAGEREF _Toc188872651 \h </w:instrText>
      </w:r>
      <w:r w:rsidRPr="00EF7116">
        <w:fldChar w:fldCharType="separate"/>
      </w:r>
      <w:r w:rsidRPr="00EF7116">
        <w:t>15</w:t>
      </w:r>
      <w:r w:rsidRPr="00EF7116">
        <w:fldChar w:fldCharType="end"/>
      </w:r>
    </w:p>
    <w:p w:rsidR="00D1212A" w:rsidRDefault="00095C63" w:rsidP="00E8492C">
      <w:r w:rsidRPr="00EF7116">
        <w:rPr>
          <w:rFonts w:ascii="Arial" w:hAnsi="Arial" w:cs="Arial"/>
          <w:sz w:val="20"/>
          <w:szCs w:val="20"/>
        </w:rPr>
        <w:fldChar w:fldCharType="end"/>
      </w:r>
    </w:p>
    <w:p w:rsidR="00D1212A" w:rsidRDefault="00D1212A" w:rsidP="00D94F30"/>
    <w:p w:rsidR="00D1212A" w:rsidRDefault="00051B15" w:rsidP="00F660FE">
      <w:pPr>
        <w:pStyle w:val="EnspireSectionHeading"/>
      </w:pPr>
      <w:bookmarkStart w:id="23" w:name="_Toc188872642"/>
      <w:r>
        <w:t>Lesson Snapshot</w:t>
      </w:r>
      <w:bookmarkEnd w:id="23"/>
    </w:p>
    <w:p w:rsidR="00051B15" w:rsidRDefault="00D1212A" w:rsidP="00875DB6">
      <w:pPr>
        <w:pStyle w:val="EnspireSubsectionHeading"/>
      </w:pPr>
      <w:bookmarkStart w:id="24" w:name="_Toc314812302"/>
      <w:bookmarkStart w:id="25" w:name="_Toc314812708"/>
      <w:bookmarkStart w:id="26" w:name="_Toc315014880"/>
      <w:bookmarkStart w:id="27" w:name="_Toc188872643"/>
      <w:r>
        <w:t>Topics for This Lesson</w:t>
      </w:r>
      <w:bookmarkEnd w:id="24"/>
      <w:bookmarkEnd w:id="25"/>
      <w:bookmarkEnd w:id="26"/>
      <w:bookmarkEnd w:id="0"/>
      <w:bookmarkEnd w:id="1"/>
      <w:bookmarkEnd w:id="2"/>
      <w:bookmarkEnd w:id="27"/>
    </w:p>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051B15">
        <w:tc>
          <w:tcPr>
            <w:tcW w:w="5958" w:type="dxa"/>
            <w:tcMar>
              <w:top w:w="72" w:type="dxa"/>
              <w:left w:w="115" w:type="dxa"/>
              <w:bottom w:w="72" w:type="dxa"/>
              <w:right w:w="115" w:type="dxa"/>
            </w:tcMar>
          </w:tcPr>
          <w:p w:rsidR="00051B15" w:rsidRDefault="00051B15" w:rsidP="00051B15">
            <w:pPr>
              <w:pStyle w:val="Enspirebulletedtext"/>
            </w:pPr>
            <w:r>
              <w:t>Instructional strategy</w:t>
            </w:r>
          </w:p>
          <w:p w:rsidR="00051B15" w:rsidRDefault="00051B15" w:rsidP="00051B15">
            <w:pPr>
              <w:pStyle w:val="Enspirebulletedtext"/>
            </w:pPr>
            <w:r>
              <w:t>Instructional sequence</w:t>
            </w:r>
          </w:p>
          <w:p w:rsidR="00051B15" w:rsidRDefault="00051B15" w:rsidP="00051B15">
            <w:pPr>
              <w:pStyle w:val="Enspirebulletedtext"/>
            </w:pPr>
            <w:r>
              <w:t>Hierarchical analysis of learning objectives</w:t>
            </w:r>
          </w:p>
          <w:p w:rsidR="00051B15" w:rsidRDefault="00051B15" w:rsidP="00051B15">
            <w:pPr>
              <w:pStyle w:val="Enspirebulletedtext"/>
            </w:pPr>
            <w:r>
              <w:t>Gagne’s “Nine Events of Instruction”</w:t>
            </w:r>
          </w:p>
          <w:p w:rsidR="00051B15" w:rsidRDefault="00051B15" w:rsidP="00051B15">
            <w:pPr>
              <w:pStyle w:val="Enspirebulletedtext"/>
            </w:pPr>
            <w:r>
              <w:t>Instructional methods</w:t>
            </w:r>
          </w:p>
        </w:tc>
      </w:tr>
    </w:tbl>
    <w:p w:rsidR="00051B15" w:rsidRDefault="00051B15" w:rsidP="00051B15">
      <w:pPr>
        <w:pStyle w:val="EnspireBodyText"/>
      </w:pPr>
    </w:p>
    <w:p w:rsidR="00051B15" w:rsidRDefault="00051B15" w:rsidP="00051B15">
      <w:pPr>
        <w:pStyle w:val="EnspireSubsectionHeading"/>
      </w:pPr>
      <w:bookmarkStart w:id="28" w:name="_Toc188677064"/>
      <w:bookmarkStart w:id="29" w:name="_Toc188684867"/>
      <w:bookmarkStart w:id="30" w:name="_Toc188872644"/>
      <w:r>
        <w:t>What You Will Be Able to Do</w:t>
      </w:r>
      <w:bookmarkEnd w:id="28"/>
      <w:bookmarkEnd w:id="29"/>
      <w:bookmarkEnd w:id="30"/>
      <w:r>
        <w:t xml:space="preserve"> </w:t>
      </w:r>
    </w:p>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9025"/>
      </w:tblGrid>
      <w:tr w:rsidR="00051B15">
        <w:tc>
          <w:tcPr>
            <w:tcW w:w="9025" w:type="dxa"/>
            <w:tcMar>
              <w:top w:w="72" w:type="dxa"/>
              <w:left w:w="115" w:type="dxa"/>
              <w:bottom w:w="72" w:type="dxa"/>
              <w:right w:w="115" w:type="dxa"/>
            </w:tcMar>
          </w:tcPr>
          <w:p w:rsidR="00051B15" w:rsidRDefault="00051B15" w:rsidP="00051B15">
            <w:pPr>
              <w:pStyle w:val="Enspirebulletedtext"/>
            </w:pPr>
            <w:r>
              <w:t>Lesson TLO: Develop an instructional strategy for a selected learning asset, based on defined on a defined assessment strategy and learning objectives.</w:t>
            </w:r>
          </w:p>
          <w:p w:rsidR="00051B15" w:rsidRDefault="00051B15" w:rsidP="00051B15">
            <w:pPr>
              <w:pStyle w:val="Enspirebulletedtext"/>
            </w:pPr>
            <w:r>
              <w:t xml:space="preserve">Participant Guide </w:t>
            </w:r>
            <w:proofErr w:type="spellStart"/>
            <w:r>
              <w:t>ELOs</w:t>
            </w:r>
            <w:proofErr w:type="spellEnd"/>
            <w:r>
              <w:t>:</w:t>
            </w:r>
          </w:p>
          <w:p w:rsidR="00051B15" w:rsidRDefault="00051B15" w:rsidP="00051B15">
            <w:pPr>
              <w:pStyle w:val="Enspirenumberedlist2"/>
            </w:pPr>
            <w:r>
              <w:t xml:space="preserve">Explain the sequence and context of instructional strategy development in the design phase. </w:t>
            </w:r>
          </w:p>
          <w:p w:rsidR="00051B15" w:rsidRDefault="00051B15" w:rsidP="00051B15">
            <w:pPr>
              <w:pStyle w:val="Enspirenumberedlist2"/>
            </w:pPr>
            <w:r w:rsidRPr="00FA5FD1">
              <w:t>Define the elements of instructional strategy.</w:t>
            </w:r>
          </w:p>
          <w:p w:rsidR="00051B15" w:rsidRDefault="00051B15" w:rsidP="00051B15">
            <w:pPr>
              <w:pStyle w:val="Enspirenumberedlist2"/>
            </w:pPr>
            <w:r>
              <w:t>Describe a procedure for developing an instructional sequence for a learning asset.</w:t>
            </w:r>
          </w:p>
          <w:p w:rsidR="00051B15" w:rsidRPr="00FA5FD1" w:rsidRDefault="00051B15" w:rsidP="00051B15">
            <w:pPr>
              <w:pStyle w:val="Enspirenumberedlist2"/>
            </w:pPr>
            <w:r>
              <w:t xml:space="preserve">Identify common means of sequencing instruction in a learning asset. </w:t>
            </w:r>
          </w:p>
          <w:p w:rsidR="00051B15" w:rsidRPr="00FA5FD1" w:rsidRDefault="00051B15" w:rsidP="00051B15">
            <w:pPr>
              <w:pStyle w:val="Enspirenumberedlist2"/>
            </w:pPr>
            <w:r w:rsidRPr="00FA5FD1">
              <w:t xml:space="preserve">Identify Gagne’s “Nine Events of Instruction.” </w:t>
            </w:r>
          </w:p>
          <w:p w:rsidR="00051B15" w:rsidRPr="00FA5FD1" w:rsidRDefault="00051B15" w:rsidP="00051B15">
            <w:pPr>
              <w:pStyle w:val="Enspirenumberedlist2"/>
            </w:pPr>
            <w:r w:rsidRPr="00FA5FD1">
              <w:t xml:space="preserve">Explain how Gagne’s “Nine Events” inform instructional sequencing. </w:t>
            </w:r>
          </w:p>
          <w:p w:rsidR="00051B15" w:rsidRPr="00FA5FD1" w:rsidRDefault="00051B15" w:rsidP="00051B15">
            <w:pPr>
              <w:pStyle w:val="Enspirenumberedlist2"/>
            </w:pPr>
            <w:r w:rsidRPr="00FA5FD1">
              <w:t xml:space="preserve">Identify potential instructional methods. </w:t>
            </w:r>
          </w:p>
          <w:p w:rsidR="00051B15" w:rsidRDefault="00051B15" w:rsidP="00051B15">
            <w:pPr>
              <w:pStyle w:val="Enspirenumberedlist2"/>
            </w:pPr>
            <w:r>
              <w:t>Describe key considerations in defining instructional methods</w:t>
            </w:r>
            <w:r w:rsidRPr="00FA5FD1">
              <w:t>.</w:t>
            </w:r>
          </w:p>
        </w:tc>
      </w:tr>
    </w:tbl>
    <w:p w:rsidR="00051B15" w:rsidRDefault="00051B15" w:rsidP="00051B15">
      <w:pPr>
        <w:pStyle w:val="EnspireBodyText"/>
      </w:pPr>
    </w:p>
    <w:p w:rsidR="00051B15" w:rsidRDefault="00051B15" w:rsidP="00051B15">
      <w:pPr>
        <w:pStyle w:val="EnspireSubsectionHeading"/>
      </w:pPr>
      <w:bookmarkStart w:id="31" w:name="_Toc188677065"/>
      <w:bookmarkStart w:id="32" w:name="_Toc188684868"/>
      <w:bookmarkStart w:id="33" w:name="_Toc188872645"/>
      <w:r>
        <w:t>Assessment</w:t>
      </w:r>
      <w:bookmarkEnd w:id="31"/>
      <w:bookmarkEnd w:id="32"/>
      <w:bookmarkEnd w:id="33"/>
    </w:p>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051B15">
        <w:tc>
          <w:tcPr>
            <w:tcW w:w="5958" w:type="dxa"/>
            <w:tcMar>
              <w:top w:w="72" w:type="dxa"/>
              <w:left w:w="115" w:type="dxa"/>
              <w:bottom w:w="72" w:type="dxa"/>
              <w:right w:w="115" w:type="dxa"/>
            </w:tcMar>
          </w:tcPr>
          <w:p w:rsidR="00051B15" w:rsidRDefault="00051B15" w:rsidP="00051B15">
            <w:pPr>
              <w:pStyle w:val="Enspirebulletedtext"/>
              <w:numPr>
                <w:ilvl w:val="0"/>
                <w:numId w:val="0"/>
              </w:numPr>
            </w:pPr>
            <w:r>
              <w:t xml:space="preserve">The assessment for this lesson will consist of: </w:t>
            </w:r>
          </w:p>
          <w:p w:rsidR="00051B15" w:rsidRDefault="00051B15" w:rsidP="00051B15">
            <w:pPr>
              <w:pStyle w:val="Enspirebulletedtext"/>
            </w:pPr>
            <w:r>
              <w:t xml:space="preserve">A lesson quiz in which you will be expected to demonstrate all of the stated </w:t>
            </w:r>
            <w:proofErr w:type="spellStart"/>
            <w:r>
              <w:t>ELOs</w:t>
            </w:r>
            <w:proofErr w:type="spellEnd"/>
            <w:r>
              <w:t xml:space="preserve"> for this lesson.</w:t>
            </w:r>
          </w:p>
          <w:p w:rsidR="00051B15" w:rsidRDefault="00051B15" w:rsidP="00051B15">
            <w:pPr>
              <w:pStyle w:val="Enspirebulletedtext"/>
            </w:pPr>
            <w:r>
              <w:t xml:space="preserve">A writing assignment in which you will be expected to produce </w:t>
            </w:r>
            <w:proofErr w:type="gramStart"/>
            <w:r>
              <w:t>a an</w:t>
            </w:r>
            <w:proofErr w:type="gramEnd"/>
            <w:r>
              <w:t xml:space="preserve"> instructional strategy for a selected learning asset, including an instructional sequence and set of methods, with an accompanying explanation of your strategic choices.  </w:t>
            </w:r>
          </w:p>
        </w:tc>
      </w:tr>
    </w:tbl>
    <w:p w:rsidR="00051B15" w:rsidRDefault="00051B15" w:rsidP="00051B15">
      <w:pPr>
        <w:pStyle w:val="EnspireBodyText"/>
      </w:pPr>
    </w:p>
    <w:p w:rsidR="00051B15" w:rsidRDefault="00051B15" w:rsidP="00051B15">
      <w:pPr>
        <w:pStyle w:val="EnspireBodyText"/>
      </w:pPr>
    </w:p>
    <w:p w:rsidR="00051B15" w:rsidRDefault="00051B15" w:rsidP="00051B15">
      <w:pPr>
        <w:pStyle w:val="EnspireBodyText"/>
      </w:pPr>
    </w:p>
    <w:p w:rsidR="00D1212A" w:rsidRDefault="00D1212A" w:rsidP="00051B15">
      <w:pPr>
        <w:pStyle w:val="EnspireSectionHeading"/>
      </w:pPr>
      <w:bookmarkStart w:id="34" w:name="_Toc188872646"/>
      <w:bookmarkEnd w:id="3"/>
      <w:bookmarkEnd w:id="4"/>
      <w:bookmarkEnd w:id="5"/>
      <w:bookmarkEnd w:id="6"/>
      <w:bookmarkEnd w:id="7"/>
      <w:bookmarkEnd w:id="8"/>
      <w:r>
        <w:t>Section 1: Introduction</w:t>
      </w:r>
      <w:bookmarkEnd w:id="34"/>
      <w:r>
        <w:t xml:space="preserve"> </w:t>
      </w:r>
    </w:p>
    <w:bookmarkEnd w:id="9"/>
    <w:p w:rsidR="00051B15" w:rsidRDefault="00051B15" w:rsidP="00051B15">
      <w:pPr>
        <w:pStyle w:val="EnspireBodyText"/>
      </w:pP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051B15">
        <w:trPr>
          <w:jc w:val="center"/>
        </w:trPr>
        <w:tc>
          <w:tcPr>
            <w:tcW w:w="5958" w:type="dxa"/>
            <w:tcMar>
              <w:top w:w="72" w:type="dxa"/>
              <w:left w:w="115" w:type="dxa"/>
              <w:bottom w:w="72" w:type="dxa"/>
              <w:right w:w="115" w:type="dxa"/>
            </w:tcMar>
          </w:tcPr>
          <w:p w:rsidR="00051B15" w:rsidRPr="00EF47C0" w:rsidRDefault="00051B15" w:rsidP="00051B15">
            <w:pPr>
              <w:pStyle w:val="Enspirebulletedtext"/>
              <w:numPr>
                <w:ilvl w:val="0"/>
                <w:numId w:val="0"/>
              </w:numPr>
              <w:jc w:val="center"/>
              <w:rPr>
                <w:b/>
              </w:rPr>
            </w:pPr>
            <w:proofErr w:type="spellStart"/>
            <w:r w:rsidRPr="00EF47C0">
              <w:rPr>
                <w:b/>
              </w:rPr>
              <w:t>ELOs</w:t>
            </w:r>
            <w:proofErr w:type="spellEnd"/>
            <w:r w:rsidRPr="00EF47C0">
              <w:rPr>
                <w:b/>
              </w:rPr>
              <w:t xml:space="preserve"> for This Section</w:t>
            </w:r>
          </w:p>
          <w:p w:rsidR="00051B15" w:rsidRDefault="00051B15" w:rsidP="00051B15">
            <w:pPr>
              <w:pStyle w:val="Enspirebulletedtext"/>
              <w:numPr>
                <w:ilvl w:val="0"/>
                <w:numId w:val="6"/>
              </w:numPr>
            </w:pPr>
            <w:r>
              <w:t xml:space="preserve">Explain the sequence and context of instructional strategy development in the design phase. </w:t>
            </w:r>
          </w:p>
        </w:tc>
      </w:tr>
    </w:tbl>
    <w:p w:rsidR="00D1212A" w:rsidRDefault="00D1212A" w:rsidP="00E153E6">
      <w:pPr>
        <w:pStyle w:val="EnspireBodyText"/>
        <w:rPr>
          <w:iCs/>
        </w:rPr>
      </w:pPr>
    </w:p>
    <w:p w:rsidR="00D1212A" w:rsidRDefault="00D1212A" w:rsidP="00E153E6">
      <w:pPr>
        <w:pStyle w:val="EnspireBodyText"/>
        <w:rPr>
          <w:ins w:id="35" w:author="Robert Bell" w:date="2012-01-22T09:56:00Z"/>
        </w:rPr>
      </w:pPr>
      <w:r>
        <w:t>Effective instruction requires planning</w:t>
      </w:r>
      <w:del w:id="36" w:author="Robert Bell" w:date="2012-01-22T09:43:00Z">
        <w:r w:rsidDel="00C62AD3">
          <w:delText>; and that planning starts at the end</w:delText>
        </w:r>
      </w:del>
      <w:r>
        <w:t xml:space="preserve">. </w:t>
      </w:r>
      <w:ins w:id="37" w:author="Robert Bell" w:date="2012-01-22T09:43:00Z">
        <w:r>
          <w:t xml:space="preserve">In instructional design, </w:t>
        </w:r>
      </w:ins>
      <w:ins w:id="38" w:author="Robert Bell" w:date="2012-01-22T09:49:00Z">
        <w:r>
          <w:t xml:space="preserve">planning </w:t>
        </w:r>
      </w:ins>
      <w:ins w:id="39" w:author="Robert Bell" w:date="2012-01-22T09:46:00Z">
        <w:r>
          <w:t>begin</w:t>
        </w:r>
      </w:ins>
      <w:ins w:id="40" w:author="Robert Bell" w:date="2012-01-22T09:55:00Z">
        <w:r>
          <w:t>s</w:t>
        </w:r>
      </w:ins>
      <w:ins w:id="41" w:author="Robert Bell" w:date="2012-01-22T09:46:00Z">
        <w:r>
          <w:t xml:space="preserve"> </w:t>
        </w:r>
      </w:ins>
      <w:ins w:id="42" w:author="Robert Bell" w:date="2012-01-22T09:44:00Z">
        <w:r>
          <w:t>by defining the desired outcomes of a learning asset</w:t>
        </w:r>
      </w:ins>
      <w:ins w:id="43" w:author="Robert Bell" w:date="2012-01-22T09:55:00Z">
        <w:r>
          <w:t>. B</w:t>
        </w:r>
      </w:ins>
      <w:ins w:id="44" w:author="Robert Bell" w:date="2012-01-22T09:56:00Z">
        <w:r>
          <w:t>y defining outcomes first,</w:t>
        </w:r>
      </w:ins>
      <w:ins w:id="45" w:author="Robert Bell" w:date="2012-01-22T09:47:00Z">
        <w:r>
          <w:t xml:space="preserve"> </w:t>
        </w:r>
      </w:ins>
      <w:ins w:id="46" w:author="Robert Bell" w:date="2012-01-22T10:12:00Z">
        <w:r>
          <w:t>the instructional designer</w:t>
        </w:r>
      </w:ins>
      <w:ins w:id="47" w:author="Robert Bell" w:date="2012-01-22T09:56:00Z">
        <w:r>
          <w:t xml:space="preserve"> can </w:t>
        </w:r>
      </w:ins>
      <w:ins w:id="48" w:author="Robert Bell" w:date="2012-01-22T10:12:00Z">
        <w:r>
          <w:t xml:space="preserve">then </w:t>
        </w:r>
      </w:ins>
      <w:ins w:id="49" w:author="Robert Bell" w:date="2012-01-22T09:47:00Z">
        <w:r>
          <w:t>determin</w:t>
        </w:r>
      </w:ins>
      <w:ins w:id="50" w:author="Robert Bell" w:date="2012-01-22T09:56:00Z">
        <w:r>
          <w:t>e</w:t>
        </w:r>
      </w:ins>
      <w:ins w:id="51" w:author="Robert Bell" w:date="2012-01-22T09:47:00Z">
        <w:r>
          <w:t xml:space="preserve"> how learners’ mastery of those outcomes will be measured and </w:t>
        </w:r>
      </w:ins>
      <w:ins w:id="52" w:author="Robert Bell" w:date="2012-01-22T09:56:00Z">
        <w:r>
          <w:t>what</w:t>
        </w:r>
      </w:ins>
      <w:ins w:id="53" w:author="Robert Bell" w:date="2012-01-22T09:47:00Z">
        <w:r>
          <w:t xml:space="preserve"> specific</w:t>
        </w:r>
      </w:ins>
      <w:ins w:id="54" w:author="Robert Bell" w:date="2012-01-22T09:48:00Z">
        <w:r>
          <w:t xml:space="preserve"> instructional</w:t>
        </w:r>
      </w:ins>
      <w:ins w:id="55" w:author="Robert Bell" w:date="2012-01-22T09:47:00Z">
        <w:r>
          <w:t xml:space="preserve"> methods that will be </w:t>
        </w:r>
      </w:ins>
      <w:ins w:id="56" w:author="Robert Bell" w:date="2012-01-22T09:48:00Z">
        <w:r>
          <w:t>employed to support mastery</w:t>
        </w:r>
      </w:ins>
      <w:ins w:id="57" w:author="Robert Bell" w:date="2012-01-22T09:44:00Z">
        <w:r>
          <w:t>.</w:t>
        </w:r>
      </w:ins>
      <w:ins w:id="58" w:author="Robert Bell" w:date="2012-01-22T09:56:00Z">
        <w:r>
          <w:t xml:space="preserve"> </w:t>
        </w:r>
      </w:ins>
      <w:del w:id="59" w:author="Robert Bell" w:date="2012-01-22T09:56:00Z">
        <w:r w:rsidDel="00D05786">
          <w:delText xml:space="preserve"> </w:delText>
        </w:r>
      </w:del>
      <w:r>
        <w:t xml:space="preserve">This is </w:t>
      </w:r>
      <w:del w:id="60" w:author="Robert Bell" w:date="2012-01-22T09:57:00Z">
        <w:r w:rsidDel="00D05786">
          <w:delText>what is termed</w:delText>
        </w:r>
      </w:del>
      <w:ins w:id="61" w:author="Robert Bell" w:date="2012-01-22T09:57:00Z">
        <w:r>
          <w:t>called</w:t>
        </w:r>
      </w:ins>
      <w:r>
        <w:t xml:space="preserve"> </w:t>
      </w:r>
      <w:r w:rsidRPr="00A76D0D">
        <w:rPr>
          <w:i/>
        </w:rPr>
        <w:t>backward design</w:t>
      </w:r>
      <w:r>
        <w:rPr>
          <w:i/>
        </w:rPr>
        <w:t>.</w:t>
      </w:r>
      <w:r>
        <w:t xml:space="preserve"> </w:t>
      </w:r>
    </w:p>
    <w:p w:rsidR="00D1212A" w:rsidRDefault="00D1212A" w:rsidP="00E153E6">
      <w:pPr>
        <w:pStyle w:val="EnspireBodyText"/>
        <w:numPr>
          <w:ins w:id="62" w:author="Robert Bell" w:date="2012-01-22T09:56:00Z"/>
        </w:numPr>
        <w:rPr>
          <w:ins w:id="63" w:author="Robert Bell" w:date="2012-01-22T09:56:00Z"/>
        </w:rPr>
      </w:pPr>
    </w:p>
    <w:p w:rsidR="00D1212A" w:rsidRDefault="00D1212A" w:rsidP="00E153E6">
      <w:pPr>
        <w:pStyle w:val="EnspireBodyText"/>
        <w:numPr>
          <w:ins w:id="64" w:author="Robert Bell" w:date="2012-01-22T09:56:00Z"/>
        </w:numPr>
      </w:pPr>
      <w:del w:id="65" w:author="Robert Bell" w:date="2012-01-22T09:48:00Z">
        <w:r w:rsidDel="00C62AD3">
          <w:delText>Backward design</w:delText>
        </w:r>
        <w:r w:rsidRPr="00A76D0D" w:rsidDel="00C62AD3">
          <w:rPr>
            <w:i/>
          </w:rPr>
          <w:delText xml:space="preserve"> </w:delText>
        </w:r>
        <w:r w:rsidDel="00C62AD3">
          <w:delText>begins with the design process</w:delText>
        </w:r>
      </w:del>
      <w:del w:id="66" w:author="Robert Bell" w:date="2012-01-22T09:44:00Z">
        <w:r w:rsidDel="00C62AD3">
          <w:delText xml:space="preserve"> by deciding first on outcomes that in turn guide everything else.</w:delText>
        </w:r>
      </w:del>
      <w:del w:id="67" w:author="Robert Bell" w:date="2012-01-22T09:48:00Z">
        <w:r w:rsidDel="00C62AD3">
          <w:delText xml:space="preserve">  </w:delText>
        </w:r>
      </w:del>
      <w:del w:id="68" w:author="Robert Bell" w:date="2012-01-22T09:57:00Z">
        <w:r w:rsidDel="00D05786">
          <w:delText xml:space="preserve">At first glance, that </w:delText>
        </w:r>
      </w:del>
      <w:ins w:id="69" w:author="Robert Bell" w:date="2012-01-22T09:57:00Z">
        <w:r>
          <w:t xml:space="preserve">Backward design </w:t>
        </w:r>
      </w:ins>
      <w:r>
        <w:t>seem</w:t>
      </w:r>
      <w:ins w:id="70" w:author="Robert Bell" w:date="2012-01-22T10:24:00Z">
        <w:r>
          <w:t>s</w:t>
        </w:r>
      </w:ins>
      <w:del w:id="71" w:author="Robert Bell" w:date="2012-01-22T09:57:00Z">
        <w:r w:rsidDel="00D05786">
          <w:delText xml:space="preserve">s to be </w:delText>
        </w:r>
      </w:del>
      <w:ins w:id="72" w:author="Robert Bell" w:date="2012-01-22T09:57:00Z">
        <w:r>
          <w:t xml:space="preserve"> </w:t>
        </w:r>
      </w:ins>
      <w:r>
        <w:t>counter</w:t>
      </w:r>
      <w:del w:id="73" w:author="Robert Bell" w:date="2012-01-22T09:57:00Z">
        <w:r w:rsidDel="00D05786">
          <w:delText>-</w:delText>
        </w:r>
      </w:del>
      <w:r>
        <w:t xml:space="preserve">intuitive, but </w:t>
      </w:r>
      <w:del w:id="74" w:author="Robert Bell" w:date="2012-01-22T09:58:00Z">
        <w:r w:rsidDel="00D05786">
          <w:delText xml:space="preserve">when you think about it, </w:delText>
        </w:r>
      </w:del>
      <w:del w:id="75" w:author="Robert Bell" w:date="2012-01-22T10:01:00Z">
        <w:r w:rsidDel="00871984">
          <w:delText xml:space="preserve">it makes sense that </w:delText>
        </w:r>
      </w:del>
      <w:ins w:id="76" w:author="Robert Bell" w:date="2012-01-22T10:04:00Z">
        <w:r>
          <w:t>instructional designers</w:t>
        </w:r>
      </w:ins>
      <w:ins w:id="77" w:author="Robert Bell" w:date="2012-01-22T09:58:00Z">
        <w:r>
          <w:t xml:space="preserve"> need</w:t>
        </w:r>
      </w:ins>
      <w:ins w:id="78" w:author="Robert Bell" w:date="2012-01-22T10:04:00Z">
        <w:r>
          <w:t>s</w:t>
        </w:r>
      </w:ins>
      <w:ins w:id="79" w:author="Robert Bell" w:date="2012-01-22T09:58:00Z">
        <w:r>
          <w:t xml:space="preserve"> to know where </w:t>
        </w:r>
      </w:ins>
      <w:ins w:id="80" w:author="Robert Bell" w:date="2012-01-22T10:04:00Z">
        <w:r>
          <w:t xml:space="preserve">their audience </w:t>
        </w:r>
      </w:ins>
      <w:ins w:id="81" w:author="Robert Bell" w:date="2012-01-22T09:58:00Z">
        <w:r>
          <w:t xml:space="preserve">to end up </w:t>
        </w:r>
      </w:ins>
      <w:r>
        <w:t xml:space="preserve">before </w:t>
      </w:r>
      <w:del w:id="82" w:author="Robert Bell" w:date="2012-01-22T10:05:00Z">
        <w:r w:rsidDel="00871984">
          <w:delText xml:space="preserve">you </w:delText>
        </w:r>
      </w:del>
      <w:ins w:id="83" w:author="Robert Bell" w:date="2012-01-22T10:05:00Z">
        <w:r>
          <w:t xml:space="preserve">they </w:t>
        </w:r>
      </w:ins>
      <w:r>
        <w:t>can know</w:t>
      </w:r>
      <w:ins w:id="84" w:author="Robert Bell" w:date="2012-01-22T09:58:00Z">
        <w:r>
          <w:t xml:space="preserve"> </w:t>
        </w:r>
        <w:r w:rsidR="00095C63" w:rsidRPr="00095C63">
          <w:rPr>
            <w:rPrChange w:id="85" w:author="Robert Bell" w:date="2012-01-22T10:00:00Z">
              <w:rPr>
                <w:rFonts w:ascii="Times New Roman" w:hAnsi="Times New Roman" w:cs="Times New Roman"/>
                <w:bCs w:val="0"/>
                <w:i/>
                <w:sz w:val="24"/>
                <w:szCs w:val="24"/>
              </w:rPr>
            </w:rPrChange>
          </w:rPr>
          <w:t>how</w:t>
        </w:r>
        <w:r>
          <w:t xml:space="preserve"> </w:t>
        </w:r>
      </w:ins>
      <w:ins w:id="86" w:author="Robert Bell" w:date="2012-01-22T10:05:00Z">
        <w:r>
          <w:t>they</w:t>
        </w:r>
      </w:ins>
      <w:ins w:id="87" w:author="Robert Bell" w:date="2012-01-22T09:58:00Z">
        <w:r>
          <w:t xml:space="preserve"> are going to observe and measure </w:t>
        </w:r>
      </w:ins>
      <w:ins w:id="88" w:author="Robert Bell" w:date="2012-01-22T10:02:00Z">
        <w:r>
          <w:t xml:space="preserve">learners’ </w:t>
        </w:r>
      </w:ins>
      <w:ins w:id="89" w:author="Robert Bell" w:date="2012-01-22T09:58:00Z">
        <w:r>
          <w:t>performance and</w:t>
        </w:r>
      </w:ins>
      <w:r>
        <w:t xml:space="preserve"> </w:t>
      </w:r>
      <w:del w:id="90" w:author="Robert Bell" w:date="2012-01-22T10:01:00Z">
        <w:r w:rsidRPr="00A76D0D" w:rsidDel="00871984">
          <w:rPr>
            <w:i/>
          </w:rPr>
          <w:delText xml:space="preserve">what </w:delText>
        </w:r>
        <w:r w:rsidDel="00871984">
          <w:delText>you are going to include in your instruction</w:delText>
        </w:r>
      </w:del>
      <w:ins w:id="91" w:author="Robert Bell" w:date="2012-01-22T10:05:00Z">
        <w:r>
          <w:t xml:space="preserve">what instructional means will </w:t>
        </w:r>
      </w:ins>
      <w:ins w:id="92" w:author="Robert Bell" w:date="2012-01-22T10:06:00Z">
        <w:r>
          <w:t xml:space="preserve">be used </w:t>
        </w:r>
      </w:ins>
      <w:ins w:id="93" w:author="Robert Bell" w:date="2012-01-22T10:01:00Z">
        <w:r>
          <w:t xml:space="preserve">to </w:t>
        </w:r>
      </w:ins>
      <w:ins w:id="94" w:author="Robert Bell" w:date="2012-01-22T10:02:00Z">
        <w:r>
          <w:t>enable the desired performance</w:t>
        </w:r>
      </w:ins>
      <w:ins w:id="95" w:author="Robert Bell" w:date="2012-01-22T09:59:00Z">
        <w:r>
          <w:t xml:space="preserve">. Think of it like vacation planning </w:t>
        </w:r>
      </w:ins>
      <w:ins w:id="96" w:author="Robert Bell" w:date="2012-01-22T10:00:00Z">
        <w:r>
          <w:t>–</w:t>
        </w:r>
      </w:ins>
      <w:ins w:id="97" w:author="Robert Bell" w:date="2012-01-22T09:59:00Z">
        <w:r>
          <w:t xml:space="preserve"> you have to</w:t>
        </w:r>
      </w:ins>
      <w:ins w:id="98" w:author="Robert Bell" w:date="2012-01-22T10:02:00Z">
        <w:r>
          <w:t xml:space="preserve"> first decide on a destination before you can </w:t>
        </w:r>
      </w:ins>
      <w:ins w:id="99" w:author="Robert Bell" w:date="2012-01-22T10:06:00Z">
        <w:r>
          <w:t>plan</w:t>
        </w:r>
      </w:ins>
      <w:ins w:id="100" w:author="Robert Bell" w:date="2012-01-22T10:02:00Z">
        <w:r>
          <w:t xml:space="preserve"> where you are going to stay and how you are going to </w:t>
        </w:r>
      </w:ins>
      <w:ins w:id="101" w:author="Robert Bell" w:date="2012-01-22T10:12:00Z">
        <w:r>
          <w:t>get there</w:t>
        </w:r>
      </w:ins>
      <w:ins w:id="102" w:author="Robert Bell" w:date="2012-01-22T10:02:00Z">
        <w:r>
          <w:t>.</w:t>
        </w:r>
      </w:ins>
      <w:ins w:id="103" w:author="Robert Bell" w:date="2012-01-22T10:03:00Z">
        <w:r>
          <w:t xml:space="preserve"> </w:t>
        </w:r>
      </w:ins>
      <w:ins w:id="104" w:author="Robert Bell" w:date="2012-01-22T09:59:00Z">
        <w:r>
          <w:t xml:space="preserve"> </w:t>
        </w:r>
      </w:ins>
      <w:del w:id="105" w:author="Robert Bell" w:date="2012-01-22T09:59:00Z">
        <w:r w:rsidDel="00D05786">
          <w:delText xml:space="preserve"> and or</w:delText>
        </w:r>
      </w:del>
      <w:del w:id="106" w:author="Robert Bell" w:date="2012-01-22T09:58:00Z">
        <w:r w:rsidDel="00D05786">
          <w:delText xml:space="preserve"> </w:delText>
        </w:r>
        <w:r w:rsidRPr="00A76D0D" w:rsidDel="00D05786">
          <w:rPr>
            <w:i/>
          </w:rPr>
          <w:delText>how</w:delText>
        </w:r>
        <w:r w:rsidDel="00D05786">
          <w:delText xml:space="preserve"> you are going to plan it</w:delText>
        </w:r>
      </w:del>
      <w:del w:id="107" w:author="Robert Bell" w:date="2012-01-22T09:59:00Z">
        <w:r w:rsidDel="00871984">
          <w:delText>,</w:delText>
        </w:r>
      </w:del>
      <w:del w:id="108" w:author="Robert Bell" w:date="2012-01-22T09:58:00Z">
        <w:r w:rsidDel="00D05786">
          <w:delText xml:space="preserve"> you need to know where you want to end up.</w:delText>
        </w:r>
      </w:del>
      <w:del w:id="109" w:author="Robert Bell" w:date="2012-01-22T09:59:00Z">
        <w:r w:rsidDel="00871984">
          <w:delText xml:space="preserve"> </w:delText>
        </w:r>
      </w:del>
      <w:r>
        <w:t xml:space="preserve"> </w:t>
      </w:r>
      <w:del w:id="110" w:author="Robert Bell" w:date="2012-01-22T10:03:00Z">
        <w:r w:rsidDel="00871984">
          <w:delText>This is really no different than the way you arrange a vacation…you plan backwards; first you decide where you want to go and what you want to do when you get there. Only with this decided can you make arrangements for your transportation and lodging, and pack appropriately. In everyday life we plan like this without thinking, because it makes sense, and it makes sense in designing instruction also. Before we can plan appropriate instruction, we need to know what we want the learner to know/be able to do at the completion of the learning and how we will assess whether the learner knows/can do what we expect. To have successful outcomes, the objectives and assessments must be tightly linked to the instruction.</w:delText>
        </w:r>
      </w:del>
    </w:p>
    <w:p w:rsidR="00D1212A" w:rsidRDefault="00D1212A" w:rsidP="00E153E6">
      <w:pPr>
        <w:pStyle w:val="EnspireBodyText"/>
      </w:pPr>
    </w:p>
    <w:p w:rsidR="00D1212A" w:rsidRDefault="00D1212A" w:rsidP="00E153E6">
      <w:pPr>
        <w:pStyle w:val="EnspireBodyText"/>
      </w:pPr>
      <w:del w:id="111" w:author="Robert Bell" w:date="2012-01-22T10:04:00Z">
        <w:r w:rsidDel="00871984">
          <w:delText xml:space="preserve">In the </w:delText>
        </w:r>
      </w:del>
      <w:del w:id="112" w:author="Robert Bell" w:date="2012-01-22T10:03:00Z">
        <w:r w:rsidDel="00871984">
          <w:delText>lesson two</w:delText>
        </w:r>
      </w:del>
      <w:ins w:id="113" w:author="Robert Bell" w:date="2012-01-22T10:03:00Z">
        <w:r>
          <w:t>Lesson 2,</w:t>
        </w:r>
      </w:ins>
      <w:r>
        <w:t xml:space="preserve"> we learned how to develop observable </w:t>
      </w:r>
      <w:ins w:id="114" w:author="Robert Bell" w:date="2012-01-22T10:08:00Z">
        <w:r>
          <w:t xml:space="preserve">and measurable learning </w:t>
        </w:r>
      </w:ins>
      <w:r>
        <w:t xml:space="preserve">objectives that </w:t>
      </w:r>
      <w:ins w:id="115" w:author="Robert Bell" w:date="2012-01-22T10:13:00Z">
        <w:r>
          <w:t xml:space="preserve">fully describe the </w:t>
        </w:r>
      </w:ins>
      <w:del w:id="116" w:author="Robert Bell" w:date="2012-01-22T10:09:00Z">
        <w:r w:rsidDel="00871984">
          <w:delText>delineate what learners will be expected to demonstrate as a result of their learning</w:delText>
        </w:r>
      </w:del>
      <w:ins w:id="117" w:author="Robert Bell" w:date="2012-01-22T10:10:00Z">
        <w:r>
          <w:t>desired</w:t>
        </w:r>
      </w:ins>
      <w:ins w:id="118" w:author="Robert Bell" w:date="2012-01-22T10:09:00Z">
        <w:r>
          <w:t xml:space="preserve"> outcomes of a learning asset. </w:t>
        </w:r>
      </w:ins>
      <w:del w:id="119" w:author="Robert Bell" w:date="2012-01-22T10:09:00Z">
        <w:r w:rsidDel="00871984">
          <w:delText>, and i</w:delText>
        </w:r>
      </w:del>
      <w:ins w:id="120" w:author="Robert Bell" w:date="2012-01-22T10:09:00Z">
        <w:r>
          <w:t>I</w:t>
        </w:r>
      </w:ins>
      <w:r>
        <w:t xml:space="preserve">n </w:t>
      </w:r>
      <w:del w:id="121" w:author="Robert Bell" w:date="2012-01-22T10:09:00Z">
        <w:r w:rsidDel="00871984">
          <w:delText>lesson three</w:delText>
        </w:r>
      </w:del>
      <w:ins w:id="122" w:author="Robert Bell" w:date="2012-01-22T10:09:00Z">
        <w:r>
          <w:t>Lesson 3,</w:t>
        </w:r>
      </w:ins>
      <w:r>
        <w:t xml:space="preserve"> we </w:t>
      </w:r>
      <w:del w:id="123" w:author="Robert Bell" w:date="2012-01-22T10:09:00Z">
        <w:r w:rsidDel="00B57241">
          <w:delText xml:space="preserve">learned </w:delText>
        </w:r>
      </w:del>
      <w:ins w:id="124" w:author="Robert Bell" w:date="2012-01-22T10:09:00Z">
        <w:r>
          <w:t xml:space="preserve">saw </w:t>
        </w:r>
      </w:ins>
      <w:r>
        <w:t xml:space="preserve">how </w:t>
      </w:r>
      <w:del w:id="125" w:author="Robert Bell" w:date="2012-01-22T10:09:00Z">
        <w:r w:rsidDel="00B57241">
          <w:delText xml:space="preserve">to develop </w:delText>
        </w:r>
      </w:del>
      <w:r>
        <w:t xml:space="preserve">an assessment strategy </w:t>
      </w:r>
      <w:del w:id="126" w:author="Robert Bell" w:date="2012-01-22T10:10:00Z">
        <w:r w:rsidDel="00B57241">
          <w:delText>that describes how the learner’s demonstration of the objectives will be measured</w:delText>
        </w:r>
      </w:del>
      <w:ins w:id="127" w:author="Robert Bell" w:date="2012-01-22T10:10:00Z">
        <w:r>
          <w:t xml:space="preserve">defines the </w:t>
        </w:r>
      </w:ins>
      <w:ins w:id="128" w:author="Robert Bell" w:date="2012-01-22T10:11:00Z">
        <w:r>
          <w:t>particular</w:t>
        </w:r>
      </w:ins>
      <w:ins w:id="129" w:author="Robert Bell" w:date="2012-01-22T10:10:00Z">
        <w:r>
          <w:t xml:space="preserve"> methods </w:t>
        </w:r>
      </w:ins>
      <w:ins w:id="130" w:author="Robert Bell" w:date="2012-01-22T10:11:00Z">
        <w:r>
          <w:t>that will be used to observe and measure</w:t>
        </w:r>
      </w:ins>
      <w:ins w:id="131" w:author="Robert Bell" w:date="2012-01-22T10:15:00Z">
        <w:r>
          <w:t xml:space="preserve"> performance</w:t>
        </w:r>
      </w:ins>
      <w:ins w:id="132" w:author="Robert Bell" w:date="2012-01-22T10:11:00Z">
        <w:r>
          <w:t xml:space="preserve"> th</w:t>
        </w:r>
      </w:ins>
      <w:ins w:id="133" w:author="Robert Bell" w:date="2012-01-22T10:26:00Z">
        <w:r>
          <w:t>at aligns with the</w:t>
        </w:r>
      </w:ins>
      <w:ins w:id="134" w:author="Robert Bell" w:date="2012-01-22T10:11:00Z">
        <w:r>
          <w:t xml:space="preserve"> learning objectives</w:t>
        </w:r>
      </w:ins>
      <w:del w:id="135" w:author="Robert Bell" w:date="2012-01-22T10:13:00Z">
        <w:r w:rsidDel="00B57241">
          <w:delText xml:space="preserve">. </w:delText>
        </w:r>
      </w:del>
      <w:del w:id="136" w:author="Robert Bell" w:date="2012-01-22T10:11:00Z">
        <w:r w:rsidDel="00B57241">
          <w:delText>So the</w:delText>
        </w:r>
      </w:del>
      <w:del w:id="137" w:author="Robert Bell" w:date="2012-01-22T10:13:00Z">
        <w:r w:rsidDel="00B57241">
          <w:delText xml:space="preserve"> groundwork </w:delText>
        </w:r>
      </w:del>
      <w:del w:id="138" w:author="Robert Bell" w:date="2012-01-22T10:11:00Z">
        <w:r w:rsidDel="00B57241">
          <w:delText xml:space="preserve">is laid </w:delText>
        </w:r>
      </w:del>
      <w:del w:id="139" w:author="Robert Bell" w:date="2012-01-22T10:13:00Z">
        <w:r w:rsidDel="00B57241">
          <w:delText xml:space="preserve">for </w:delText>
        </w:r>
      </w:del>
      <w:del w:id="140" w:author="Robert Bell" w:date="2012-01-22T10:11:00Z">
        <w:r w:rsidDel="00B57241">
          <w:delText xml:space="preserve">our </w:delText>
        </w:r>
      </w:del>
      <w:del w:id="141" w:author="Robert Bell" w:date="2012-01-22T10:13:00Z">
        <w:r w:rsidDel="00B57241">
          <w:delText xml:space="preserve">backward design. </w:delText>
        </w:r>
      </w:del>
      <w:ins w:id="142" w:author="Robert Bell" w:date="2012-01-22T10:13:00Z">
        <w:r>
          <w:t xml:space="preserve">. </w:t>
        </w:r>
      </w:ins>
      <w:del w:id="143" w:author="Robert Bell" w:date="2012-01-22T10:11:00Z">
        <w:r w:rsidDel="00B57241">
          <w:delText xml:space="preserve"> </w:delText>
        </w:r>
      </w:del>
      <w:del w:id="144" w:author="Robert Bell" w:date="2012-01-22T10:13:00Z">
        <w:r w:rsidDel="00B57241">
          <w:delText xml:space="preserve">What </w:delText>
        </w:r>
      </w:del>
      <w:ins w:id="145" w:author="Robert Bell" w:date="2012-01-22T10:25:00Z">
        <w:r>
          <w:t xml:space="preserve">The final step </w:t>
        </w:r>
      </w:ins>
      <w:ins w:id="146" w:author="Robert Bell" w:date="2012-01-22T10:27:00Z">
        <w:r>
          <w:t xml:space="preserve">in this backward planning process </w:t>
        </w:r>
      </w:ins>
      <w:ins w:id="147" w:author="Robert Bell" w:date="2012-01-22T10:25:00Z">
        <w:r>
          <w:t>is to</w:t>
        </w:r>
      </w:ins>
      <w:del w:id="148" w:author="Robert Bell" w:date="2012-01-22T10:25:00Z">
        <w:r w:rsidDel="0025271B">
          <w:delText xml:space="preserve">we </w:delText>
        </w:r>
      </w:del>
      <w:del w:id="149" w:author="Robert Bell" w:date="2012-01-22T10:14:00Z">
        <w:r w:rsidDel="00B57241">
          <w:delText xml:space="preserve">now </w:delText>
        </w:r>
      </w:del>
      <w:del w:id="150" w:author="Robert Bell" w:date="2012-01-22T10:18:00Z">
        <w:r w:rsidDel="00B57241">
          <w:delText>must</w:delText>
        </w:r>
      </w:del>
      <w:ins w:id="151" w:author="Robert Bell" w:date="2012-01-22T10:20:00Z">
        <w:r>
          <w:t xml:space="preserve"> consider how</w:t>
        </w:r>
      </w:ins>
      <w:ins w:id="152" w:author="Robert Bell" w:date="2012-01-22T10:18:00Z">
        <w:r>
          <w:t xml:space="preserve"> to</w:t>
        </w:r>
      </w:ins>
      <w:r>
        <w:t xml:space="preserve"> </w:t>
      </w:r>
      <w:del w:id="153" w:author="Robert Bell" w:date="2012-01-22T10:14:00Z">
        <w:r w:rsidDel="00B57241">
          <w:delText>consider is</w:delText>
        </w:r>
      </w:del>
      <w:ins w:id="154" w:author="Robert Bell" w:date="2012-01-22T10:14:00Z">
        <w:r>
          <w:t>determine</w:t>
        </w:r>
      </w:ins>
      <w:r>
        <w:t xml:space="preserve"> an </w:t>
      </w:r>
      <w:r w:rsidR="00095C63" w:rsidRPr="00095C63">
        <w:rPr>
          <w:i/>
          <w:rPrChange w:id="155" w:author="Robert Bell" w:date="2012-01-22T10:14:00Z">
            <w:rPr>
              <w:rFonts w:ascii="Times New Roman" w:hAnsi="Times New Roman" w:cs="Times New Roman"/>
              <w:bCs w:val="0"/>
              <w:sz w:val="24"/>
              <w:szCs w:val="24"/>
            </w:rPr>
          </w:rPrChange>
        </w:rPr>
        <w:t>instructional</w:t>
      </w:r>
      <w:r w:rsidRPr="006331BC">
        <w:rPr>
          <w:i/>
        </w:rPr>
        <w:t xml:space="preserve"> strategy</w:t>
      </w:r>
      <w:r>
        <w:rPr>
          <w:i/>
        </w:rPr>
        <w:t xml:space="preserve"> </w:t>
      </w:r>
      <w:r>
        <w:t xml:space="preserve">that </w:t>
      </w:r>
      <w:del w:id="156" w:author="Robert Bell" w:date="2012-01-22T10:17:00Z">
        <w:r w:rsidDel="00B57241">
          <w:delText xml:space="preserve">will begin to define the </w:delText>
        </w:r>
      </w:del>
      <w:del w:id="157" w:author="Robert Bell" w:date="2012-01-22T10:14:00Z">
        <w:r w:rsidDel="00B57241">
          <w:delText xml:space="preserve">lessons </w:delText>
        </w:r>
      </w:del>
      <w:del w:id="158" w:author="Robert Bell" w:date="2012-01-22T10:17:00Z">
        <w:r w:rsidDel="00B57241">
          <w:delText>and</w:delText>
        </w:r>
      </w:del>
      <w:del w:id="159" w:author="Robert Bell" w:date="2012-01-22T10:15:00Z">
        <w:r w:rsidDel="00B57241">
          <w:delText>/or</w:delText>
        </w:r>
      </w:del>
      <w:del w:id="160" w:author="Robert Bell" w:date="2012-01-22T10:17:00Z">
        <w:r w:rsidDel="00B57241">
          <w:delText xml:space="preserve"> instructional methods </w:delText>
        </w:r>
      </w:del>
      <w:del w:id="161" w:author="Robert Bell" w:date="2012-01-22T10:15:00Z">
        <w:r w:rsidDel="00B57241">
          <w:delText>within the learning asset</w:delText>
        </w:r>
      </w:del>
      <w:ins w:id="162" w:author="Robert Bell" w:date="2012-01-22T10:17:00Z">
        <w:r>
          <w:t xml:space="preserve">fully aligns with learning objectives and </w:t>
        </w:r>
      </w:ins>
      <w:ins w:id="163" w:author="Robert Bell" w:date="2012-01-22T10:19:00Z">
        <w:r>
          <w:t xml:space="preserve">the </w:t>
        </w:r>
      </w:ins>
      <w:ins w:id="164" w:author="Robert Bell" w:date="2012-01-22T10:17:00Z">
        <w:r>
          <w:t>assessment strategy</w:t>
        </w:r>
      </w:ins>
      <w:ins w:id="165" w:author="Robert Bell" w:date="2012-01-22T10:19:00Z">
        <w:r>
          <w:t xml:space="preserve"> </w:t>
        </w:r>
      </w:ins>
      <w:ins w:id="166" w:author="Robert Bell" w:date="2012-01-22T10:25:00Z">
        <w:r>
          <w:t xml:space="preserve">of </w:t>
        </w:r>
      </w:ins>
      <w:ins w:id="167" w:author="Robert Bell" w:date="2012-01-22T10:20:00Z">
        <w:r>
          <w:t>a learning asset</w:t>
        </w:r>
      </w:ins>
      <w:r>
        <w:t xml:space="preserve">. </w:t>
      </w:r>
    </w:p>
    <w:p w:rsidR="00D1212A" w:rsidRDefault="00D1212A" w:rsidP="00E153E6">
      <w:pPr>
        <w:pStyle w:val="EnspireBodyText"/>
      </w:pPr>
    </w:p>
    <w:p w:rsidR="00D1212A" w:rsidRDefault="00D1212A" w:rsidP="00E153E6">
      <w:pPr>
        <w:pStyle w:val="EnspireBodyText"/>
      </w:pPr>
      <w:r>
        <w:t>This lesson will discuss the elements of an instructional strategy and the practices involved in its development.</w:t>
      </w:r>
    </w:p>
    <w:p w:rsidR="00D1212A" w:rsidRDefault="00D1212A" w:rsidP="00051B15">
      <w:pPr>
        <w:pStyle w:val="EnspireSectionHeading"/>
      </w:pPr>
      <w:bookmarkStart w:id="168" w:name="_Toc188872647"/>
      <w:r>
        <w:t>Section 2: What are the Elements of Instructional Strategy?</w:t>
      </w:r>
      <w:bookmarkEnd w:id="168"/>
      <w:r>
        <w:t xml:space="preserve"> </w:t>
      </w:r>
    </w:p>
    <w:bookmarkEnd w:id="10"/>
    <w:bookmarkEnd w:id="11"/>
    <w:bookmarkEnd w:id="12"/>
    <w:p w:rsidR="00051B15" w:rsidRDefault="00051B15" w:rsidP="00051B15">
      <w:pPr>
        <w:pStyle w:val="EnspireBodyText"/>
      </w:pP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051B15">
        <w:trPr>
          <w:jc w:val="center"/>
        </w:trPr>
        <w:tc>
          <w:tcPr>
            <w:tcW w:w="5958" w:type="dxa"/>
            <w:tcMar>
              <w:top w:w="72" w:type="dxa"/>
              <w:left w:w="115" w:type="dxa"/>
              <w:bottom w:w="72" w:type="dxa"/>
              <w:right w:w="115" w:type="dxa"/>
            </w:tcMar>
          </w:tcPr>
          <w:p w:rsidR="00051B15" w:rsidRPr="00EC4C71" w:rsidRDefault="00051B15" w:rsidP="00051B15">
            <w:pPr>
              <w:pStyle w:val="Enspirebulletedtext"/>
              <w:numPr>
                <w:ilvl w:val="0"/>
                <w:numId w:val="0"/>
              </w:numPr>
              <w:jc w:val="center"/>
              <w:rPr>
                <w:b/>
              </w:rPr>
            </w:pPr>
            <w:proofErr w:type="spellStart"/>
            <w:r w:rsidRPr="00EC4C71">
              <w:rPr>
                <w:b/>
              </w:rPr>
              <w:t>ELOs</w:t>
            </w:r>
            <w:proofErr w:type="spellEnd"/>
            <w:r w:rsidRPr="00EC4C71">
              <w:rPr>
                <w:b/>
              </w:rPr>
              <w:t xml:space="preserve"> for This Section</w:t>
            </w:r>
          </w:p>
          <w:p w:rsidR="00051B15" w:rsidRDefault="00051B15" w:rsidP="00051B15">
            <w:pPr>
              <w:pStyle w:val="Enspirebulletedtext"/>
              <w:numPr>
                <w:ilvl w:val="0"/>
                <w:numId w:val="6"/>
              </w:numPr>
            </w:pPr>
            <w:r>
              <w:t xml:space="preserve">Define the elements of instructional strategy.  </w:t>
            </w:r>
          </w:p>
        </w:tc>
      </w:tr>
    </w:tbl>
    <w:p w:rsidR="00051B15" w:rsidRPr="000916C7" w:rsidRDefault="00051B15" w:rsidP="00051B15">
      <w:pPr>
        <w:pStyle w:val="Enspirebulletedtext"/>
        <w:numPr>
          <w:ilvl w:val="0"/>
          <w:numId w:val="0"/>
        </w:numPr>
      </w:pPr>
    </w:p>
    <w:p w:rsidR="00D1212A" w:rsidRDefault="00D1212A" w:rsidP="00E153E6">
      <w:pPr>
        <w:pStyle w:val="EnspireBodyText"/>
      </w:pPr>
      <w:r>
        <w:rPr>
          <w:i/>
        </w:rPr>
        <w:t xml:space="preserve">Instructional strategy </w:t>
      </w:r>
      <w:r>
        <w:t xml:space="preserve">is a term that describes two distinct elements of instructional design: </w:t>
      </w:r>
    </w:p>
    <w:p w:rsidR="00D1212A" w:rsidRDefault="00D1212A" w:rsidP="00F27885">
      <w:pPr>
        <w:pStyle w:val="EnspireBodyText"/>
      </w:pPr>
    </w:p>
    <w:p w:rsidR="00D1212A" w:rsidRDefault="00D1212A" w:rsidP="00E153E6">
      <w:pPr>
        <w:pStyle w:val="Enspirebulletedtext"/>
      </w:pPr>
      <w:r>
        <w:rPr>
          <w:i/>
        </w:rPr>
        <w:t xml:space="preserve">Instructional sequence: </w:t>
      </w:r>
      <w:r>
        <w:t xml:space="preserve">the order in which the learning objectives are presented in the learning asset in order to support learners’ mastery. </w:t>
      </w:r>
    </w:p>
    <w:p w:rsidR="00D1212A" w:rsidRDefault="00D1212A" w:rsidP="00E153E6">
      <w:pPr>
        <w:pStyle w:val="Enspirebulletedtext"/>
      </w:pPr>
      <w:r>
        <w:rPr>
          <w:i/>
        </w:rPr>
        <w:t>Instructional methods:</w:t>
      </w:r>
      <w:r>
        <w:t xml:space="preserve"> the specific instructional activities that will deliver content and present opportunities for learners to practice and assimilate the learning objectives contained in the instructional sequence.</w:t>
      </w:r>
    </w:p>
    <w:p w:rsidR="00D1212A" w:rsidRDefault="00D1212A" w:rsidP="00F27885">
      <w:pPr>
        <w:pStyle w:val="EnspireBodyText"/>
      </w:pPr>
    </w:p>
    <w:p w:rsidR="00D1212A" w:rsidRDefault="00D1212A" w:rsidP="00E153E6">
      <w:pPr>
        <w:pStyle w:val="EnspireBodyText"/>
      </w:pPr>
      <w:r>
        <w:t xml:space="preserve">The following sections of this lesson discuss these elements in detail. </w:t>
      </w:r>
    </w:p>
    <w:p w:rsidR="00D1212A" w:rsidRDefault="00D1212A" w:rsidP="00F27885">
      <w:pPr>
        <w:pStyle w:val="EnspireBodyText"/>
      </w:pPr>
    </w:p>
    <w:p w:rsidR="00D1212A" w:rsidRDefault="00D1212A" w:rsidP="00051B15">
      <w:pPr>
        <w:pStyle w:val="EnspireSectionHeading"/>
      </w:pPr>
      <w:bookmarkStart w:id="169" w:name="_Toc188872648"/>
      <w:r>
        <w:t>Section 3: How Do I Develop an Instructional Sequence for a Learning Asset?</w:t>
      </w:r>
      <w:bookmarkEnd w:id="169"/>
    </w:p>
    <w:bookmarkEnd w:id="13"/>
    <w:bookmarkEnd w:id="14"/>
    <w:bookmarkEnd w:id="15"/>
    <w:p w:rsidR="00051B15" w:rsidRDefault="00051B15" w:rsidP="00E153E6">
      <w:pPr>
        <w:pStyle w:val="EnspireBodyText"/>
      </w:pP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051B15">
        <w:trPr>
          <w:jc w:val="center"/>
        </w:trPr>
        <w:tc>
          <w:tcPr>
            <w:tcW w:w="5958" w:type="dxa"/>
            <w:tcMar>
              <w:top w:w="72" w:type="dxa"/>
              <w:left w:w="115" w:type="dxa"/>
              <w:bottom w:w="72" w:type="dxa"/>
              <w:right w:w="115" w:type="dxa"/>
            </w:tcMar>
          </w:tcPr>
          <w:p w:rsidR="00051B15" w:rsidRPr="00EC4C71" w:rsidRDefault="00051B15" w:rsidP="00051B15">
            <w:pPr>
              <w:pStyle w:val="Enspirebulletedtext"/>
              <w:numPr>
                <w:ilvl w:val="0"/>
                <w:numId w:val="0"/>
              </w:numPr>
              <w:jc w:val="center"/>
              <w:rPr>
                <w:b/>
              </w:rPr>
            </w:pPr>
            <w:proofErr w:type="spellStart"/>
            <w:r w:rsidRPr="00EC4C71">
              <w:rPr>
                <w:b/>
              </w:rPr>
              <w:t>ELOs</w:t>
            </w:r>
            <w:proofErr w:type="spellEnd"/>
            <w:r w:rsidRPr="00EC4C71">
              <w:rPr>
                <w:b/>
              </w:rPr>
              <w:t xml:space="preserve"> for This Section</w:t>
            </w:r>
          </w:p>
          <w:p w:rsidR="00051B15" w:rsidRDefault="00051B15" w:rsidP="00051B15">
            <w:pPr>
              <w:pStyle w:val="Enspirebulletedtext"/>
              <w:numPr>
                <w:ilvl w:val="0"/>
                <w:numId w:val="6"/>
              </w:numPr>
            </w:pPr>
            <w:r>
              <w:t xml:space="preserve">Describe a procedure for developing an instructional sequence for a learning asset. </w:t>
            </w:r>
          </w:p>
          <w:p w:rsidR="00051B15" w:rsidRDefault="00051B15" w:rsidP="00051B15">
            <w:pPr>
              <w:pStyle w:val="Enspirebulletedtext"/>
              <w:numPr>
                <w:ilvl w:val="0"/>
                <w:numId w:val="6"/>
              </w:numPr>
            </w:pPr>
            <w:r>
              <w:t>Identify common means of sequencing instruction in a learning asset.</w:t>
            </w:r>
          </w:p>
        </w:tc>
      </w:tr>
    </w:tbl>
    <w:p w:rsidR="00051B15" w:rsidRDefault="00051B15" w:rsidP="00051B15">
      <w:pPr>
        <w:pStyle w:val="EnspireBodyText"/>
      </w:pPr>
    </w:p>
    <w:p w:rsidR="00D1212A" w:rsidRDefault="00D1212A" w:rsidP="00E153E6">
      <w:pPr>
        <w:pStyle w:val="EnspireBodyText"/>
      </w:pPr>
    </w:p>
    <w:p w:rsidR="00D1212A" w:rsidRDefault="00D1212A" w:rsidP="00E153E6">
      <w:pPr>
        <w:pStyle w:val="EnspireBodyText"/>
        <w:rPr>
          <w:ins w:id="170" w:author="Robert Bell" w:date="2012-01-22T10:32:00Z"/>
        </w:rPr>
      </w:pPr>
      <w:r>
        <w:t xml:space="preserve">There is no “one size fits all” approach to sequencing instruction, but there are </w:t>
      </w:r>
      <w:del w:id="171" w:author="Robert Bell" w:date="2012-01-22T10:27:00Z">
        <w:r w:rsidDel="0025271B">
          <w:delText>rules of thumb</w:delText>
        </w:r>
      </w:del>
      <w:ins w:id="172" w:author="Robert Bell" w:date="2012-01-22T10:27:00Z">
        <w:r>
          <w:t>some general principles to</w:t>
        </w:r>
      </w:ins>
      <w:r>
        <w:t xml:space="preserve"> </w:t>
      </w:r>
      <w:proofErr w:type="spellStart"/>
      <w:r>
        <w:t>to</w:t>
      </w:r>
      <w:proofErr w:type="spellEnd"/>
      <w:r>
        <w:t xml:space="preserve"> guide </w:t>
      </w:r>
      <w:del w:id="173" w:author="Robert Bell" w:date="2012-01-22T10:27:00Z">
        <w:r w:rsidDel="0025271B">
          <w:delText>you</w:delText>
        </w:r>
      </w:del>
      <w:ins w:id="174" w:author="Robert Bell" w:date="2012-01-22T10:27:00Z">
        <w:r>
          <w:t>the instructional designer</w:t>
        </w:r>
      </w:ins>
      <w:r>
        <w:t xml:space="preserve">.  One </w:t>
      </w:r>
      <w:del w:id="175" w:author="Robert Bell" w:date="2012-01-22T10:28:00Z">
        <w:r w:rsidDel="0025271B">
          <w:delText>such rule is that of</w:delText>
        </w:r>
      </w:del>
      <w:ins w:id="176" w:author="Robert Bell" w:date="2012-01-22T10:28:00Z">
        <w:r>
          <w:t>of these is the principle of</w:t>
        </w:r>
      </w:ins>
      <w:r>
        <w:t xml:space="preserve"> </w:t>
      </w:r>
      <w:r>
        <w:rPr>
          <w:i/>
        </w:rPr>
        <w:t xml:space="preserve">articulation.  </w:t>
      </w:r>
      <w:r>
        <w:t xml:space="preserve">Articulation is how the content segments relate to one another within the lesson. </w:t>
      </w:r>
      <w:ins w:id="177" w:author="Robert Bell" w:date="2012-01-22T10:28:00Z">
        <w:r>
          <w:t>Simply put, the instructional sequence must be logical and make sense.</w:t>
        </w:r>
      </w:ins>
      <w:del w:id="178" w:author="Robert Bell" w:date="2012-01-22T10:29:00Z">
        <w:r w:rsidDel="0025271B">
          <w:delText>This articulation should make sense.</w:delText>
        </w:r>
      </w:del>
      <w:r>
        <w:t xml:space="preserve"> For </w:t>
      </w:r>
      <w:del w:id="179" w:author="Robert Bell" w:date="2012-01-22T10:29:00Z">
        <w:r w:rsidDel="0025271B">
          <w:delText xml:space="preserve">instance </w:delText>
        </w:r>
      </w:del>
      <w:ins w:id="180" w:author="Robert Bell" w:date="2012-01-22T10:29:00Z">
        <w:r>
          <w:t xml:space="preserve">example, </w:t>
        </w:r>
      </w:ins>
      <w:r>
        <w:t xml:space="preserve">it </w:t>
      </w:r>
      <w:del w:id="181" w:author="Robert Bell" w:date="2012-01-22T10:30:00Z">
        <w:r w:rsidDel="00DD1E90">
          <w:delText xml:space="preserve">would </w:delText>
        </w:r>
      </w:del>
      <w:r>
        <w:t>make</w:t>
      </w:r>
      <w:ins w:id="182" w:author="Robert Bell" w:date="2012-01-22T10:30:00Z">
        <w:r>
          <w:t>s</w:t>
        </w:r>
      </w:ins>
      <w:r>
        <w:t xml:space="preserve"> sense to </w:t>
      </w:r>
      <w:del w:id="183" w:author="Robert Bell" w:date="2012-01-22T10:31:00Z">
        <w:r w:rsidDel="00DD1E90">
          <w:delText>teach i</w:delText>
        </w:r>
      </w:del>
      <w:ins w:id="184" w:author="Robert Bell" w:date="2012-01-22T10:31:00Z">
        <w:r>
          <w:t>i</w:t>
        </w:r>
      </w:ins>
      <w:r>
        <w:t>ntroduce new skiers to the equipment they</w:t>
      </w:r>
      <w:ins w:id="185" w:author="Robert Bell" w:date="2012-01-22T10:31:00Z">
        <w:r>
          <w:t xml:space="preserve"> </w:t>
        </w:r>
      </w:ins>
      <w:del w:id="186" w:author="Robert Bell" w:date="2012-01-22T10:31:00Z">
        <w:r w:rsidDel="00DD1E90">
          <w:delText xml:space="preserve"> will </w:delText>
        </w:r>
      </w:del>
      <w:r>
        <w:t>need</w:t>
      </w:r>
      <w:ins w:id="187" w:author="Robert Bell" w:date="2012-01-22T10:31:00Z">
        <w:r>
          <w:t xml:space="preserve"> and </w:t>
        </w:r>
      </w:ins>
      <w:del w:id="188" w:author="Robert Bell" w:date="2012-01-22T10:31:00Z">
        <w:r w:rsidDel="00DD1E90">
          <w:delText xml:space="preserve">, </w:delText>
        </w:r>
      </w:del>
      <w:r>
        <w:t>how that equipment works</w:t>
      </w:r>
      <w:del w:id="189" w:author="Robert Bell" w:date="2012-01-22T10:31:00Z">
        <w:r w:rsidDel="00DD1E90">
          <w:delText>,</w:delText>
        </w:r>
      </w:del>
      <w:r>
        <w:t xml:space="preserve"> before </w:t>
      </w:r>
      <w:del w:id="190" w:author="Robert Bell" w:date="2012-01-22T10:31:00Z">
        <w:r w:rsidDel="00DD1E90">
          <w:delText xml:space="preserve">explaining </w:delText>
        </w:r>
      </w:del>
      <w:ins w:id="191" w:author="Robert Bell" w:date="2012-01-22T10:31:00Z">
        <w:r>
          <w:t xml:space="preserve">involving </w:t>
        </w:r>
      </w:ins>
      <w:del w:id="192" w:author="Robert Bell" w:date="2012-01-22T10:31:00Z">
        <w:r w:rsidDel="00DD1E90">
          <w:delText xml:space="preserve">to </w:delText>
        </w:r>
      </w:del>
      <w:r>
        <w:t xml:space="preserve">them </w:t>
      </w:r>
      <w:del w:id="193" w:author="Robert Bell" w:date="2012-01-22T10:31:00Z">
        <w:r w:rsidDel="00DD1E90">
          <w:delText>the process for how to navigate gates in a race course</w:delText>
        </w:r>
      </w:del>
      <w:ins w:id="194" w:author="Robert Bell" w:date="2012-01-22T10:31:00Z">
        <w:r>
          <w:t>in skiing practice</w:t>
        </w:r>
      </w:ins>
      <w:r>
        <w:t xml:space="preserve">. </w:t>
      </w:r>
      <w:ins w:id="195" w:author="Robert Bell" w:date="2012-01-22T10:32:00Z">
        <w:r>
          <w:t xml:space="preserve">If the instructor were to begin with practice before instructing </w:t>
        </w:r>
      </w:ins>
      <w:ins w:id="196" w:author="Robert Bell" w:date="2012-01-22T10:33:00Z">
        <w:r>
          <w:t>new skiers</w:t>
        </w:r>
      </w:ins>
      <w:ins w:id="197" w:author="Robert Bell" w:date="2012-01-22T10:32:00Z">
        <w:r>
          <w:t xml:space="preserve"> </w:t>
        </w:r>
      </w:ins>
      <w:ins w:id="198" w:author="Robert Bell" w:date="2012-01-22T10:33:00Z">
        <w:r>
          <w:t xml:space="preserve">in the equipment, there is a good chance that they would misuse the equipment, potentially </w:t>
        </w:r>
      </w:ins>
      <w:ins w:id="199" w:author="Robert Bell" w:date="2012-01-22T10:34:00Z">
        <w:r>
          <w:t>increasing</w:t>
        </w:r>
      </w:ins>
      <w:ins w:id="200" w:author="Robert Bell" w:date="2012-01-22T10:33:00Z">
        <w:r>
          <w:t xml:space="preserve"> </w:t>
        </w:r>
      </w:ins>
      <w:ins w:id="201" w:author="Robert Bell" w:date="2012-01-22T10:34:00Z">
        <w:r>
          <w:t xml:space="preserve">their risk of injury. </w:t>
        </w:r>
      </w:ins>
    </w:p>
    <w:p w:rsidR="00D1212A" w:rsidRDefault="00D1212A" w:rsidP="00E153E6">
      <w:pPr>
        <w:pStyle w:val="EnspireBodyText"/>
        <w:numPr>
          <w:ins w:id="202" w:author="Robert Bell" w:date="2012-01-22T10:32:00Z"/>
        </w:numPr>
        <w:rPr>
          <w:ins w:id="203" w:author="Robert Bell" w:date="2012-01-22T10:32:00Z"/>
        </w:rPr>
      </w:pPr>
    </w:p>
    <w:p w:rsidR="00D1212A" w:rsidRPr="00B90ED5" w:rsidDel="0025271B" w:rsidRDefault="00D1212A" w:rsidP="00E153E6">
      <w:pPr>
        <w:pStyle w:val="EnspireBodyText"/>
        <w:numPr>
          <w:ins w:id="204" w:author="Robert Bell" w:date="2012-01-22T10:32:00Z"/>
        </w:numPr>
        <w:rPr>
          <w:del w:id="205" w:author="Robert Bell" w:date="2012-01-22T10:28:00Z"/>
          <w:b/>
        </w:rPr>
      </w:pPr>
      <w:ins w:id="206" w:author="Robert Bell" w:date="2012-01-22T10:37:00Z">
        <w:r>
          <w:t>I</w:t>
        </w:r>
      </w:ins>
      <w:ins w:id="207" w:author="Robert Bell" w:date="2012-01-22T10:34:00Z">
        <w:r>
          <w:t xml:space="preserve">nstructional objectives provide a good starting point </w:t>
        </w:r>
      </w:ins>
      <w:ins w:id="208" w:author="Robert Bell" w:date="2012-01-22T10:35:00Z">
        <w:r>
          <w:t>for determining the sequence of instruction</w:t>
        </w:r>
      </w:ins>
      <w:ins w:id="209" w:author="Robert Bell" w:date="2012-01-22T10:34:00Z">
        <w:r>
          <w:t xml:space="preserve">. </w:t>
        </w:r>
      </w:ins>
      <w:r>
        <w:t>A hierarchical analysis of the</w:t>
      </w:r>
      <w:del w:id="210" w:author="Robert Bell" w:date="2012-01-22T10:35:00Z">
        <w:r w:rsidDel="00DD1E90">
          <w:delText xml:space="preserve"> content </w:delText>
        </w:r>
      </w:del>
      <w:ins w:id="211" w:author="Robert Bell" w:date="2012-01-22T10:35:00Z">
        <w:r>
          <w:t xml:space="preserve">se objectives </w:t>
        </w:r>
      </w:ins>
      <w:del w:id="212" w:author="Robert Bell" w:date="2012-01-22T10:37:00Z">
        <w:r w:rsidDel="00DD1E90">
          <w:delText xml:space="preserve">will </w:delText>
        </w:r>
      </w:del>
      <w:del w:id="213" w:author="Robert Bell" w:date="2012-01-22T10:35:00Z">
        <w:r w:rsidDel="00DD1E90">
          <w:delText>help you make sequencing decisions by organizing</w:delText>
        </w:r>
      </w:del>
      <w:ins w:id="214" w:author="Robert Bell" w:date="2012-01-22T10:37:00Z">
        <w:r>
          <w:t>provides</w:t>
        </w:r>
      </w:ins>
      <w:ins w:id="215" w:author="Robert Bell" w:date="2012-01-22T10:36:00Z">
        <w:r>
          <w:t xml:space="preserve"> insight into how</w:t>
        </w:r>
      </w:ins>
      <w:ins w:id="216" w:author="Robert Bell" w:date="2012-01-22T10:38:00Z">
        <w:r>
          <w:t xml:space="preserve"> the</w:t>
        </w:r>
      </w:ins>
      <w:r>
        <w:t xml:space="preserve"> concepts and skills</w:t>
      </w:r>
      <w:ins w:id="217" w:author="Robert Bell" w:date="2012-01-22T10:36:00Z">
        <w:r>
          <w:t xml:space="preserve"> in these objectives should be sequenced –</w:t>
        </w:r>
      </w:ins>
      <w:r>
        <w:t xml:space="preserve"> </w:t>
      </w:r>
      <w:ins w:id="218" w:author="Robert Bell" w:date="2012-01-22T10:36:00Z">
        <w:r>
          <w:t xml:space="preserve">from </w:t>
        </w:r>
      </w:ins>
      <w:del w:id="219" w:author="Robert Bell" w:date="2012-01-22T10:36:00Z">
        <w:r w:rsidDel="00DD1E90">
          <w:delText xml:space="preserve">in an order of </w:delText>
        </w:r>
      </w:del>
      <w:r>
        <w:t>simple to complex</w:t>
      </w:r>
      <w:ins w:id="220" w:author="Robert Bell" w:date="2012-01-22T10:36:00Z">
        <w:r>
          <w:t xml:space="preserve">, </w:t>
        </w:r>
      </w:ins>
      <w:del w:id="221" w:author="Robert Bell" w:date="2012-01-22T10:36:00Z">
        <w:r w:rsidDel="00DD1E90">
          <w:delText xml:space="preserve"> or from </w:delText>
        </w:r>
      </w:del>
      <w:r>
        <w:t>first to last</w:t>
      </w:r>
      <w:ins w:id="222" w:author="Robert Bell" w:date="2012-01-22T10:36:00Z">
        <w:r>
          <w:t>, etc</w:t>
        </w:r>
      </w:ins>
      <w:r>
        <w:t xml:space="preserve">. At each point, the designer needs to ask if there are </w:t>
      </w:r>
      <w:del w:id="223" w:author="Robert Bell" w:date="2012-01-22T10:37:00Z">
        <w:r w:rsidDel="00DD1E90">
          <w:delText xml:space="preserve">related </w:delText>
        </w:r>
      </w:del>
      <w:proofErr w:type="spellStart"/>
      <w:r>
        <w:t>subskills</w:t>
      </w:r>
      <w:proofErr w:type="spellEnd"/>
      <w:ins w:id="224" w:author="Robert Bell" w:date="2012-01-22T10:37:00Z">
        <w:r>
          <w:t xml:space="preserve"> or </w:t>
        </w:r>
      </w:ins>
      <w:del w:id="225" w:author="Robert Bell" w:date="2012-01-22T10:37:00Z">
        <w:r w:rsidDel="00DD1E90">
          <w:delText>/</w:delText>
        </w:r>
      </w:del>
      <w:proofErr w:type="spellStart"/>
      <w:r>
        <w:t>subconcepts</w:t>
      </w:r>
      <w:proofErr w:type="spellEnd"/>
      <w:r>
        <w:t xml:space="preserve"> </w:t>
      </w:r>
      <w:ins w:id="226" w:author="Robert Bell" w:date="2012-01-22T10:37:00Z">
        <w:r>
          <w:t xml:space="preserve">that </w:t>
        </w:r>
      </w:ins>
      <w:r>
        <w:t xml:space="preserve">the learner </w:t>
      </w:r>
      <w:del w:id="227" w:author="Robert Bell" w:date="2012-01-22T10:38:00Z">
        <w:r w:rsidDel="00DD1E90">
          <w:delText>must have/be able to</w:delText>
        </w:r>
      </w:del>
      <w:ins w:id="228" w:author="Robert Bell" w:date="2012-01-22T10:38:00Z">
        <w:r>
          <w:t>needs to have</w:t>
        </w:r>
      </w:ins>
      <w:r>
        <w:t xml:space="preserve"> complete</w:t>
      </w:r>
      <w:ins w:id="229" w:author="Robert Bell" w:date="2012-01-22T10:38:00Z">
        <w:r>
          <w:t>d in order</w:t>
        </w:r>
      </w:ins>
      <w:r>
        <w:t xml:space="preserve"> to process the </w:t>
      </w:r>
      <w:del w:id="230" w:author="Robert Bell" w:date="2012-01-22T10:38:00Z">
        <w:r w:rsidDel="00DD1E90">
          <w:delText>next point of instruction</w:delText>
        </w:r>
      </w:del>
      <w:ins w:id="231" w:author="Robert Bell" w:date="2012-01-22T10:38:00Z">
        <w:r>
          <w:t>following learning objective</w:t>
        </w:r>
      </w:ins>
      <w:r>
        <w:t xml:space="preserve">. </w:t>
      </w:r>
      <w:del w:id="232" w:author="Robert Bell" w:date="2012-01-22T10:28:00Z">
        <w:r w:rsidDel="0025271B">
          <w:delText>Simply put, the instructional sequence must be logical and make sense to the learner.</w:delText>
        </w:r>
      </w:del>
    </w:p>
    <w:p w:rsidR="00D1212A" w:rsidRPr="00B90ED5" w:rsidDel="0025271B" w:rsidRDefault="00D1212A" w:rsidP="00E153E6">
      <w:pPr>
        <w:pStyle w:val="EnspireBodyText"/>
        <w:rPr>
          <w:del w:id="233" w:author="Robert Bell" w:date="2012-01-22T10:29:00Z"/>
          <w:b/>
        </w:rPr>
      </w:pPr>
    </w:p>
    <w:p w:rsidR="00D1212A" w:rsidRDefault="00D1212A" w:rsidP="00E153E6">
      <w:pPr>
        <w:pStyle w:val="EnspireBodyText"/>
        <w:rPr>
          <w:b/>
        </w:rPr>
      </w:pPr>
      <w:del w:id="234" w:author="Robert Bell" w:date="2012-01-22T10:34:00Z">
        <w:r w:rsidDel="00DD1E90">
          <w:delText>Your instructional objectives provide a good starting point and provide you with the means to develop a logical sequential progression for your instruction.</w:delText>
        </w:r>
      </w:del>
    </w:p>
    <w:p w:rsidR="00D1212A" w:rsidRDefault="00D1212A" w:rsidP="00E153E6">
      <w:pPr>
        <w:pStyle w:val="EnspireBodyText"/>
        <w:rPr>
          <w:b/>
        </w:rPr>
      </w:pPr>
    </w:p>
    <w:p w:rsidR="00D1212A" w:rsidRDefault="00D1212A" w:rsidP="00E153E6">
      <w:pPr>
        <w:pStyle w:val="EnspireBodyText"/>
      </w:pPr>
      <w:del w:id="235" w:author="Robert Bell" w:date="2012-01-22T10:41:00Z">
        <w:r w:rsidDel="000C0CCB">
          <w:delText>Generally speaking,</w:delText>
        </w:r>
      </w:del>
      <w:ins w:id="236" w:author="Robert Bell" w:date="2012-01-22T11:45:00Z">
        <w:r>
          <w:t>A</w:t>
        </w:r>
      </w:ins>
      <w:del w:id="237" w:author="Robert Bell" w:date="2012-01-22T11:45:00Z">
        <w:r w:rsidDel="00BA32B6">
          <w:delText xml:space="preserve"> a</w:delText>
        </w:r>
      </w:del>
      <w:r>
        <w:t xml:space="preserve"> </w:t>
      </w:r>
      <w:del w:id="238" w:author="Robert Bell" w:date="2012-01-22T11:45:00Z">
        <w:r w:rsidDel="00BA32B6">
          <w:delText xml:space="preserve">simple </w:delText>
        </w:r>
      </w:del>
      <w:ins w:id="239" w:author="Robert Bell" w:date="2012-01-22T11:45:00Z">
        <w:r>
          <w:t xml:space="preserve">basic </w:t>
        </w:r>
      </w:ins>
      <w:r>
        <w:t xml:space="preserve">procedure for </w:t>
      </w:r>
      <w:ins w:id="240" w:author="Robert Bell" w:date="2012-01-22T10:41:00Z">
        <w:r>
          <w:t>conducting a hierarchical analysis of the objectives for a learning asset</w:t>
        </w:r>
      </w:ins>
      <w:del w:id="241" w:author="Robert Bell" w:date="2012-01-22T11:09:00Z">
        <w:r w:rsidDel="009F5593">
          <w:delText>develop</w:delText>
        </w:r>
      </w:del>
      <w:del w:id="242" w:author="Robert Bell" w:date="2012-01-22T10:42:00Z">
        <w:r w:rsidDel="000C0CCB">
          <w:delText>ing</w:delText>
        </w:r>
      </w:del>
      <w:del w:id="243" w:author="Robert Bell" w:date="2012-01-22T11:09:00Z">
        <w:r w:rsidDel="009F5593">
          <w:delText xml:space="preserve"> a high-level sequential outline</w:delText>
        </w:r>
      </w:del>
      <w:r>
        <w:t xml:space="preserve"> includes the following steps:</w:t>
      </w:r>
    </w:p>
    <w:p w:rsidR="00D1212A" w:rsidRDefault="00D1212A" w:rsidP="00E153E6">
      <w:pPr>
        <w:pStyle w:val="EnspireBodyText"/>
      </w:pPr>
    </w:p>
    <w:p w:rsidR="00D1212A" w:rsidRDefault="00D1212A" w:rsidP="00145E15">
      <w:pPr>
        <w:pStyle w:val="Enspirenumberedlist2"/>
        <w:numPr>
          <w:numberingChange w:id="244" w:author="Robert Bell" w:date="2012-01-22T09:43:00Z" w:original="%1:1:0:."/>
        </w:numPr>
        <w:tabs>
          <w:tab w:val="left" w:pos="1080"/>
        </w:tabs>
      </w:pPr>
      <w:r>
        <w:t xml:space="preserve">Compile all the learning objectives </w:t>
      </w:r>
      <w:del w:id="245" w:author="Robert Bell" w:date="2012-01-22T10:22:00Z">
        <w:r w:rsidDel="0025271B">
          <w:delText xml:space="preserve">that you have identified </w:delText>
        </w:r>
      </w:del>
      <w:r>
        <w:t>in</w:t>
      </w:r>
      <w:del w:id="246" w:author="Robert Bell" w:date="2012-01-22T10:22:00Z">
        <w:r w:rsidDel="0025271B">
          <w:delText>to</w:delText>
        </w:r>
      </w:del>
      <w:r>
        <w:t xml:space="preserve"> a list. Be sure to group all </w:t>
      </w:r>
      <w:proofErr w:type="spellStart"/>
      <w:r>
        <w:t>ELOs</w:t>
      </w:r>
      <w:proofErr w:type="spellEnd"/>
      <w:r>
        <w:t xml:space="preserve"> under their respective </w:t>
      </w:r>
      <w:proofErr w:type="spellStart"/>
      <w:r>
        <w:t>TLOs</w:t>
      </w:r>
      <w:proofErr w:type="spellEnd"/>
      <w:r>
        <w:t xml:space="preserve">. </w:t>
      </w:r>
    </w:p>
    <w:p w:rsidR="00D1212A" w:rsidRDefault="00D1212A" w:rsidP="00145E15">
      <w:pPr>
        <w:pStyle w:val="Enspirenumberedlist2"/>
        <w:numPr>
          <w:numberingChange w:id="247" w:author="Robert Bell" w:date="2012-01-22T09:43:00Z" w:original="%1:2:0:."/>
        </w:numPr>
        <w:tabs>
          <w:tab w:val="left" w:pos="1080"/>
        </w:tabs>
      </w:pPr>
      <w:del w:id="248" w:author="Robert Bell" w:date="2012-01-22T10:42:00Z">
        <w:r w:rsidDel="000C0CCB">
          <w:delText xml:space="preserve">Remember </w:delText>
        </w:r>
      </w:del>
      <w:ins w:id="249" w:author="Robert Bell" w:date="2012-01-22T10:42:00Z">
        <w:r>
          <w:t xml:space="preserve">Sequence </w:t>
        </w:r>
      </w:ins>
      <w:del w:id="250" w:author="Robert Bell" w:date="2012-01-22T10:43:00Z">
        <w:r w:rsidDel="000C0CCB">
          <w:delText>that</w:delText>
        </w:r>
      </w:del>
      <w:ins w:id="251" w:author="Robert Bell" w:date="2012-01-22T10:43:00Z">
        <w:r>
          <w:t>the</w:t>
        </w:r>
      </w:ins>
      <w:r>
        <w:t xml:space="preserve"> </w:t>
      </w:r>
      <w:del w:id="252" w:author="Robert Bell" w:date="2012-01-22T10:43:00Z">
        <w:r w:rsidDel="000C0CCB">
          <w:delText xml:space="preserve">each </w:delText>
        </w:r>
      </w:del>
      <w:proofErr w:type="spellStart"/>
      <w:r>
        <w:t>ELOs</w:t>
      </w:r>
      <w:proofErr w:type="spellEnd"/>
      <w:ins w:id="253" w:author="Robert Bell" w:date="2012-01-22T10:43:00Z">
        <w:r>
          <w:t xml:space="preserve"> so that each of them</w:t>
        </w:r>
      </w:ins>
      <w:r>
        <w:t xml:space="preserve"> </w:t>
      </w:r>
      <w:del w:id="254" w:author="Robert Bell" w:date="2012-01-22T10:43:00Z">
        <w:r w:rsidDel="000C0CCB">
          <w:delText xml:space="preserve">must </w:delText>
        </w:r>
      </w:del>
      <w:r>
        <w:t>support</w:t>
      </w:r>
      <w:ins w:id="255" w:author="Robert Bell" w:date="2012-01-22T10:43:00Z">
        <w:r>
          <w:t>s</w:t>
        </w:r>
      </w:ins>
      <w:r>
        <w:t xml:space="preserve"> the ELO that </w:t>
      </w:r>
      <w:del w:id="256" w:author="Robert Bell" w:date="2012-01-22T10:43:00Z">
        <w:r w:rsidDel="000C0CCB">
          <w:delText xml:space="preserve">succeeds </w:delText>
        </w:r>
      </w:del>
      <w:ins w:id="257" w:author="Robert Bell" w:date="2012-01-22T10:43:00Z">
        <w:r>
          <w:t xml:space="preserve">follows </w:t>
        </w:r>
      </w:ins>
      <w:r>
        <w:t>it and</w:t>
      </w:r>
      <w:ins w:id="258" w:author="Robert Bell" w:date="2012-01-22T10:43:00Z">
        <w:r>
          <w:t>,</w:t>
        </w:r>
      </w:ins>
      <w:r>
        <w:t xml:space="preserve"> collectively</w:t>
      </w:r>
      <w:ins w:id="259" w:author="Robert Bell" w:date="2012-01-22T10:43:00Z">
        <w:r>
          <w:t>,</w:t>
        </w:r>
      </w:ins>
      <w:r>
        <w:t xml:space="preserve"> the </w:t>
      </w:r>
      <w:proofErr w:type="spellStart"/>
      <w:r>
        <w:t>ELOs</w:t>
      </w:r>
      <w:proofErr w:type="spellEnd"/>
      <w:r>
        <w:t xml:space="preserve"> </w:t>
      </w:r>
      <w:del w:id="260" w:author="Robert Bell" w:date="2012-01-22T10:43:00Z">
        <w:r w:rsidDel="000C0CCB">
          <w:delText>support the</w:delText>
        </w:r>
      </w:del>
      <w:ins w:id="261" w:author="Robert Bell" w:date="2012-01-22T10:43:00Z">
        <w:r>
          <w:t>their respective</w:t>
        </w:r>
      </w:ins>
      <w:r>
        <w:t xml:space="preserve"> TLO</w:t>
      </w:r>
      <w:del w:id="262" w:author="Robert Bell" w:date="2012-01-22T10:44:00Z">
        <w:r w:rsidDel="000C0CCB">
          <w:delText xml:space="preserve"> with which they are associated</w:delText>
        </w:r>
      </w:del>
      <w:r>
        <w:t>.</w:t>
      </w:r>
    </w:p>
    <w:p w:rsidR="00D1212A" w:rsidRDefault="00051B15" w:rsidP="00145E15">
      <w:pPr>
        <w:pStyle w:val="Enspirenumberedlist2"/>
        <w:numPr>
          <w:ilvl w:val="0"/>
          <w:numId w:val="0"/>
        </w:numPr>
        <w:tabs>
          <w:tab w:val="left" w:pos="1080"/>
        </w:tabs>
        <w:ind w:left="1224" w:hanging="216"/>
      </w:pPr>
      <w:r>
        <w:rPr>
          <w:noProof/>
        </w:rPr>
      </w:r>
      <w:r>
        <w:pict>
          <v:group id="_x0000_s1033" style="width:331.5pt;height:141.75pt;mso-position-horizontal-relative:char;mso-position-vertical-relative:line" coordorigin="3540,10470" coordsize="6630,2835">
            <v:shapetype id="_x0000_t32" coordsize="21600,21600" o:spt="32" o:oned="t" path="m0,0l21600,21600e" filled="f">
              <v:path arrowok="t" fillok="f" o:connecttype="none"/>
              <o:lock v:ext="edit" shapetype="t"/>
            </v:shapetype>
            <v:shape id="_x0000_s1034" type="#_x0000_t32" style="position:absolute;left:6300;top:11114;width:660;height:0" o:connectortype="straight"/>
            <v:group id="_x0000_s1035" style="position:absolute;left:3540;top:10470;width:6630;height:2835" coordorigin="3195,8595" coordsize="6630,2835">
              <v:shape id="_x0000_s1036" type="#_x0000_t32" style="position:absolute;left:5325;top:10349;width:1920;height:1" o:connectortype="straight"/>
              <v:shape id="_x0000_s1037" type="#_x0000_t32" style="position:absolute;left:5025;top:10905;width:2520;height:15" o:connectortype="straight"/>
              <v:group id="_x0000_s1038" style="position:absolute;left:3195;top:8595;width:6630;height:2835" coordorigin="1950,8595" coordsize="6630,2835">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39" type="#_x0000_t5" style="position:absolute;left:3525;top:8595;width:3075;height:2760" filled="f"/>
                <v:group id="_x0000_s1040" style="position:absolute;left:1950;top:8849;width:6630;height:2581" coordorigin="1950,8849" coordsize="6630,2581">
                  <v:shape id="_x0000_s1041" type="#_x0000_t32" style="position:absolute;left:4395;top:9840;width:1350;height:0" o:connectortype="straight"/>
                  <v:shapetype id="_x0000_t202" coordsize="21600,21600" o:spt="202" path="m0,0l0,21600,21600,21600,21600,0xe">
                    <v:stroke joinstyle="miter"/>
                    <v:path gradientshapeok="t" o:connecttype="rect"/>
                  </v:shapetype>
                  <v:shape id="_x0000_s1042" type="#_x0000_t202" style="position:absolute;left:4680;top:8849;width:765;height:390" filled="f" stroked="f">
                    <v:textbox style="mso-next-textbox:#_x0000_s1042">
                      <w:txbxContent>
                        <w:p w:rsidR="00051B15" w:rsidRDefault="00051B15" w:rsidP="00145E15">
                          <w:r>
                            <w:rPr>
                              <w:rFonts w:ascii="Cambria" w:hAnsi="Cambria"/>
                            </w:rPr>
                            <w:t>TLO</w:t>
                          </w:r>
                        </w:p>
                      </w:txbxContent>
                    </v:textbox>
                  </v:shape>
                  <v:shape id="_x0000_s1043" type="#_x0000_t202" style="position:absolute;left:4605;top:10920;width:1170;height:360" filled="f" stroked="f">
                    <v:textbox style="mso-next-textbox:#_x0000_s1043">
                      <w:txbxContent>
                        <w:p w:rsidR="00051B15" w:rsidRDefault="00051B15" w:rsidP="00145E15">
                          <w:r>
                            <w:rPr>
                              <w:rFonts w:ascii="Cambria" w:hAnsi="Cambria"/>
                            </w:rPr>
                            <w:t>ELO 1</w:t>
                          </w:r>
                        </w:p>
                      </w:txbxContent>
                    </v:textbox>
                  </v:shape>
                  <v:shape id="_x0000_s1044" type="#_x0000_t202" style="position:absolute;left:4620;top:10470;width:1350;height:360" filled="f" stroked="f">
                    <v:textbox>
                      <w:txbxContent>
                        <w:p w:rsidR="00051B15" w:rsidRDefault="00051B15" w:rsidP="00145E15">
                          <w:r>
                            <w:rPr>
                              <w:rFonts w:ascii="Cambria" w:hAnsi="Cambria"/>
                            </w:rPr>
                            <w:t>ELO 2</w:t>
                          </w:r>
                        </w:p>
                      </w:txbxContent>
                    </v:textbox>
                  </v:shape>
                  <v:shape id="_x0000_s1045" type="#_x0000_t202" style="position:absolute;left:4620;top:9945;width:1200;height:406" filled="f" stroked="f">
                    <v:textbox>
                      <w:txbxContent>
                        <w:p w:rsidR="00051B15" w:rsidRDefault="00051B15" w:rsidP="00145E15">
                          <w:r>
                            <w:rPr>
                              <w:rFonts w:ascii="Cambria" w:hAnsi="Cambria"/>
                            </w:rPr>
                            <w:t>ELO 3</w:t>
                          </w:r>
                        </w:p>
                      </w:txbxContent>
                    </v:textbox>
                  </v:shape>
                  <v:shape id="_x0000_s1046" type="#_x0000_t202" style="position:absolute;left:4620;top:9465;width:930;height:375" filled="f" stroked="f">
                    <v:textbox>
                      <w:txbxContent>
                        <w:p w:rsidR="00051B15" w:rsidRDefault="00051B15" w:rsidP="00145E15">
                          <w:r>
                            <w:rPr>
                              <w:rFonts w:ascii="Cambria" w:hAnsi="Cambria"/>
                            </w:rPr>
                            <w:t>ELO 4</w:t>
                          </w:r>
                        </w:p>
                      </w:txbxContent>
                    </v:textbox>
                  </v:shape>
                  <v:shape id="_x0000_s1047" type="#_x0000_t202" style="position:absolute;left:6600;top:10995;width:1980;height:435" filled="f" stroked="f">
                    <v:textbox>
                      <w:txbxContent>
                        <w:p w:rsidR="00051B15" w:rsidRDefault="00051B15" w:rsidP="00145E15">
                          <w:r>
                            <w:rPr>
                              <w:rFonts w:ascii="Cambria" w:hAnsi="Cambria"/>
                            </w:rPr>
                            <w:t>Simple</w:t>
                          </w:r>
                        </w:p>
                      </w:txbxContent>
                    </v:textbox>
                  </v:shape>
                  <v:shape id="_x0000_s1048" type="#_x0000_t32" style="position:absolute;left:6120;top:9315;width:855;height:1515;flip:x y" o:connectortype="straight">
                    <v:stroke endarrow="block"/>
                  </v:shape>
                  <v:shape id="_x0000_s1049" type="#_x0000_t202" style="position:absolute;left:5370;top:8849;width:2040;height:540" filled="f" stroked="f">
                    <v:textbox>
                      <w:txbxContent>
                        <w:p w:rsidR="00051B15" w:rsidRDefault="00051B15" w:rsidP="00145E15">
                          <w:r>
                            <w:rPr>
                              <w:rFonts w:ascii="Cambria" w:hAnsi="Cambria"/>
                            </w:rPr>
                            <w:t>Complex</w:t>
                          </w:r>
                        </w:p>
                        <w:p w:rsidR="00051B15" w:rsidRDefault="00051B15" w:rsidP="00145E15"/>
                      </w:txbxContent>
                    </v:textbox>
                  </v:shape>
                  <v:shape id="_x0000_s1050" type="#_x0000_t202" style="position:absolute;left:1950;top:10995;width:1995;height:360" filled="f" stroked="f">
                    <v:textbox>
                      <w:txbxContent>
                        <w:p w:rsidR="00051B15" w:rsidRDefault="00051B15" w:rsidP="00145E15">
                          <w:r>
                            <w:rPr>
                              <w:rFonts w:ascii="Cambria" w:hAnsi="Cambria"/>
                            </w:rPr>
                            <w:t>Subordinate</w:t>
                          </w:r>
                        </w:p>
                      </w:txbxContent>
                    </v:textbox>
                  </v:shape>
                  <v:shape id="_x0000_s1051" type="#_x0000_t202" style="position:absolute;left:2835;top:8849;width:2010;height:465" filled="f" stroked="f">
                    <v:textbox>
                      <w:txbxContent>
                        <w:p w:rsidR="00051B15" w:rsidRDefault="00051B15" w:rsidP="00145E15">
                          <w:proofErr w:type="spellStart"/>
                          <w:r>
                            <w:rPr>
                              <w:rFonts w:ascii="Cambria" w:hAnsi="Cambria"/>
                            </w:rPr>
                            <w:t>Superordinate</w:t>
                          </w:r>
                          <w:proofErr w:type="spellEnd"/>
                        </w:p>
                      </w:txbxContent>
                    </v:textbox>
                  </v:shape>
                  <v:shape id="_x0000_s1052" type="#_x0000_t32" style="position:absolute;left:2835;top:9315;width:855;height:1590;flip:y" o:connectortype="straight">
                    <v:stroke endarrow="block"/>
                  </v:shape>
                </v:group>
              </v:group>
            </v:group>
            <w10:wrap type="none"/>
            <w10:anchorlock/>
          </v:group>
        </w:pict>
      </w:r>
    </w:p>
    <w:p w:rsidR="00D1212A" w:rsidRDefault="00D1212A" w:rsidP="00145E15">
      <w:pPr>
        <w:pStyle w:val="Enspirenumberedlist2"/>
        <w:numPr>
          <w:ilvl w:val="0"/>
          <w:numId w:val="0"/>
        </w:numPr>
        <w:tabs>
          <w:tab w:val="left" w:pos="1080"/>
        </w:tabs>
        <w:ind w:left="1224" w:hanging="216"/>
      </w:pPr>
    </w:p>
    <w:p w:rsidR="00D1212A" w:rsidRDefault="00D1212A" w:rsidP="00145E15">
      <w:pPr>
        <w:pStyle w:val="Enspirenumberedlist2"/>
        <w:numPr>
          <w:ilvl w:val="0"/>
          <w:numId w:val="0"/>
        </w:numPr>
        <w:tabs>
          <w:tab w:val="left" w:pos="1080"/>
        </w:tabs>
      </w:pPr>
    </w:p>
    <w:p w:rsidR="00D1212A" w:rsidRDefault="00D1212A" w:rsidP="00145E15">
      <w:pPr>
        <w:pStyle w:val="EnspireBodyText"/>
      </w:pPr>
      <w:ins w:id="263" w:author="Robert Bell" w:date="2012-01-22T11:09:00Z">
        <w:r>
          <w:t>In following this procedure</w:t>
        </w:r>
      </w:ins>
      <w:ins w:id="264" w:author="Robert Bell" w:date="2012-01-22T10:45:00Z">
        <w:r>
          <w:t xml:space="preserve">, </w:t>
        </w:r>
      </w:ins>
      <w:ins w:id="265" w:author="Robert Bell" w:date="2012-01-22T10:47:00Z">
        <w:r>
          <w:t>instructional designers</w:t>
        </w:r>
      </w:ins>
      <w:ins w:id="266" w:author="Robert Bell" w:date="2012-01-22T10:45:00Z">
        <w:r>
          <w:t xml:space="preserve"> </w:t>
        </w:r>
      </w:ins>
      <w:del w:id="267" w:author="Robert Bell" w:date="2012-01-22T10:45:00Z">
        <w:r w:rsidDel="000C0CCB">
          <w:delText>B</w:delText>
        </w:r>
      </w:del>
      <w:del w:id="268" w:author="Robert Bell" w:date="2012-01-22T10:46:00Z">
        <w:r w:rsidDel="000C0CCB">
          <w:delText>egin</w:delText>
        </w:r>
      </w:del>
      <w:ins w:id="269" w:author="Robert Bell" w:date="2012-01-22T10:46:00Z">
        <w:r>
          <w:t>need</w:t>
        </w:r>
      </w:ins>
      <w:r>
        <w:t xml:space="preserve"> to think about </w:t>
      </w:r>
      <w:del w:id="270" w:author="Robert Bell" w:date="2012-01-22T10:46:00Z">
        <w:r w:rsidDel="000C0CCB">
          <w:delText xml:space="preserve">what the objectives tell you about </w:delText>
        </w:r>
      </w:del>
      <w:r>
        <w:t xml:space="preserve">how the </w:t>
      </w:r>
      <w:ins w:id="271" w:author="Robert Bell" w:date="2012-01-22T10:46:00Z">
        <w:r>
          <w:t xml:space="preserve">overall learning </w:t>
        </w:r>
      </w:ins>
      <w:r>
        <w:t>asset may be organized.</w:t>
      </w:r>
      <w:ins w:id="272" w:author="Robert Bell" w:date="2012-01-22T10:46:00Z">
        <w:r>
          <w:t xml:space="preserve"> </w:t>
        </w:r>
      </w:ins>
      <w:ins w:id="273" w:author="Robert Bell" w:date="2012-01-22T10:47:00Z">
        <w:r>
          <w:t xml:space="preserve">The following </w:t>
        </w:r>
      </w:ins>
      <w:ins w:id="274" w:author="Robert Bell" w:date="2012-01-22T10:49:00Z">
        <w:r>
          <w:t>questions can</w:t>
        </w:r>
      </w:ins>
      <w:ins w:id="275" w:author="Robert Bell" w:date="2012-01-22T10:48:00Z">
        <w:r>
          <w:t xml:space="preserve"> help them in </w:t>
        </w:r>
      </w:ins>
      <w:ins w:id="276" w:author="Robert Bell" w:date="2012-01-22T10:49:00Z">
        <w:r>
          <w:t xml:space="preserve">making </w:t>
        </w:r>
      </w:ins>
      <w:ins w:id="277" w:author="Robert Bell" w:date="2012-01-22T10:48:00Z">
        <w:r>
          <w:t>this determination:</w:t>
        </w:r>
      </w:ins>
    </w:p>
    <w:p w:rsidR="00D1212A" w:rsidRDefault="00D1212A" w:rsidP="00145E15">
      <w:pPr>
        <w:pStyle w:val="EnspireBodyText"/>
      </w:pPr>
    </w:p>
    <w:p w:rsidR="00D1212A" w:rsidRDefault="00D1212A" w:rsidP="00145E15">
      <w:pPr>
        <w:pStyle w:val="Enspirebulletedtext"/>
      </w:pPr>
      <w:r>
        <w:t xml:space="preserve">Do the </w:t>
      </w:r>
      <w:proofErr w:type="spellStart"/>
      <w:r>
        <w:t>TLOs</w:t>
      </w:r>
      <w:proofErr w:type="spellEnd"/>
      <w:r>
        <w:t xml:space="preserve"> lend themselves to unit or lesson objectives in a training program? If so, </w:t>
      </w:r>
      <w:del w:id="278" w:author="Robert Bell" w:date="2012-01-22T10:48:00Z">
        <w:r w:rsidDel="000C0CCB">
          <w:delText xml:space="preserve">you </w:delText>
        </w:r>
      </w:del>
      <w:ins w:id="279" w:author="Robert Bell" w:date="2012-01-22T10:48:00Z">
        <w:r>
          <w:t xml:space="preserve">it </w:t>
        </w:r>
      </w:ins>
      <w:r>
        <w:t xml:space="preserve">may </w:t>
      </w:r>
      <w:ins w:id="280" w:author="Robert Bell" w:date="2012-01-22T10:48:00Z">
        <w:r>
          <w:t xml:space="preserve">be appropriate </w:t>
        </w:r>
      </w:ins>
      <w:del w:id="281" w:author="Robert Bell" w:date="2012-01-22T10:48:00Z">
        <w:r w:rsidDel="000C0CCB">
          <w:delText xml:space="preserve">begin </w:delText>
        </w:r>
      </w:del>
      <w:r>
        <w:t xml:space="preserve">to </w:t>
      </w:r>
      <w:ins w:id="282" w:author="Robert Bell" w:date="2012-01-22T10:50:00Z">
        <w:r>
          <w:t xml:space="preserve">think about sequencing the </w:t>
        </w:r>
        <w:proofErr w:type="spellStart"/>
        <w:r>
          <w:t>TLOs</w:t>
        </w:r>
        <w:proofErr w:type="spellEnd"/>
        <w:r>
          <w:t xml:space="preserve"> </w:t>
        </w:r>
      </w:ins>
      <w:del w:id="283" w:author="Robert Bell" w:date="2012-01-22T10:50:00Z">
        <w:r w:rsidDel="00CD3003">
          <w:delText xml:space="preserve">define </w:delText>
        </w:r>
      </w:del>
      <w:ins w:id="284" w:author="Robert Bell" w:date="2012-01-22T10:50:00Z">
        <w:r>
          <w:t xml:space="preserve">according to the </w:t>
        </w:r>
      </w:ins>
      <w:r>
        <w:t xml:space="preserve">units and/or lessons </w:t>
      </w:r>
      <w:del w:id="285" w:author="Robert Bell" w:date="2012-01-22T10:51:00Z">
        <w:r w:rsidDel="00CD3003">
          <w:delText>to be sequenced</w:delText>
        </w:r>
      </w:del>
      <w:ins w:id="286" w:author="Robert Bell" w:date="2012-01-22T10:51:00Z">
        <w:r>
          <w:t>that will comprise a module, course, or training program</w:t>
        </w:r>
      </w:ins>
      <w:r>
        <w:t>.</w:t>
      </w:r>
      <w:r w:rsidRPr="005653B2">
        <w:t xml:space="preserve"> </w:t>
      </w:r>
      <w:del w:id="287" w:author="Robert Bell" w:date="2012-01-22T10:51:00Z">
        <w:r w:rsidDel="00CD3003">
          <w:delText xml:space="preserve">For instance, once you have the TLOs in front of you, you can sort them out by the extensiveness of their scope.  For instance if a TLO was to undertake a field  trial, that would require a greater support structure of ELOs than a TLO that was to create items to test a student performance.  Here you would make the instructional decision of whether to situate the TLO of undertaking a field study in a chapter or a unit. </w:delText>
        </w:r>
      </w:del>
    </w:p>
    <w:p w:rsidR="00051B15" w:rsidRDefault="00D1212A">
      <w:pPr>
        <w:pStyle w:val="Enspirebulletedtext"/>
        <w:pPrChange w:id="288" w:author="Robert Bell" w:date="2012-01-22T10:58:00Z">
          <w:pPr>
            <w:pStyle w:val="Enspirebulletedtext"/>
            <w:ind w:left="0"/>
          </w:pPr>
        </w:pPrChange>
      </w:pPr>
      <w:del w:id="289" w:author="Robert Bell" w:date="2012-01-22T10:52:00Z">
        <w:r w:rsidDel="00CD3003">
          <w:delText>Another consideration you must make concerning your</w:delText>
        </w:r>
      </w:del>
      <w:proofErr w:type="gramStart"/>
      <w:ins w:id="290" w:author="Robert Bell" w:date="2012-01-22T10:55:00Z">
        <w:r>
          <w:t>Is</w:t>
        </w:r>
        <w:proofErr w:type="gramEnd"/>
        <w:r>
          <w:t xml:space="preserve"> there an adequate </w:t>
        </w:r>
      </w:ins>
      <w:ins w:id="291" w:author="Robert Bell" w:date="2012-01-22T10:56:00Z">
        <w:r>
          <w:t>number</w:t>
        </w:r>
      </w:ins>
      <w:ins w:id="292" w:author="Robert Bell" w:date="2012-01-22T10:55:00Z">
        <w:r>
          <w:t xml:space="preserve"> </w:t>
        </w:r>
      </w:ins>
      <w:ins w:id="293" w:author="Robert Bell" w:date="2012-01-22T10:56:00Z">
        <w:r>
          <w:t>of related</w:t>
        </w:r>
      </w:ins>
      <w:r>
        <w:t xml:space="preserve"> </w:t>
      </w:r>
      <w:proofErr w:type="spellStart"/>
      <w:r>
        <w:t>TLOs</w:t>
      </w:r>
      <w:proofErr w:type="spellEnd"/>
      <w:r>
        <w:t xml:space="preserve"> </w:t>
      </w:r>
      <w:del w:id="294" w:author="Robert Bell" w:date="2012-01-22T10:52:00Z">
        <w:r w:rsidDel="00CD3003">
          <w:delText xml:space="preserve">is whether they </w:delText>
        </w:r>
      </w:del>
      <w:del w:id="295" w:author="Robert Bell" w:date="2012-01-22T10:56:00Z">
        <w:r w:rsidDel="00CD3003">
          <w:delText>lend themselves to</w:delText>
        </w:r>
      </w:del>
      <w:ins w:id="296" w:author="Robert Bell" w:date="2012-01-22T10:56:00Z">
        <w:r>
          <w:t>to merit the development of</w:t>
        </w:r>
      </w:ins>
      <w:r>
        <w:t xml:space="preserve"> a </w:t>
      </w:r>
      <w:del w:id="297" w:author="Robert Bell" w:date="2012-01-22T10:52:00Z">
        <w:r w:rsidDel="00CD3003">
          <w:delText xml:space="preserve">training </w:delText>
        </w:r>
      </w:del>
      <w:ins w:id="298" w:author="Robert Bell" w:date="2012-01-22T10:52:00Z">
        <w:r>
          <w:t xml:space="preserve">course or </w:t>
        </w:r>
      </w:ins>
      <w:r>
        <w:t>program</w:t>
      </w:r>
      <w:ins w:id="299" w:author="Robert Bell" w:date="2012-01-22T10:56:00Z">
        <w:r>
          <w:t>?</w:t>
        </w:r>
      </w:ins>
      <w:r>
        <w:t xml:space="preserve"> </w:t>
      </w:r>
      <w:ins w:id="300" w:author="Robert Bell" w:date="2012-01-22T10:58:00Z">
        <w:r>
          <w:t>For example, if an instructional designer determines that only one TLO is required to address the organization</w:t>
        </w:r>
      </w:ins>
      <w:ins w:id="301" w:author="Robert Bell" w:date="2012-01-22T10:59:00Z">
        <w:r>
          <w:t xml:space="preserve">’s instructional goals and needs, he or she may decide that a full course or module is not necessary. Instead, </w:t>
        </w:r>
      </w:ins>
      <w:del w:id="302" w:author="Robert Bell" w:date="2012-01-22T10:56:00Z">
        <w:r w:rsidDel="00CD3003">
          <w:delText xml:space="preserve">or </w:delText>
        </w:r>
      </w:del>
      <w:del w:id="303" w:author="Robert Bell" w:date="2012-01-22T10:52:00Z">
        <w:r w:rsidDel="00CD3003">
          <w:delText xml:space="preserve">whether </w:delText>
        </w:r>
      </w:del>
      <w:ins w:id="304" w:author="Robert Bell" w:date="2012-01-22T10:56:00Z">
        <w:r>
          <w:t>it may</w:t>
        </w:r>
      </w:ins>
      <w:ins w:id="305" w:author="Robert Bell" w:date="2012-01-22T10:55:00Z">
        <w:r>
          <w:t xml:space="preserve"> make </w:t>
        </w:r>
      </w:ins>
      <w:ins w:id="306" w:author="Robert Bell" w:date="2012-01-22T10:59:00Z">
        <w:r>
          <w:t xml:space="preserve">more </w:t>
        </w:r>
      </w:ins>
      <w:ins w:id="307" w:author="Robert Bell" w:date="2012-01-22T10:55:00Z">
        <w:r>
          <w:t>sense</w:t>
        </w:r>
      </w:ins>
      <w:ins w:id="308" w:author="Robert Bell" w:date="2012-01-22T10:53:00Z">
        <w:r>
          <w:t xml:space="preserve"> </w:t>
        </w:r>
      </w:ins>
      <w:ins w:id="309" w:author="Robert Bell" w:date="2012-01-22T11:00:00Z">
        <w:r>
          <w:t xml:space="preserve">to sequence the objectives for </w:t>
        </w:r>
      </w:ins>
      <w:ins w:id="310" w:author="Robert Bell" w:date="2012-01-22T10:53:00Z">
        <w:r>
          <w:t xml:space="preserve">a discrete </w:t>
        </w:r>
        <w:proofErr w:type="gramStart"/>
        <w:r>
          <w:t>knowledge sharing</w:t>
        </w:r>
        <w:proofErr w:type="gramEnd"/>
        <w:r>
          <w:t xml:space="preserve"> asset</w:t>
        </w:r>
      </w:ins>
      <w:ins w:id="311" w:author="Robert Bell" w:date="2012-01-22T10:56:00Z">
        <w:r>
          <w:t>, such as a podcast, video</w:t>
        </w:r>
      </w:ins>
      <w:ins w:id="312" w:author="Robert Bell" w:date="2012-01-22T10:57:00Z">
        <w:r>
          <w:t xml:space="preserve"> demonstration</w:t>
        </w:r>
      </w:ins>
      <w:ins w:id="313" w:author="Robert Bell" w:date="2012-01-22T10:56:00Z">
        <w:r>
          <w:t xml:space="preserve">, or </w:t>
        </w:r>
      </w:ins>
      <w:ins w:id="314" w:author="Robert Bell" w:date="2012-01-22T10:57:00Z">
        <w:r>
          <w:t>casual game</w:t>
        </w:r>
      </w:ins>
      <w:ins w:id="315" w:author="Robert Bell" w:date="2012-01-22T10:53:00Z">
        <w:r>
          <w:t>.</w:t>
        </w:r>
      </w:ins>
      <w:ins w:id="316" w:author="Robert Bell" w:date="2012-01-22T10:52:00Z">
        <w:r>
          <w:t xml:space="preserve"> </w:t>
        </w:r>
      </w:ins>
      <w:del w:id="317" w:author="Robert Bell" w:date="2012-01-22T10:54:00Z">
        <w:r w:rsidDel="00CD3003">
          <w:delText xml:space="preserve">it makes more sense to treat them as a more discrete skill.  </w:delText>
        </w:r>
      </w:del>
      <w:del w:id="318" w:author="Robert Bell" w:date="2012-01-22T10:57:00Z">
        <w:r w:rsidDel="00CD3003">
          <w:delText xml:space="preserve">For </w:delText>
        </w:r>
      </w:del>
      <w:del w:id="319" w:author="Robert Bell" w:date="2012-01-22T10:54:00Z">
        <w:r w:rsidDel="00CD3003">
          <w:delText xml:space="preserve">instance </w:delText>
        </w:r>
      </w:del>
      <w:del w:id="320" w:author="Robert Bell" w:date="2012-01-22T10:57:00Z">
        <w:r w:rsidDel="00CD3003">
          <w:delText xml:space="preserve">you may have a TLO that is to create a podcast. After considering the objectives needed that to support the TLO of creating a podcast you may decide that this TLO does not seem to lend itself to the training program in which it is embedded and it makes more sense to removed this TLO from the training and treat it as a discrete learning asset. </w:delText>
        </w:r>
      </w:del>
    </w:p>
    <w:p w:rsidR="00D1212A" w:rsidRDefault="00D1212A" w:rsidP="00145E15">
      <w:pPr>
        <w:pStyle w:val="Enspirebulletedtext"/>
      </w:pPr>
      <w:r>
        <w:t xml:space="preserve">Can </w:t>
      </w:r>
      <w:ins w:id="321" w:author="Robert Bell" w:date="2012-01-22T11:01:00Z">
        <w:r>
          <w:t>one</w:t>
        </w:r>
      </w:ins>
      <w:del w:id="322" w:author="Robert Bell" w:date="2012-01-22T11:01:00Z">
        <w:r w:rsidDel="009F5593">
          <w:delText>you</w:delText>
        </w:r>
      </w:del>
      <w:r>
        <w:t xml:space="preserve"> reasonably expect learners to master all the </w:t>
      </w:r>
      <w:proofErr w:type="spellStart"/>
      <w:r>
        <w:t>ELOs</w:t>
      </w:r>
      <w:proofErr w:type="spellEnd"/>
      <w:r>
        <w:t xml:space="preserve"> listed under the TLO within the proposed unit</w:t>
      </w:r>
      <w:ins w:id="323" w:author="Robert Bell" w:date="2012-01-22T11:01:00Z">
        <w:r>
          <w:t xml:space="preserve"> or</w:t>
        </w:r>
      </w:ins>
      <w:del w:id="324" w:author="Robert Bell" w:date="2012-01-22T11:01:00Z">
        <w:r w:rsidDel="009F5593">
          <w:delText>,</w:delText>
        </w:r>
      </w:del>
      <w:r>
        <w:t xml:space="preserve"> lesson</w:t>
      </w:r>
      <w:del w:id="325" w:author="Robert Bell" w:date="2012-01-22T11:01:00Z">
        <w:r w:rsidDel="009F5593">
          <w:delText>, or learning objec</w:delText>
        </w:r>
      </w:del>
      <w:del w:id="326" w:author="Robert Bell" w:date="2012-01-22T11:02:00Z">
        <w:r w:rsidDel="009F5593">
          <w:delText>t</w:delText>
        </w:r>
      </w:del>
      <w:r>
        <w:t xml:space="preserve">? If not, it may make sense to divide the </w:t>
      </w:r>
      <w:proofErr w:type="spellStart"/>
      <w:r>
        <w:t>ELOs</w:t>
      </w:r>
      <w:proofErr w:type="spellEnd"/>
      <w:r>
        <w:t xml:space="preserve"> into more manageable units</w:t>
      </w:r>
      <w:ins w:id="327" w:author="Robert Bell" w:date="2012-01-22T11:00:00Z">
        <w:r>
          <w:t xml:space="preserve"> or</w:t>
        </w:r>
      </w:ins>
      <w:del w:id="328" w:author="Robert Bell" w:date="2012-01-22T11:00:00Z">
        <w:r w:rsidDel="00CD3003">
          <w:delText>,</w:delText>
        </w:r>
      </w:del>
      <w:r>
        <w:t xml:space="preserve"> lessons</w:t>
      </w:r>
      <w:del w:id="329" w:author="Robert Bell" w:date="2012-01-22T11:00:00Z">
        <w:r w:rsidDel="00CD3003">
          <w:delText>, or objects</w:delText>
        </w:r>
      </w:del>
      <w:r>
        <w:t xml:space="preserve">. </w:t>
      </w:r>
    </w:p>
    <w:p w:rsidR="00051B15" w:rsidRDefault="00051B15">
      <w:pPr>
        <w:pStyle w:val="EnspireBodyText"/>
        <w:numPr>
          <w:ins w:id="330" w:author="Robert Bell" w:date="2012-01-22T11:45:00Z"/>
        </w:numPr>
        <w:rPr>
          <w:ins w:id="331" w:author="Robert Bell" w:date="2012-01-22T11:45:00Z"/>
        </w:rPr>
        <w:pPrChange w:id="332" w:author="Robert Bell" w:date="2012-01-22T11:01:00Z">
          <w:pPr>
            <w:pStyle w:val="Enspirebulletedtext"/>
            <w:spacing w:line="288" w:lineRule="auto"/>
          </w:pPr>
        </w:pPrChange>
      </w:pPr>
    </w:p>
    <w:p w:rsidR="00051B15" w:rsidRDefault="00D1212A">
      <w:pPr>
        <w:pStyle w:val="EnspireBodyText"/>
        <w:numPr>
          <w:numberingChange w:id="333" w:author="Robert Bell" w:date="2012-01-22T09:43:00Z" w:original="►"/>
        </w:numPr>
        <w:pPrChange w:id="334" w:author="Robert Bell" w:date="2012-01-22T11:01:00Z">
          <w:pPr>
            <w:pStyle w:val="Enspirebulletedtext"/>
            <w:spacing w:line="288" w:lineRule="auto"/>
          </w:pPr>
        </w:pPrChange>
      </w:pPr>
      <w:del w:id="335" w:author="Robert Bell" w:date="2012-01-22T11:06:00Z">
        <w:r w:rsidDel="009F5593">
          <w:delText>Once you have made your determinations about how you will organize your</w:delText>
        </w:r>
      </w:del>
      <w:ins w:id="336" w:author="Robert Bell" w:date="2012-01-22T11:46:00Z">
        <w:r>
          <w:t>It is possible</w:t>
        </w:r>
      </w:ins>
      <w:del w:id="337" w:author="Robert Bell" w:date="2012-01-22T11:09:00Z">
        <w:r w:rsidDel="009F5593">
          <w:delText xml:space="preserve"> TLOs</w:delText>
        </w:r>
      </w:del>
      <w:del w:id="338" w:author="Robert Bell" w:date="2012-01-22T11:46:00Z">
        <w:r w:rsidDel="00BA32B6">
          <w:delText xml:space="preserve">, </w:delText>
        </w:r>
      </w:del>
      <w:del w:id="339" w:author="Robert Bell" w:date="2012-01-22T11:08:00Z">
        <w:r w:rsidDel="009F5593">
          <w:delText>you can more easily</w:delText>
        </w:r>
      </w:del>
      <w:ins w:id="340" w:author="Robert Bell" w:date="2012-01-22T11:08:00Z">
        <w:r>
          <w:t xml:space="preserve"> to</w:t>
        </w:r>
      </w:ins>
      <w:r>
        <w:t xml:space="preserve"> </w:t>
      </w:r>
      <w:del w:id="341" w:author="Robert Bell" w:date="2012-01-22T11:08:00Z">
        <w:r w:rsidDel="009F5593">
          <w:delText>sequence the TLOs and their related ELOs into</w:delText>
        </w:r>
      </w:del>
      <w:ins w:id="342" w:author="Robert Bell" w:date="2012-01-22T11:08:00Z">
        <w:r>
          <w:t>outline a</w:t>
        </w:r>
      </w:ins>
      <w:r>
        <w:t xml:space="preserve"> </w:t>
      </w:r>
      <w:ins w:id="343" w:author="Robert Bell" w:date="2012-01-22T11:10:00Z">
        <w:r>
          <w:t xml:space="preserve">high-level sequence of instruction, </w:t>
        </w:r>
      </w:ins>
      <w:ins w:id="344" w:author="Robert Bell" w:date="2012-01-22T11:46:00Z">
        <w:r>
          <w:t xml:space="preserve">according to the hierarchical analysis of learning objective. </w:t>
        </w:r>
      </w:ins>
      <w:ins w:id="345" w:author="Robert Bell" w:date="2012-01-22T11:47:00Z">
        <w:r>
          <w:t xml:space="preserve">This outline </w:t>
        </w:r>
      </w:ins>
      <w:ins w:id="346" w:author="Robert Bell" w:date="2012-01-22T11:10:00Z">
        <w:r>
          <w:t>includ</w:t>
        </w:r>
      </w:ins>
      <w:ins w:id="347" w:author="Robert Bell" w:date="2012-01-22T11:47:00Z">
        <w:r>
          <w:t>es</w:t>
        </w:r>
      </w:ins>
      <w:ins w:id="348" w:author="Robert Bell" w:date="2012-01-22T11:10:00Z">
        <w:r>
          <w:t xml:space="preserve"> the order of </w:t>
        </w:r>
      </w:ins>
      <w:del w:id="349" w:author="Robert Bell" w:date="2012-01-22T11:10:00Z">
        <w:r w:rsidDel="009F5593">
          <w:delText xml:space="preserve">logical sequences of </w:delText>
        </w:r>
      </w:del>
      <w:r>
        <w:t xml:space="preserve">units and/or lessons in a </w:t>
      </w:r>
      <w:ins w:id="350" w:author="Robert Bell" w:date="2012-01-22T11:10:00Z">
        <w:r>
          <w:t xml:space="preserve">course or </w:t>
        </w:r>
      </w:ins>
      <w:r>
        <w:t>training program</w:t>
      </w:r>
      <w:del w:id="351" w:author="Robert Bell" w:date="2012-01-22T11:11:00Z">
        <w:r w:rsidDel="009F5593">
          <w:delText xml:space="preserve"> or</w:delText>
        </w:r>
      </w:del>
      <w:ins w:id="352" w:author="Robert Bell" w:date="2012-01-22T11:11:00Z">
        <w:r>
          <w:t xml:space="preserve">, and the sequence of specific </w:t>
        </w:r>
        <w:proofErr w:type="spellStart"/>
        <w:r>
          <w:t>ELOs</w:t>
        </w:r>
        <w:proofErr w:type="spellEnd"/>
        <w:r>
          <w:t xml:space="preserve"> within a lesson or</w:t>
        </w:r>
      </w:ins>
      <w:r>
        <w:t xml:space="preserve"> </w:t>
      </w:r>
      <w:del w:id="353" w:author="Robert Bell" w:date="2012-01-22T11:11:00Z">
        <w:r w:rsidDel="00B84871">
          <w:delText>objectives for a learning object</w:delText>
        </w:r>
      </w:del>
      <w:ins w:id="354" w:author="Robert Bell" w:date="2012-01-22T11:11:00Z">
        <w:r>
          <w:t xml:space="preserve">a discrete </w:t>
        </w:r>
        <w:proofErr w:type="gramStart"/>
        <w:r>
          <w:t>knowledge sharing</w:t>
        </w:r>
        <w:proofErr w:type="gramEnd"/>
        <w:r>
          <w:t xml:space="preserve"> asset</w:t>
        </w:r>
      </w:ins>
      <w:r>
        <w:t xml:space="preserve">. </w:t>
      </w:r>
      <w:del w:id="355" w:author="Robert Bell" w:date="2012-01-22T11:11:00Z">
        <w:r w:rsidDel="00B84871">
          <w:delText xml:space="preserve"> </w:delText>
        </w:r>
      </w:del>
      <w:del w:id="356" w:author="Robert Bell" w:date="2012-01-22T11:47:00Z">
        <w:r w:rsidDel="00BA32B6">
          <w:delText xml:space="preserve">Objectives may naturally lend themselves to being sequenced </w:delText>
        </w:r>
      </w:del>
      <w:del w:id="357" w:author="Robert Bell" w:date="2012-01-22T11:11:00Z">
        <w:r w:rsidDel="00B84871">
          <w:delText>by</w:delText>
        </w:r>
      </w:del>
      <w:ins w:id="358" w:author="Robert Bell" w:date="2012-01-22T11:47:00Z">
        <w:r>
          <w:t>T</w:t>
        </w:r>
      </w:ins>
      <w:ins w:id="359" w:author="Robert Bell" w:date="2012-01-22T11:12:00Z">
        <w:r>
          <w:t>he following frameworks</w:t>
        </w:r>
      </w:ins>
      <w:ins w:id="360" w:author="Robert Bell" w:date="2012-01-22T11:47:00Z">
        <w:r>
          <w:t xml:space="preserve"> can be used to guide the sequencing of instruction within this outline</w:t>
        </w:r>
      </w:ins>
      <w:r>
        <w:t>:</w:t>
      </w:r>
    </w:p>
    <w:p w:rsidR="00051B15" w:rsidRDefault="00051B15">
      <w:pPr>
        <w:pStyle w:val="EnspireBodyText"/>
        <w:numPr>
          <w:ins w:id="361" w:author="Robert Bell" w:date="2012-01-22T11:01:00Z"/>
        </w:numPr>
        <w:rPr>
          <w:ins w:id="362" w:author="Robert Bell" w:date="2012-01-22T11:01:00Z"/>
        </w:rPr>
        <w:pPrChange w:id="363" w:author="Robert Bell" w:date="2012-01-22T11:01:00Z">
          <w:pPr>
            <w:pStyle w:val="Enspirebulletedtext"/>
            <w:spacing w:line="288" w:lineRule="auto"/>
          </w:pPr>
        </w:pPrChange>
      </w:pPr>
    </w:p>
    <w:p w:rsidR="00051B15" w:rsidRDefault="00095C63">
      <w:pPr>
        <w:pStyle w:val="Enspirebulletedtext"/>
        <w:numPr>
          <w:ins w:id="364" w:author="Unknown"/>
        </w:numPr>
        <w:rPr>
          <w:i/>
          <w:rPrChange w:id="365" w:author="Robert Bell" w:date="2012-01-22T11:12:00Z">
            <w:rPr/>
          </w:rPrChange>
        </w:rPr>
        <w:pPrChange w:id="366" w:author="Robert Bell" w:date="2012-01-22T11:01:00Z">
          <w:pPr>
            <w:pStyle w:val="Enspirebulletedtext3"/>
            <w:numPr>
              <w:numId w:val="4"/>
            </w:numPr>
            <w:tabs>
              <w:tab w:val="clear" w:pos="2160"/>
            </w:tabs>
            <w:ind w:left="1080"/>
          </w:pPr>
        </w:pPrChange>
      </w:pPr>
      <w:r w:rsidRPr="00095C63">
        <w:rPr>
          <w:i/>
          <w:rPrChange w:id="367" w:author="Robert Bell" w:date="2012-01-22T11:12:00Z">
            <w:rPr/>
          </w:rPrChange>
        </w:rPr>
        <w:t>Chronology</w:t>
      </w:r>
      <w:ins w:id="368" w:author="Robert Bell" w:date="2012-01-22T11:12:00Z">
        <w:r w:rsidR="00D1212A">
          <w:rPr>
            <w:i/>
          </w:rPr>
          <w:t xml:space="preserve">: </w:t>
        </w:r>
        <w:r w:rsidR="00D1212A">
          <w:t>Some subjects, such as histor</w:t>
        </w:r>
      </w:ins>
      <w:ins w:id="369" w:author="Robert Bell" w:date="2012-01-22T11:16:00Z">
        <w:r w:rsidR="00D1212A">
          <w:t>ical subjects</w:t>
        </w:r>
      </w:ins>
      <w:ins w:id="370" w:author="Robert Bell" w:date="2012-01-22T11:12:00Z">
        <w:r w:rsidR="00D1212A">
          <w:t>, naturally</w:t>
        </w:r>
      </w:ins>
      <w:ins w:id="371" w:author="Robert Bell" w:date="2012-01-22T11:17:00Z">
        <w:r w:rsidR="00D1212A">
          <w:t xml:space="preserve"> lend themselves to</w:t>
        </w:r>
      </w:ins>
      <w:ins w:id="372" w:author="Robert Bell" w:date="2012-01-22T11:12:00Z">
        <w:r w:rsidR="00D1212A">
          <w:t xml:space="preserve"> </w:t>
        </w:r>
      </w:ins>
      <w:ins w:id="373" w:author="Robert Bell" w:date="2012-01-22T11:17:00Z">
        <w:r w:rsidR="00D1212A">
          <w:t xml:space="preserve">being </w:t>
        </w:r>
      </w:ins>
      <w:ins w:id="374" w:author="Robert Bell" w:date="2012-01-22T11:12:00Z">
        <w:r w:rsidR="00D1212A">
          <w:t xml:space="preserve">sequenced according to the chronological order of </w:t>
        </w:r>
      </w:ins>
      <w:ins w:id="375" w:author="Robert Bell" w:date="2012-01-22T11:14:00Z">
        <w:r w:rsidR="00D1212A">
          <w:t xml:space="preserve">the </w:t>
        </w:r>
      </w:ins>
      <w:ins w:id="376" w:author="Robert Bell" w:date="2012-01-22T11:12:00Z">
        <w:r w:rsidR="00D1212A">
          <w:t xml:space="preserve">events being covered. </w:t>
        </w:r>
      </w:ins>
      <w:ins w:id="377" w:author="Robert Bell" w:date="2012-01-22T11:14:00Z">
        <w:r w:rsidR="00D1212A">
          <w:t>In these cases, the sequence of objectives in learning asset should follow the specified chronology</w:t>
        </w:r>
      </w:ins>
      <w:ins w:id="378" w:author="Robert Bell" w:date="2012-01-22T11:17:00Z">
        <w:r w:rsidR="00D1212A">
          <w:t xml:space="preserve"> of the subject</w:t>
        </w:r>
      </w:ins>
      <w:ins w:id="379" w:author="Robert Bell" w:date="2012-01-22T11:14:00Z">
        <w:r w:rsidR="00D1212A">
          <w:t xml:space="preserve">. </w:t>
        </w:r>
      </w:ins>
    </w:p>
    <w:p w:rsidR="00051B15" w:rsidRDefault="00095C63">
      <w:pPr>
        <w:pStyle w:val="Enspirebulletedtext"/>
        <w:numPr>
          <w:ins w:id="380" w:author="Unknown"/>
        </w:numPr>
        <w:rPr>
          <w:i/>
          <w:rPrChange w:id="381" w:author="Robert Bell" w:date="2012-01-22T11:12:00Z">
            <w:rPr/>
          </w:rPrChange>
        </w:rPr>
        <w:pPrChange w:id="382" w:author="Robert Bell" w:date="2012-01-22T11:01:00Z">
          <w:pPr>
            <w:pStyle w:val="Enspirebulletedtext3"/>
            <w:numPr>
              <w:numId w:val="4"/>
            </w:numPr>
            <w:tabs>
              <w:tab w:val="clear" w:pos="2160"/>
            </w:tabs>
            <w:ind w:left="1080"/>
          </w:pPr>
        </w:pPrChange>
      </w:pPr>
      <w:r w:rsidRPr="00095C63">
        <w:rPr>
          <w:i/>
          <w:rPrChange w:id="383" w:author="Robert Bell" w:date="2012-01-22T11:12:00Z">
            <w:rPr/>
          </w:rPrChange>
        </w:rPr>
        <w:t>Procedural order</w:t>
      </w:r>
      <w:ins w:id="384" w:author="Robert Bell" w:date="2012-01-22T11:15:00Z">
        <w:r w:rsidR="00D1212A">
          <w:rPr>
            <w:i/>
          </w:rPr>
          <w:t xml:space="preserve">: </w:t>
        </w:r>
        <w:r w:rsidR="00D1212A">
          <w:t xml:space="preserve">If all or part of a learning asset instructs learners in a procedure, </w:t>
        </w:r>
      </w:ins>
      <w:ins w:id="385" w:author="Robert Bell" w:date="2012-01-22T11:16:00Z">
        <w:r w:rsidR="00D1212A">
          <w:t>it may make sense to arrange the objectives in that asset according to the sequence of steps in the procedure.</w:t>
        </w:r>
      </w:ins>
    </w:p>
    <w:p w:rsidR="00051B15" w:rsidRDefault="00095C63">
      <w:pPr>
        <w:pStyle w:val="Enspirebulletedtext"/>
        <w:numPr>
          <w:ins w:id="386" w:author="Unknown"/>
        </w:numPr>
        <w:rPr>
          <w:del w:id="387" w:author="Robert Bell" w:date="2012-01-22T11:23:00Z"/>
          <w:i/>
          <w:rPrChange w:id="388" w:author="Robert Bell" w:date="2012-01-22T11:12:00Z">
            <w:rPr>
              <w:del w:id="389" w:author="Robert Bell" w:date="2012-01-22T11:23:00Z"/>
            </w:rPr>
          </w:rPrChange>
        </w:rPr>
        <w:pPrChange w:id="390" w:author="Robert Bell" w:date="2012-01-22T11:01:00Z">
          <w:pPr>
            <w:pStyle w:val="Enspirebulletedtext3"/>
            <w:numPr>
              <w:numId w:val="4"/>
            </w:numPr>
            <w:tabs>
              <w:tab w:val="clear" w:pos="2160"/>
            </w:tabs>
            <w:ind w:left="1080"/>
          </w:pPr>
        </w:pPrChange>
      </w:pPr>
      <w:del w:id="391" w:author="Robert Bell" w:date="2012-01-22T11:23:00Z">
        <w:r w:rsidRPr="00095C63">
          <w:rPr>
            <w:i/>
            <w:rPrChange w:id="392" w:author="Robert Bell" w:date="2012-01-22T11:12:00Z">
              <w:rPr/>
            </w:rPrChange>
          </w:rPr>
          <w:delText>Problem/solution</w:delText>
        </w:r>
      </w:del>
    </w:p>
    <w:p w:rsidR="00051B15" w:rsidRDefault="00095C63">
      <w:pPr>
        <w:pStyle w:val="Enspirebulletedtext"/>
        <w:numPr>
          <w:ins w:id="393" w:author="Unknown"/>
        </w:numPr>
        <w:rPr>
          <w:i/>
          <w:rPrChange w:id="394" w:author="Robert Bell" w:date="2012-01-22T11:12:00Z">
            <w:rPr/>
          </w:rPrChange>
        </w:rPr>
        <w:pPrChange w:id="395" w:author="Robert Bell" w:date="2012-01-22T11:01:00Z">
          <w:pPr>
            <w:pStyle w:val="Enspirebulletedtext3"/>
            <w:numPr>
              <w:numId w:val="4"/>
            </w:numPr>
            <w:tabs>
              <w:tab w:val="clear" w:pos="2160"/>
            </w:tabs>
            <w:ind w:left="1080"/>
          </w:pPr>
        </w:pPrChange>
      </w:pPr>
      <w:r w:rsidRPr="00095C63">
        <w:rPr>
          <w:i/>
          <w:rPrChange w:id="396" w:author="Robert Bell" w:date="2012-01-22T11:12:00Z">
            <w:rPr/>
          </w:rPrChange>
        </w:rPr>
        <w:t>Categories</w:t>
      </w:r>
      <w:ins w:id="397" w:author="Robert Bell" w:date="2012-01-22T11:17:00Z">
        <w:r w:rsidR="00D1212A">
          <w:rPr>
            <w:i/>
          </w:rPr>
          <w:t xml:space="preserve">: </w:t>
        </w:r>
        <w:r w:rsidR="00D1212A">
          <w:t xml:space="preserve">If the </w:t>
        </w:r>
        <w:proofErr w:type="spellStart"/>
        <w:r w:rsidR="00D1212A">
          <w:t>TLOs</w:t>
        </w:r>
      </w:ins>
      <w:proofErr w:type="spellEnd"/>
      <w:ins w:id="398" w:author="Robert Bell" w:date="2012-01-22T11:18:00Z">
        <w:r w:rsidR="00D1212A">
          <w:t xml:space="preserve"> and/or </w:t>
        </w:r>
        <w:proofErr w:type="spellStart"/>
        <w:r w:rsidR="00D1212A">
          <w:t>ELOs</w:t>
        </w:r>
      </w:ins>
      <w:proofErr w:type="spellEnd"/>
      <w:ins w:id="399" w:author="Robert Bell" w:date="2012-01-22T11:17:00Z">
        <w:r w:rsidR="00D1212A">
          <w:t xml:space="preserve"> in a learning asset </w:t>
        </w:r>
      </w:ins>
      <w:ins w:id="400" w:author="Robert Bell" w:date="2012-01-22T11:18:00Z">
        <w:r w:rsidR="00D1212A">
          <w:t xml:space="preserve">correspond to particular categories within an </w:t>
        </w:r>
      </w:ins>
      <w:ins w:id="401" w:author="Robert Bell" w:date="2012-01-22T11:20:00Z">
        <w:r w:rsidR="00D1212A">
          <w:t xml:space="preserve">overall concept, the instructional designer should define a sequence of instruction that </w:t>
        </w:r>
      </w:ins>
      <w:ins w:id="402" w:author="Robert Bell" w:date="2012-01-22T11:22:00Z">
        <w:r w:rsidR="00D1212A">
          <w:t xml:space="preserve">best presents those categories to the target audience. </w:t>
        </w:r>
      </w:ins>
    </w:p>
    <w:p w:rsidR="00051B15" w:rsidRDefault="00095C63">
      <w:pPr>
        <w:pStyle w:val="Enspirebulletedtext"/>
        <w:numPr>
          <w:ins w:id="403" w:author="Unknown"/>
        </w:numPr>
        <w:rPr>
          <w:i/>
          <w:rPrChange w:id="404" w:author="Robert Bell" w:date="2012-01-22T11:12:00Z">
            <w:rPr/>
          </w:rPrChange>
        </w:rPr>
        <w:pPrChange w:id="405" w:author="Robert Bell" w:date="2012-01-22T11:01:00Z">
          <w:pPr>
            <w:pStyle w:val="Enspirebulletedtext3"/>
            <w:numPr>
              <w:numId w:val="4"/>
            </w:numPr>
            <w:tabs>
              <w:tab w:val="clear" w:pos="2160"/>
            </w:tabs>
            <w:ind w:left="1080"/>
          </w:pPr>
        </w:pPrChange>
      </w:pPr>
      <w:r w:rsidRPr="00095C63">
        <w:rPr>
          <w:i/>
          <w:rPrChange w:id="406" w:author="Robert Bell" w:date="2012-01-22T11:12:00Z">
            <w:rPr/>
          </w:rPrChange>
        </w:rPr>
        <w:t>General to specific</w:t>
      </w:r>
      <w:ins w:id="407" w:author="Robert Bell" w:date="2012-01-22T11:23:00Z">
        <w:r w:rsidR="00D1212A">
          <w:rPr>
            <w:i/>
          </w:rPr>
          <w:t xml:space="preserve">: </w:t>
        </w:r>
      </w:ins>
      <w:ins w:id="408" w:author="Robert Bell" w:date="2012-01-22T11:24:00Z">
        <w:r w:rsidR="00D1212A">
          <w:t xml:space="preserve">It often makes sense for learners to assimilate general concepts and </w:t>
        </w:r>
      </w:ins>
      <w:ins w:id="409" w:author="Robert Bell" w:date="2012-01-22T11:25:00Z">
        <w:r w:rsidR="00D1212A">
          <w:t>theories</w:t>
        </w:r>
      </w:ins>
      <w:ins w:id="410" w:author="Robert Bell" w:date="2012-01-22T11:32:00Z">
        <w:r w:rsidR="00D1212A">
          <w:t xml:space="preserve"> </w:t>
        </w:r>
      </w:ins>
      <w:ins w:id="411" w:author="Robert Bell" w:date="2012-01-22T11:24:00Z">
        <w:r w:rsidR="00D1212A">
          <w:t xml:space="preserve">before learning about specific details </w:t>
        </w:r>
      </w:ins>
      <w:ins w:id="412" w:author="Robert Bell" w:date="2012-01-22T11:32:00Z">
        <w:r w:rsidR="00D1212A">
          <w:t>within those concepts</w:t>
        </w:r>
      </w:ins>
      <w:ins w:id="413" w:author="Robert Bell" w:date="2012-01-22T11:24:00Z">
        <w:r w:rsidR="00D1212A">
          <w:t xml:space="preserve">, </w:t>
        </w:r>
      </w:ins>
      <w:ins w:id="414" w:author="Robert Bell" w:date="2012-01-22T11:32:00Z">
        <w:r w:rsidR="00D1212A">
          <w:t>including</w:t>
        </w:r>
      </w:ins>
      <w:ins w:id="415" w:author="Robert Bell" w:date="2012-01-22T11:25:00Z">
        <w:r w:rsidR="00D1212A">
          <w:t xml:space="preserve"> procedures, facts, and formulas. </w:t>
        </w:r>
      </w:ins>
      <w:ins w:id="416" w:author="Robert Bell" w:date="2012-01-22T11:33:00Z">
        <w:r w:rsidR="00D1212A">
          <w:t xml:space="preserve">This is similar to the “inverted triangle” structure on which newspaper articles are </w:t>
        </w:r>
      </w:ins>
      <w:ins w:id="417" w:author="Robert Bell" w:date="2012-01-22T11:34:00Z">
        <w:r w:rsidR="00D1212A">
          <w:t xml:space="preserve">traditionally </w:t>
        </w:r>
      </w:ins>
      <w:ins w:id="418" w:author="Robert Bell" w:date="2012-01-22T11:33:00Z">
        <w:r w:rsidR="00D1212A">
          <w:t xml:space="preserve">written – summarize the big ideas </w:t>
        </w:r>
      </w:ins>
      <w:ins w:id="419" w:author="Robert Bell" w:date="2012-01-22T11:44:00Z">
        <w:r w:rsidR="00D1212A">
          <w:t>in the content</w:t>
        </w:r>
      </w:ins>
      <w:ins w:id="420" w:author="Robert Bell" w:date="2012-01-22T11:33:00Z">
        <w:r w:rsidR="00D1212A">
          <w:t xml:space="preserve"> before </w:t>
        </w:r>
      </w:ins>
      <w:ins w:id="421" w:author="Robert Bell" w:date="2012-01-22T11:34:00Z">
        <w:r w:rsidR="00D1212A">
          <w:t>delving into specifics</w:t>
        </w:r>
      </w:ins>
      <w:ins w:id="422" w:author="Robert Bell" w:date="2012-01-22T11:44:00Z">
        <w:r w:rsidR="00D1212A">
          <w:t xml:space="preserve"> that support those ideas</w:t>
        </w:r>
      </w:ins>
      <w:ins w:id="423" w:author="Robert Bell" w:date="2012-01-22T11:26:00Z">
        <w:r w:rsidR="00D1212A">
          <w:t xml:space="preserve">. </w:t>
        </w:r>
      </w:ins>
      <w:r w:rsidRPr="00095C63">
        <w:rPr>
          <w:i/>
          <w:rPrChange w:id="424" w:author="Robert Bell" w:date="2012-01-22T11:12:00Z">
            <w:rPr/>
          </w:rPrChange>
        </w:rPr>
        <w:t xml:space="preserve"> </w:t>
      </w:r>
    </w:p>
    <w:p w:rsidR="00051B15" w:rsidRDefault="00095C63">
      <w:pPr>
        <w:pStyle w:val="Enspirebulletedtext"/>
        <w:numPr>
          <w:ins w:id="425" w:author="Unknown"/>
        </w:numPr>
        <w:rPr>
          <w:i/>
          <w:rPrChange w:id="426" w:author="Robert Bell" w:date="2012-01-22T11:12:00Z">
            <w:rPr/>
          </w:rPrChange>
        </w:rPr>
        <w:pPrChange w:id="427" w:author="Robert Bell" w:date="2012-01-22T11:01:00Z">
          <w:pPr>
            <w:pStyle w:val="Enspirebulletedtext3"/>
            <w:numPr>
              <w:numId w:val="4"/>
            </w:numPr>
            <w:tabs>
              <w:tab w:val="clear" w:pos="2160"/>
            </w:tabs>
            <w:ind w:left="1080"/>
          </w:pPr>
        </w:pPrChange>
      </w:pPr>
      <w:r w:rsidRPr="00095C63">
        <w:rPr>
          <w:i/>
          <w:rPrChange w:id="428" w:author="Robert Bell" w:date="2012-01-22T11:12:00Z">
            <w:rPr/>
          </w:rPrChange>
        </w:rPr>
        <w:t>Simple to complex</w:t>
      </w:r>
      <w:ins w:id="429" w:author="Robert Bell" w:date="2012-01-22T11:27:00Z">
        <w:r w:rsidR="00D1212A">
          <w:rPr>
            <w:i/>
          </w:rPr>
          <w:t>:</w:t>
        </w:r>
      </w:ins>
      <w:ins w:id="430" w:author="Robert Bell" w:date="2012-01-22T11:28:00Z">
        <w:r w:rsidR="00D1212A">
          <w:t xml:space="preserve"> It is frequently a good idea to ensure that learners master the simplest objectives before advancing to more complex learning outcomes.</w:t>
        </w:r>
      </w:ins>
      <w:ins w:id="431" w:author="Robert Bell" w:date="2012-01-22T11:29:00Z">
        <w:r w:rsidR="00D1212A">
          <w:t xml:space="preserve"> In fact, this is the order of learning prescribed by </w:t>
        </w:r>
      </w:ins>
      <w:ins w:id="432" w:author="Robert Bell" w:date="2012-01-22T11:31:00Z">
        <w:r w:rsidR="00D1212A">
          <w:t xml:space="preserve">the cognitive process levels in </w:t>
        </w:r>
      </w:ins>
      <w:ins w:id="433" w:author="Robert Bell" w:date="2012-01-22T11:29:00Z">
        <w:r w:rsidR="00D1212A">
          <w:t>Bloom’s Taxonomy, which we covered in Lesson 2.</w:t>
        </w:r>
      </w:ins>
      <w:ins w:id="434" w:author="Robert Bell" w:date="2012-01-22T11:30:00Z">
        <w:r w:rsidR="00D1212A">
          <w:t xml:space="preserve"> </w:t>
        </w:r>
      </w:ins>
      <w:ins w:id="435" w:author="Robert Bell" w:date="2012-01-22T11:48:00Z">
        <w:r w:rsidR="00D1212A">
          <w:t xml:space="preserve">And, as we pointed out in Lesson 3, your assessment strategy should be structured so that learners </w:t>
        </w:r>
      </w:ins>
      <w:ins w:id="436" w:author="Robert Bell" w:date="2012-01-22T11:49:00Z">
        <w:r w:rsidR="00D1212A">
          <w:t xml:space="preserve">perform </w:t>
        </w:r>
      </w:ins>
      <w:ins w:id="437" w:author="Robert Bell" w:date="2012-01-22T11:48:00Z">
        <w:r w:rsidR="00D1212A">
          <w:t xml:space="preserve">the simplest cognitive processes and knowledge before they are expected to </w:t>
        </w:r>
      </w:ins>
      <w:ins w:id="438" w:author="Robert Bell" w:date="2012-01-22T11:50:00Z">
        <w:r w:rsidR="00D1212A">
          <w:t xml:space="preserve">demonstrate higher levels of complexity. </w:t>
        </w:r>
      </w:ins>
      <w:ins w:id="439" w:author="Robert Bell" w:date="2012-01-22T11:34:00Z">
        <w:r w:rsidR="00D1212A">
          <w:t>Therefore</w:t>
        </w:r>
      </w:ins>
      <w:ins w:id="440" w:author="Robert Bell" w:date="2012-01-22T11:30:00Z">
        <w:r w:rsidR="00D1212A">
          <w:t xml:space="preserve">, </w:t>
        </w:r>
      </w:ins>
      <w:ins w:id="441" w:author="Robert Bell" w:date="2012-01-22T11:34:00Z">
        <w:r w:rsidR="00D1212A">
          <w:t xml:space="preserve">it is almost always a good idea </w:t>
        </w:r>
      </w:ins>
      <w:ins w:id="442" w:author="Robert Bell" w:date="2012-01-22T11:50:00Z">
        <w:r w:rsidR="00D1212A">
          <w:t xml:space="preserve">for instructional designers </w:t>
        </w:r>
      </w:ins>
      <w:ins w:id="443" w:author="Robert Bell" w:date="2012-01-22T11:34:00Z">
        <w:r w:rsidR="00D1212A">
          <w:t xml:space="preserve">to </w:t>
        </w:r>
      </w:ins>
      <w:ins w:id="444" w:author="Robert Bell" w:date="2012-01-22T11:50:00Z">
        <w:r w:rsidR="00D1212A">
          <w:t>incorporate</w:t>
        </w:r>
      </w:ins>
      <w:ins w:id="445" w:author="Robert Bell" w:date="2012-01-22T11:34:00Z">
        <w:r w:rsidR="00D1212A">
          <w:t xml:space="preserve"> a sequence </w:t>
        </w:r>
      </w:ins>
      <w:ins w:id="446" w:author="Robert Bell" w:date="2012-01-22T11:35:00Z">
        <w:r w:rsidR="00D1212A">
          <w:t>of objectives</w:t>
        </w:r>
      </w:ins>
      <w:ins w:id="447" w:author="Robert Bell" w:date="2012-01-22T11:34:00Z">
        <w:r w:rsidR="00D1212A">
          <w:t xml:space="preserve"> from simplest </w:t>
        </w:r>
        <w:proofErr w:type="gramStart"/>
        <w:r w:rsidR="00D1212A">
          <w:t>to</w:t>
        </w:r>
        <w:proofErr w:type="gramEnd"/>
        <w:r w:rsidR="00D1212A">
          <w:t xml:space="preserve"> most complex</w:t>
        </w:r>
      </w:ins>
      <w:ins w:id="448" w:author="Robert Bell" w:date="2012-01-22T11:35:00Z">
        <w:r w:rsidR="00D1212A">
          <w:t xml:space="preserve">. </w:t>
        </w:r>
      </w:ins>
      <w:ins w:id="449" w:author="Robert Bell" w:date="2012-01-22T11:34:00Z">
        <w:r w:rsidR="00D1212A">
          <w:t xml:space="preserve"> </w:t>
        </w:r>
      </w:ins>
      <w:ins w:id="450" w:author="Robert Bell" w:date="2012-01-22T11:27:00Z">
        <w:r w:rsidR="00D1212A">
          <w:rPr>
            <w:i/>
          </w:rPr>
          <w:t xml:space="preserve"> </w:t>
        </w:r>
      </w:ins>
      <w:r w:rsidRPr="00095C63">
        <w:rPr>
          <w:i/>
          <w:rPrChange w:id="451" w:author="Robert Bell" w:date="2012-01-22T11:12:00Z">
            <w:rPr/>
          </w:rPrChange>
        </w:rPr>
        <w:t xml:space="preserve"> </w:t>
      </w:r>
    </w:p>
    <w:p w:rsidR="00051B15" w:rsidRDefault="00095C63">
      <w:pPr>
        <w:pStyle w:val="Enspirebulletedtext"/>
        <w:numPr>
          <w:ins w:id="452" w:author="Unknown"/>
        </w:numPr>
        <w:rPr>
          <w:i/>
          <w:rPrChange w:id="453" w:author="Robert Bell" w:date="2012-01-22T11:12:00Z">
            <w:rPr/>
          </w:rPrChange>
        </w:rPr>
        <w:pPrChange w:id="454" w:author="Robert Bell" w:date="2012-01-22T11:01:00Z">
          <w:pPr>
            <w:pStyle w:val="Enspirebulletedtext3"/>
            <w:numPr>
              <w:numId w:val="4"/>
            </w:numPr>
            <w:tabs>
              <w:tab w:val="clear" w:pos="2160"/>
            </w:tabs>
            <w:ind w:left="1080"/>
          </w:pPr>
        </w:pPrChange>
      </w:pPr>
      <w:r w:rsidRPr="00095C63">
        <w:rPr>
          <w:i/>
          <w:rPrChange w:id="455" w:author="Robert Bell" w:date="2012-01-22T11:12:00Z">
            <w:rPr/>
          </w:rPrChange>
        </w:rPr>
        <w:t>Less risky to more risk</w:t>
      </w:r>
      <w:ins w:id="456" w:author="Robert Bell" w:date="2012-01-22T11:35:00Z">
        <w:r w:rsidR="00D1212A">
          <w:rPr>
            <w:i/>
          </w:rPr>
          <w:t xml:space="preserve">y: </w:t>
        </w:r>
      </w:ins>
      <w:ins w:id="457" w:author="Robert Bell" w:date="2012-01-22T11:36:00Z">
        <w:r w:rsidR="00D1212A">
          <w:t>When the subject of instruction involves learners</w:t>
        </w:r>
      </w:ins>
      <w:ins w:id="458" w:author="Robert Bell" w:date="2012-01-22T11:37:00Z">
        <w:r w:rsidR="00D1212A">
          <w:t xml:space="preserve">’ assimilation of </w:t>
        </w:r>
      </w:ins>
      <w:ins w:id="459" w:author="Robert Bell" w:date="2012-01-22T11:38:00Z">
        <w:r w:rsidR="00D1212A">
          <w:t xml:space="preserve">potentially </w:t>
        </w:r>
      </w:ins>
      <w:ins w:id="460" w:author="Robert Bell" w:date="2012-01-22T11:37:00Z">
        <w:r w:rsidR="00D1212A">
          <w:t>risky procedures, such as operating</w:t>
        </w:r>
      </w:ins>
      <w:ins w:id="461" w:author="Robert Bell" w:date="2012-01-22T11:38:00Z">
        <w:r w:rsidR="00D1212A">
          <w:t xml:space="preserve"> hazardous</w:t>
        </w:r>
      </w:ins>
      <w:ins w:id="462" w:author="Robert Bell" w:date="2012-01-22T11:37:00Z">
        <w:r w:rsidR="00D1212A">
          <w:t xml:space="preserve"> equipment</w:t>
        </w:r>
      </w:ins>
      <w:ins w:id="463" w:author="Robert Bell" w:date="2012-01-22T11:38:00Z">
        <w:r w:rsidR="00D1212A">
          <w:t xml:space="preserve">, </w:t>
        </w:r>
      </w:ins>
      <w:ins w:id="464" w:author="Robert Bell" w:date="2012-01-22T11:39:00Z">
        <w:r w:rsidR="00D1212A">
          <w:t xml:space="preserve">it makes sense </w:t>
        </w:r>
      </w:ins>
      <w:ins w:id="465" w:author="Robert Bell" w:date="2012-01-22T11:54:00Z">
        <w:r w:rsidR="00D1212A">
          <w:t xml:space="preserve">for objectives to be </w:t>
        </w:r>
      </w:ins>
      <w:ins w:id="466" w:author="Robert Bell" w:date="2012-01-22T11:39:00Z">
        <w:r w:rsidR="00D1212A">
          <w:t>sequence</w:t>
        </w:r>
      </w:ins>
      <w:ins w:id="467" w:author="Robert Bell" w:date="2012-01-22T11:54:00Z">
        <w:r w:rsidR="00D1212A">
          <w:t>d</w:t>
        </w:r>
      </w:ins>
      <w:ins w:id="468" w:author="Robert Bell" w:date="2012-01-22T11:39:00Z">
        <w:r w:rsidR="00D1212A">
          <w:t xml:space="preserve"> so that learners </w:t>
        </w:r>
      </w:ins>
      <w:ins w:id="469" w:author="Robert Bell" w:date="2012-01-22T11:54:00Z">
        <w:r w:rsidR="00D1212A">
          <w:t xml:space="preserve">can </w:t>
        </w:r>
      </w:ins>
      <w:ins w:id="470" w:author="Robert Bell" w:date="2012-01-22T11:39:00Z">
        <w:r w:rsidR="00D1212A">
          <w:t xml:space="preserve">master the least risky </w:t>
        </w:r>
      </w:ins>
      <w:ins w:id="471" w:author="Robert Bell" w:date="2012-01-22T11:54:00Z">
        <w:r w:rsidR="00D1212A">
          <w:t>procedures in order</w:t>
        </w:r>
      </w:ins>
      <w:ins w:id="472" w:author="Robert Bell" w:date="2012-01-22T11:40:00Z">
        <w:r w:rsidR="00D1212A">
          <w:t xml:space="preserve"> to prepare the</w:t>
        </w:r>
      </w:ins>
      <w:ins w:id="473" w:author="Robert Bell" w:date="2012-01-22T11:54:00Z">
        <w:r w:rsidR="00D1212A">
          <w:t>m</w:t>
        </w:r>
      </w:ins>
      <w:ins w:id="474" w:author="Robert Bell" w:date="2012-01-22T11:40:00Z">
        <w:r w:rsidR="00D1212A">
          <w:t xml:space="preserve"> to perform</w:t>
        </w:r>
      </w:ins>
      <w:ins w:id="475" w:author="Robert Bell" w:date="2012-01-22T11:39:00Z">
        <w:r w:rsidR="00D1212A">
          <w:t xml:space="preserve"> riskier procedures.</w:t>
        </w:r>
      </w:ins>
      <w:ins w:id="476" w:author="Robert Bell" w:date="2012-01-22T11:37:00Z">
        <w:r w:rsidR="00D1212A">
          <w:t xml:space="preserve"> </w:t>
        </w:r>
      </w:ins>
      <w:del w:id="477" w:author="Robert Bell" w:date="2012-01-22T11:35:00Z">
        <w:r w:rsidRPr="00095C63">
          <w:rPr>
            <w:i/>
            <w:rPrChange w:id="478" w:author="Robert Bell" w:date="2012-01-22T11:12:00Z">
              <w:rPr/>
            </w:rPrChange>
          </w:rPr>
          <w:delText xml:space="preserve">y </w:delText>
        </w:r>
      </w:del>
    </w:p>
    <w:p w:rsidR="00051B15" w:rsidRDefault="00095C63">
      <w:pPr>
        <w:pStyle w:val="Enspirebulletedtext"/>
        <w:numPr>
          <w:ins w:id="479" w:author="Unknown"/>
        </w:numPr>
        <w:rPr>
          <w:i/>
          <w:rPrChange w:id="480" w:author="Robert Bell" w:date="2012-01-22T11:12:00Z">
            <w:rPr/>
          </w:rPrChange>
        </w:rPr>
        <w:pPrChange w:id="481" w:author="Robert Bell" w:date="2012-01-22T11:01:00Z">
          <w:pPr>
            <w:pStyle w:val="Enspirebulletedtext3"/>
            <w:numPr>
              <w:numId w:val="4"/>
            </w:numPr>
            <w:tabs>
              <w:tab w:val="clear" w:pos="2160"/>
            </w:tabs>
            <w:ind w:left="1080"/>
          </w:pPr>
        </w:pPrChange>
      </w:pPr>
      <w:r w:rsidRPr="00095C63">
        <w:rPr>
          <w:i/>
          <w:rPrChange w:id="482" w:author="Robert Bell" w:date="2012-01-22T11:12:00Z">
            <w:rPr/>
          </w:rPrChange>
        </w:rPr>
        <w:t>Known to unknown</w:t>
      </w:r>
      <w:ins w:id="483" w:author="Robert Bell" w:date="2012-01-22T11:39:00Z">
        <w:r w:rsidR="00D1212A">
          <w:rPr>
            <w:i/>
          </w:rPr>
          <w:t xml:space="preserve">: </w:t>
        </w:r>
      </w:ins>
      <w:ins w:id="484" w:author="Robert Bell" w:date="2012-01-22T11:40:00Z">
        <w:r w:rsidR="00D1212A">
          <w:t xml:space="preserve">As we discussed in Lesson 2, learning objectives </w:t>
        </w:r>
      </w:ins>
      <w:ins w:id="485" w:author="Robert Bell" w:date="2012-01-22T11:41:00Z">
        <w:r w:rsidR="00D1212A">
          <w:t>build on</w:t>
        </w:r>
      </w:ins>
      <w:ins w:id="486" w:author="Robert Bell" w:date="2012-01-22T11:40:00Z">
        <w:r w:rsidR="00D1212A">
          <w:t xml:space="preserve"> what learners </w:t>
        </w:r>
      </w:ins>
      <w:ins w:id="487" w:author="Robert Bell" w:date="2012-01-22T11:41:00Z">
        <w:r w:rsidR="00D1212A">
          <w:t xml:space="preserve">can be presumed to </w:t>
        </w:r>
      </w:ins>
      <w:ins w:id="488" w:author="Robert Bell" w:date="2012-01-22T11:40:00Z">
        <w:r w:rsidR="00D1212A">
          <w:t>already know</w:t>
        </w:r>
      </w:ins>
      <w:ins w:id="489" w:author="Robert Bell" w:date="2012-01-22T11:55:00Z">
        <w:r w:rsidR="00D1212A">
          <w:t xml:space="preserve"> prior to the intervention of the learning asset</w:t>
        </w:r>
      </w:ins>
      <w:ins w:id="490" w:author="Robert Bell" w:date="2012-01-22T11:40:00Z">
        <w:r w:rsidR="00D1212A">
          <w:t xml:space="preserve">. </w:t>
        </w:r>
      </w:ins>
      <w:ins w:id="491" w:author="Robert Bell" w:date="2012-01-22T11:41:00Z">
        <w:r w:rsidR="00D1212A">
          <w:t xml:space="preserve">Likewise, it frequently makes sense </w:t>
        </w:r>
      </w:ins>
      <w:ins w:id="492" w:author="Robert Bell" w:date="2012-01-22T11:43:00Z">
        <w:r w:rsidR="00D1212A">
          <w:t xml:space="preserve">to sequence </w:t>
        </w:r>
        <w:proofErr w:type="spellStart"/>
        <w:r w:rsidR="00D1212A">
          <w:t>TLOs</w:t>
        </w:r>
        <w:proofErr w:type="spellEnd"/>
        <w:r w:rsidR="00D1212A">
          <w:t xml:space="preserve"> and </w:t>
        </w:r>
        <w:proofErr w:type="spellStart"/>
        <w:r w:rsidR="00D1212A">
          <w:t>ELOs</w:t>
        </w:r>
        <w:proofErr w:type="spellEnd"/>
        <w:r w:rsidR="00D1212A">
          <w:t xml:space="preserve"> so that the instruction that follows one objective builds on the knowledge and skills mastered in the previous objective. </w:t>
        </w:r>
      </w:ins>
    </w:p>
    <w:p w:rsidR="00D1212A" w:rsidRDefault="00D1212A" w:rsidP="00145E15">
      <w:pPr>
        <w:pStyle w:val="EnspireBodyText"/>
        <w:numPr>
          <w:ins w:id="493" w:author="Robert Bell" w:date="2012-01-22T11:44:00Z"/>
        </w:numPr>
        <w:rPr>
          <w:ins w:id="494" w:author="Robert Bell" w:date="2012-01-22T11:44:00Z"/>
        </w:rPr>
      </w:pPr>
    </w:p>
    <w:p w:rsidR="00D1212A" w:rsidRDefault="00D1212A" w:rsidP="00145E15">
      <w:pPr>
        <w:pStyle w:val="EnspireBodyText"/>
        <w:rPr>
          <w:ins w:id="495" w:author="Robert Bell" w:date="2012-01-22T11:52:00Z"/>
        </w:rPr>
      </w:pPr>
      <w:ins w:id="496" w:author="Robert Bell" w:date="2012-01-22T11:44:00Z">
        <w:r>
          <w:t xml:space="preserve">Note that </w:t>
        </w:r>
      </w:ins>
      <w:ins w:id="497" w:author="Robert Bell" w:date="2012-01-22T11:48:00Z">
        <w:r>
          <w:t xml:space="preserve">these </w:t>
        </w:r>
      </w:ins>
      <w:ins w:id="498" w:author="Robert Bell" w:date="2012-01-22T11:50:00Z">
        <w:r>
          <w:t>frameworks are not mutually exclusive. For example,</w:t>
        </w:r>
      </w:ins>
      <w:ins w:id="499" w:author="Robert Bell" w:date="2012-01-22T11:52:00Z">
        <w:r>
          <w:t xml:space="preserve"> the sequence of </w:t>
        </w:r>
      </w:ins>
      <w:ins w:id="500" w:author="Robert Bell" w:date="2012-01-22T11:53:00Z">
        <w:r>
          <w:t>modules and lessons</w:t>
        </w:r>
      </w:ins>
      <w:ins w:id="501" w:author="Robert Bell" w:date="2012-01-22T11:52:00Z">
        <w:r>
          <w:t xml:space="preserve"> in</w:t>
        </w:r>
      </w:ins>
      <w:ins w:id="502" w:author="Robert Bell" w:date="2012-01-22T11:51:00Z">
        <w:r>
          <w:t xml:space="preserve"> </w:t>
        </w:r>
      </w:ins>
      <w:ins w:id="503" w:author="Robert Bell" w:date="2012-01-22T11:52:00Z">
        <w:r>
          <w:t>FPD 200</w:t>
        </w:r>
      </w:ins>
      <w:ins w:id="504" w:author="Robert Bell" w:date="2012-01-22T11:53:00Z">
        <w:r>
          <w:t xml:space="preserve"> follow a procedural order that aligns with the phases and steps of the ADDIE model of instructional design. </w:t>
        </w:r>
      </w:ins>
      <w:ins w:id="505" w:author="Robert Bell" w:date="2012-01-22T11:55:00Z">
        <w:r>
          <w:t xml:space="preserve">At the same time, </w:t>
        </w:r>
      </w:ins>
      <w:ins w:id="506" w:author="Robert Bell" w:date="2012-01-22T11:56:00Z">
        <w:r>
          <w:t xml:space="preserve">all of </w:t>
        </w:r>
      </w:ins>
      <w:ins w:id="507" w:author="Robert Bell" w:date="2012-01-22T11:55:00Z">
        <w:r>
          <w:t xml:space="preserve">the individual lessons in FPD 200 </w:t>
        </w:r>
      </w:ins>
      <w:ins w:id="508" w:author="Robert Bell" w:date="2012-01-22T11:56:00Z">
        <w:r>
          <w:t xml:space="preserve">begin with a general introduction </w:t>
        </w:r>
      </w:ins>
      <w:ins w:id="509" w:author="Robert Bell" w:date="2012-01-22T11:52:00Z">
        <w:r>
          <w:t xml:space="preserve">before discussing specifics </w:t>
        </w:r>
      </w:ins>
      <w:ins w:id="510" w:author="Robert Bell" w:date="2012-01-22T11:57:00Z">
        <w:r>
          <w:t>related</w:t>
        </w:r>
      </w:ins>
      <w:ins w:id="511" w:author="Robert Bell" w:date="2012-01-22T11:52:00Z">
        <w:r>
          <w:t xml:space="preserve"> </w:t>
        </w:r>
      </w:ins>
      <w:ins w:id="512" w:author="Robert Bell" w:date="2012-01-22T11:57:00Z">
        <w:r>
          <w:t xml:space="preserve">to the ideas covered in the introduction. They are also sequenced to activate prior knowledge from preceding lesson and modules before introducing facts and concepts that are unknown to the target audience. </w:t>
        </w:r>
      </w:ins>
      <w:ins w:id="513" w:author="Robert Bell" w:date="2012-01-22T11:58:00Z">
        <w:r>
          <w:t xml:space="preserve">In this way, we have incorporated multiple approaches to instructional sequence in order to ensure that the order of </w:t>
        </w:r>
      </w:ins>
      <w:ins w:id="514" w:author="Robert Bell" w:date="2012-01-22T12:01:00Z">
        <w:r>
          <w:t>instruction</w:t>
        </w:r>
      </w:ins>
      <w:ins w:id="515" w:author="Robert Bell" w:date="2012-01-22T11:58:00Z">
        <w:r>
          <w:t xml:space="preserve"> </w:t>
        </w:r>
      </w:ins>
      <w:ins w:id="516" w:author="Robert Bell" w:date="2012-01-22T12:01:00Z">
        <w:r>
          <w:t xml:space="preserve">is logical to our audience while supporting them in developing mastery in the subject of ADDIE and instructional design. </w:t>
        </w:r>
      </w:ins>
    </w:p>
    <w:p w:rsidR="00D1212A" w:rsidRDefault="00D1212A" w:rsidP="00145E15">
      <w:pPr>
        <w:pStyle w:val="EnspireBodyText"/>
        <w:numPr>
          <w:ins w:id="517" w:author="Robert Bell" w:date="2012-01-22T11:52:00Z"/>
        </w:numPr>
      </w:pPr>
    </w:p>
    <w:p w:rsidR="00D1212A" w:rsidDel="00BA32B6" w:rsidRDefault="00D1212A" w:rsidP="00145E15">
      <w:pPr>
        <w:pStyle w:val="EnspireBodyText"/>
        <w:rPr>
          <w:del w:id="518" w:author="Robert Bell" w:date="2012-01-22T11:51:00Z"/>
        </w:rPr>
      </w:pPr>
      <w:del w:id="519" w:author="Robert Bell" w:date="2012-01-22T11:51:00Z">
        <w:r w:rsidDel="00BA32B6">
          <w:delText xml:space="preserve">Here is where your learner analysis from chapter one becomes extremely helpful; if you have a good understanding of your learner, it can help you make informed decisions on how to sequence your instruction. </w:delText>
        </w:r>
      </w:del>
      <w:del w:id="520" w:author="Robert Bell" w:date="2012-01-22T11:02:00Z">
        <w:r w:rsidDel="009F5593">
          <w:delText xml:space="preserve"> </w:delText>
        </w:r>
      </w:del>
      <w:del w:id="521" w:author="Robert Bell" w:date="2012-01-22T11:51:00Z">
        <w:r w:rsidDel="00BA32B6">
          <w:delText xml:space="preserve">Knowing your learner gives you information that will allow you to make sequencing decisions that are customized to fit your learners ‘existing knowledge/skill sets. </w:delText>
        </w:r>
      </w:del>
    </w:p>
    <w:p w:rsidR="00D1212A" w:rsidDel="00BA32B6" w:rsidRDefault="00D1212A" w:rsidP="00145E15">
      <w:pPr>
        <w:pStyle w:val="EnspireBodyText"/>
        <w:rPr>
          <w:del w:id="522" w:author="Robert Bell" w:date="2012-01-22T11:51:00Z"/>
        </w:rPr>
      </w:pPr>
    </w:p>
    <w:p w:rsidR="00D1212A" w:rsidRPr="002C1AE4" w:rsidRDefault="00D1212A" w:rsidP="00145E15">
      <w:pPr>
        <w:pStyle w:val="EnspireBodyText"/>
        <w:rPr>
          <w:b/>
        </w:rPr>
      </w:pPr>
      <w:r>
        <w:t>In the case study for this lesson, you will read an example of how instructional designers at DAU use this general procedure to arrange learning objectives into a sequential outline for a training program.</w:t>
      </w:r>
    </w:p>
    <w:p w:rsidR="00D1212A" w:rsidRDefault="00D1212A" w:rsidP="00051B15">
      <w:pPr>
        <w:pStyle w:val="EnspireSectionHeading"/>
      </w:pPr>
      <w:bookmarkStart w:id="523" w:name="_Toc315014895"/>
      <w:bookmarkStart w:id="524" w:name="_Toc188872649"/>
      <w:r>
        <w:t>Section 4: What are Gagne’s “Nine Events of Instruction” and What Do They Say About Instructional Sequence?</w:t>
      </w:r>
      <w:bookmarkEnd w:id="523"/>
      <w:bookmarkEnd w:id="524"/>
      <w:r>
        <w:t xml:space="preserve"> </w:t>
      </w:r>
    </w:p>
    <w:bookmarkEnd w:id="16"/>
    <w:bookmarkEnd w:id="17"/>
    <w:bookmarkEnd w:id="18"/>
    <w:p w:rsidR="00051B15" w:rsidRDefault="00051B15" w:rsidP="009D38B1">
      <w:pPr>
        <w:pStyle w:val="EnspireBodyText"/>
      </w:pP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051B15">
        <w:trPr>
          <w:jc w:val="center"/>
        </w:trPr>
        <w:tc>
          <w:tcPr>
            <w:tcW w:w="5958" w:type="dxa"/>
            <w:tcMar>
              <w:top w:w="72" w:type="dxa"/>
              <w:left w:w="115" w:type="dxa"/>
              <w:bottom w:w="72" w:type="dxa"/>
              <w:right w:w="115" w:type="dxa"/>
            </w:tcMar>
          </w:tcPr>
          <w:p w:rsidR="00051B15" w:rsidRPr="00EC4C71" w:rsidRDefault="00051B15" w:rsidP="00051B15">
            <w:pPr>
              <w:pStyle w:val="Enspirebulletedtext"/>
              <w:numPr>
                <w:ilvl w:val="0"/>
                <w:numId w:val="0"/>
              </w:numPr>
              <w:jc w:val="center"/>
              <w:rPr>
                <w:b/>
              </w:rPr>
            </w:pPr>
            <w:proofErr w:type="spellStart"/>
            <w:r w:rsidRPr="00EC4C71">
              <w:rPr>
                <w:b/>
              </w:rPr>
              <w:t>ELOs</w:t>
            </w:r>
            <w:proofErr w:type="spellEnd"/>
            <w:r w:rsidRPr="00EC4C71">
              <w:rPr>
                <w:b/>
              </w:rPr>
              <w:t xml:space="preserve"> for This Section</w:t>
            </w:r>
          </w:p>
          <w:p w:rsidR="00051B15" w:rsidRDefault="00051B15" w:rsidP="00051B15">
            <w:pPr>
              <w:pStyle w:val="Enspirebulletedtext"/>
              <w:numPr>
                <w:ilvl w:val="0"/>
                <w:numId w:val="9"/>
              </w:numPr>
              <w:tabs>
                <w:tab w:val="clear" w:pos="1080"/>
              </w:tabs>
              <w:ind w:left="720"/>
            </w:pPr>
            <w:r>
              <w:t xml:space="preserve">Identify Gagne’s “Nine Events of Instruction.” </w:t>
            </w:r>
          </w:p>
          <w:p w:rsidR="00051B15" w:rsidRDefault="00051B15" w:rsidP="00051B15">
            <w:pPr>
              <w:pStyle w:val="Enspirebulletedtext"/>
              <w:numPr>
                <w:ilvl w:val="0"/>
                <w:numId w:val="9"/>
              </w:numPr>
              <w:tabs>
                <w:tab w:val="clear" w:pos="1080"/>
              </w:tabs>
              <w:ind w:left="720"/>
            </w:pPr>
            <w:r>
              <w:t>Explain how Gagne’s “Nine Events” inform instructional sequencing</w:t>
            </w:r>
          </w:p>
        </w:tc>
      </w:tr>
    </w:tbl>
    <w:p w:rsidR="00051B15" w:rsidRDefault="00051B15" w:rsidP="00051B15">
      <w:pPr>
        <w:pStyle w:val="EnspireBodyText"/>
      </w:pPr>
    </w:p>
    <w:p w:rsidR="00D1212A" w:rsidRDefault="00D1212A" w:rsidP="009D38B1">
      <w:pPr>
        <w:pStyle w:val="EnspireBodyText"/>
        <w:numPr>
          <w:ins w:id="525" w:author="Robert Bell" w:date="2012-01-22T12:03:00Z"/>
        </w:numPr>
        <w:rPr>
          <w:ins w:id="526" w:author="Robert Bell" w:date="2012-01-22T12:03:00Z"/>
        </w:rPr>
      </w:pPr>
    </w:p>
    <w:p w:rsidR="00D1212A" w:rsidRDefault="00D1212A" w:rsidP="009D38B1">
      <w:pPr>
        <w:pStyle w:val="EnspireBodyText"/>
        <w:numPr>
          <w:ins w:id="527" w:author="Robert Bell" w:date="2012-01-22T12:03:00Z"/>
        </w:numPr>
        <w:rPr>
          <w:ins w:id="528" w:author="Robert Bell" w:date="2012-01-22T12:02:00Z"/>
        </w:rPr>
      </w:pPr>
      <w:ins w:id="529" w:author="Robert Bell" w:date="2012-01-22T12:03:00Z">
        <w:r>
          <w:t xml:space="preserve">Instructional sequence applies </w:t>
        </w:r>
        <w:proofErr w:type="gramStart"/>
        <w:r>
          <w:t>to</w:t>
        </w:r>
        <w:proofErr w:type="gramEnd"/>
        <w:r>
          <w:t xml:space="preserve"> more than the high-level organization of a learning asset. </w:t>
        </w:r>
      </w:ins>
      <w:ins w:id="530" w:author="Robert Bell" w:date="2012-01-22T12:04:00Z">
        <w:r>
          <w:t xml:space="preserve">Instructional designers must also carefully consider the order of instruction </w:t>
        </w:r>
      </w:ins>
      <w:ins w:id="531" w:author="Robert Bell" w:date="2012-01-22T12:05:00Z">
        <w:r>
          <w:t>with</w:t>
        </w:r>
      </w:ins>
      <w:ins w:id="532" w:author="Robert Bell" w:date="2012-01-22T12:04:00Z">
        <w:r>
          <w:t>in</w:t>
        </w:r>
      </w:ins>
      <w:ins w:id="533" w:author="Robert Bell" w:date="2012-01-22T12:05:00Z">
        <w:r>
          <w:t xml:space="preserve"> </w:t>
        </w:r>
      </w:ins>
      <w:ins w:id="534" w:author="Robert Bell" w:date="2012-01-22T12:04:00Z">
        <w:r>
          <w:t>particular learning exper</w:t>
        </w:r>
      </w:ins>
      <w:ins w:id="535" w:author="Robert Bell" w:date="2012-01-22T12:05:00Z">
        <w:r>
          <w:t xml:space="preserve">iences in the learning asset, such as individual lessons or discrete knowledge sharing assets. </w:t>
        </w:r>
      </w:ins>
      <w:ins w:id="536" w:author="Robert Bell" w:date="2012-01-22T12:06:00Z">
        <w:r>
          <w:t xml:space="preserve">A model known as Gagne’s “Nine Events of Instruction” is an important touchstone </w:t>
        </w:r>
      </w:ins>
      <w:ins w:id="537" w:author="Robert Bell" w:date="2012-01-22T12:10:00Z">
        <w:r>
          <w:t>for</w:t>
        </w:r>
      </w:ins>
      <w:ins w:id="538" w:author="Robert Bell" w:date="2012-01-22T12:06:00Z">
        <w:r>
          <w:t xml:space="preserve"> </w:t>
        </w:r>
      </w:ins>
      <w:ins w:id="539" w:author="Robert Bell" w:date="2012-01-22T12:07:00Z">
        <w:r>
          <w:t>determin</w:t>
        </w:r>
      </w:ins>
      <w:ins w:id="540" w:author="Robert Bell" w:date="2012-01-22T12:37:00Z">
        <w:r>
          <w:t>ing</w:t>
        </w:r>
      </w:ins>
      <w:ins w:id="541" w:author="Robert Bell" w:date="2012-01-22T12:07:00Z">
        <w:r>
          <w:t xml:space="preserve"> the sequence of instruction </w:t>
        </w:r>
      </w:ins>
      <w:ins w:id="542" w:author="Robert Bell" w:date="2012-01-22T12:37:00Z">
        <w:r>
          <w:t>in</w:t>
        </w:r>
      </w:ins>
      <w:ins w:id="543" w:author="Robert Bell" w:date="2012-01-22T12:07:00Z">
        <w:r>
          <w:t xml:space="preserve"> </w:t>
        </w:r>
      </w:ins>
      <w:ins w:id="544" w:author="Robert Bell" w:date="2012-01-22T12:36:00Z">
        <w:r>
          <w:t>a lesson plan or</w:t>
        </w:r>
      </w:ins>
      <w:ins w:id="545" w:author="Robert Bell" w:date="2012-01-22T12:37:00Z">
        <w:r>
          <w:t xml:space="preserve"> in</w:t>
        </w:r>
      </w:ins>
      <w:ins w:id="546" w:author="Robert Bell" w:date="2012-01-22T12:36:00Z">
        <w:r>
          <w:t xml:space="preserve"> the design of a</w:t>
        </w:r>
      </w:ins>
      <w:ins w:id="547" w:author="Robert Bell" w:date="2012-01-22T12:37:00Z">
        <w:r>
          <w:t xml:space="preserve"> discrete</w:t>
        </w:r>
      </w:ins>
      <w:ins w:id="548" w:author="Robert Bell" w:date="2012-01-22T12:36:00Z">
        <w:r>
          <w:t xml:space="preserve"> </w:t>
        </w:r>
        <w:proofErr w:type="gramStart"/>
        <w:r>
          <w:t>knowledge sharing</w:t>
        </w:r>
        <w:proofErr w:type="gramEnd"/>
        <w:r>
          <w:t xml:space="preserve"> asset</w:t>
        </w:r>
      </w:ins>
      <w:ins w:id="549" w:author="Robert Bell" w:date="2012-01-22T12:07:00Z">
        <w:r>
          <w:t xml:space="preserve">. </w:t>
        </w:r>
      </w:ins>
    </w:p>
    <w:p w:rsidR="00D1212A" w:rsidRDefault="00D1212A" w:rsidP="009D38B1">
      <w:pPr>
        <w:pStyle w:val="EnspireBodyText"/>
      </w:pPr>
    </w:p>
    <w:p w:rsidR="00D1212A" w:rsidDel="00241656" w:rsidRDefault="00D1212A" w:rsidP="00AA390C">
      <w:pPr>
        <w:pStyle w:val="EnspireBodyText"/>
        <w:rPr>
          <w:del w:id="550" w:author="Robert Bell" w:date="2012-01-22T12:09:00Z"/>
        </w:rPr>
      </w:pPr>
      <w:r>
        <w:t>Robert Gagne was an educational psychologist who was best known for developing what he referred to as “conditions for learning</w:t>
      </w:r>
      <w:ins w:id="551" w:author="Robert Bell" w:date="2012-01-22T12:08:00Z">
        <w:r>
          <w:t>.</w:t>
        </w:r>
      </w:ins>
      <w:del w:id="552" w:author="Robert Bell" w:date="2012-01-22T12:08:00Z">
        <w:r w:rsidDel="00241656">
          <w:delText>,</w:delText>
        </w:r>
      </w:del>
      <w:r>
        <w:t xml:space="preserve">” </w:t>
      </w:r>
      <w:del w:id="553" w:author="Robert Bell" w:date="2012-01-22T12:08:00Z">
        <w:r w:rsidDel="00241656">
          <w:delText>which delineated</w:delText>
        </w:r>
      </w:del>
      <w:ins w:id="554" w:author="Robert Bell" w:date="2012-01-22T12:08:00Z">
        <w:r>
          <w:t>The conditions refer to</w:t>
        </w:r>
      </w:ins>
      <w:r>
        <w:t xml:space="preserve"> the types of instruction that are most appropriate for specific types of learning. </w:t>
      </w:r>
      <w:del w:id="555" w:author="Robert Bell" w:date="2012-01-22T12:08:00Z">
        <w:r w:rsidDel="00241656">
          <w:delText>The purpose of developing the conditions of learning was</w:delText>
        </w:r>
      </w:del>
      <w:ins w:id="556" w:author="Robert Bell" w:date="2012-01-22T12:08:00Z">
        <w:r>
          <w:t>Their purpose is</w:t>
        </w:r>
      </w:ins>
      <w:r>
        <w:t xml:space="preserve"> to provide a structure </w:t>
      </w:r>
      <w:del w:id="557" w:author="Robert Bell" w:date="2012-01-22T12:09:00Z">
        <w:r w:rsidDel="00241656">
          <w:delText>for those who design instruction to be more successful</w:delText>
        </w:r>
      </w:del>
      <w:ins w:id="558" w:author="Robert Bell" w:date="2012-01-22T12:09:00Z">
        <w:r>
          <w:t>that will support successful instruction</w:t>
        </w:r>
      </w:ins>
      <w:r>
        <w:t>.</w:t>
      </w:r>
    </w:p>
    <w:p w:rsidR="00D1212A" w:rsidDel="00241656" w:rsidRDefault="00D1212A" w:rsidP="00AA390C">
      <w:pPr>
        <w:pStyle w:val="EnspireBodyText"/>
        <w:rPr>
          <w:del w:id="559" w:author="Robert Bell" w:date="2012-01-22T12:09:00Z"/>
        </w:rPr>
      </w:pPr>
    </w:p>
    <w:p w:rsidR="00D1212A" w:rsidRDefault="00D1212A" w:rsidP="00AA390C">
      <w:pPr>
        <w:pStyle w:val="EnspireBodyText"/>
      </w:pPr>
      <w:ins w:id="560" w:author="Robert Bell" w:date="2012-01-22T12:09:00Z">
        <w:r>
          <w:t xml:space="preserve"> </w:t>
        </w:r>
      </w:ins>
      <w:r>
        <w:t>His “Nine Events of Instruction” taxonomy provides a useful framework for defining</w:t>
      </w:r>
      <w:ins w:id="561" w:author="Robert Bell" w:date="2012-01-22T12:09:00Z">
        <w:r>
          <w:t xml:space="preserve"> the order of</w:t>
        </w:r>
      </w:ins>
      <w:r>
        <w:t xml:space="preserve"> actions that support learning within </w:t>
      </w:r>
      <w:proofErr w:type="gramStart"/>
      <w:r>
        <w:t>a</w:t>
      </w:r>
      <w:proofErr w:type="gramEnd"/>
      <w:del w:id="562" w:author="Robert Bell" w:date="2012-01-22T12:09:00Z">
        <w:r w:rsidDel="00241656">
          <w:delText xml:space="preserve"> discrete</w:delText>
        </w:r>
      </w:del>
      <w:ins w:id="563" w:author="Robert Bell" w:date="2012-01-22T12:09:00Z">
        <w:r>
          <w:t>n</w:t>
        </w:r>
      </w:ins>
      <w:r>
        <w:t xml:space="preserve"> instructional experience</w:t>
      </w:r>
      <w:del w:id="564" w:author="Robert Bell" w:date="2012-01-22T12:10:00Z">
        <w:r w:rsidDel="00241656">
          <w:delText>, such as a lesson</w:delText>
        </w:r>
      </w:del>
      <w:r>
        <w:t>.</w:t>
      </w:r>
    </w:p>
    <w:p w:rsidR="00D1212A" w:rsidRDefault="00D1212A" w:rsidP="00DA35EE">
      <w:pPr>
        <w:pStyle w:val="EnspireBodyText"/>
      </w:pPr>
    </w:p>
    <w:p w:rsidR="00D1212A" w:rsidRDefault="00D1212A" w:rsidP="00AA390C">
      <w:pPr>
        <w:pStyle w:val="EnspireBodyText"/>
      </w:pPr>
      <w:r>
        <w:t>Gagne’s “Nine Events,” in order, are:</w:t>
      </w:r>
    </w:p>
    <w:p w:rsidR="00D1212A" w:rsidRDefault="00D1212A" w:rsidP="00AA390C">
      <w:pPr>
        <w:pStyle w:val="EnspireBodyText"/>
      </w:pPr>
    </w:p>
    <w:p w:rsidR="00D1212A" w:rsidRPr="00FA443B" w:rsidRDefault="00D1212A" w:rsidP="00AA390C">
      <w:pPr>
        <w:pStyle w:val="Enspirebulletedtext"/>
      </w:pPr>
      <w:r>
        <w:t>Gain learners’ attention.</w:t>
      </w:r>
    </w:p>
    <w:p w:rsidR="00D1212A" w:rsidRDefault="00D1212A" w:rsidP="00AA390C">
      <w:pPr>
        <w:pStyle w:val="Enspirebulletedtext"/>
      </w:pPr>
      <w:r>
        <w:t xml:space="preserve">Share the learning objectives of the session. </w:t>
      </w:r>
    </w:p>
    <w:p w:rsidR="00D1212A" w:rsidRDefault="00D1212A" w:rsidP="00AA390C">
      <w:pPr>
        <w:pStyle w:val="Enspirebulletedtext"/>
      </w:pPr>
      <w:r>
        <w:t xml:space="preserve">Get learners to recall prior knowledge of the subject. </w:t>
      </w:r>
    </w:p>
    <w:p w:rsidR="00D1212A" w:rsidRDefault="00D1212A" w:rsidP="00AA390C">
      <w:pPr>
        <w:pStyle w:val="Enspirebulletedtext"/>
      </w:pPr>
      <w:r>
        <w:t xml:space="preserve">Present the content. </w:t>
      </w:r>
    </w:p>
    <w:p w:rsidR="00D1212A" w:rsidRDefault="00D1212A" w:rsidP="00AA390C">
      <w:pPr>
        <w:pStyle w:val="Enspirebulletedtext"/>
      </w:pPr>
      <w:r>
        <w:t xml:space="preserve">Provide learner guidance to enhance understanding. </w:t>
      </w:r>
    </w:p>
    <w:p w:rsidR="00D1212A" w:rsidRDefault="00D1212A" w:rsidP="00AA390C">
      <w:pPr>
        <w:pStyle w:val="Enspirebulletedtext"/>
      </w:pPr>
      <w:r>
        <w:t xml:space="preserve">Give learners an opportunity to practice and demonstrate what they know. </w:t>
      </w:r>
    </w:p>
    <w:p w:rsidR="00D1212A" w:rsidRDefault="00D1212A" w:rsidP="00AA390C">
      <w:pPr>
        <w:pStyle w:val="Enspirebulletedtext"/>
      </w:pPr>
      <w:r>
        <w:t xml:space="preserve">Provide feedback. </w:t>
      </w:r>
    </w:p>
    <w:p w:rsidR="00D1212A" w:rsidRDefault="00D1212A" w:rsidP="00AA390C">
      <w:pPr>
        <w:pStyle w:val="Enspirebulletedtext"/>
      </w:pPr>
      <w:r>
        <w:t xml:space="preserve">Assess performance. </w:t>
      </w:r>
    </w:p>
    <w:p w:rsidR="00D1212A" w:rsidRDefault="00D1212A" w:rsidP="00AA390C">
      <w:pPr>
        <w:pStyle w:val="Enspirebulletedtext"/>
      </w:pPr>
      <w:r>
        <w:t xml:space="preserve">Provide job aids or references to ensure that learners retain and transfer what they have learned. </w:t>
      </w:r>
    </w:p>
    <w:p w:rsidR="00D1212A" w:rsidRDefault="00D1212A" w:rsidP="009D38B1">
      <w:pPr>
        <w:pStyle w:val="Enspirebulletedtext"/>
        <w:numPr>
          <w:ilvl w:val="0"/>
          <w:numId w:val="0"/>
        </w:numPr>
      </w:pPr>
    </w:p>
    <w:p w:rsidR="00D1212A" w:rsidRDefault="00D1212A" w:rsidP="00AA390C">
      <w:pPr>
        <w:pStyle w:val="EnspireBodyText"/>
      </w:pPr>
      <w:r>
        <w:t>Gagne distinguished between two types of conditions</w:t>
      </w:r>
      <w:del w:id="565" w:author="Robert Bell" w:date="2012-01-22T12:10:00Z">
        <w:r w:rsidDel="00241656">
          <w:delText>;</w:delText>
        </w:r>
      </w:del>
      <w:ins w:id="566" w:author="Robert Bell" w:date="2012-01-22T12:10:00Z">
        <w:r>
          <w:t>:</w:t>
        </w:r>
      </w:ins>
      <w:r>
        <w:t xml:space="preserve"> internal and external.</w:t>
      </w:r>
      <w:ins w:id="567" w:author="Robert Bell" w:date="2012-01-22T12:10:00Z">
        <w:r>
          <w:t xml:space="preserve"> </w:t>
        </w:r>
      </w:ins>
      <w:del w:id="568" w:author="Robert Bell" w:date="2012-01-22T12:10:00Z">
        <w:r w:rsidR="00095C63" w:rsidRPr="00095C63">
          <w:rPr>
            <w:i/>
            <w:rPrChange w:id="569" w:author="Robert Bell" w:date="2012-01-22T12:11:00Z">
              <w:rPr>
                <w:rFonts w:cs="Times New Roman"/>
                <w:bCs w:val="0"/>
                <w:szCs w:val="24"/>
              </w:rPr>
            </w:rPrChange>
          </w:rPr>
          <w:delText xml:space="preserve">  </w:delText>
        </w:r>
      </w:del>
      <w:r w:rsidR="00095C63" w:rsidRPr="00095C63">
        <w:rPr>
          <w:i/>
          <w:rPrChange w:id="570" w:author="Robert Bell" w:date="2012-01-22T12:11:00Z">
            <w:rPr>
              <w:rFonts w:cs="Times New Roman"/>
              <w:bCs w:val="0"/>
              <w:szCs w:val="24"/>
            </w:rPr>
          </w:rPrChange>
        </w:rPr>
        <w:t>Internal conditions</w:t>
      </w:r>
      <w:r>
        <w:t xml:space="preserve"> can be thought of as “states” that </w:t>
      </w:r>
      <w:del w:id="571" w:author="Robert Bell" w:date="2012-01-22T12:13:00Z">
        <w:r w:rsidDel="00964148">
          <w:delText xml:space="preserve">happen </w:delText>
        </w:r>
      </w:del>
      <w:ins w:id="572" w:author="Robert Bell" w:date="2012-01-22T12:13:00Z">
        <w:r>
          <w:t xml:space="preserve">occur </w:t>
        </w:r>
      </w:ins>
      <w:r>
        <w:t xml:space="preserve">within the learner. </w:t>
      </w:r>
      <w:del w:id="573" w:author="Robert Bell" w:date="2012-01-22T12:10:00Z">
        <w:r w:rsidDel="00241656">
          <w:delText>Internal conditions</w:delText>
        </w:r>
      </w:del>
      <w:ins w:id="574" w:author="Robert Bell" w:date="2012-01-22T12:10:00Z">
        <w:r>
          <w:t>These states</w:t>
        </w:r>
      </w:ins>
      <w:r>
        <w:t xml:space="preserve"> include </w:t>
      </w:r>
      <w:del w:id="575" w:author="Robert Bell" w:date="2012-01-22T12:11:00Z">
        <w:r w:rsidDel="00241656">
          <w:delText xml:space="preserve">constructs such as </w:delText>
        </w:r>
      </w:del>
      <w:r>
        <w:t>motivation, recall, and attention.</w:t>
      </w:r>
      <w:ins w:id="576" w:author="Robert Bell" w:date="2012-01-22T12:11:00Z">
        <w:r>
          <w:t xml:space="preserve"> </w:t>
        </w:r>
      </w:ins>
      <w:del w:id="577" w:author="Robert Bell" w:date="2012-01-22T12:11:00Z">
        <w:r w:rsidR="00095C63" w:rsidRPr="00095C63">
          <w:rPr>
            <w:i/>
            <w:rPrChange w:id="578" w:author="Robert Bell" w:date="2012-01-22T12:12:00Z">
              <w:rPr>
                <w:rFonts w:cs="Times New Roman"/>
                <w:bCs w:val="0"/>
                <w:szCs w:val="24"/>
              </w:rPr>
            </w:rPrChange>
          </w:rPr>
          <w:delText xml:space="preserve">  </w:delText>
        </w:r>
      </w:del>
      <w:r w:rsidR="00095C63" w:rsidRPr="00095C63">
        <w:rPr>
          <w:i/>
          <w:rPrChange w:id="579" w:author="Robert Bell" w:date="2012-01-22T12:12:00Z">
            <w:rPr>
              <w:rFonts w:cs="Times New Roman"/>
              <w:bCs w:val="0"/>
              <w:szCs w:val="24"/>
            </w:rPr>
          </w:rPrChange>
        </w:rPr>
        <w:t>External conditions</w:t>
      </w:r>
      <w:r>
        <w:t xml:space="preserve"> </w:t>
      </w:r>
      <w:ins w:id="580" w:author="Robert Bell" w:date="2012-01-22T12:12:00Z">
        <w:r>
          <w:t xml:space="preserve">are </w:t>
        </w:r>
      </w:ins>
      <w:ins w:id="581" w:author="Robert Bell" w:date="2012-01-22T12:13:00Z">
        <w:r>
          <w:t xml:space="preserve">outside </w:t>
        </w:r>
      </w:ins>
      <w:ins w:id="582" w:author="Robert Bell" w:date="2012-01-22T12:12:00Z">
        <w:r>
          <w:t xml:space="preserve">events that </w:t>
        </w:r>
      </w:ins>
      <w:del w:id="583" w:author="Robert Bell" w:date="2012-01-22T12:11:00Z">
        <w:r w:rsidDel="00241656">
          <w:delText xml:space="preserve">can be thought of as those things that </w:delText>
        </w:r>
      </w:del>
      <w:del w:id="584" w:author="Robert Bell" w:date="2012-01-22T12:13:00Z">
        <w:r w:rsidDel="00964148">
          <w:delText xml:space="preserve">occur outside of the learner and </w:delText>
        </w:r>
      </w:del>
      <w:r>
        <w:t>affect the learner’s behavior</w:t>
      </w:r>
      <w:ins w:id="585" w:author="Robert Bell" w:date="2012-01-22T12:11:00Z">
        <w:r>
          <w:t xml:space="preserve">. </w:t>
        </w:r>
      </w:ins>
      <w:del w:id="586" w:author="Robert Bell" w:date="2012-01-22T12:11:00Z">
        <w:r w:rsidDel="00241656">
          <w:delText>, f</w:delText>
        </w:r>
      </w:del>
      <w:ins w:id="587" w:author="Robert Bell" w:date="2012-01-22T12:11:00Z">
        <w:r>
          <w:t>F</w:t>
        </w:r>
      </w:ins>
      <w:r>
        <w:t xml:space="preserve">or example the arrangement and timing of events </w:t>
      </w:r>
      <w:del w:id="588" w:author="Robert Bell" w:date="2012-01-22T12:11:00Z">
        <w:r w:rsidDel="00241656">
          <w:delText xml:space="preserve">used </w:delText>
        </w:r>
      </w:del>
      <w:r>
        <w:t>in the learning experience</w:t>
      </w:r>
      <w:ins w:id="589" w:author="Robert Bell" w:date="2012-01-22T12:11:00Z">
        <w:r>
          <w:t xml:space="preserve"> are external conditions</w:t>
        </w:r>
      </w:ins>
      <w:r>
        <w:t>. E</w:t>
      </w:r>
      <w:r w:rsidRPr="00FA443B">
        <w:t>ach</w:t>
      </w:r>
      <w:r>
        <w:t xml:space="preserve"> of the </w:t>
      </w:r>
      <w:ins w:id="590" w:author="Robert Bell" w:date="2012-01-22T12:12:00Z">
        <w:r>
          <w:t>“N</w:t>
        </w:r>
      </w:ins>
      <w:del w:id="591" w:author="Robert Bell" w:date="2012-01-22T12:12:00Z">
        <w:r w:rsidDel="00964148">
          <w:delText>n</w:delText>
        </w:r>
      </w:del>
      <w:r>
        <w:t xml:space="preserve">ine </w:t>
      </w:r>
      <w:ins w:id="592" w:author="Robert Bell" w:date="2012-01-22T12:12:00Z">
        <w:r>
          <w:t>E</w:t>
        </w:r>
      </w:ins>
      <w:del w:id="593" w:author="Robert Bell" w:date="2012-01-22T12:12:00Z">
        <w:r w:rsidDel="00964148">
          <w:delText>e</w:delText>
        </w:r>
      </w:del>
      <w:r>
        <w:t xml:space="preserve">vents of </w:t>
      </w:r>
      <w:ins w:id="594" w:author="Robert Bell" w:date="2012-01-22T12:12:00Z">
        <w:r>
          <w:t>I</w:t>
        </w:r>
      </w:ins>
      <w:del w:id="595" w:author="Robert Bell" w:date="2012-01-22T12:12:00Z">
        <w:r w:rsidDel="00964148">
          <w:delText>i</w:delText>
        </w:r>
      </w:del>
      <w:r>
        <w:t>nstruction</w:t>
      </w:r>
      <w:ins w:id="596" w:author="Robert Bell" w:date="2012-01-22T12:12:00Z">
        <w:r>
          <w:t>”</w:t>
        </w:r>
      </w:ins>
      <w:r>
        <w:t xml:space="preserve"> are external conditions since they </w:t>
      </w:r>
      <w:del w:id="597" w:author="Robert Bell" w:date="2012-01-22T12:13:00Z">
        <w:r w:rsidDel="00964148">
          <w:delText xml:space="preserve">involve </w:delText>
        </w:r>
      </w:del>
      <w:ins w:id="598" w:author="Robert Bell" w:date="2012-01-22T12:13:00Z">
        <w:r>
          <w:t xml:space="preserve">are </w:t>
        </w:r>
      </w:ins>
      <w:del w:id="599" w:author="Robert Bell" w:date="2012-01-22T12:14:00Z">
        <w:r w:rsidDel="00964148">
          <w:delText xml:space="preserve">actions </w:delText>
        </w:r>
      </w:del>
      <w:ins w:id="600" w:author="Robert Bell" w:date="2012-01-22T12:14:00Z">
        <w:r>
          <w:t xml:space="preserve">events that occur within the learning environment in order to </w:t>
        </w:r>
      </w:ins>
      <w:del w:id="601" w:author="Robert Bell" w:date="2012-01-22T12:14:00Z">
        <w:r w:rsidDel="00964148">
          <w:delText>imposed on the learning environment in an effort to</w:delText>
        </w:r>
      </w:del>
      <w:r>
        <w:t xml:space="preserve"> affect the learner’s behavior</w:t>
      </w:r>
      <w:del w:id="602" w:author="Robert Bell" w:date="2012-01-22T12:15:00Z">
        <w:r w:rsidDel="00964148">
          <w:delText>; however,</w:delText>
        </w:r>
      </w:del>
      <w:ins w:id="603" w:author="Robert Bell" w:date="2012-01-22T12:15:00Z">
        <w:r>
          <w:t>.</w:t>
        </w:r>
      </w:ins>
      <w:r>
        <w:t xml:space="preserve"> Gagne </w:t>
      </w:r>
      <w:del w:id="604" w:author="Robert Bell" w:date="2012-01-22T12:15:00Z">
        <w:r w:rsidDel="00964148">
          <w:delText xml:space="preserve">purposefully </w:delText>
        </w:r>
      </w:del>
      <w:r>
        <w:t>related each of these events to</w:t>
      </w:r>
      <w:del w:id="605" w:author="Robert Bell" w:date="2012-01-22T12:15:00Z">
        <w:r w:rsidDel="00964148">
          <w:delText xml:space="preserve"> identified</w:delText>
        </w:r>
      </w:del>
      <w:r>
        <w:t xml:space="preserve"> </w:t>
      </w:r>
      <w:del w:id="606" w:author="Robert Bell" w:date="2012-01-22T12:15:00Z">
        <w:r w:rsidDel="00964148">
          <w:delText xml:space="preserve"> </w:delText>
        </w:r>
      </w:del>
      <w:r>
        <w:t xml:space="preserve">internal learning processes.  He </w:t>
      </w:r>
      <w:del w:id="607" w:author="Robert Bell" w:date="2012-01-22T12:16:00Z">
        <w:r w:rsidDel="00964148">
          <w:delText>sequenced t</w:delText>
        </w:r>
      </w:del>
      <w:ins w:id="608" w:author="Robert Bell" w:date="2012-01-22T12:16:00Z">
        <w:r>
          <w:t>arranged t</w:t>
        </w:r>
      </w:ins>
      <w:r>
        <w:t>he</w:t>
      </w:r>
      <w:ins w:id="609" w:author="Robert Bell" w:date="2012-01-22T12:19:00Z">
        <w:r>
          <w:t xml:space="preserve"> external</w:t>
        </w:r>
      </w:ins>
      <w:r>
        <w:t xml:space="preserve"> events </w:t>
      </w:r>
      <w:ins w:id="610" w:author="Robert Bell" w:date="2012-01-22T12:19:00Z">
        <w:r>
          <w:t xml:space="preserve">he identified with their corresponding internal conditions </w:t>
        </w:r>
      </w:ins>
      <w:del w:id="611" w:author="Robert Bell" w:date="2012-01-22T12:16:00Z">
        <w:r w:rsidDel="00964148">
          <w:delText>of instruction to coincide with a sequence of</w:delText>
        </w:r>
      </w:del>
      <w:del w:id="612" w:author="Robert Bell" w:date="2012-01-22T12:18:00Z">
        <w:r w:rsidDel="00964148">
          <w:delText xml:space="preserve"> internal conditions </w:delText>
        </w:r>
      </w:del>
      <w:del w:id="613" w:author="Robert Bell" w:date="2012-01-22T12:16:00Z">
        <w:r w:rsidDel="00964148">
          <w:delText>of the learner that have been shown</w:delText>
        </w:r>
      </w:del>
      <w:ins w:id="614" w:author="Robert Bell" w:date="2012-01-22T12:16:00Z">
        <w:r>
          <w:t>in</w:t>
        </w:r>
      </w:ins>
      <w:ins w:id="615" w:author="Robert Bell" w:date="2012-01-22T12:19:00Z">
        <w:r>
          <w:t>to</w:t>
        </w:r>
      </w:ins>
      <w:ins w:id="616" w:author="Robert Bell" w:date="2012-01-22T12:16:00Z">
        <w:r>
          <w:t xml:space="preserve"> a</w:t>
        </w:r>
      </w:ins>
      <w:ins w:id="617" w:author="Robert Bell" w:date="2012-01-22T12:17:00Z">
        <w:r>
          <w:t xml:space="preserve"> </w:t>
        </w:r>
      </w:ins>
      <w:ins w:id="618" w:author="Robert Bell" w:date="2012-01-22T12:18:00Z">
        <w:r>
          <w:t>prescribed</w:t>
        </w:r>
      </w:ins>
      <w:ins w:id="619" w:author="Robert Bell" w:date="2012-01-22T12:16:00Z">
        <w:r>
          <w:t xml:space="preserve"> sequence </w:t>
        </w:r>
      </w:ins>
      <w:ins w:id="620" w:author="Robert Bell" w:date="2012-01-22T12:19:00Z">
        <w:r>
          <w:t>that supports an</w:t>
        </w:r>
      </w:ins>
      <w:ins w:id="621" w:author="Robert Bell" w:date="2012-01-22T12:17:00Z">
        <w:r>
          <w:t xml:space="preserve"> </w:t>
        </w:r>
      </w:ins>
      <w:del w:id="622" w:author="Robert Bell" w:date="2012-01-22T12:16:00Z">
        <w:r w:rsidDel="00964148">
          <w:delText xml:space="preserve"> </w:delText>
        </w:r>
      </w:del>
      <w:del w:id="623" w:author="Robert Bell" w:date="2012-01-22T12:17:00Z">
        <w:r w:rsidDel="00964148">
          <w:delText xml:space="preserve">to </w:delText>
        </w:r>
      </w:del>
      <w:r>
        <w:t>enhance</w:t>
      </w:r>
      <w:ins w:id="624" w:author="Robert Bell" w:date="2012-01-22T12:17:00Z">
        <w:r>
          <w:t>d</w:t>
        </w:r>
      </w:ins>
      <w:r>
        <w:t xml:space="preserve"> learning</w:t>
      </w:r>
      <w:ins w:id="625" w:author="Robert Bell" w:date="2012-01-22T12:19:00Z">
        <w:r>
          <w:t xml:space="preserve"> experience</w:t>
        </w:r>
      </w:ins>
      <w:r>
        <w:t xml:space="preserve">.  </w:t>
      </w:r>
    </w:p>
    <w:p w:rsidR="00D1212A" w:rsidRDefault="00D1212A" w:rsidP="00AA390C">
      <w:pPr>
        <w:pStyle w:val="Enspire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888"/>
        <w:gridCol w:w="4950"/>
      </w:tblGrid>
      <w:tr w:rsidR="00D1212A" w:rsidRPr="00422264">
        <w:trPr>
          <w:tblHeader/>
        </w:trPr>
        <w:tc>
          <w:tcPr>
            <w:tcW w:w="3888" w:type="dxa"/>
          </w:tcPr>
          <w:p w:rsidR="00D1212A" w:rsidRPr="00422264" w:rsidRDefault="00D1212A" w:rsidP="00AA390C">
            <w:pPr>
              <w:rPr>
                <w:rFonts w:ascii="Arial" w:hAnsi="Arial" w:cs="Arial"/>
                <w:b/>
                <w:sz w:val="20"/>
                <w:szCs w:val="20"/>
              </w:rPr>
            </w:pPr>
            <w:r w:rsidRPr="00422264">
              <w:rPr>
                <w:rFonts w:ascii="Arial" w:hAnsi="Arial" w:cs="Arial"/>
                <w:b/>
                <w:sz w:val="20"/>
                <w:szCs w:val="20"/>
              </w:rPr>
              <w:t>Gagne’s Instructional Event</w:t>
            </w:r>
          </w:p>
        </w:tc>
        <w:tc>
          <w:tcPr>
            <w:tcW w:w="4950" w:type="dxa"/>
          </w:tcPr>
          <w:p w:rsidR="00D1212A" w:rsidRPr="00422264" w:rsidRDefault="00D1212A" w:rsidP="00AA390C">
            <w:pPr>
              <w:rPr>
                <w:rFonts w:ascii="Arial" w:hAnsi="Arial" w:cs="Arial"/>
                <w:b/>
                <w:sz w:val="20"/>
                <w:szCs w:val="20"/>
              </w:rPr>
            </w:pPr>
            <w:r w:rsidRPr="00422264">
              <w:rPr>
                <w:rFonts w:ascii="Arial" w:hAnsi="Arial" w:cs="Arial"/>
                <w:b/>
                <w:sz w:val="20"/>
                <w:szCs w:val="20"/>
              </w:rPr>
              <w:t>Relation to Internal Learning Process</w:t>
            </w:r>
          </w:p>
        </w:tc>
      </w:tr>
      <w:tr w:rsidR="00D1212A" w:rsidRPr="00422264">
        <w:tc>
          <w:tcPr>
            <w:tcW w:w="3888" w:type="dxa"/>
          </w:tcPr>
          <w:p w:rsidR="00D1212A" w:rsidRPr="00422264" w:rsidRDefault="00D1212A" w:rsidP="00AA390C">
            <w:pPr>
              <w:rPr>
                <w:rFonts w:ascii="Arial" w:hAnsi="Arial" w:cs="Arial"/>
                <w:sz w:val="20"/>
                <w:szCs w:val="20"/>
              </w:rPr>
            </w:pPr>
            <w:r w:rsidRPr="00422264">
              <w:rPr>
                <w:rFonts w:ascii="Arial" w:hAnsi="Arial" w:cs="Arial"/>
                <w:sz w:val="20"/>
                <w:szCs w:val="20"/>
              </w:rPr>
              <w:t>Gain the learner’s attention</w:t>
            </w:r>
          </w:p>
        </w:tc>
        <w:tc>
          <w:tcPr>
            <w:tcW w:w="4950" w:type="dxa"/>
          </w:tcPr>
          <w:p w:rsidR="00D1212A" w:rsidRDefault="00D1212A" w:rsidP="00AA390C">
            <w:pPr>
              <w:rPr>
                <w:ins w:id="626" w:author="Robert Bell" w:date="2012-01-22T12:26:00Z"/>
                <w:rFonts w:ascii="Arial" w:hAnsi="Arial" w:cs="Arial"/>
                <w:b/>
                <w:i/>
                <w:sz w:val="20"/>
                <w:szCs w:val="20"/>
              </w:rPr>
            </w:pPr>
            <w:r w:rsidRPr="00422264">
              <w:rPr>
                <w:rFonts w:ascii="Arial" w:hAnsi="Arial" w:cs="Arial"/>
                <w:b/>
                <w:i/>
                <w:sz w:val="20"/>
                <w:szCs w:val="20"/>
              </w:rPr>
              <w:t xml:space="preserve">Reception of patterns of neural impulses </w:t>
            </w:r>
          </w:p>
          <w:p w:rsidR="00D1212A" w:rsidRDefault="00D1212A" w:rsidP="00AA390C">
            <w:pPr>
              <w:numPr>
                <w:ins w:id="627" w:author="Robert Bell" w:date="2012-01-22T12:26:00Z"/>
              </w:numPr>
              <w:rPr>
                <w:ins w:id="628" w:author="Robert Bell" w:date="2012-01-22T12:26:00Z"/>
                <w:rFonts w:ascii="Arial" w:hAnsi="Arial" w:cs="Arial"/>
                <w:b/>
                <w:i/>
                <w:sz w:val="20"/>
                <w:szCs w:val="20"/>
              </w:rPr>
            </w:pPr>
          </w:p>
          <w:p w:rsidR="00D1212A" w:rsidRPr="00422264" w:rsidDel="00B275AF" w:rsidRDefault="00D1212A" w:rsidP="00AA390C">
            <w:pPr>
              <w:numPr>
                <w:ins w:id="629" w:author="Robert Bell" w:date="2012-01-22T12:26:00Z"/>
              </w:numPr>
              <w:rPr>
                <w:del w:id="630" w:author="Robert Bell" w:date="2012-01-22T12:27:00Z"/>
                <w:rFonts w:ascii="Arial" w:hAnsi="Arial" w:cs="Arial"/>
                <w:sz w:val="20"/>
                <w:szCs w:val="20"/>
              </w:rPr>
            </w:pPr>
            <w:del w:id="631" w:author="Robert Bell" w:date="2012-01-22T12:22:00Z">
              <w:r w:rsidRPr="00422264" w:rsidDel="00964148">
                <w:rPr>
                  <w:rFonts w:ascii="Arial" w:hAnsi="Arial" w:cs="Arial"/>
                  <w:sz w:val="20"/>
                  <w:szCs w:val="20"/>
                </w:rPr>
                <w:delText>(</w:delText>
              </w:r>
            </w:del>
            <w:del w:id="632" w:author="Robert Bell" w:date="2012-01-22T12:27:00Z">
              <w:r w:rsidRPr="00422264" w:rsidDel="00B275AF">
                <w:rPr>
                  <w:rFonts w:ascii="Arial" w:hAnsi="Arial" w:cs="Arial"/>
                  <w:sz w:val="20"/>
                  <w:szCs w:val="20"/>
                </w:rPr>
                <w:delText>S</w:delText>
              </w:r>
            </w:del>
            <w:ins w:id="633" w:author="Robert Bell" w:date="2012-01-22T12:27:00Z">
              <w:r>
                <w:rPr>
                  <w:rFonts w:ascii="Arial" w:hAnsi="Arial" w:cs="Arial"/>
                  <w:sz w:val="20"/>
                  <w:szCs w:val="20"/>
                </w:rPr>
                <w:t>This event s</w:t>
              </w:r>
            </w:ins>
            <w:r w:rsidRPr="00422264">
              <w:rPr>
                <w:rFonts w:ascii="Arial" w:hAnsi="Arial" w:cs="Arial"/>
                <w:sz w:val="20"/>
                <w:szCs w:val="20"/>
              </w:rPr>
              <w:t xml:space="preserve">timulates electrical impulses in the learner’s brain to make </w:t>
            </w:r>
            <w:del w:id="634" w:author="Robert Bell" w:date="2012-01-22T12:22:00Z">
              <w:r w:rsidRPr="00422264" w:rsidDel="00B275AF">
                <w:rPr>
                  <w:rFonts w:ascii="Arial" w:hAnsi="Arial" w:cs="Arial"/>
                  <w:sz w:val="20"/>
                  <w:szCs w:val="20"/>
                </w:rPr>
                <w:delText xml:space="preserve">learner </w:delText>
              </w:r>
            </w:del>
            <w:ins w:id="635" w:author="Robert Bell" w:date="2012-01-22T12:22:00Z">
              <w:r>
                <w:rPr>
                  <w:rFonts w:ascii="Arial" w:hAnsi="Arial" w:cs="Arial"/>
                  <w:sz w:val="20"/>
                  <w:szCs w:val="20"/>
                </w:rPr>
                <w:t>him or her</w:t>
              </w:r>
              <w:r w:rsidRPr="00422264">
                <w:rPr>
                  <w:rFonts w:ascii="Arial" w:hAnsi="Arial" w:cs="Arial"/>
                  <w:sz w:val="20"/>
                  <w:szCs w:val="20"/>
                </w:rPr>
                <w:t xml:space="preserve"> </w:t>
              </w:r>
            </w:ins>
            <w:r w:rsidRPr="00422264">
              <w:rPr>
                <w:rFonts w:ascii="Arial" w:hAnsi="Arial" w:cs="Arial"/>
                <w:sz w:val="20"/>
                <w:szCs w:val="20"/>
              </w:rPr>
              <w:t>receptive to stimuli</w:t>
            </w:r>
            <w:ins w:id="636" w:author="Robert Bell" w:date="2012-01-22T12:22:00Z">
              <w:r>
                <w:rPr>
                  <w:rFonts w:ascii="Arial" w:hAnsi="Arial" w:cs="Arial"/>
                  <w:sz w:val="20"/>
                  <w:szCs w:val="20"/>
                </w:rPr>
                <w:t>.</w:t>
              </w:r>
            </w:ins>
            <w:ins w:id="637" w:author="Robert Bell" w:date="2012-01-22T12:27:00Z">
              <w:r>
                <w:rPr>
                  <w:rFonts w:ascii="Arial" w:hAnsi="Arial" w:cs="Arial"/>
                  <w:sz w:val="20"/>
                  <w:szCs w:val="20"/>
                </w:rPr>
                <w:t xml:space="preserve"> </w:t>
              </w:r>
            </w:ins>
            <w:del w:id="638" w:author="Robert Bell" w:date="2012-01-22T12:22:00Z">
              <w:r w:rsidRPr="00422264" w:rsidDel="00B275AF">
                <w:rPr>
                  <w:rFonts w:ascii="Arial" w:hAnsi="Arial" w:cs="Arial"/>
                  <w:sz w:val="20"/>
                  <w:szCs w:val="20"/>
                </w:rPr>
                <w:delText>)</w:delText>
              </w:r>
            </w:del>
          </w:p>
          <w:p w:rsidR="00D1212A" w:rsidRPr="00422264" w:rsidDel="00B275AF" w:rsidRDefault="00D1212A" w:rsidP="00AA390C">
            <w:pPr>
              <w:rPr>
                <w:del w:id="639" w:author="Robert Bell" w:date="2012-01-22T12:27:00Z"/>
                <w:rFonts w:ascii="Arial" w:hAnsi="Arial" w:cs="Arial"/>
                <w:sz w:val="20"/>
                <w:szCs w:val="20"/>
              </w:rPr>
            </w:pPr>
          </w:p>
          <w:p w:rsidR="00D1212A" w:rsidRPr="00422264" w:rsidRDefault="00D1212A" w:rsidP="00AA390C">
            <w:pPr>
              <w:numPr>
                <w:ins w:id="640" w:author="Unknown"/>
              </w:numPr>
              <w:rPr>
                <w:rFonts w:ascii="Arial" w:hAnsi="Arial" w:cs="Arial"/>
                <w:sz w:val="20"/>
                <w:szCs w:val="20"/>
              </w:rPr>
            </w:pPr>
            <w:del w:id="641" w:author="Robert Bell" w:date="2012-01-22T12:18:00Z">
              <w:r w:rsidRPr="00422264" w:rsidDel="00964148">
                <w:rPr>
                  <w:rFonts w:ascii="Arial" w:hAnsi="Arial" w:cs="Arial"/>
                  <w:sz w:val="20"/>
                  <w:szCs w:val="20"/>
                </w:rPr>
                <w:delText>This h</w:delText>
              </w:r>
            </w:del>
            <w:ins w:id="642" w:author="Robert Bell" w:date="2012-01-22T12:27:00Z">
              <w:r>
                <w:rPr>
                  <w:rFonts w:ascii="Arial" w:hAnsi="Arial" w:cs="Arial"/>
                  <w:sz w:val="20"/>
                  <w:szCs w:val="20"/>
                </w:rPr>
                <w:t>This h</w:t>
              </w:r>
            </w:ins>
            <w:r w:rsidRPr="00422264">
              <w:rPr>
                <w:rFonts w:ascii="Arial" w:hAnsi="Arial" w:cs="Arial"/>
                <w:sz w:val="20"/>
                <w:szCs w:val="20"/>
              </w:rPr>
              <w:t xml:space="preserve">elps to contextualize lesson and to motivate </w:t>
            </w:r>
            <w:ins w:id="643" w:author="Robert Bell" w:date="2012-01-22T12:18:00Z">
              <w:r>
                <w:rPr>
                  <w:rFonts w:ascii="Arial" w:hAnsi="Arial" w:cs="Arial"/>
                  <w:sz w:val="20"/>
                  <w:szCs w:val="20"/>
                </w:rPr>
                <w:t xml:space="preserve">the </w:t>
              </w:r>
            </w:ins>
            <w:r w:rsidRPr="00422264">
              <w:rPr>
                <w:rFonts w:ascii="Arial" w:hAnsi="Arial" w:cs="Arial"/>
                <w:sz w:val="20"/>
                <w:szCs w:val="20"/>
              </w:rPr>
              <w:t>learner</w:t>
            </w:r>
            <w:ins w:id="644" w:author="Robert Bell" w:date="2012-01-22T12:17:00Z">
              <w:r>
                <w:rPr>
                  <w:rFonts w:ascii="Arial" w:hAnsi="Arial" w:cs="Arial"/>
                  <w:sz w:val="20"/>
                  <w:szCs w:val="20"/>
                </w:rPr>
                <w:t>.</w:t>
              </w:r>
            </w:ins>
          </w:p>
        </w:tc>
      </w:tr>
      <w:tr w:rsidR="00D1212A" w:rsidRPr="00422264">
        <w:tc>
          <w:tcPr>
            <w:tcW w:w="3888" w:type="dxa"/>
          </w:tcPr>
          <w:p w:rsidR="00D1212A" w:rsidRDefault="00D1212A" w:rsidP="00AA390C">
            <w:pPr>
              <w:pStyle w:val="Enspirebulletedtext2"/>
              <w:numPr>
                <w:ilvl w:val="0"/>
                <w:numId w:val="0"/>
              </w:numPr>
            </w:pPr>
            <w:r>
              <w:t xml:space="preserve">Share the learning objectives of the session. </w:t>
            </w:r>
          </w:p>
          <w:p w:rsidR="00D1212A" w:rsidRPr="00422264" w:rsidRDefault="00D1212A" w:rsidP="00AA390C">
            <w:pPr>
              <w:rPr>
                <w:rFonts w:ascii="Arial" w:hAnsi="Arial" w:cs="Arial"/>
                <w:sz w:val="20"/>
                <w:szCs w:val="20"/>
              </w:rPr>
            </w:pPr>
          </w:p>
        </w:tc>
        <w:tc>
          <w:tcPr>
            <w:tcW w:w="4950" w:type="dxa"/>
          </w:tcPr>
          <w:p w:rsidR="00D1212A" w:rsidRDefault="00D1212A" w:rsidP="00AA390C">
            <w:pPr>
              <w:rPr>
                <w:ins w:id="645" w:author="Robert Bell" w:date="2012-01-22T12:27:00Z"/>
                <w:rFonts w:ascii="Arial" w:hAnsi="Arial" w:cs="Arial"/>
                <w:sz w:val="20"/>
                <w:szCs w:val="20"/>
              </w:rPr>
            </w:pPr>
            <w:r w:rsidRPr="00422264">
              <w:rPr>
                <w:rFonts w:ascii="Arial" w:hAnsi="Arial" w:cs="Arial"/>
                <w:b/>
                <w:i/>
                <w:sz w:val="20"/>
                <w:szCs w:val="20"/>
              </w:rPr>
              <w:t xml:space="preserve">Activating a process of executive control </w:t>
            </w:r>
          </w:p>
          <w:p w:rsidR="00D1212A" w:rsidRDefault="00D1212A" w:rsidP="00AA390C">
            <w:pPr>
              <w:numPr>
                <w:ins w:id="646" w:author="Robert Bell" w:date="2012-01-22T12:27:00Z"/>
              </w:numPr>
              <w:rPr>
                <w:ins w:id="647" w:author="Robert Bell" w:date="2012-01-22T12:27:00Z"/>
                <w:rFonts w:ascii="Arial" w:hAnsi="Arial" w:cs="Arial"/>
                <w:sz w:val="20"/>
                <w:szCs w:val="20"/>
              </w:rPr>
            </w:pPr>
          </w:p>
          <w:p w:rsidR="00D1212A" w:rsidRPr="00422264" w:rsidDel="00B275AF" w:rsidRDefault="00D1212A" w:rsidP="00AA390C">
            <w:pPr>
              <w:numPr>
                <w:ins w:id="648" w:author="Robert Bell" w:date="2012-01-22T12:27:00Z"/>
              </w:numPr>
              <w:rPr>
                <w:del w:id="649" w:author="Unknown"/>
                <w:rStyle w:val="apple-converted-space"/>
              </w:rPr>
            </w:pPr>
            <w:del w:id="650" w:author="Robert Bell" w:date="2012-01-22T12:27:00Z">
              <w:r w:rsidRPr="00422264" w:rsidDel="00B275AF">
                <w:rPr>
                  <w:rFonts w:ascii="Arial" w:hAnsi="Arial" w:cs="Arial"/>
                  <w:sz w:val="20"/>
                  <w:szCs w:val="20"/>
                </w:rPr>
                <w:delText>(</w:delText>
              </w:r>
            </w:del>
            <w:r w:rsidRPr="00422264">
              <w:rPr>
                <w:rFonts w:ascii="Arial" w:hAnsi="Arial" w:cs="Arial"/>
                <w:color w:val="000000"/>
                <w:sz w:val="20"/>
                <w:szCs w:val="20"/>
                <w:shd w:val="clear" w:color="auto" w:fill="FFFFFF"/>
              </w:rPr>
              <w:t xml:space="preserve">Executive control is </w:t>
            </w:r>
            <w:del w:id="651" w:author="Robert Bell" w:date="2012-01-22T12:20:00Z">
              <w:r w:rsidRPr="00422264" w:rsidDel="00964148">
                <w:rPr>
                  <w:rFonts w:ascii="Arial" w:hAnsi="Arial" w:cs="Arial"/>
                  <w:color w:val="000000"/>
                  <w:sz w:val="20"/>
                  <w:szCs w:val="20"/>
                  <w:shd w:val="clear" w:color="auto" w:fill="FFFFFF"/>
                </w:rPr>
                <w:delText>an umbrella term for internal processes that allow an individual to</w:delText>
              </w:r>
            </w:del>
            <w:ins w:id="652" w:author="Robert Bell" w:date="2012-01-22T12:20:00Z">
              <w:r>
                <w:rPr>
                  <w:rFonts w:ascii="Arial" w:hAnsi="Arial" w:cs="Arial"/>
                  <w:color w:val="000000"/>
                  <w:sz w:val="20"/>
                  <w:szCs w:val="20"/>
                  <w:shd w:val="clear" w:color="auto" w:fill="FFFFFF"/>
                </w:rPr>
                <w:t>a</w:t>
              </w:r>
            </w:ins>
            <w:r w:rsidRPr="00422264">
              <w:rPr>
                <w:rFonts w:ascii="Arial" w:hAnsi="Arial" w:cs="Arial"/>
                <w:color w:val="000000"/>
                <w:sz w:val="20"/>
                <w:szCs w:val="20"/>
                <w:shd w:val="clear" w:color="auto" w:fill="FFFFFF"/>
              </w:rPr>
              <w:t xml:space="preserve"> focus on goal-directed actions</w:t>
            </w:r>
            <w:ins w:id="653" w:author="Robert Bell" w:date="2012-01-22T12:28:00Z">
              <w:r>
                <w:rPr>
                  <w:rFonts w:ascii="Arial" w:hAnsi="Arial" w:cs="Arial"/>
                  <w:color w:val="000000"/>
                  <w:sz w:val="20"/>
                  <w:szCs w:val="20"/>
                  <w:shd w:val="clear" w:color="auto" w:fill="FFFFFF"/>
                </w:rPr>
                <w:t>.</w:t>
              </w:r>
            </w:ins>
            <w:r w:rsidRPr="00422264">
              <w:rPr>
                <w:rFonts w:ascii="Arial" w:hAnsi="Arial" w:cs="Arial"/>
                <w:color w:val="000000"/>
                <w:sz w:val="20"/>
                <w:szCs w:val="20"/>
                <w:shd w:val="clear" w:color="auto" w:fill="FFFFFF"/>
              </w:rPr>
              <w:t xml:space="preserve"> </w:t>
            </w:r>
            <w:del w:id="654" w:author="Robert Bell" w:date="2012-01-22T12:28:00Z">
              <w:r w:rsidRPr="00422264" w:rsidDel="00B275AF">
                <w:rPr>
                  <w:rFonts w:ascii="Arial" w:hAnsi="Arial" w:cs="Arial"/>
                  <w:color w:val="000000"/>
                  <w:sz w:val="20"/>
                  <w:szCs w:val="20"/>
                  <w:shd w:val="clear" w:color="auto" w:fill="FFFFFF"/>
                </w:rPr>
                <w:delText>when the environment offers endless possibilities that compete for the learner’s attention)</w:delText>
              </w:r>
            </w:del>
          </w:p>
          <w:p w:rsidR="00D1212A" w:rsidDel="00B275AF" w:rsidRDefault="00D1212A" w:rsidP="00AA390C">
            <w:pPr>
              <w:rPr>
                <w:del w:id="655" w:author="Unknown"/>
                <w:rStyle w:val="apple-converted-space"/>
              </w:rPr>
            </w:pPr>
          </w:p>
          <w:p w:rsidR="00D1212A" w:rsidRPr="00422264" w:rsidRDefault="00D1212A" w:rsidP="00AA390C">
            <w:pPr>
              <w:numPr>
                <w:ins w:id="656" w:author="Unknown"/>
              </w:numPr>
              <w:rPr>
                <w:rFonts w:ascii="Arial" w:hAnsi="Arial" w:cs="Arial"/>
                <w:sz w:val="20"/>
                <w:szCs w:val="20"/>
              </w:rPr>
            </w:pPr>
            <w:del w:id="657" w:author="Robert Bell" w:date="2012-01-22T12:28:00Z">
              <w:r w:rsidRPr="00422264" w:rsidDel="00B275AF">
                <w:rPr>
                  <w:rStyle w:val="apple-converted-space"/>
                  <w:rFonts w:ascii="Arial" w:hAnsi="Arial" w:cs="Arial"/>
                  <w:color w:val="000000"/>
                  <w:sz w:val="20"/>
                  <w:szCs w:val="20"/>
                  <w:shd w:val="clear" w:color="auto" w:fill="FFFFFF"/>
                </w:rPr>
                <w:delText>A</w:delText>
              </w:r>
            </w:del>
            <w:ins w:id="658" w:author="Robert Bell" w:date="2012-01-22T12:28:00Z">
              <w:r>
                <w:rPr>
                  <w:rStyle w:val="apple-converted-space"/>
                  <w:rFonts w:ascii="Arial" w:hAnsi="Arial" w:cs="Arial"/>
                  <w:color w:val="000000"/>
                  <w:sz w:val="20"/>
                  <w:szCs w:val="20"/>
                  <w:shd w:val="clear" w:color="auto" w:fill="FFFFFF"/>
                </w:rPr>
                <w:t>This event a</w:t>
              </w:r>
            </w:ins>
            <w:r w:rsidRPr="00422264">
              <w:rPr>
                <w:rStyle w:val="apple-converted-space"/>
                <w:rFonts w:ascii="Arial" w:hAnsi="Arial" w:cs="Arial"/>
                <w:color w:val="000000"/>
                <w:sz w:val="20"/>
                <w:szCs w:val="20"/>
                <w:shd w:val="clear" w:color="auto" w:fill="FFFFFF"/>
              </w:rPr>
              <w:t xml:space="preserve">llows </w:t>
            </w:r>
            <w:del w:id="659" w:author="Robert Bell" w:date="2012-01-22T12:20:00Z">
              <w:r w:rsidRPr="00422264" w:rsidDel="00964148">
                <w:rPr>
                  <w:rStyle w:val="apple-converted-space"/>
                  <w:rFonts w:ascii="Arial" w:hAnsi="Arial" w:cs="Arial"/>
                  <w:color w:val="000000"/>
                  <w:sz w:val="20"/>
                  <w:szCs w:val="20"/>
                  <w:shd w:val="clear" w:color="auto" w:fill="FFFFFF"/>
                </w:rPr>
                <w:delText xml:space="preserve">student </w:delText>
              </w:r>
            </w:del>
            <w:ins w:id="660" w:author="Robert Bell" w:date="2012-01-22T12:20:00Z">
              <w:r>
                <w:rPr>
                  <w:rStyle w:val="apple-converted-space"/>
                  <w:rFonts w:ascii="Arial" w:hAnsi="Arial" w:cs="Arial"/>
                  <w:color w:val="000000"/>
                  <w:sz w:val="20"/>
                  <w:szCs w:val="20"/>
                  <w:shd w:val="clear" w:color="auto" w:fill="FFFFFF"/>
                </w:rPr>
                <w:t>learners</w:t>
              </w:r>
              <w:r w:rsidRPr="00422264">
                <w:rPr>
                  <w:rStyle w:val="apple-converted-space"/>
                  <w:rFonts w:ascii="Arial" w:hAnsi="Arial" w:cs="Arial"/>
                  <w:color w:val="000000"/>
                  <w:sz w:val="20"/>
                  <w:szCs w:val="20"/>
                  <w:shd w:val="clear" w:color="auto" w:fill="FFFFFF"/>
                </w:rPr>
                <w:t xml:space="preserve"> </w:t>
              </w:r>
            </w:ins>
            <w:r w:rsidRPr="00422264">
              <w:rPr>
                <w:rStyle w:val="apple-converted-space"/>
                <w:rFonts w:ascii="Arial" w:hAnsi="Arial" w:cs="Arial"/>
                <w:color w:val="000000"/>
                <w:sz w:val="20"/>
                <w:szCs w:val="20"/>
                <w:shd w:val="clear" w:color="auto" w:fill="FFFFFF"/>
              </w:rPr>
              <w:t xml:space="preserve">to frame </w:t>
            </w:r>
            <w:del w:id="661" w:author="Robert Bell" w:date="2012-01-22T12:20:00Z">
              <w:r w:rsidRPr="00422264" w:rsidDel="00964148">
                <w:rPr>
                  <w:rStyle w:val="apple-converted-space"/>
                  <w:rFonts w:ascii="Arial" w:hAnsi="Arial" w:cs="Arial"/>
                  <w:color w:val="000000"/>
                  <w:sz w:val="20"/>
                  <w:szCs w:val="20"/>
                  <w:shd w:val="clear" w:color="auto" w:fill="FFFFFF"/>
                </w:rPr>
                <w:delText xml:space="preserve">out </w:delText>
              </w:r>
            </w:del>
            <w:r w:rsidRPr="00422264">
              <w:rPr>
                <w:rStyle w:val="apple-converted-space"/>
                <w:rFonts w:ascii="Arial" w:hAnsi="Arial" w:cs="Arial"/>
                <w:color w:val="000000"/>
                <w:sz w:val="20"/>
                <w:szCs w:val="20"/>
                <w:shd w:val="clear" w:color="auto" w:fill="FFFFFF"/>
              </w:rPr>
              <w:t>the instruction</w:t>
            </w:r>
            <w:ins w:id="662" w:author="Robert Bell" w:date="2012-01-22T12:28:00Z">
              <w:r>
                <w:rPr>
                  <w:rStyle w:val="apple-converted-space"/>
                  <w:rFonts w:ascii="Arial" w:hAnsi="Arial" w:cs="Arial"/>
                  <w:color w:val="000000"/>
                  <w:sz w:val="20"/>
                  <w:szCs w:val="20"/>
                  <w:shd w:val="clear" w:color="auto" w:fill="FFFFFF"/>
                </w:rPr>
                <w:t xml:space="preserve"> in terms of learning goals. </w:t>
              </w:r>
            </w:ins>
          </w:p>
        </w:tc>
      </w:tr>
      <w:tr w:rsidR="00D1212A" w:rsidRPr="00422264">
        <w:tc>
          <w:tcPr>
            <w:tcW w:w="3888" w:type="dxa"/>
          </w:tcPr>
          <w:p w:rsidR="00D1212A" w:rsidRPr="00422264" w:rsidRDefault="00D1212A" w:rsidP="00AA390C">
            <w:pPr>
              <w:rPr>
                <w:rFonts w:ascii="Arial" w:hAnsi="Arial" w:cs="Arial"/>
                <w:sz w:val="20"/>
                <w:szCs w:val="20"/>
              </w:rPr>
            </w:pPr>
            <w:r w:rsidRPr="00422264">
              <w:rPr>
                <w:rFonts w:ascii="Arial" w:hAnsi="Arial" w:cs="Arial"/>
                <w:sz w:val="20"/>
                <w:szCs w:val="20"/>
              </w:rPr>
              <w:t>Get the learners to recall prior knowledge of the subject</w:t>
            </w:r>
          </w:p>
        </w:tc>
        <w:tc>
          <w:tcPr>
            <w:tcW w:w="4950" w:type="dxa"/>
          </w:tcPr>
          <w:p w:rsidR="00D1212A" w:rsidRDefault="00D1212A" w:rsidP="00AA390C">
            <w:pPr>
              <w:rPr>
                <w:ins w:id="663" w:author="Robert Bell" w:date="2012-01-22T12:28:00Z"/>
                <w:rFonts w:ascii="Arial" w:hAnsi="Arial" w:cs="Arial"/>
                <w:sz w:val="20"/>
                <w:szCs w:val="20"/>
              </w:rPr>
            </w:pPr>
            <w:r w:rsidRPr="00422264">
              <w:rPr>
                <w:rFonts w:ascii="Arial" w:hAnsi="Arial" w:cs="Arial"/>
                <w:b/>
                <w:i/>
                <w:sz w:val="20"/>
                <w:szCs w:val="20"/>
              </w:rPr>
              <w:t xml:space="preserve">Retrieval of prior learning from long-term memory and placing it in working memory </w:t>
            </w:r>
          </w:p>
          <w:p w:rsidR="00D1212A" w:rsidRDefault="00D1212A" w:rsidP="00AA390C">
            <w:pPr>
              <w:numPr>
                <w:ins w:id="664" w:author="Robert Bell" w:date="2012-01-22T12:28:00Z"/>
              </w:numPr>
              <w:rPr>
                <w:ins w:id="665" w:author="Robert Bell" w:date="2012-01-22T12:28:00Z"/>
                <w:rFonts w:ascii="Arial" w:hAnsi="Arial" w:cs="Arial"/>
                <w:sz w:val="20"/>
                <w:szCs w:val="20"/>
              </w:rPr>
            </w:pPr>
          </w:p>
          <w:p w:rsidR="00D1212A" w:rsidRPr="00422264" w:rsidDel="00B275AF" w:rsidRDefault="00D1212A" w:rsidP="00AA390C">
            <w:pPr>
              <w:numPr>
                <w:ins w:id="666" w:author="Robert Bell" w:date="2012-01-22T12:28:00Z"/>
              </w:numPr>
              <w:rPr>
                <w:del w:id="667" w:author="Robert Bell" w:date="2012-01-22T12:29:00Z"/>
                <w:rFonts w:ascii="Arial" w:hAnsi="Arial" w:cs="Arial"/>
                <w:sz w:val="20"/>
                <w:szCs w:val="20"/>
              </w:rPr>
            </w:pPr>
            <w:ins w:id="668" w:author="Robert Bell" w:date="2012-01-22T12:28:00Z">
              <w:r>
                <w:rPr>
                  <w:rFonts w:ascii="Arial" w:hAnsi="Arial" w:cs="Arial"/>
                  <w:sz w:val="20"/>
                  <w:szCs w:val="20"/>
                </w:rPr>
                <w:t xml:space="preserve">This event </w:t>
              </w:r>
            </w:ins>
            <w:del w:id="669" w:author="Robert Bell" w:date="2012-01-22T12:28:00Z">
              <w:r w:rsidRPr="00422264" w:rsidDel="00B275AF">
                <w:rPr>
                  <w:rFonts w:ascii="Arial" w:hAnsi="Arial" w:cs="Arial"/>
                  <w:sz w:val="20"/>
                  <w:szCs w:val="20"/>
                </w:rPr>
                <w:delText>(B</w:delText>
              </w:r>
            </w:del>
            <w:ins w:id="670" w:author="Robert Bell" w:date="2012-01-22T12:28:00Z">
              <w:r>
                <w:rPr>
                  <w:rFonts w:ascii="Arial" w:hAnsi="Arial" w:cs="Arial"/>
                  <w:sz w:val="20"/>
                  <w:szCs w:val="20"/>
                </w:rPr>
                <w:t>b</w:t>
              </w:r>
            </w:ins>
            <w:r w:rsidRPr="00422264">
              <w:rPr>
                <w:rFonts w:ascii="Arial" w:hAnsi="Arial" w:cs="Arial"/>
                <w:sz w:val="20"/>
                <w:szCs w:val="20"/>
              </w:rPr>
              <w:t xml:space="preserve">rings </w:t>
            </w:r>
            <w:del w:id="671" w:author="Robert Bell" w:date="2012-01-22T12:29:00Z">
              <w:r w:rsidRPr="00422264" w:rsidDel="00B275AF">
                <w:rPr>
                  <w:rFonts w:ascii="Arial" w:hAnsi="Arial" w:cs="Arial"/>
                  <w:sz w:val="20"/>
                  <w:szCs w:val="20"/>
                </w:rPr>
                <w:delText xml:space="preserve">important </w:delText>
              </w:r>
            </w:del>
            <w:ins w:id="672" w:author="Robert Bell" w:date="2012-01-22T12:29:00Z">
              <w:r>
                <w:rPr>
                  <w:rFonts w:ascii="Arial" w:hAnsi="Arial" w:cs="Arial"/>
                  <w:sz w:val="20"/>
                  <w:szCs w:val="20"/>
                </w:rPr>
                <w:t>relevant</w:t>
              </w:r>
              <w:r w:rsidRPr="00422264">
                <w:rPr>
                  <w:rFonts w:ascii="Arial" w:hAnsi="Arial" w:cs="Arial"/>
                  <w:sz w:val="20"/>
                  <w:szCs w:val="20"/>
                </w:rPr>
                <w:t xml:space="preserve"> </w:t>
              </w:r>
              <w:r>
                <w:rPr>
                  <w:rFonts w:ascii="Arial" w:hAnsi="Arial" w:cs="Arial"/>
                  <w:sz w:val="20"/>
                  <w:szCs w:val="20"/>
                </w:rPr>
                <w:t xml:space="preserve">existing </w:t>
              </w:r>
            </w:ins>
            <w:del w:id="673" w:author="Robert Bell" w:date="2012-01-22T12:29:00Z">
              <w:r w:rsidRPr="00422264" w:rsidDel="00B275AF">
                <w:rPr>
                  <w:rFonts w:ascii="Arial" w:hAnsi="Arial" w:cs="Arial"/>
                  <w:sz w:val="20"/>
                  <w:szCs w:val="20"/>
                </w:rPr>
                <w:delText xml:space="preserve">information </w:delText>
              </w:r>
            </w:del>
            <w:ins w:id="674" w:author="Robert Bell" w:date="2012-01-22T12:29:00Z">
              <w:r>
                <w:rPr>
                  <w:rFonts w:ascii="Arial" w:hAnsi="Arial" w:cs="Arial"/>
                  <w:sz w:val="20"/>
                  <w:szCs w:val="20"/>
                </w:rPr>
                <w:t>knowledge</w:t>
              </w:r>
              <w:r w:rsidRPr="00422264">
                <w:rPr>
                  <w:rFonts w:ascii="Arial" w:hAnsi="Arial" w:cs="Arial"/>
                  <w:sz w:val="20"/>
                  <w:szCs w:val="20"/>
                </w:rPr>
                <w:t xml:space="preserve"> </w:t>
              </w:r>
            </w:ins>
            <w:r w:rsidRPr="00422264">
              <w:rPr>
                <w:rFonts w:ascii="Arial" w:hAnsi="Arial" w:cs="Arial"/>
                <w:sz w:val="20"/>
                <w:szCs w:val="20"/>
              </w:rPr>
              <w:t>to the forefront of consciousness</w:t>
            </w:r>
            <w:ins w:id="675" w:author="Robert Bell" w:date="2012-01-22T12:21:00Z">
              <w:r>
                <w:rPr>
                  <w:rFonts w:ascii="Arial" w:hAnsi="Arial" w:cs="Arial"/>
                  <w:sz w:val="20"/>
                  <w:szCs w:val="20"/>
                </w:rPr>
                <w:t>, preparing</w:t>
              </w:r>
            </w:ins>
            <w:r w:rsidRPr="00422264">
              <w:rPr>
                <w:rFonts w:ascii="Arial" w:hAnsi="Arial" w:cs="Arial"/>
                <w:sz w:val="20"/>
                <w:szCs w:val="20"/>
              </w:rPr>
              <w:t xml:space="preserve"> </w:t>
            </w:r>
            <w:del w:id="676" w:author="Robert Bell" w:date="2012-01-22T12:21:00Z">
              <w:r w:rsidRPr="00422264" w:rsidDel="00964148">
                <w:rPr>
                  <w:rFonts w:ascii="Arial" w:hAnsi="Arial" w:cs="Arial"/>
                  <w:sz w:val="20"/>
                  <w:szCs w:val="20"/>
                </w:rPr>
                <w:delText xml:space="preserve">getting the </w:delText>
              </w:r>
            </w:del>
            <w:r w:rsidRPr="00422264">
              <w:rPr>
                <w:rFonts w:ascii="Arial" w:hAnsi="Arial" w:cs="Arial"/>
                <w:sz w:val="20"/>
                <w:szCs w:val="20"/>
              </w:rPr>
              <w:t>learner</w:t>
            </w:r>
            <w:ins w:id="677" w:author="Robert Bell" w:date="2012-01-22T12:21:00Z">
              <w:r>
                <w:rPr>
                  <w:rFonts w:ascii="Arial" w:hAnsi="Arial" w:cs="Arial"/>
                  <w:sz w:val="20"/>
                  <w:szCs w:val="20"/>
                </w:rPr>
                <w:t>s</w:t>
              </w:r>
            </w:ins>
            <w:r w:rsidRPr="00422264">
              <w:rPr>
                <w:rFonts w:ascii="Arial" w:hAnsi="Arial" w:cs="Arial"/>
                <w:sz w:val="20"/>
                <w:szCs w:val="20"/>
              </w:rPr>
              <w:t xml:space="preserve"> </w:t>
            </w:r>
            <w:del w:id="678" w:author="Robert Bell" w:date="2012-01-22T12:21:00Z">
              <w:r w:rsidRPr="00422264" w:rsidDel="00964148">
                <w:rPr>
                  <w:rFonts w:ascii="Arial" w:hAnsi="Arial" w:cs="Arial"/>
                  <w:sz w:val="20"/>
                  <w:szCs w:val="20"/>
                </w:rPr>
                <w:delText xml:space="preserve">ready </w:delText>
              </w:r>
            </w:del>
            <w:r w:rsidRPr="00422264">
              <w:rPr>
                <w:rFonts w:ascii="Arial" w:hAnsi="Arial" w:cs="Arial"/>
                <w:sz w:val="20"/>
                <w:szCs w:val="20"/>
              </w:rPr>
              <w:t>to receive and process new information</w:t>
            </w:r>
            <w:del w:id="679" w:author="Robert Bell" w:date="2012-01-22T12:28:00Z">
              <w:r w:rsidRPr="00422264" w:rsidDel="00B275AF">
                <w:rPr>
                  <w:rFonts w:ascii="Arial" w:hAnsi="Arial" w:cs="Arial"/>
                  <w:sz w:val="20"/>
                  <w:szCs w:val="20"/>
                </w:rPr>
                <w:delText>)</w:delText>
              </w:r>
            </w:del>
            <w:ins w:id="680" w:author="Robert Bell" w:date="2012-01-22T12:28:00Z">
              <w:r>
                <w:rPr>
                  <w:rFonts w:ascii="Arial" w:hAnsi="Arial" w:cs="Arial"/>
                  <w:sz w:val="20"/>
                  <w:szCs w:val="20"/>
                </w:rPr>
                <w:t xml:space="preserve">. </w:t>
              </w:r>
            </w:ins>
          </w:p>
          <w:p w:rsidR="00D1212A" w:rsidRPr="00422264" w:rsidDel="00B275AF" w:rsidRDefault="00D1212A" w:rsidP="00AA390C">
            <w:pPr>
              <w:rPr>
                <w:del w:id="681" w:author="Robert Bell" w:date="2012-01-22T12:29:00Z"/>
                <w:rFonts w:ascii="Arial" w:hAnsi="Arial" w:cs="Arial"/>
                <w:sz w:val="20"/>
                <w:szCs w:val="20"/>
              </w:rPr>
            </w:pPr>
          </w:p>
          <w:p w:rsidR="00D1212A" w:rsidRPr="00422264" w:rsidRDefault="00D1212A" w:rsidP="00AA390C">
            <w:pPr>
              <w:rPr>
                <w:rFonts w:ascii="Arial" w:hAnsi="Arial" w:cs="Arial"/>
                <w:sz w:val="20"/>
                <w:szCs w:val="20"/>
              </w:rPr>
            </w:pPr>
            <w:del w:id="682" w:author="Robert Bell" w:date="2012-01-22T12:29:00Z">
              <w:r w:rsidRPr="00422264" w:rsidDel="00B275AF">
                <w:rPr>
                  <w:rFonts w:ascii="Arial" w:hAnsi="Arial" w:cs="Arial"/>
                  <w:sz w:val="20"/>
                  <w:szCs w:val="20"/>
                </w:rPr>
                <w:delText>Gets learners on the same page as the instructor.</w:delText>
              </w:r>
            </w:del>
          </w:p>
        </w:tc>
      </w:tr>
      <w:tr w:rsidR="00D1212A" w:rsidRPr="00422264">
        <w:tc>
          <w:tcPr>
            <w:tcW w:w="3888" w:type="dxa"/>
          </w:tcPr>
          <w:p w:rsidR="00D1212A" w:rsidRPr="00422264" w:rsidRDefault="00D1212A" w:rsidP="00AA390C">
            <w:pPr>
              <w:rPr>
                <w:rFonts w:ascii="Arial" w:hAnsi="Arial" w:cs="Arial"/>
                <w:sz w:val="20"/>
                <w:szCs w:val="20"/>
              </w:rPr>
            </w:pPr>
            <w:r w:rsidRPr="00422264">
              <w:rPr>
                <w:rFonts w:ascii="Arial" w:hAnsi="Arial" w:cs="Arial"/>
                <w:sz w:val="20"/>
                <w:szCs w:val="20"/>
              </w:rPr>
              <w:t>Presenting the content</w:t>
            </w:r>
          </w:p>
        </w:tc>
        <w:tc>
          <w:tcPr>
            <w:tcW w:w="4950" w:type="dxa"/>
          </w:tcPr>
          <w:p w:rsidR="00D1212A" w:rsidRDefault="00D1212A" w:rsidP="00AA390C">
            <w:pPr>
              <w:rPr>
                <w:ins w:id="683" w:author="Robert Bell" w:date="2012-01-22T12:29:00Z"/>
                <w:rFonts w:ascii="Arial" w:hAnsi="Arial" w:cs="Arial"/>
                <w:sz w:val="20"/>
                <w:szCs w:val="20"/>
              </w:rPr>
            </w:pPr>
            <w:r w:rsidRPr="00422264">
              <w:rPr>
                <w:rFonts w:ascii="Arial" w:hAnsi="Arial" w:cs="Arial"/>
                <w:b/>
                <w:i/>
                <w:sz w:val="20"/>
                <w:szCs w:val="20"/>
              </w:rPr>
              <w:t>Emphasizing material for selective perception</w:t>
            </w:r>
            <w:r w:rsidRPr="00422264">
              <w:rPr>
                <w:rFonts w:ascii="Arial" w:hAnsi="Arial" w:cs="Arial"/>
                <w:b/>
                <w:sz w:val="20"/>
                <w:szCs w:val="20"/>
              </w:rPr>
              <w:t xml:space="preserve"> </w:t>
            </w:r>
          </w:p>
          <w:p w:rsidR="00D1212A" w:rsidRDefault="00D1212A" w:rsidP="00AA390C">
            <w:pPr>
              <w:numPr>
                <w:ins w:id="684" w:author="Robert Bell" w:date="2012-01-22T12:29:00Z"/>
              </w:numPr>
              <w:rPr>
                <w:ins w:id="685" w:author="Robert Bell" w:date="2012-01-22T12:29:00Z"/>
                <w:rFonts w:ascii="Arial" w:hAnsi="Arial" w:cs="Arial"/>
                <w:sz w:val="20"/>
                <w:szCs w:val="20"/>
              </w:rPr>
            </w:pPr>
          </w:p>
          <w:p w:rsidR="00D1212A" w:rsidRPr="00422264" w:rsidDel="00B275AF" w:rsidRDefault="00D1212A" w:rsidP="00AA390C">
            <w:pPr>
              <w:numPr>
                <w:ins w:id="686" w:author="Robert Bell" w:date="2012-01-22T12:29:00Z"/>
              </w:numPr>
              <w:rPr>
                <w:del w:id="687" w:author="Robert Bell" w:date="2012-01-22T12:30:00Z"/>
                <w:rFonts w:ascii="Arial" w:hAnsi="Arial" w:cs="Arial"/>
                <w:color w:val="000000"/>
                <w:sz w:val="20"/>
                <w:szCs w:val="20"/>
                <w:shd w:val="clear" w:color="auto" w:fill="FFFFFF"/>
              </w:rPr>
            </w:pPr>
            <w:del w:id="688" w:author="Robert Bell" w:date="2012-01-22T12:29:00Z">
              <w:r w:rsidRPr="00422264" w:rsidDel="00B275AF">
                <w:rPr>
                  <w:rFonts w:ascii="Arial" w:hAnsi="Arial" w:cs="Arial"/>
                  <w:sz w:val="20"/>
                  <w:szCs w:val="20"/>
                </w:rPr>
                <w:delText>(</w:delText>
              </w:r>
            </w:del>
            <w:r w:rsidRPr="00422264">
              <w:rPr>
                <w:rFonts w:ascii="Arial" w:hAnsi="Arial" w:cs="Arial"/>
                <w:color w:val="000000"/>
                <w:sz w:val="20"/>
                <w:szCs w:val="20"/>
                <w:shd w:val="clear" w:color="auto" w:fill="FFFFFF"/>
              </w:rPr>
              <w:t xml:space="preserve">Selective perception </w:t>
            </w:r>
            <w:del w:id="689" w:author="Robert Bell" w:date="2012-01-22T12:29:00Z">
              <w:r w:rsidRPr="00422264" w:rsidDel="00B275AF">
                <w:rPr>
                  <w:rFonts w:ascii="Arial" w:hAnsi="Arial" w:cs="Arial"/>
                  <w:color w:val="000000"/>
                  <w:sz w:val="20"/>
                  <w:szCs w:val="20"/>
                  <w:shd w:val="clear" w:color="auto" w:fill="FFFFFF"/>
                </w:rPr>
                <w:delText xml:space="preserve">is the personal </w:delText>
              </w:r>
            </w:del>
            <w:r w:rsidRPr="00422264">
              <w:rPr>
                <w:rFonts w:ascii="Arial" w:hAnsi="Arial" w:cs="Arial"/>
                <w:color w:val="000000"/>
                <w:sz w:val="20"/>
                <w:szCs w:val="20"/>
                <w:shd w:val="clear" w:color="auto" w:fill="FFFFFF"/>
              </w:rPr>
              <w:t>filter</w:t>
            </w:r>
            <w:del w:id="690" w:author="Robert Bell" w:date="2012-01-22T12:29:00Z">
              <w:r w:rsidRPr="00422264" w:rsidDel="00B275AF">
                <w:rPr>
                  <w:rFonts w:ascii="Arial" w:hAnsi="Arial" w:cs="Arial"/>
                  <w:color w:val="000000"/>
                  <w:sz w:val="20"/>
                  <w:szCs w:val="20"/>
                  <w:shd w:val="clear" w:color="auto" w:fill="FFFFFF"/>
                </w:rPr>
                <w:delText>ing</w:delText>
              </w:r>
            </w:del>
            <w:ins w:id="691" w:author="Robert Bell" w:date="2012-01-22T12:29:00Z">
              <w:r>
                <w:rPr>
                  <w:rFonts w:ascii="Arial" w:hAnsi="Arial" w:cs="Arial"/>
                  <w:color w:val="000000"/>
                  <w:sz w:val="20"/>
                  <w:szCs w:val="20"/>
                  <w:shd w:val="clear" w:color="auto" w:fill="FFFFFF"/>
                </w:rPr>
                <w:t>s</w:t>
              </w:r>
            </w:ins>
            <w:r w:rsidRPr="00422264">
              <w:rPr>
                <w:rFonts w:ascii="Arial" w:hAnsi="Arial" w:cs="Arial"/>
                <w:color w:val="000000"/>
                <w:sz w:val="20"/>
                <w:szCs w:val="20"/>
                <w:shd w:val="clear" w:color="auto" w:fill="FFFFFF"/>
              </w:rPr>
              <w:t xml:space="preserve"> </w:t>
            </w:r>
            <w:del w:id="692" w:author="Robert Bell" w:date="2012-01-22T12:29:00Z">
              <w:r w:rsidRPr="00422264" w:rsidDel="00B275AF">
                <w:rPr>
                  <w:rFonts w:ascii="Arial" w:hAnsi="Arial" w:cs="Arial"/>
                  <w:color w:val="000000"/>
                  <w:sz w:val="20"/>
                  <w:szCs w:val="20"/>
                  <w:shd w:val="clear" w:color="auto" w:fill="FFFFFF"/>
                </w:rPr>
                <w:delText xml:space="preserve">of </w:delText>
              </w:r>
            </w:del>
            <w:r w:rsidRPr="00422264">
              <w:rPr>
                <w:rFonts w:ascii="Arial" w:hAnsi="Arial" w:cs="Arial"/>
                <w:color w:val="000000"/>
                <w:sz w:val="20"/>
                <w:szCs w:val="20"/>
                <w:shd w:val="clear" w:color="auto" w:fill="FFFFFF"/>
              </w:rPr>
              <w:t>what we see and hear.</w:t>
            </w:r>
            <w:del w:id="693" w:author="Robert Bell" w:date="2012-01-22T12:30:00Z">
              <w:r w:rsidRPr="00422264" w:rsidDel="00B275AF">
                <w:rPr>
                  <w:rFonts w:ascii="Arial" w:hAnsi="Arial" w:cs="Arial"/>
                  <w:color w:val="000000"/>
                  <w:sz w:val="20"/>
                  <w:szCs w:val="20"/>
                  <w:shd w:val="clear" w:color="auto" w:fill="FFFFFF"/>
                </w:rPr>
                <w:delText xml:space="preserve">  We are bombarded with too much stimuli every day to pay equal attention to everything so we pick and choose according to our own needs.)  </w:delText>
              </w:r>
            </w:del>
          </w:p>
          <w:p w:rsidR="00D1212A" w:rsidRPr="00422264" w:rsidRDefault="00D1212A" w:rsidP="00AA390C">
            <w:pPr>
              <w:rPr>
                <w:rFonts w:ascii="Arial" w:hAnsi="Arial" w:cs="Arial"/>
                <w:color w:val="000000"/>
                <w:sz w:val="20"/>
                <w:szCs w:val="20"/>
                <w:shd w:val="clear" w:color="auto" w:fill="FFFFFF"/>
              </w:rPr>
            </w:pPr>
          </w:p>
          <w:p w:rsidR="00D1212A" w:rsidRPr="00422264" w:rsidDel="00B275AF" w:rsidRDefault="00D1212A" w:rsidP="00AA390C">
            <w:pPr>
              <w:rPr>
                <w:del w:id="694" w:author="Robert Bell" w:date="2012-01-22T12:30:00Z"/>
                <w:rFonts w:ascii="Arial" w:hAnsi="Arial" w:cs="Arial"/>
                <w:sz w:val="20"/>
                <w:szCs w:val="20"/>
              </w:rPr>
            </w:pPr>
            <w:del w:id="695" w:author="Robert Bell" w:date="2012-01-22T12:30:00Z">
              <w:r w:rsidRPr="00422264" w:rsidDel="00B275AF">
                <w:rPr>
                  <w:rFonts w:ascii="Arial" w:hAnsi="Arial" w:cs="Arial"/>
                  <w:color w:val="000000"/>
                  <w:sz w:val="20"/>
                  <w:szCs w:val="20"/>
                  <w:shd w:val="clear" w:color="auto" w:fill="FFFFFF"/>
                </w:rPr>
                <w:delText xml:space="preserve">Keeps </w:delText>
              </w:r>
            </w:del>
            <w:ins w:id="696" w:author="Robert Bell" w:date="2012-01-22T12:30:00Z">
              <w:r>
                <w:rPr>
                  <w:rFonts w:ascii="Arial" w:hAnsi="Arial" w:cs="Arial"/>
                  <w:color w:val="000000"/>
                  <w:sz w:val="20"/>
                  <w:szCs w:val="20"/>
                  <w:shd w:val="clear" w:color="auto" w:fill="FFFFFF"/>
                </w:rPr>
                <w:t xml:space="preserve">This event helps </w:t>
              </w:r>
            </w:ins>
            <w:del w:id="697" w:author="Robert Bell" w:date="2012-01-22T12:30:00Z">
              <w:r w:rsidRPr="00422264" w:rsidDel="00B275AF">
                <w:rPr>
                  <w:rFonts w:ascii="Arial" w:hAnsi="Arial" w:cs="Arial"/>
                  <w:color w:val="000000"/>
                  <w:sz w:val="20"/>
                  <w:szCs w:val="20"/>
                  <w:shd w:val="clear" w:color="auto" w:fill="FFFFFF"/>
                </w:rPr>
                <w:delText xml:space="preserve">the </w:delText>
              </w:r>
            </w:del>
            <w:r w:rsidRPr="00422264">
              <w:rPr>
                <w:rFonts w:ascii="Arial" w:hAnsi="Arial" w:cs="Arial"/>
                <w:color w:val="000000"/>
                <w:sz w:val="20"/>
                <w:szCs w:val="20"/>
                <w:shd w:val="clear" w:color="auto" w:fill="FFFFFF"/>
              </w:rPr>
              <w:t>learner</w:t>
            </w:r>
            <w:ins w:id="698" w:author="Robert Bell" w:date="2012-01-22T12:30:00Z">
              <w:r>
                <w:rPr>
                  <w:rFonts w:ascii="Arial" w:hAnsi="Arial" w:cs="Arial"/>
                  <w:color w:val="000000"/>
                  <w:sz w:val="20"/>
                  <w:szCs w:val="20"/>
                  <w:shd w:val="clear" w:color="auto" w:fill="FFFFFF"/>
                </w:rPr>
                <w:t xml:space="preserve">s selectively perceive what content is and is not relevant to the stated learning </w:t>
              </w:r>
            </w:ins>
            <w:ins w:id="699" w:author="Robert Bell" w:date="2012-01-22T12:31:00Z">
              <w:r>
                <w:rPr>
                  <w:rFonts w:ascii="Arial" w:hAnsi="Arial" w:cs="Arial"/>
                  <w:color w:val="000000"/>
                  <w:sz w:val="20"/>
                  <w:szCs w:val="20"/>
                  <w:shd w:val="clear" w:color="auto" w:fill="FFFFFF"/>
                </w:rPr>
                <w:t>objectives</w:t>
              </w:r>
            </w:ins>
            <w:ins w:id="700" w:author="Robert Bell" w:date="2012-01-22T12:30:00Z">
              <w:r>
                <w:rPr>
                  <w:rFonts w:ascii="Arial" w:hAnsi="Arial" w:cs="Arial"/>
                  <w:color w:val="000000"/>
                  <w:sz w:val="20"/>
                  <w:szCs w:val="20"/>
                  <w:shd w:val="clear" w:color="auto" w:fill="FFFFFF"/>
                </w:rPr>
                <w:t>.</w:t>
              </w:r>
            </w:ins>
            <w:r w:rsidRPr="00422264">
              <w:rPr>
                <w:rFonts w:ascii="Arial" w:hAnsi="Arial" w:cs="Arial"/>
                <w:color w:val="000000"/>
                <w:sz w:val="20"/>
                <w:szCs w:val="20"/>
                <w:shd w:val="clear" w:color="auto" w:fill="FFFFFF"/>
              </w:rPr>
              <w:t xml:space="preserve"> </w:t>
            </w:r>
            <w:del w:id="701" w:author="Robert Bell" w:date="2012-01-22T12:30:00Z">
              <w:r w:rsidRPr="00422264" w:rsidDel="00B275AF">
                <w:rPr>
                  <w:rFonts w:ascii="Arial" w:hAnsi="Arial" w:cs="Arial"/>
                  <w:color w:val="000000"/>
                  <w:sz w:val="20"/>
                  <w:szCs w:val="20"/>
                  <w:shd w:val="clear" w:color="auto" w:fill="FFFFFF"/>
                </w:rPr>
                <w:delText>from having to guess what’s relevant and what’s not.</w:delText>
              </w:r>
            </w:del>
          </w:p>
          <w:p w:rsidR="00D1212A" w:rsidRPr="00422264" w:rsidRDefault="00D1212A" w:rsidP="00AA390C">
            <w:pPr>
              <w:rPr>
                <w:rFonts w:ascii="Arial" w:hAnsi="Arial" w:cs="Arial"/>
                <w:sz w:val="20"/>
                <w:szCs w:val="20"/>
              </w:rPr>
            </w:pPr>
          </w:p>
        </w:tc>
      </w:tr>
      <w:tr w:rsidR="00D1212A" w:rsidRPr="00422264">
        <w:tc>
          <w:tcPr>
            <w:tcW w:w="3888" w:type="dxa"/>
          </w:tcPr>
          <w:p w:rsidR="00D1212A" w:rsidRPr="00422264" w:rsidRDefault="00D1212A" w:rsidP="00AA390C">
            <w:pPr>
              <w:rPr>
                <w:rFonts w:ascii="Arial" w:hAnsi="Arial" w:cs="Arial"/>
                <w:sz w:val="20"/>
                <w:szCs w:val="20"/>
              </w:rPr>
            </w:pPr>
            <w:r w:rsidRPr="00422264">
              <w:rPr>
                <w:rFonts w:ascii="Arial" w:hAnsi="Arial" w:cs="Arial"/>
                <w:sz w:val="20"/>
                <w:szCs w:val="20"/>
              </w:rPr>
              <w:t>Provide learner guidance to enhance understanding.</w:t>
            </w:r>
          </w:p>
        </w:tc>
        <w:tc>
          <w:tcPr>
            <w:tcW w:w="4950" w:type="dxa"/>
          </w:tcPr>
          <w:p w:rsidR="00D1212A" w:rsidRDefault="00D1212A" w:rsidP="00AA390C">
            <w:pPr>
              <w:rPr>
                <w:ins w:id="702" w:author="Robert Bell" w:date="2012-01-22T12:31:00Z"/>
                <w:rFonts w:ascii="Arial" w:hAnsi="Arial" w:cs="Arial"/>
                <w:sz w:val="20"/>
                <w:szCs w:val="20"/>
              </w:rPr>
            </w:pPr>
            <w:r w:rsidRPr="00422264">
              <w:rPr>
                <w:rFonts w:ascii="Arial" w:hAnsi="Arial" w:cs="Arial"/>
                <w:b/>
                <w:i/>
                <w:sz w:val="20"/>
                <w:szCs w:val="20"/>
              </w:rPr>
              <w:t>Semantic encoding</w:t>
            </w:r>
            <w:r w:rsidRPr="00422264">
              <w:rPr>
                <w:rFonts w:ascii="Arial" w:hAnsi="Arial" w:cs="Arial"/>
                <w:b/>
                <w:sz w:val="20"/>
                <w:szCs w:val="20"/>
              </w:rPr>
              <w:t xml:space="preserve"> </w:t>
            </w:r>
          </w:p>
          <w:p w:rsidR="00D1212A" w:rsidRDefault="00D1212A" w:rsidP="00AA390C">
            <w:pPr>
              <w:numPr>
                <w:ins w:id="703" w:author="Robert Bell" w:date="2012-01-22T12:31:00Z"/>
              </w:numPr>
              <w:rPr>
                <w:ins w:id="704" w:author="Robert Bell" w:date="2012-01-22T12:31:00Z"/>
                <w:rFonts w:ascii="Arial" w:hAnsi="Arial" w:cs="Arial"/>
                <w:sz w:val="20"/>
                <w:szCs w:val="20"/>
              </w:rPr>
            </w:pPr>
          </w:p>
          <w:p w:rsidR="00D1212A" w:rsidRPr="00422264" w:rsidRDefault="00D1212A" w:rsidP="00AA390C">
            <w:pPr>
              <w:numPr>
                <w:ins w:id="705" w:author="Robert Bell" w:date="2012-01-22T12:31:00Z"/>
              </w:numPr>
              <w:rPr>
                <w:rFonts w:ascii="Arial" w:hAnsi="Arial" w:cs="Arial"/>
                <w:sz w:val="20"/>
                <w:szCs w:val="20"/>
              </w:rPr>
            </w:pPr>
            <w:del w:id="706" w:author="Robert Bell" w:date="2012-01-22T12:31:00Z">
              <w:r w:rsidRPr="00422264" w:rsidDel="00B275AF">
                <w:rPr>
                  <w:rFonts w:ascii="Arial" w:hAnsi="Arial" w:cs="Arial"/>
                  <w:sz w:val="20"/>
                  <w:szCs w:val="20"/>
                </w:rPr>
                <w:delText>(</w:delText>
              </w:r>
            </w:del>
            <w:r w:rsidRPr="00422264">
              <w:rPr>
                <w:rFonts w:ascii="Arial" w:hAnsi="Arial" w:cs="Arial"/>
                <w:color w:val="000000"/>
                <w:sz w:val="20"/>
                <w:szCs w:val="20"/>
                <w:shd w:val="clear" w:color="auto" w:fill="FFFFFF"/>
              </w:rPr>
              <w:t xml:space="preserve">This </w:t>
            </w:r>
            <w:ins w:id="707" w:author="Robert Bell" w:date="2012-01-22T12:31:00Z">
              <w:r>
                <w:rPr>
                  <w:rFonts w:ascii="Arial" w:hAnsi="Arial" w:cs="Arial"/>
                  <w:color w:val="000000"/>
                  <w:sz w:val="20"/>
                  <w:szCs w:val="20"/>
                  <w:shd w:val="clear" w:color="auto" w:fill="FFFFFF"/>
                </w:rPr>
                <w:t xml:space="preserve">event </w:t>
              </w:r>
            </w:ins>
            <w:r w:rsidRPr="00422264">
              <w:rPr>
                <w:rFonts w:ascii="Arial" w:hAnsi="Arial" w:cs="Arial"/>
                <w:color w:val="000000"/>
                <w:sz w:val="20"/>
                <w:szCs w:val="20"/>
                <w:shd w:val="clear" w:color="auto" w:fill="FFFFFF"/>
              </w:rPr>
              <w:t xml:space="preserve">helps the learner store information in a way that allows </w:t>
            </w:r>
            <w:del w:id="708" w:author="Robert Bell" w:date="2012-01-22T12:31:00Z">
              <w:r w:rsidRPr="00422264" w:rsidDel="00B275AF">
                <w:rPr>
                  <w:rFonts w:ascii="Arial" w:hAnsi="Arial" w:cs="Arial"/>
                  <w:color w:val="000000"/>
                  <w:sz w:val="20"/>
                  <w:szCs w:val="20"/>
                  <w:shd w:val="clear" w:color="auto" w:fill="FFFFFF"/>
                </w:rPr>
                <w:delText xml:space="preserve">for </w:delText>
              </w:r>
            </w:del>
            <w:r w:rsidRPr="00422264">
              <w:rPr>
                <w:rFonts w:ascii="Arial" w:hAnsi="Arial" w:cs="Arial"/>
                <w:color w:val="000000"/>
                <w:sz w:val="20"/>
                <w:szCs w:val="20"/>
                <w:shd w:val="clear" w:color="auto" w:fill="FFFFFF"/>
              </w:rPr>
              <w:t>deep processing</w:t>
            </w:r>
            <w:del w:id="709" w:author="Robert Bell" w:date="2012-01-22T12:31:00Z">
              <w:r w:rsidRPr="00422264" w:rsidDel="00B275AF">
                <w:rPr>
                  <w:rFonts w:ascii="Arial" w:hAnsi="Arial" w:cs="Arial"/>
                  <w:color w:val="000000"/>
                  <w:sz w:val="20"/>
                  <w:szCs w:val="20"/>
                  <w:shd w:val="clear" w:color="auto" w:fill="FFFFFF"/>
                </w:rPr>
                <w:delText>,</w:delText>
              </w:r>
            </w:del>
            <w:r w:rsidRPr="00422264">
              <w:rPr>
                <w:rFonts w:ascii="Arial" w:hAnsi="Arial" w:cs="Arial"/>
                <w:color w:val="000000"/>
                <w:sz w:val="20"/>
                <w:szCs w:val="20"/>
                <w:shd w:val="clear" w:color="auto" w:fill="FFFFFF"/>
              </w:rPr>
              <w:t xml:space="preserve"> and optimal retrieval of information at a later time.</w:t>
            </w:r>
            <w:del w:id="710" w:author="Robert Bell" w:date="2012-01-22T12:31:00Z">
              <w:r w:rsidRPr="00422264" w:rsidDel="00B275AF">
                <w:rPr>
                  <w:rFonts w:ascii="Arial" w:hAnsi="Arial" w:cs="Arial"/>
                  <w:color w:val="000000"/>
                  <w:sz w:val="20"/>
                  <w:szCs w:val="20"/>
                  <w:shd w:val="clear" w:color="auto" w:fill="FFFFFF"/>
                </w:rPr>
                <w:delText>)</w:delText>
              </w:r>
            </w:del>
          </w:p>
        </w:tc>
      </w:tr>
      <w:tr w:rsidR="00D1212A" w:rsidRPr="00422264">
        <w:tc>
          <w:tcPr>
            <w:tcW w:w="3888" w:type="dxa"/>
          </w:tcPr>
          <w:p w:rsidR="00D1212A" w:rsidRDefault="00D1212A" w:rsidP="00AA390C">
            <w:pPr>
              <w:pStyle w:val="Enspirebulletedtext2"/>
              <w:numPr>
                <w:ilvl w:val="0"/>
                <w:numId w:val="0"/>
              </w:numPr>
            </w:pPr>
            <w:r>
              <w:t xml:space="preserve">Give learners an opportunity to practice and demonstrate what they know. </w:t>
            </w:r>
          </w:p>
          <w:p w:rsidR="00D1212A" w:rsidRPr="00422264" w:rsidRDefault="00D1212A" w:rsidP="00AA390C">
            <w:pPr>
              <w:rPr>
                <w:rFonts w:ascii="Arial" w:hAnsi="Arial" w:cs="Arial"/>
                <w:sz w:val="20"/>
                <w:szCs w:val="20"/>
              </w:rPr>
            </w:pPr>
          </w:p>
        </w:tc>
        <w:tc>
          <w:tcPr>
            <w:tcW w:w="4950" w:type="dxa"/>
          </w:tcPr>
          <w:p w:rsidR="00D1212A" w:rsidRDefault="00D1212A" w:rsidP="00AA390C">
            <w:pPr>
              <w:rPr>
                <w:ins w:id="711" w:author="Robert Bell" w:date="2012-01-22T12:31:00Z"/>
                <w:rFonts w:ascii="Arial" w:hAnsi="Arial" w:cs="Arial"/>
                <w:sz w:val="20"/>
                <w:szCs w:val="20"/>
              </w:rPr>
            </w:pPr>
            <w:r w:rsidRPr="00422264">
              <w:rPr>
                <w:rFonts w:ascii="Arial" w:hAnsi="Arial" w:cs="Arial"/>
                <w:b/>
                <w:i/>
                <w:sz w:val="20"/>
                <w:szCs w:val="20"/>
              </w:rPr>
              <w:t>Activating response organization</w:t>
            </w:r>
            <w:r w:rsidRPr="00422264">
              <w:rPr>
                <w:rFonts w:ascii="Arial" w:hAnsi="Arial" w:cs="Arial"/>
                <w:b/>
                <w:sz w:val="20"/>
                <w:szCs w:val="20"/>
              </w:rPr>
              <w:t xml:space="preserve">. </w:t>
            </w:r>
          </w:p>
          <w:p w:rsidR="00D1212A" w:rsidRDefault="00D1212A" w:rsidP="00AA390C">
            <w:pPr>
              <w:numPr>
                <w:ins w:id="712" w:author="Robert Bell" w:date="2012-01-22T12:31:00Z"/>
              </w:numPr>
              <w:rPr>
                <w:ins w:id="713" w:author="Robert Bell" w:date="2012-01-22T12:31:00Z"/>
                <w:rFonts w:ascii="Arial" w:hAnsi="Arial" w:cs="Arial"/>
                <w:sz w:val="20"/>
                <w:szCs w:val="20"/>
              </w:rPr>
            </w:pPr>
          </w:p>
          <w:p w:rsidR="00D1212A" w:rsidRPr="00422264" w:rsidRDefault="00D1212A" w:rsidP="00AA390C">
            <w:pPr>
              <w:numPr>
                <w:ins w:id="714" w:author="Robert Bell" w:date="2012-01-22T12:31:00Z"/>
              </w:numPr>
              <w:rPr>
                <w:rFonts w:ascii="Arial" w:hAnsi="Arial" w:cs="Arial"/>
                <w:sz w:val="20"/>
                <w:szCs w:val="20"/>
              </w:rPr>
            </w:pPr>
            <w:ins w:id="715" w:author="Robert Bell" w:date="2012-01-22T12:31:00Z">
              <w:r>
                <w:rPr>
                  <w:rFonts w:ascii="Arial" w:hAnsi="Arial" w:cs="Arial"/>
                  <w:sz w:val="20"/>
                  <w:szCs w:val="20"/>
                </w:rPr>
                <w:t xml:space="preserve">In this event, </w:t>
              </w:r>
            </w:ins>
            <w:del w:id="716" w:author="Robert Bell" w:date="2012-01-22T12:31:00Z">
              <w:r w:rsidRPr="00422264" w:rsidDel="00B275AF">
                <w:rPr>
                  <w:rFonts w:ascii="Arial" w:hAnsi="Arial" w:cs="Arial"/>
                  <w:sz w:val="20"/>
                  <w:szCs w:val="20"/>
                </w:rPr>
                <w:delText>(T</w:delText>
              </w:r>
            </w:del>
            <w:ins w:id="717" w:author="Robert Bell" w:date="2012-01-22T12:31:00Z">
              <w:r>
                <w:rPr>
                  <w:rFonts w:ascii="Arial" w:hAnsi="Arial" w:cs="Arial"/>
                  <w:sz w:val="20"/>
                  <w:szCs w:val="20"/>
                </w:rPr>
                <w:t>t</w:t>
              </w:r>
            </w:ins>
            <w:r w:rsidRPr="00422264">
              <w:rPr>
                <w:rFonts w:ascii="Arial" w:hAnsi="Arial" w:cs="Arial"/>
                <w:sz w:val="20"/>
                <w:szCs w:val="20"/>
              </w:rPr>
              <w:t xml:space="preserve">he learner </w:t>
            </w:r>
            <w:del w:id="718" w:author="Robert Bell" w:date="2012-01-22T12:31:00Z">
              <w:r w:rsidRPr="00422264" w:rsidDel="00B275AF">
                <w:rPr>
                  <w:rFonts w:ascii="Arial" w:hAnsi="Arial" w:cs="Arial"/>
                  <w:sz w:val="20"/>
                  <w:szCs w:val="20"/>
                </w:rPr>
                <w:delText xml:space="preserve">now </w:delText>
              </w:r>
            </w:del>
            <w:r w:rsidRPr="00422264">
              <w:rPr>
                <w:rFonts w:ascii="Arial" w:hAnsi="Arial" w:cs="Arial"/>
                <w:sz w:val="20"/>
                <w:szCs w:val="20"/>
              </w:rPr>
              <w:t xml:space="preserve">has the opportunity to </w:t>
            </w:r>
            <w:del w:id="719" w:author="Robert Bell" w:date="2012-01-22T12:33:00Z">
              <w:r w:rsidRPr="00422264" w:rsidDel="009C030D">
                <w:rPr>
                  <w:rFonts w:ascii="Arial" w:hAnsi="Arial" w:cs="Arial"/>
                  <w:sz w:val="20"/>
                  <w:szCs w:val="20"/>
                </w:rPr>
                <w:delText xml:space="preserve">combine the events of learning </w:delText>
              </w:r>
            </w:del>
            <w:ins w:id="720" w:author="Robert Bell" w:date="2012-01-22T12:33:00Z">
              <w:r>
                <w:rPr>
                  <w:rFonts w:ascii="Arial" w:hAnsi="Arial" w:cs="Arial"/>
                  <w:sz w:val="20"/>
                  <w:szCs w:val="20"/>
                </w:rPr>
                <w:t xml:space="preserve">organize their understanding </w:t>
              </w:r>
            </w:ins>
            <w:r w:rsidRPr="00422264">
              <w:rPr>
                <w:rFonts w:ascii="Arial" w:hAnsi="Arial" w:cs="Arial"/>
                <w:sz w:val="20"/>
                <w:szCs w:val="20"/>
              </w:rPr>
              <w:t>and apply what they have learned</w:t>
            </w:r>
            <w:ins w:id="721" w:author="Robert Bell" w:date="2012-01-22T12:33:00Z">
              <w:r>
                <w:rPr>
                  <w:rFonts w:ascii="Arial" w:hAnsi="Arial" w:cs="Arial"/>
                  <w:sz w:val="20"/>
                  <w:szCs w:val="20"/>
                </w:rPr>
                <w:t>.</w:t>
              </w:r>
            </w:ins>
            <w:del w:id="722" w:author="Robert Bell" w:date="2012-01-22T12:33:00Z">
              <w:r w:rsidRPr="00422264" w:rsidDel="009C030D">
                <w:rPr>
                  <w:rFonts w:ascii="Arial" w:hAnsi="Arial" w:cs="Arial"/>
                  <w:sz w:val="20"/>
                  <w:szCs w:val="20"/>
                </w:rPr>
                <w:delText>)</w:delText>
              </w:r>
            </w:del>
          </w:p>
        </w:tc>
      </w:tr>
      <w:tr w:rsidR="00D1212A" w:rsidRPr="00422264">
        <w:tc>
          <w:tcPr>
            <w:tcW w:w="3888" w:type="dxa"/>
          </w:tcPr>
          <w:p w:rsidR="00D1212A" w:rsidRDefault="00D1212A" w:rsidP="00AA390C">
            <w:pPr>
              <w:pStyle w:val="Enspirebulletedtext2"/>
              <w:numPr>
                <w:ilvl w:val="0"/>
                <w:numId w:val="0"/>
              </w:numPr>
              <w:ind w:left="90" w:hanging="90"/>
            </w:pPr>
            <w:r>
              <w:t xml:space="preserve">Provide feedback. </w:t>
            </w:r>
          </w:p>
          <w:p w:rsidR="00D1212A" w:rsidRDefault="00D1212A" w:rsidP="00AA390C">
            <w:pPr>
              <w:pStyle w:val="Enspirebulletedtext2"/>
              <w:numPr>
                <w:ilvl w:val="0"/>
                <w:numId w:val="0"/>
              </w:numPr>
            </w:pPr>
          </w:p>
        </w:tc>
        <w:tc>
          <w:tcPr>
            <w:tcW w:w="4950" w:type="dxa"/>
          </w:tcPr>
          <w:p w:rsidR="00D1212A" w:rsidRDefault="00D1212A" w:rsidP="00AA390C">
            <w:pPr>
              <w:rPr>
                <w:ins w:id="723" w:author="Robert Bell" w:date="2012-01-22T12:33:00Z"/>
                <w:rFonts w:ascii="Arial" w:hAnsi="Arial" w:cs="Arial"/>
                <w:sz w:val="20"/>
                <w:szCs w:val="20"/>
              </w:rPr>
            </w:pPr>
            <w:r w:rsidRPr="00422264">
              <w:rPr>
                <w:rFonts w:ascii="Arial" w:hAnsi="Arial" w:cs="Arial"/>
                <w:b/>
                <w:i/>
                <w:sz w:val="20"/>
                <w:szCs w:val="20"/>
              </w:rPr>
              <w:t xml:space="preserve">Reinforcement </w:t>
            </w:r>
          </w:p>
          <w:p w:rsidR="00D1212A" w:rsidRDefault="00D1212A" w:rsidP="00AA390C">
            <w:pPr>
              <w:numPr>
                <w:ins w:id="724" w:author="Robert Bell" w:date="2012-01-22T12:33:00Z"/>
              </w:numPr>
              <w:rPr>
                <w:ins w:id="725" w:author="Robert Bell" w:date="2012-01-22T12:33:00Z"/>
                <w:rFonts w:ascii="Arial" w:hAnsi="Arial" w:cs="Arial"/>
                <w:sz w:val="20"/>
                <w:szCs w:val="20"/>
              </w:rPr>
            </w:pPr>
          </w:p>
          <w:p w:rsidR="00D1212A" w:rsidRPr="00422264" w:rsidDel="009C030D" w:rsidRDefault="00D1212A" w:rsidP="00AA390C">
            <w:pPr>
              <w:numPr>
                <w:ins w:id="726" w:author="Robert Bell" w:date="2012-01-22T12:33:00Z"/>
              </w:numPr>
              <w:rPr>
                <w:del w:id="727" w:author="Robert Bell" w:date="2012-01-22T12:34:00Z"/>
                <w:rFonts w:ascii="Arial" w:hAnsi="Arial" w:cs="Arial"/>
                <w:sz w:val="20"/>
                <w:szCs w:val="20"/>
              </w:rPr>
            </w:pPr>
            <w:del w:id="728" w:author="Robert Bell" w:date="2012-01-22T12:33:00Z">
              <w:r w:rsidRPr="00422264" w:rsidDel="009C030D">
                <w:rPr>
                  <w:rFonts w:ascii="Arial" w:hAnsi="Arial" w:cs="Arial"/>
                  <w:sz w:val="20"/>
                  <w:szCs w:val="20"/>
                </w:rPr>
                <w:delText>(</w:delText>
              </w:r>
            </w:del>
            <w:r w:rsidRPr="00422264">
              <w:rPr>
                <w:rFonts w:ascii="Arial" w:hAnsi="Arial" w:cs="Arial"/>
                <w:sz w:val="20"/>
                <w:szCs w:val="20"/>
              </w:rPr>
              <w:t>Th</w:t>
            </w:r>
            <w:del w:id="729" w:author="Robert Bell" w:date="2012-01-22T12:38:00Z">
              <w:r w:rsidRPr="00422264" w:rsidDel="009C030D">
                <w:rPr>
                  <w:rFonts w:ascii="Arial" w:hAnsi="Arial" w:cs="Arial"/>
                  <w:sz w:val="20"/>
                  <w:szCs w:val="20"/>
                </w:rPr>
                <w:delText xml:space="preserve">e process of </w:delText>
              </w:r>
            </w:del>
            <w:ins w:id="730" w:author="Robert Bell" w:date="2012-01-22T12:38:00Z">
              <w:r>
                <w:rPr>
                  <w:rFonts w:ascii="Arial" w:hAnsi="Arial" w:cs="Arial"/>
                  <w:sz w:val="20"/>
                  <w:szCs w:val="20"/>
                </w:rPr>
                <w:t xml:space="preserve">is event helps the learner </w:t>
              </w:r>
            </w:ins>
            <w:del w:id="731" w:author="Robert Bell" w:date="2012-01-22T12:38:00Z">
              <w:r w:rsidRPr="00422264" w:rsidDel="009C030D">
                <w:rPr>
                  <w:rFonts w:ascii="Arial" w:hAnsi="Arial" w:cs="Arial"/>
                  <w:sz w:val="20"/>
                  <w:szCs w:val="20"/>
                </w:rPr>
                <w:delText xml:space="preserve">establishing </w:delText>
              </w:r>
            </w:del>
            <w:ins w:id="732" w:author="Robert Bell" w:date="2012-01-22T12:38:00Z">
              <w:r w:rsidRPr="00422264">
                <w:rPr>
                  <w:rFonts w:ascii="Arial" w:hAnsi="Arial" w:cs="Arial"/>
                  <w:sz w:val="20"/>
                  <w:szCs w:val="20"/>
                </w:rPr>
                <w:t xml:space="preserve">establish </w:t>
              </w:r>
            </w:ins>
            <w:r w:rsidRPr="00422264">
              <w:rPr>
                <w:rFonts w:ascii="Arial" w:hAnsi="Arial" w:cs="Arial"/>
                <w:sz w:val="20"/>
                <w:szCs w:val="20"/>
              </w:rPr>
              <w:t xml:space="preserve">a belief or pattern of behavior. By providing feedback to the learner, the instructor helps validate </w:t>
            </w:r>
            <w:proofErr w:type="gramStart"/>
            <w:r w:rsidRPr="00422264">
              <w:rPr>
                <w:rFonts w:ascii="Arial" w:hAnsi="Arial" w:cs="Arial"/>
                <w:sz w:val="20"/>
                <w:szCs w:val="20"/>
              </w:rPr>
              <w:t>behaviors which</w:t>
            </w:r>
            <w:proofErr w:type="gramEnd"/>
            <w:r w:rsidRPr="00422264">
              <w:rPr>
                <w:rFonts w:ascii="Arial" w:hAnsi="Arial" w:cs="Arial"/>
                <w:sz w:val="20"/>
                <w:szCs w:val="20"/>
              </w:rPr>
              <w:t xml:space="preserve"> the learner can </w:t>
            </w:r>
            <w:del w:id="733" w:author="Robert Bell" w:date="2012-01-22T12:34:00Z">
              <w:r w:rsidRPr="00422264" w:rsidDel="009C030D">
                <w:rPr>
                  <w:rFonts w:ascii="Arial" w:hAnsi="Arial" w:cs="Arial"/>
                  <w:sz w:val="20"/>
                  <w:szCs w:val="20"/>
                </w:rPr>
                <w:delText xml:space="preserve">then </w:delText>
              </w:r>
            </w:del>
            <w:r w:rsidRPr="00422264">
              <w:rPr>
                <w:rFonts w:ascii="Arial" w:hAnsi="Arial" w:cs="Arial"/>
                <w:sz w:val="20"/>
                <w:szCs w:val="20"/>
              </w:rPr>
              <w:t>internalize.</w:t>
            </w:r>
            <w:del w:id="734" w:author="Robert Bell" w:date="2012-01-22T12:33:00Z">
              <w:r w:rsidRPr="00422264" w:rsidDel="009C030D">
                <w:rPr>
                  <w:rFonts w:ascii="Arial" w:hAnsi="Arial" w:cs="Arial"/>
                  <w:sz w:val="20"/>
                  <w:szCs w:val="20"/>
                </w:rPr>
                <w:delText>)</w:delText>
              </w:r>
            </w:del>
          </w:p>
          <w:p w:rsidR="00D1212A" w:rsidRPr="00422264" w:rsidDel="009C030D" w:rsidRDefault="00D1212A" w:rsidP="00AA390C">
            <w:pPr>
              <w:rPr>
                <w:del w:id="735" w:author="Robert Bell" w:date="2012-01-22T12:34:00Z"/>
                <w:rFonts w:ascii="Arial" w:hAnsi="Arial" w:cs="Arial"/>
                <w:sz w:val="20"/>
                <w:szCs w:val="20"/>
              </w:rPr>
            </w:pPr>
          </w:p>
          <w:p w:rsidR="00D1212A" w:rsidRPr="00422264" w:rsidRDefault="00D1212A" w:rsidP="00AA390C">
            <w:pPr>
              <w:rPr>
                <w:rFonts w:ascii="Arial" w:hAnsi="Arial" w:cs="Arial"/>
                <w:sz w:val="20"/>
                <w:szCs w:val="20"/>
              </w:rPr>
            </w:pPr>
            <w:del w:id="736" w:author="Robert Bell" w:date="2012-01-22T12:34:00Z">
              <w:r w:rsidRPr="00422264" w:rsidDel="009C030D">
                <w:rPr>
                  <w:rFonts w:ascii="Arial" w:hAnsi="Arial" w:cs="Arial"/>
                  <w:sz w:val="20"/>
                  <w:szCs w:val="20"/>
                </w:rPr>
                <w:delText xml:space="preserve"> The instructor helps the learner recognize what is correct and incorrect in his/her practice so that the correct behaviors can be recognized and remembered.</w:delText>
              </w:r>
            </w:del>
            <w:del w:id="737" w:author="Robert Bell" w:date="2012-01-22T12:33:00Z">
              <w:r w:rsidRPr="00422264" w:rsidDel="009C030D">
                <w:rPr>
                  <w:rFonts w:ascii="Arial" w:hAnsi="Arial" w:cs="Arial"/>
                  <w:sz w:val="20"/>
                  <w:szCs w:val="20"/>
                </w:rPr>
                <w:delText>.</w:delText>
              </w:r>
            </w:del>
          </w:p>
        </w:tc>
      </w:tr>
      <w:tr w:rsidR="00D1212A" w:rsidRPr="00422264">
        <w:tc>
          <w:tcPr>
            <w:tcW w:w="3888" w:type="dxa"/>
          </w:tcPr>
          <w:p w:rsidR="00D1212A" w:rsidRDefault="00D1212A" w:rsidP="00AA390C">
            <w:pPr>
              <w:pStyle w:val="Enspirebulletedtext2"/>
              <w:numPr>
                <w:ilvl w:val="0"/>
                <w:numId w:val="0"/>
              </w:numPr>
              <w:ind w:left="90" w:hanging="90"/>
            </w:pPr>
            <w:r>
              <w:t>Assess performance.</w:t>
            </w:r>
          </w:p>
        </w:tc>
        <w:tc>
          <w:tcPr>
            <w:tcW w:w="4950" w:type="dxa"/>
          </w:tcPr>
          <w:p w:rsidR="00D1212A" w:rsidRPr="00422264" w:rsidRDefault="00D1212A" w:rsidP="00AA390C">
            <w:pPr>
              <w:rPr>
                <w:rFonts w:ascii="Arial" w:hAnsi="Arial" w:cs="Arial"/>
                <w:sz w:val="20"/>
                <w:szCs w:val="20"/>
              </w:rPr>
            </w:pPr>
            <w:r w:rsidRPr="00422264">
              <w:rPr>
                <w:rFonts w:ascii="Arial" w:hAnsi="Arial" w:cs="Arial"/>
                <w:b/>
                <w:i/>
                <w:sz w:val="20"/>
                <w:szCs w:val="20"/>
              </w:rPr>
              <w:t xml:space="preserve">Activating retrieval making reinforcement possible. </w:t>
            </w:r>
          </w:p>
          <w:p w:rsidR="00D1212A" w:rsidRPr="00422264" w:rsidRDefault="00D1212A" w:rsidP="00AA390C">
            <w:pPr>
              <w:rPr>
                <w:rFonts w:ascii="Arial" w:hAnsi="Arial" w:cs="Arial"/>
                <w:sz w:val="20"/>
                <w:szCs w:val="20"/>
              </w:rPr>
            </w:pPr>
          </w:p>
          <w:p w:rsidR="00D1212A" w:rsidRPr="00422264" w:rsidRDefault="00D1212A" w:rsidP="00AA390C">
            <w:pPr>
              <w:rPr>
                <w:rFonts w:ascii="Arial" w:hAnsi="Arial" w:cs="Arial"/>
                <w:sz w:val="20"/>
                <w:szCs w:val="20"/>
              </w:rPr>
            </w:pPr>
            <w:del w:id="738" w:author="Robert Bell" w:date="2012-01-22T12:38:00Z">
              <w:r w:rsidRPr="00422264" w:rsidDel="009C030D">
                <w:rPr>
                  <w:rFonts w:ascii="Arial" w:hAnsi="Arial" w:cs="Arial"/>
                  <w:sz w:val="20"/>
                  <w:szCs w:val="20"/>
                </w:rPr>
                <w:delText xml:space="preserve">The </w:delText>
              </w:r>
            </w:del>
            <w:ins w:id="739" w:author="Robert Bell" w:date="2012-01-22T12:38:00Z">
              <w:r>
                <w:rPr>
                  <w:rFonts w:ascii="Arial" w:hAnsi="Arial" w:cs="Arial"/>
                  <w:sz w:val="20"/>
                  <w:szCs w:val="20"/>
                </w:rPr>
                <w:t>In this event, t</w:t>
              </w:r>
              <w:r w:rsidRPr="00422264">
                <w:rPr>
                  <w:rFonts w:ascii="Arial" w:hAnsi="Arial" w:cs="Arial"/>
                  <w:sz w:val="20"/>
                  <w:szCs w:val="20"/>
                </w:rPr>
                <w:t xml:space="preserve">he </w:t>
              </w:r>
            </w:ins>
            <w:r w:rsidRPr="00422264">
              <w:rPr>
                <w:rFonts w:ascii="Arial" w:hAnsi="Arial" w:cs="Arial"/>
                <w:sz w:val="20"/>
                <w:szCs w:val="20"/>
              </w:rPr>
              <w:t xml:space="preserve">learner must retrieve the information </w:t>
            </w:r>
            <w:del w:id="740" w:author="Robert Bell" w:date="2012-01-22T12:34:00Z">
              <w:r w:rsidRPr="00422264" w:rsidDel="009C030D">
                <w:rPr>
                  <w:rFonts w:ascii="Arial" w:hAnsi="Arial" w:cs="Arial"/>
                  <w:sz w:val="20"/>
                  <w:szCs w:val="20"/>
                </w:rPr>
                <w:delText>learned to</w:delText>
              </w:r>
            </w:del>
            <w:ins w:id="741" w:author="Robert Bell" w:date="2012-01-22T12:34:00Z">
              <w:r>
                <w:rPr>
                  <w:rFonts w:ascii="Arial" w:hAnsi="Arial" w:cs="Arial"/>
                  <w:sz w:val="20"/>
                  <w:szCs w:val="20"/>
                </w:rPr>
                <w:t>in order to</w:t>
              </w:r>
            </w:ins>
            <w:r w:rsidRPr="00422264">
              <w:rPr>
                <w:rFonts w:ascii="Arial" w:hAnsi="Arial" w:cs="Arial"/>
                <w:sz w:val="20"/>
                <w:szCs w:val="20"/>
              </w:rPr>
              <w:t xml:space="preserve"> communicate what he</w:t>
            </w:r>
            <w:ins w:id="742" w:author="Robert Bell" w:date="2012-01-22T12:35:00Z">
              <w:r>
                <w:rPr>
                  <w:rFonts w:ascii="Arial" w:hAnsi="Arial" w:cs="Arial"/>
                  <w:sz w:val="20"/>
                  <w:szCs w:val="20"/>
                </w:rPr>
                <w:t xml:space="preserve"> or </w:t>
              </w:r>
            </w:ins>
            <w:del w:id="743" w:author="Robert Bell" w:date="2012-01-22T12:35:00Z">
              <w:r w:rsidRPr="00422264" w:rsidDel="009C030D">
                <w:rPr>
                  <w:rFonts w:ascii="Arial" w:hAnsi="Arial" w:cs="Arial"/>
                  <w:sz w:val="20"/>
                  <w:szCs w:val="20"/>
                </w:rPr>
                <w:delText>/</w:delText>
              </w:r>
            </w:del>
            <w:r w:rsidRPr="00422264">
              <w:rPr>
                <w:rFonts w:ascii="Arial" w:hAnsi="Arial" w:cs="Arial"/>
                <w:sz w:val="20"/>
                <w:szCs w:val="20"/>
              </w:rPr>
              <w:t xml:space="preserve">she has learned. </w:t>
            </w:r>
            <w:del w:id="744" w:author="Robert Bell" w:date="2012-01-22T12:35:00Z">
              <w:r w:rsidRPr="00422264" w:rsidDel="009C030D">
                <w:rPr>
                  <w:rFonts w:ascii="Arial" w:hAnsi="Arial" w:cs="Arial"/>
                  <w:sz w:val="20"/>
                  <w:szCs w:val="20"/>
                </w:rPr>
                <w:delText>After student responses are offered,  t</w:delText>
              </w:r>
            </w:del>
            <w:ins w:id="745" w:author="Robert Bell" w:date="2012-01-22T12:35:00Z">
              <w:r>
                <w:rPr>
                  <w:rFonts w:ascii="Arial" w:hAnsi="Arial" w:cs="Arial"/>
                  <w:sz w:val="20"/>
                  <w:szCs w:val="20"/>
                </w:rPr>
                <w:t>T</w:t>
              </w:r>
            </w:ins>
            <w:r w:rsidRPr="00422264">
              <w:rPr>
                <w:rFonts w:ascii="Arial" w:hAnsi="Arial" w:cs="Arial"/>
                <w:sz w:val="20"/>
                <w:szCs w:val="20"/>
              </w:rPr>
              <w:t>he feedback on assessment provides</w:t>
            </w:r>
            <w:ins w:id="746" w:author="Robert Bell" w:date="2012-01-22T12:35:00Z">
              <w:r>
                <w:rPr>
                  <w:rFonts w:ascii="Arial" w:hAnsi="Arial" w:cs="Arial"/>
                  <w:sz w:val="20"/>
                  <w:szCs w:val="20"/>
                </w:rPr>
                <w:t xml:space="preserve"> further basis</w:t>
              </w:r>
            </w:ins>
            <w:r w:rsidRPr="00422264">
              <w:rPr>
                <w:rFonts w:ascii="Arial" w:hAnsi="Arial" w:cs="Arial"/>
                <w:sz w:val="20"/>
                <w:szCs w:val="20"/>
              </w:rPr>
              <w:t xml:space="preserve"> for validation and/or correction.  </w:t>
            </w:r>
          </w:p>
        </w:tc>
      </w:tr>
      <w:tr w:rsidR="00D1212A" w:rsidRPr="00422264">
        <w:tc>
          <w:tcPr>
            <w:tcW w:w="3888" w:type="dxa"/>
          </w:tcPr>
          <w:p w:rsidR="00D1212A" w:rsidRDefault="00D1212A" w:rsidP="00AA390C">
            <w:pPr>
              <w:pStyle w:val="Enspirebulletedtext2"/>
              <w:numPr>
                <w:ilvl w:val="0"/>
                <w:numId w:val="0"/>
              </w:numPr>
            </w:pPr>
            <w:r>
              <w:t xml:space="preserve">Provide job aids or references to ensure that learners retain and transfer what they have learned. </w:t>
            </w:r>
          </w:p>
          <w:p w:rsidR="00D1212A" w:rsidRDefault="00D1212A" w:rsidP="00AA390C">
            <w:pPr>
              <w:pStyle w:val="Enspirebulletedtext2"/>
              <w:numPr>
                <w:ilvl w:val="0"/>
                <w:numId w:val="0"/>
              </w:numPr>
              <w:ind w:left="90" w:hanging="90"/>
            </w:pPr>
          </w:p>
        </w:tc>
        <w:tc>
          <w:tcPr>
            <w:tcW w:w="4950" w:type="dxa"/>
          </w:tcPr>
          <w:p w:rsidR="00D1212A" w:rsidRPr="00422264" w:rsidRDefault="00D1212A" w:rsidP="00AA390C">
            <w:pPr>
              <w:rPr>
                <w:rFonts w:ascii="Arial" w:hAnsi="Arial" w:cs="Arial"/>
                <w:b/>
                <w:i/>
                <w:sz w:val="20"/>
                <w:szCs w:val="20"/>
              </w:rPr>
            </w:pPr>
            <w:r w:rsidRPr="00422264">
              <w:rPr>
                <w:rFonts w:ascii="Arial" w:hAnsi="Arial" w:cs="Arial"/>
                <w:b/>
                <w:i/>
                <w:sz w:val="20"/>
                <w:szCs w:val="20"/>
              </w:rPr>
              <w:t xml:space="preserve">Provide cues and strategies for information retrieval </w:t>
            </w:r>
          </w:p>
          <w:p w:rsidR="00D1212A" w:rsidRPr="00422264" w:rsidRDefault="00D1212A" w:rsidP="00AA390C">
            <w:pPr>
              <w:rPr>
                <w:rFonts w:ascii="Arial" w:hAnsi="Arial" w:cs="Arial"/>
                <w:b/>
                <w:i/>
                <w:sz w:val="20"/>
                <w:szCs w:val="20"/>
              </w:rPr>
            </w:pPr>
          </w:p>
          <w:p w:rsidR="00D1212A" w:rsidRPr="00422264" w:rsidRDefault="00D1212A" w:rsidP="00AA390C">
            <w:pPr>
              <w:rPr>
                <w:rFonts w:ascii="Arial" w:hAnsi="Arial" w:cs="Arial"/>
                <w:sz w:val="20"/>
                <w:szCs w:val="20"/>
              </w:rPr>
            </w:pPr>
            <w:del w:id="747" w:author="Robert Bell" w:date="2012-01-22T12:36:00Z">
              <w:r w:rsidRPr="00422264" w:rsidDel="009C030D">
                <w:rPr>
                  <w:rFonts w:ascii="Arial" w:hAnsi="Arial" w:cs="Arial"/>
                  <w:sz w:val="20"/>
                  <w:szCs w:val="20"/>
                </w:rPr>
                <w:delText xml:space="preserve">Strategies </w:delText>
              </w:r>
            </w:del>
            <w:ins w:id="748" w:author="Robert Bell" w:date="2012-01-22T12:36:00Z">
              <w:r>
                <w:rPr>
                  <w:rFonts w:ascii="Arial" w:hAnsi="Arial" w:cs="Arial"/>
                  <w:sz w:val="20"/>
                  <w:szCs w:val="20"/>
                </w:rPr>
                <w:t>Instructional methods</w:t>
              </w:r>
              <w:r w:rsidRPr="00422264">
                <w:rPr>
                  <w:rFonts w:ascii="Arial" w:hAnsi="Arial" w:cs="Arial"/>
                  <w:sz w:val="20"/>
                  <w:szCs w:val="20"/>
                </w:rPr>
                <w:t xml:space="preserve"> </w:t>
              </w:r>
            </w:ins>
            <w:r w:rsidRPr="00422264">
              <w:rPr>
                <w:rFonts w:ascii="Arial" w:hAnsi="Arial" w:cs="Arial"/>
                <w:sz w:val="20"/>
                <w:szCs w:val="20"/>
              </w:rPr>
              <w:t>that support information retrieval are shared with the learner</w:t>
            </w:r>
            <w:ins w:id="749" w:author="Robert Bell" w:date="2012-01-22T12:38:00Z">
              <w:r>
                <w:rPr>
                  <w:rFonts w:ascii="Arial" w:hAnsi="Arial" w:cs="Arial"/>
                  <w:sz w:val="20"/>
                  <w:szCs w:val="20"/>
                </w:rPr>
                <w:t xml:space="preserve"> in this event</w:t>
              </w:r>
            </w:ins>
            <w:del w:id="750" w:author="Robert Bell" w:date="2012-01-22T12:35:00Z">
              <w:r w:rsidRPr="00422264" w:rsidDel="009C030D">
                <w:rPr>
                  <w:rFonts w:ascii="Arial" w:hAnsi="Arial" w:cs="Arial"/>
                  <w:sz w:val="20"/>
                  <w:szCs w:val="20"/>
                </w:rPr>
                <w:delText xml:space="preserve"> enhancing </w:delText>
              </w:r>
            </w:del>
            <w:ins w:id="751" w:author="Robert Bell" w:date="2012-01-22T12:35:00Z">
              <w:r>
                <w:rPr>
                  <w:rFonts w:ascii="Arial" w:hAnsi="Arial" w:cs="Arial"/>
                  <w:sz w:val="20"/>
                  <w:szCs w:val="20"/>
                </w:rPr>
                <w:t>.</w:t>
              </w:r>
            </w:ins>
            <w:ins w:id="752" w:author="Robert Bell" w:date="2012-01-22T12:36:00Z">
              <w:r>
                <w:rPr>
                  <w:rFonts w:ascii="Arial" w:hAnsi="Arial" w:cs="Arial"/>
                  <w:sz w:val="20"/>
                  <w:szCs w:val="20"/>
                </w:rPr>
                <w:t xml:space="preserve"> </w:t>
              </w:r>
            </w:ins>
            <w:ins w:id="753" w:author="Robert Bell" w:date="2012-01-22T12:35:00Z">
              <w:r>
                <w:rPr>
                  <w:rFonts w:ascii="Arial" w:hAnsi="Arial" w:cs="Arial"/>
                  <w:sz w:val="20"/>
                  <w:szCs w:val="20"/>
                </w:rPr>
                <w:t xml:space="preserve">This </w:t>
              </w:r>
            </w:ins>
            <w:ins w:id="754" w:author="Robert Bell" w:date="2012-01-22T12:36:00Z">
              <w:r>
                <w:rPr>
                  <w:rFonts w:ascii="Arial" w:hAnsi="Arial" w:cs="Arial"/>
                  <w:sz w:val="20"/>
                  <w:szCs w:val="20"/>
                </w:rPr>
                <w:t xml:space="preserve">enhances </w:t>
              </w:r>
            </w:ins>
            <w:r w:rsidRPr="00422264">
              <w:rPr>
                <w:rFonts w:ascii="Arial" w:hAnsi="Arial" w:cs="Arial"/>
                <w:sz w:val="20"/>
                <w:szCs w:val="20"/>
              </w:rPr>
              <w:t xml:space="preserve">long-term learning. </w:t>
            </w:r>
          </w:p>
        </w:tc>
      </w:tr>
    </w:tbl>
    <w:p w:rsidR="00D1212A" w:rsidRDefault="00D1212A" w:rsidP="00AA390C">
      <w:pPr>
        <w:pStyle w:val="EnspireBodyText"/>
      </w:pPr>
    </w:p>
    <w:p w:rsidR="00D1212A" w:rsidRDefault="00D1212A" w:rsidP="00AA390C">
      <w:pPr>
        <w:pStyle w:val="EnspireBodyText"/>
        <w:numPr>
          <w:ins w:id="755" w:author="Robert Bell" w:date="2012-01-22T12:44:00Z"/>
        </w:numPr>
      </w:pPr>
      <w:ins w:id="756" w:author="Robert Bell" w:date="2012-01-22T12:38:00Z">
        <w:r>
          <w:t xml:space="preserve">It is worth noting that not every </w:t>
        </w:r>
      </w:ins>
      <w:ins w:id="757" w:author="Robert Bell" w:date="2012-01-22T12:39:00Z">
        <w:r>
          <w:t xml:space="preserve">instructional event will necessarily be included in every lesson or </w:t>
        </w:r>
        <w:proofErr w:type="gramStart"/>
        <w:r>
          <w:t>knowledge sharing</w:t>
        </w:r>
        <w:proofErr w:type="gramEnd"/>
        <w:r>
          <w:t xml:space="preserve"> asset. </w:t>
        </w:r>
      </w:ins>
      <w:ins w:id="758" w:author="Robert Bell" w:date="2012-01-22T12:40:00Z">
        <w:r>
          <w:t xml:space="preserve">For example, </w:t>
        </w:r>
      </w:ins>
      <w:ins w:id="759" w:author="Robert Bell" w:date="2012-01-22T12:44:00Z">
        <w:r>
          <w:t>an</w:t>
        </w:r>
      </w:ins>
      <w:ins w:id="760" w:author="Robert Bell" w:date="2012-01-22T12:43:00Z">
        <w:r>
          <w:t xml:space="preserve"> assessment strategy may not dictate that learners’ performance </w:t>
        </w:r>
      </w:ins>
      <w:ins w:id="761" w:author="Robert Bell" w:date="2012-01-22T12:44:00Z">
        <w:r>
          <w:t xml:space="preserve">be assessed </w:t>
        </w:r>
      </w:ins>
      <w:ins w:id="762" w:author="Robert Bell" w:date="2012-01-22T12:43:00Z">
        <w:r>
          <w:t xml:space="preserve">in every lesson in a learning </w:t>
        </w:r>
      </w:ins>
      <w:ins w:id="763" w:author="Robert Bell" w:date="2012-01-22T12:44:00Z">
        <w:r>
          <w:t>asset, and it is not necessary to do so</w:t>
        </w:r>
      </w:ins>
      <w:ins w:id="764" w:author="Robert Bell" w:date="2012-01-22T16:36:00Z">
        <w:r>
          <w:t>, particularly if you are developing a knowledge sharing asset that does not allow any means of practice and feedback, such as a video lecture or podcast</w:t>
        </w:r>
      </w:ins>
      <w:ins w:id="765" w:author="Robert Bell" w:date="2012-01-22T12:43:00Z">
        <w:r>
          <w:t xml:space="preserve">. </w:t>
        </w:r>
      </w:ins>
      <w:ins w:id="766" w:author="Robert Bell" w:date="2012-01-22T12:44:00Z">
        <w:r>
          <w:t xml:space="preserve">Nevertheless, the </w:t>
        </w:r>
      </w:ins>
      <w:ins w:id="767" w:author="Robert Bell" w:date="2012-01-22T12:45:00Z">
        <w:r>
          <w:t xml:space="preserve">“Nine Events” </w:t>
        </w:r>
      </w:ins>
      <w:del w:id="768" w:author="Robert Bell" w:date="2012-01-22T12:45:00Z">
        <w:r w:rsidDel="00F30070">
          <w:delText xml:space="preserve">If your learning asset necessitates that you develop lessons, the order of Gagne’s “Nine Events” </w:delText>
        </w:r>
      </w:del>
      <w:r>
        <w:t>provide</w:t>
      </w:r>
      <w:del w:id="769" w:author="Robert Bell" w:date="2012-01-22T12:45:00Z">
        <w:r w:rsidDel="00F30070">
          <w:delText>s</w:delText>
        </w:r>
      </w:del>
      <w:r>
        <w:t xml:space="preserve"> an excellent</w:t>
      </w:r>
      <w:ins w:id="770" w:author="Robert Bell" w:date="2012-01-22T12:45:00Z">
        <w:r>
          <w:t xml:space="preserve"> general</w:t>
        </w:r>
      </w:ins>
      <w:r>
        <w:t xml:space="preserve"> </w:t>
      </w:r>
      <w:del w:id="771" w:author="Robert Bell" w:date="2012-01-22T12:45:00Z">
        <w:r w:rsidDel="00F30070">
          <w:delText xml:space="preserve">instructional </w:delText>
        </w:r>
      </w:del>
      <w:r>
        <w:t xml:space="preserve">sequence for </w:t>
      </w:r>
      <w:ins w:id="772" w:author="Robert Bell" w:date="2012-01-22T12:45:00Z">
        <w:r>
          <w:t xml:space="preserve">instructional designers to follow when developing </w:t>
        </w:r>
      </w:ins>
      <w:r>
        <w:t>a</w:t>
      </w:r>
      <w:ins w:id="773" w:author="Robert Bell" w:date="2012-01-22T12:45:00Z">
        <w:r>
          <w:t>n individual</w:t>
        </w:r>
      </w:ins>
      <w:r>
        <w:t xml:space="preserve"> lesson plan</w:t>
      </w:r>
      <w:ins w:id="774" w:author="Robert Bell" w:date="2012-01-22T12:45:00Z">
        <w:r>
          <w:t xml:space="preserve"> </w:t>
        </w:r>
      </w:ins>
      <w:ins w:id="775" w:author="Robert Bell" w:date="2012-01-22T12:46:00Z">
        <w:r>
          <w:t xml:space="preserve">or for guiding the sequence of instruction in a standalone </w:t>
        </w:r>
        <w:proofErr w:type="gramStart"/>
        <w:r>
          <w:t>knowledge sharing</w:t>
        </w:r>
        <w:proofErr w:type="gramEnd"/>
        <w:r>
          <w:t xml:space="preserve"> asset</w:t>
        </w:r>
      </w:ins>
      <w:r>
        <w:t xml:space="preserve">. </w:t>
      </w:r>
      <w:del w:id="776" w:author="Robert Bell" w:date="2012-01-22T12:46:00Z">
        <w:r w:rsidDel="00F30070">
          <w:delText>Let’s look at a simple example of</w:delText>
        </w:r>
      </w:del>
      <w:r>
        <w:t xml:space="preserve"> </w:t>
      </w:r>
      <w:ins w:id="777" w:author="Robert Bell" w:date="2012-01-22T12:47:00Z">
        <w:r>
          <w:t xml:space="preserve">The following is a sample plan that demonstrates how </w:t>
        </w:r>
      </w:ins>
      <w:r>
        <w:t xml:space="preserve">Gagne’s </w:t>
      </w:r>
      <w:ins w:id="778" w:author="Robert Bell" w:date="2012-01-22T12:47:00Z">
        <w:r>
          <w:t>“</w:t>
        </w:r>
      </w:ins>
      <w:del w:id="779" w:author="Robert Bell" w:date="2012-01-22T12:47:00Z">
        <w:r w:rsidDel="00F30070">
          <w:delText>n</w:delText>
        </w:r>
      </w:del>
      <w:ins w:id="780" w:author="Robert Bell" w:date="2012-01-22T12:47:00Z">
        <w:r>
          <w:t>N</w:t>
        </w:r>
      </w:ins>
      <w:r>
        <w:t xml:space="preserve">ine </w:t>
      </w:r>
      <w:del w:id="781" w:author="Robert Bell" w:date="2012-01-22T12:47:00Z">
        <w:r w:rsidDel="00F30070">
          <w:delText>e</w:delText>
        </w:r>
      </w:del>
      <w:ins w:id="782" w:author="Robert Bell" w:date="2012-01-22T12:47:00Z">
        <w:r>
          <w:t>E</w:t>
        </w:r>
      </w:ins>
      <w:r>
        <w:t xml:space="preserve">vents of </w:t>
      </w:r>
      <w:del w:id="783" w:author="Robert Bell" w:date="2012-01-22T12:47:00Z">
        <w:r w:rsidDel="00F30070">
          <w:delText>i</w:delText>
        </w:r>
      </w:del>
      <w:ins w:id="784" w:author="Robert Bell" w:date="2012-01-22T12:47:00Z">
        <w:r>
          <w:t>I</w:t>
        </w:r>
      </w:ins>
      <w:r>
        <w:t>nstruction</w:t>
      </w:r>
      <w:ins w:id="785" w:author="Robert Bell" w:date="2012-01-22T12:47:00Z">
        <w:r>
          <w:t>” can be</w:t>
        </w:r>
      </w:ins>
      <w:r>
        <w:t xml:space="preserve"> applied to </w:t>
      </w:r>
      <w:ins w:id="786" w:author="Robert Bell" w:date="2012-01-22T12:48:00Z">
        <w:r>
          <w:t>sequence an individual learning experience</w:t>
        </w:r>
      </w:ins>
      <w:del w:id="787" w:author="Robert Bell" w:date="2012-01-22T12:48:00Z">
        <w:r w:rsidDel="00F30070">
          <w:delText>a learning situation</w:delText>
        </w:r>
      </w:del>
      <w:r>
        <w:t>.</w:t>
      </w:r>
    </w:p>
    <w:p w:rsidR="00D1212A" w:rsidDel="00241656" w:rsidRDefault="00D1212A" w:rsidP="009F4B1A">
      <w:pPr>
        <w:pStyle w:val="EnspireBodyText"/>
        <w:rPr>
          <w:del w:id="788" w:author="Robert Bell" w:date="2012-01-22T12:03:00Z"/>
        </w:rPr>
      </w:pPr>
    </w:p>
    <w:p w:rsidR="00D1212A" w:rsidDel="00241656" w:rsidRDefault="00D1212A" w:rsidP="00AA390C">
      <w:pPr>
        <w:pStyle w:val="EnspireBodyText"/>
        <w:jc w:val="center"/>
        <w:rPr>
          <w:del w:id="789" w:author="Robert Bell" w:date="2012-01-22T12:03:00Z"/>
          <w:b/>
        </w:rPr>
      </w:pPr>
    </w:p>
    <w:p w:rsidR="00D1212A" w:rsidDel="00241656" w:rsidRDefault="00D1212A" w:rsidP="00AA390C">
      <w:pPr>
        <w:pStyle w:val="EnspireBodyText"/>
        <w:jc w:val="center"/>
        <w:rPr>
          <w:del w:id="790" w:author="Robert Bell" w:date="2012-01-22T12:03:00Z"/>
          <w:b/>
        </w:rPr>
      </w:pPr>
    </w:p>
    <w:p w:rsidR="00051B15" w:rsidRDefault="00051B15">
      <w:pPr>
        <w:pStyle w:val="EnspireBodyText"/>
        <w:rPr>
          <w:b/>
        </w:rPr>
        <w:pPrChange w:id="791" w:author="Robert Bell" w:date="2012-01-22T12:03:00Z">
          <w:pPr>
            <w:pStyle w:val="EnspireBodyText"/>
            <w:jc w:val="center"/>
          </w:pPr>
        </w:pPrChange>
      </w:pPr>
    </w:p>
    <w:p w:rsidR="00D1212A" w:rsidRDefault="00D1212A" w:rsidP="00AA390C">
      <w:pPr>
        <w:pStyle w:val="EnspireBodyText"/>
        <w:jc w:val="center"/>
        <w:rPr>
          <w:b/>
        </w:rPr>
      </w:pPr>
      <w:r w:rsidRPr="00AA390C">
        <w:rPr>
          <w:b/>
        </w:rPr>
        <w:t>SAMPLE</w:t>
      </w:r>
      <w:ins w:id="792" w:author="Robert Bell" w:date="2012-01-22T12:47:00Z">
        <w:r>
          <w:rPr>
            <w:b/>
          </w:rPr>
          <w:t xml:space="preserve"> LESSON PLAN</w:t>
        </w:r>
      </w:ins>
    </w:p>
    <w:p w:rsidR="00D1212A" w:rsidRPr="00AA390C" w:rsidRDefault="00D1212A" w:rsidP="00AA390C">
      <w:pPr>
        <w:pStyle w:val="EnspireBodyText"/>
        <w:jc w:val="cente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31"/>
        <w:gridCol w:w="3712"/>
        <w:gridCol w:w="3013"/>
      </w:tblGrid>
      <w:tr w:rsidR="00D1212A">
        <w:tc>
          <w:tcPr>
            <w:tcW w:w="8856" w:type="dxa"/>
            <w:gridSpan w:val="3"/>
          </w:tcPr>
          <w:p w:rsidR="00D1212A" w:rsidRPr="00422264" w:rsidRDefault="00D1212A" w:rsidP="00AA390C">
            <w:pPr>
              <w:pStyle w:val="EnspireBodyText"/>
            </w:pPr>
            <w:r w:rsidRPr="00422264">
              <w:t xml:space="preserve">Goal: Students will discriminate between </w:t>
            </w:r>
            <w:ins w:id="793" w:author="Robert Bell" w:date="2012-01-22T13:58:00Z">
              <w:r>
                <w:t xml:space="preserve">heart attack </w:t>
              </w:r>
            </w:ins>
            <w:r w:rsidRPr="00422264">
              <w:t xml:space="preserve">symptoms </w:t>
            </w:r>
            <w:del w:id="794" w:author="Robert Bell" w:date="2012-01-22T13:59:00Z">
              <w:r w:rsidRPr="00422264" w:rsidDel="00A25D80">
                <w:delText xml:space="preserve">that signal heart attack </w:delText>
              </w:r>
            </w:del>
            <w:r w:rsidRPr="00422264">
              <w:t>in men and women</w:t>
            </w:r>
            <w:ins w:id="795" w:author="Robert Bell" w:date="2012-01-22T14:00:00Z">
              <w:r>
                <w:t>, respectively.</w:t>
              </w:r>
            </w:ins>
          </w:p>
          <w:p w:rsidR="00D1212A" w:rsidRPr="00422264" w:rsidRDefault="00D1212A" w:rsidP="00AA390C">
            <w:pPr>
              <w:pStyle w:val="EnspireBodyText"/>
            </w:pPr>
          </w:p>
          <w:p w:rsidR="00D1212A" w:rsidRPr="00422264" w:rsidRDefault="00D1212A" w:rsidP="00AA390C">
            <w:pPr>
              <w:pStyle w:val="EnspireBodyText"/>
            </w:pPr>
            <w:r w:rsidRPr="00422264">
              <w:t xml:space="preserve">ELO 1:  The students will list </w:t>
            </w:r>
            <w:ins w:id="796" w:author="Robert Bell" w:date="2012-01-22T13:56:00Z">
              <w:r>
                <w:t xml:space="preserve">common </w:t>
              </w:r>
            </w:ins>
            <w:del w:id="797" w:author="Robert Bell" w:date="2012-01-22T13:56:00Z">
              <w:r w:rsidRPr="00422264" w:rsidDel="00A25D80">
                <w:delText xml:space="preserve">symptoms of </w:delText>
              </w:r>
            </w:del>
            <w:r w:rsidRPr="00422264">
              <w:t>heart attacks</w:t>
            </w:r>
            <w:ins w:id="798" w:author="Robert Bell" w:date="2012-01-22T13:56:00Z">
              <w:r>
                <w:t xml:space="preserve"> </w:t>
              </w:r>
              <w:r w:rsidRPr="00422264">
                <w:t>symptoms</w:t>
              </w:r>
            </w:ins>
            <w:r w:rsidRPr="00422264">
              <w:t xml:space="preserve"> </w:t>
            </w:r>
            <w:del w:id="799" w:author="Robert Bell" w:date="2012-01-22T13:56:00Z">
              <w:r w:rsidRPr="00422264" w:rsidDel="00A25D80">
                <w:delText xml:space="preserve">that are often seen </w:delText>
              </w:r>
            </w:del>
            <w:r w:rsidRPr="00422264">
              <w:t>in</w:t>
            </w:r>
            <w:del w:id="800" w:author="Robert Bell" w:date="2012-01-22T13:56:00Z">
              <w:r w:rsidRPr="00422264" w:rsidDel="00A25D80">
                <w:delText xml:space="preserve"> both</w:delText>
              </w:r>
            </w:del>
            <w:r w:rsidRPr="00422264">
              <w:t xml:space="preserve"> men and women </w:t>
            </w:r>
          </w:p>
          <w:p w:rsidR="00D1212A" w:rsidRPr="00422264" w:rsidRDefault="00D1212A" w:rsidP="00AA390C">
            <w:pPr>
              <w:pStyle w:val="EnspireBodyText"/>
            </w:pPr>
            <w:r w:rsidRPr="00422264">
              <w:t xml:space="preserve">ELO 2:  The students will list symptoms of heart attack that </w:t>
            </w:r>
            <w:del w:id="801" w:author="Robert Bell" w:date="2012-01-22T13:56:00Z">
              <w:r w:rsidRPr="00422264" w:rsidDel="00A25D80">
                <w:delText>present uniquely in</w:delText>
              </w:r>
            </w:del>
            <w:ins w:id="802" w:author="Robert Bell" w:date="2012-01-22T13:56:00Z">
              <w:r>
                <w:t>are unique to</w:t>
              </w:r>
            </w:ins>
            <w:r w:rsidRPr="00422264">
              <w:t xml:space="preserve"> women.</w:t>
            </w:r>
          </w:p>
          <w:p w:rsidR="00D1212A" w:rsidRPr="00422264" w:rsidRDefault="00D1212A" w:rsidP="00AA390C">
            <w:pPr>
              <w:pStyle w:val="EnspireBodyText"/>
            </w:pPr>
            <w:r w:rsidRPr="00422264">
              <w:t>ELO 3:  The students will recognize the unique symptoms of heart attack</w:t>
            </w:r>
            <w:ins w:id="803" w:author="Robert Bell" w:date="2012-01-22T13:57:00Z">
              <w:r>
                <w:t>s</w:t>
              </w:r>
            </w:ins>
            <w:r w:rsidRPr="00422264">
              <w:t xml:space="preserve"> </w:t>
            </w:r>
            <w:del w:id="804" w:author="Robert Bell" w:date="2012-01-22T13:57:00Z">
              <w:r w:rsidRPr="00422264" w:rsidDel="00A25D80">
                <w:delText xml:space="preserve">that manifest </w:delText>
              </w:r>
            </w:del>
            <w:r w:rsidRPr="00422264">
              <w:t>in women</w:t>
            </w:r>
            <w:ins w:id="805" w:author="Robert Bell" w:date="2012-01-22T12:48:00Z">
              <w:r>
                <w:t>.</w:t>
              </w:r>
            </w:ins>
          </w:p>
          <w:p w:rsidR="00D1212A" w:rsidRPr="00422264" w:rsidRDefault="00D1212A" w:rsidP="00AA390C">
            <w:pPr>
              <w:pStyle w:val="EnspireBodyText"/>
            </w:pPr>
            <w:r w:rsidRPr="00422264">
              <w:t xml:space="preserve">ELO 4:  The student will construct a </w:t>
            </w:r>
            <w:ins w:id="806" w:author="Robert Bell" w:date="2012-01-22T13:57:00Z">
              <w:r>
                <w:t>V</w:t>
              </w:r>
            </w:ins>
            <w:del w:id="807" w:author="Robert Bell" w:date="2012-01-22T13:57:00Z">
              <w:r w:rsidRPr="00422264" w:rsidDel="00A25D80">
                <w:delText>v</w:delText>
              </w:r>
            </w:del>
            <w:r w:rsidRPr="00422264">
              <w:t>en</w:t>
            </w:r>
            <w:ins w:id="808" w:author="Robert Bell" w:date="2012-01-22T13:57:00Z">
              <w:r>
                <w:t>n</w:t>
              </w:r>
            </w:ins>
            <w:r w:rsidRPr="00422264">
              <w:t xml:space="preserve"> diagram that </w:t>
            </w:r>
            <w:del w:id="809" w:author="Robert Bell" w:date="2012-01-22T13:57:00Z">
              <w:r w:rsidRPr="00422264" w:rsidDel="00A25D80">
                <w:delText xml:space="preserve">organizes </w:delText>
              </w:r>
            </w:del>
            <w:ins w:id="810" w:author="Robert Bell" w:date="2012-01-22T13:57:00Z">
              <w:r>
                <w:t>differentiates</w:t>
              </w:r>
              <w:r w:rsidRPr="00422264">
                <w:t xml:space="preserve"> </w:t>
              </w:r>
            </w:ins>
            <w:r w:rsidRPr="00422264">
              <w:t xml:space="preserve">the unique symptoms </w:t>
            </w:r>
            <w:del w:id="811" w:author="Robert Bell" w:date="2012-01-22T13:57:00Z">
              <w:r w:rsidRPr="00422264" w:rsidDel="00A25D80">
                <w:delText xml:space="preserve">found </w:delText>
              </w:r>
            </w:del>
            <w:ins w:id="812" w:author="Robert Bell" w:date="2012-01-22T13:57:00Z">
              <w:r>
                <w:t xml:space="preserve">of heart attacks for </w:t>
              </w:r>
            </w:ins>
            <w:del w:id="813" w:author="Robert Bell" w:date="2012-01-22T13:57:00Z">
              <w:r w:rsidRPr="00422264" w:rsidDel="00A25D80">
                <w:delText xml:space="preserve">in </w:delText>
              </w:r>
            </w:del>
            <w:r w:rsidRPr="00422264">
              <w:t>males and females</w:t>
            </w:r>
            <w:ins w:id="814" w:author="Robert Bell" w:date="2012-01-22T13:58:00Z">
              <w:r>
                <w:t>, respectively,</w:t>
              </w:r>
            </w:ins>
            <w:r w:rsidRPr="00422264">
              <w:t xml:space="preserve"> </w:t>
            </w:r>
            <w:del w:id="815" w:author="Robert Bell" w:date="2012-01-22T13:58:00Z">
              <w:r w:rsidRPr="00422264" w:rsidDel="00A25D80">
                <w:delText>experiencing a heart attack and the</w:delText>
              </w:r>
            </w:del>
            <w:ins w:id="816" w:author="Robert Bell" w:date="2012-01-22T13:58:00Z">
              <w:r>
                <w:t>as well as</w:t>
              </w:r>
            </w:ins>
            <w:r w:rsidRPr="00422264">
              <w:t xml:space="preserve"> shared symptoms</w:t>
            </w:r>
            <w:del w:id="817" w:author="Robert Bell" w:date="2012-01-22T13:58:00Z">
              <w:r w:rsidRPr="00422264" w:rsidDel="00A25D80">
                <w:delText xml:space="preserve"> of males and females experiencing a heart attack</w:delText>
              </w:r>
            </w:del>
            <w:r w:rsidRPr="00422264">
              <w:t xml:space="preserve">. </w:t>
            </w:r>
          </w:p>
          <w:p w:rsidR="00D1212A" w:rsidRPr="00422264" w:rsidRDefault="00D1212A" w:rsidP="00AA390C">
            <w:pPr>
              <w:pStyle w:val="EnspireBodyText"/>
            </w:pPr>
            <w:r w:rsidRPr="00422264">
              <w:t xml:space="preserve">ELO 5:  The students will compare and contrast </w:t>
            </w:r>
            <w:del w:id="818" w:author="Robert Bell" w:date="2012-01-22T13:56:00Z">
              <w:r w:rsidRPr="00422264" w:rsidDel="00A25D80">
                <w:delText xml:space="preserve">presenting </w:delText>
              </w:r>
            </w:del>
            <w:r w:rsidRPr="00422264">
              <w:t xml:space="preserve">heart attack symptoms </w:t>
            </w:r>
            <w:ins w:id="819" w:author="Robert Bell" w:date="2012-01-22T13:58:00Z">
              <w:r>
                <w:t>in</w:t>
              </w:r>
            </w:ins>
            <w:del w:id="820" w:author="Robert Bell" w:date="2012-01-22T13:58:00Z">
              <w:r w:rsidRPr="00422264" w:rsidDel="00A25D80">
                <w:delText>of</w:delText>
              </w:r>
            </w:del>
            <w:r w:rsidRPr="00422264">
              <w:t xml:space="preserve"> men and women</w:t>
            </w:r>
            <w:ins w:id="821" w:author="Robert Bell" w:date="2012-01-22T12:48:00Z">
              <w:r>
                <w:t>.</w:t>
              </w:r>
            </w:ins>
          </w:p>
          <w:p w:rsidR="00D1212A" w:rsidRPr="00422264" w:rsidRDefault="00D1212A" w:rsidP="00AA390C">
            <w:pPr>
              <w:pStyle w:val="EnspireBodyText"/>
            </w:pPr>
            <w:del w:id="822" w:author="Robert Bell" w:date="2012-01-22T12:48:00Z">
              <w:r w:rsidRPr="00422264" w:rsidDel="00F30070">
                <w:delText>I</w:delText>
              </w:r>
            </w:del>
          </w:p>
        </w:tc>
      </w:tr>
      <w:tr w:rsidR="00D1212A">
        <w:tc>
          <w:tcPr>
            <w:tcW w:w="2131" w:type="dxa"/>
          </w:tcPr>
          <w:p w:rsidR="00D1212A" w:rsidRPr="00AA390C" w:rsidRDefault="00D1212A" w:rsidP="00AA390C">
            <w:pPr>
              <w:pStyle w:val="EnspireBodyText"/>
              <w:rPr>
                <w:b/>
              </w:rPr>
            </w:pPr>
            <w:r w:rsidRPr="00AA390C">
              <w:rPr>
                <w:b/>
              </w:rPr>
              <w:t>Event</w:t>
            </w:r>
          </w:p>
        </w:tc>
        <w:tc>
          <w:tcPr>
            <w:tcW w:w="3712" w:type="dxa"/>
          </w:tcPr>
          <w:p w:rsidR="00D1212A" w:rsidRPr="00AA390C" w:rsidRDefault="00D1212A" w:rsidP="00AA390C">
            <w:pPr>
              <w:pStyle w:val="EnspireBodyText"/>
              <w:rPr>
                <w:b/>
              </w:rPr>
            </w:pPr>
            <w:r w:rsidRPr="00AA390C">
              <w:rPr>
                <w:b/>
              </w:rPr>
              <w:t xml:space="preserve">Implementation </w:t>
            </w:r>
            <w:del w:id="823" w:author="Robert Bell" w:date="2012-01-22T12:50:00Z">
              <w:r w:rsidRPr="00AA390C" w:rsidDel="00F30070">
                <w:rPr>
                  <w:b/>
                </w:rPr>
                <w:delText>of Event</w:delText>
              </w:r>
            </w:del>
          </w:p>
        </w:tc>
        <w:tc>
          <w:tcPr>
            <w:tcW w:w="3013" w:type="dxa"/>
          </w:tcPr>
          <w:p w:rsidR="00D1212A" w:rsidRPr="00AA390C" w:rsidRDefault="00D1212A" w:rsidP="00AA390C">
            <w:pPr>
              <w:pStyle w:val="EnspireBodyText"/>
              <w:rPr>
                <w:b/>
              </w:rPr>
            </w:pPr>
            <w:r w:rsidRPr="00AA390C">
              <w:rPr>
                <w:b/>
              </w:rPr>
              <w:t>Internal Process</w:t>
            </w:r>
          </w:p>
        </w:tc>
      </w:tr>
      <w:tr w:rsidR="00D1212A">
        <w:tc>
          <w:tcPr>
            <w:tcW w:w="2131" w:type="dxa"/>
          </w:tcPr>
          <w:p w:rsidR="00D1212A" w:rsidRPr="00422264" w:rsidRDefault="00D1212A" w:rsidP="00AA390C">
            <w:pPr>
              <w:pStyle w:val="EnspireBodyText"/>
            </w:pPr>
            <w:r w:rsidRPr="00422264">
              <w:t>Gain learners attention</w:t>
            </w:r>
          </w:p>
        </w:tc>
        <w:tc>
          <w:tcPr>
            <w:tcW w:w="3712" w:type="dxa"/>
          </w:tcPr>
          <w:p w:rsidR="00D1212A" w:rsidRPr="00422264" w:rsidRDefault="00D1212A" w:rsidP="00AA390C">
            <w:pPr>
              <w:pStyle w:val="EnspireBodyText"/>
            </w:pPr>
            <w:r w:rsidRPr="00422264">
              <w:t>The instructor shows a 15 second video clip of a woman approximately 40 years of age clearly in distress, gasping for air, gagging, and pressing her hands to lower back.  The screen fades to black and a message appears: “Is this indigestion or a heart attack?”</w:t>
            </w:r>
          </w:p>
        </w:tc>
        <w:tc>
          <w:tcPr>
            <w:tcW w:w="3013" w:type="dxa"/>
          </w:tcPr>
          <w:p w:rsidR="00D1212A" w:rsidRPr="00422264" w:rsidRDefault="00D1212A" w:rsidP="00AA390C">
            <w:pPr>
              <w:pStyle w:val="EnspireBodyText"/>
            </w:pPr>
            <w:r w:rsidRPr="00422264">
              <w:t xml:space="preserve">The instructor presents stimuli to the </w:t>
            </w:r>
            <w:proofErr w:type="gramStart"/>
            <w:r w:rsidRPr="00422264">
              <w:t>learners that attracts</w:t>
            </w:r>
            <w:proofErr w:type="gramEnd"/>
            <w:r w:rsidRPr="00422264">
              <w:t xml:space="preserve"> their attention engaging them in the learning endeavor</w:t>
            </w:r>
            <w:ins w:id="824" w:author="Robert Bell" w:date="2012-01-22T13:59:00Z">
              <w:r>
                <w:t>.</w:t>
              </w:r>
            </w:ins>
          </w:p>
        </w:tc>
      </w:tr>
      <w:tr w:rsidR="00D1212A">
        <w:tc>
          <w:tcPr>
            <w:tcW w:w="2131" w:type="dxa"/>
          </w:tcPr>
          <w:p w:rsidR="00D1212A" w:rsidRPr="00422264" w:rsidRDefault="00D1212A" w:rsidP="00AA390C">
            <w:pPr>
              <w:pStyle w:val="EnspireBodyText"/>
            </w:pPr>
            <w:r w:rsidRPr="00422264">
              <w:t xml:space="preserve">Share the learning objectives of the session. </w:t>
            </w:r>
          </w:p>
          <w:p w:rsidR="00D1212A" w:rsidRPr="00422264" w:rsidRDefault="00D1212A" w:rsidP="00AA390C">
            <w:pPr>
              <w:pStyle w:val="EnspireBodyText"/>
            </w:pPr>
            <w:r w:rsidRPr="00422264">
              <w:t xml:space="preserve"> </w:t>
            </w:r>
          </w:p>
        </w:tc>
        <w:tc>
          <w:tcPr>
            <w:tcW w:w="3712" w:type="dxa"/>
          </w:tcPr>
          <w:p w:rsidR="00D1212A" w:rsidRPr="00422264" w:rsidRDefault="00D1212A" w:rsidP="00AA390C">
            <w:pPr>
              <w:pStyle w:val="EnspireBodyText"/>
            </w:pPr>
            <w:r w:rsidRPr="00422264">
              <w:t xml:space="preserve">Instructor informs the learner that today the class will focus on five factors that </w:t>
            </w:r>
            <w:del w:id="825" w:author="Robert Bell" w:date="2012-01-22T13:59:00Z">
              <w:r w:rsidRPr="00422264" w:rsidDel="00A25D80">
                <w:delText xml:space="preserve">not </w:delText>
              </w:r>
            </w:del>
            <w:ins w:id="826" w:author="Robert Bell" w:date="2012-01-22T13:59:00Z">
              <w:r>
                <w:t xml:space="preserve">are </w:t>
              </w:r>
            </w:ins>
            <w:r w:rsidRPr="00422264">
              <w:t xml:space="preserve">universally recognized as symptoms in females </w:t>
            </w:r>
            <w:del w:id="827" w:author="Robert Bell" w:date="2012-01-22T13:59:00Z">
              <w:r w:rsidRPr="00422264" w:rsidDel="00A25D80">
                <w:delText xml:space="preserve">when </w:delText>
              </w:r>
            </w:del>
            <w:ins w:id="828" w:author="Robert Bell" w:date="2012-01-22T13:59:00Z">
              <w:r>
                <w:t xml:space="preserve">who are </w:t>
              </w:r>
            </w:ins>
            <w:r w:rsidRPr="00422264">
              <w:t>experiencing a heart attack</w:t>
            </w:r>
          </w:p>
          <w:p w:rsidR="00D1212A" w:rsidRPr="00422264" w:rsidRDefault="00D1212A" w:rsidP="00AA390C">
            <w:pPr>
              <w:pStyle w:val="EnspireBodyText"/>
            </w:pPr>
            <w:r w:rsidRPr="00422264">
              <w:t>Instructor informs the learners that the goal of the instruction is prepare them in to discriminate between symptoms that signal heart attack</w:t>
            </w:r>
            <w:ins w:id="829" w:author="Robert Bell" w:date="2012-01-22T14:00:00Z">
              <w:r>
                <w:t>s</w:t>
              </w:r>
            </w:ins>
            <w:r w:rsidRPr="00422264">
              <w:t xml:space="preserve"> in men and women</w:t>
            </w:r>
            <w:ins w:id="830" w:author="Robert Bell" w:date="2012-01-22T14:00:00Z">
              <w:r>
                <w:t xml:space="preserve">, respectively. </w:t>
              </w:r>
            </w:ins>
          </w:p>
          <w:p w:rsidR="00D1212A" w:rsidRDefault="00D1212A" w:rsidP="00AA390C">
            <w:pPr>
              <w:pStyle w:val="EnspireBodyText"/>
              <w:numPr>
                <w:ins w:id="831" w:author="Robert Bell" w:date="2012-01-22T14:00:00Z"/>
              </w:numPr>
              <w:rPr>
                <w:ins w:id="832" w:author="Robert Bell" w:date="2012-01-22T14:00:00Z"/>
              </w:rPr>
            </w:pPr>
          </w:p>
          <w:p w:rsidR="00D1212A" w:rsidRPr="00422264" w:rsidRDefault="00D1212A" w:rsidP="00AA390C">
            <w:pPr>
              <w:pStyle w:val="EnspireBodyText"/>
            </w:pPr>
            <w:r w:rsidRPr="00422264">
              <w:t xml:space="preserve">The </w:t>
            </w:r>
            <w:ins w:id="833" w:author="Robert Bell" w:date="2012-01-22T14:00:00Z">
              <w:r>
                <w:t>TLO</w:t>
              </w:r>
            </w:ins>
            <w:del w:id="834" w:author="Robert Bell" w:date="2012-01-22T14:00:00Z">
              <w:r w:rsidRPr="00422264" w:rsidDel="00A25D80">
                <w:delText>goal</w:delText>
              </w:r>
            </w:del>
            <w:r w:rsidRPr="00422264">
              <w:t xml:space="preserve"> and </w:t>
            </w:r>
            <w:del w:id="835" w:author="Robert Bell" w:date="2012-01-22T14:00:00Z">
              <w:r w:rsidRPr="00422264" w:rsidDel="00A25D80">
                <w:delText xml:space="preserve">each </w:delText>
              </w:r>
            </w:del>
            <w:proofErr w:type="spellStart"/>
            <w:r w:rsidRPr="00422264">
              <w:t>ELO</w:t>
            </w:r>
            <w:ins w:id="836" w:author="Robert Bell" w:date="2012-01-22T14:00:00Z">
              <w:r>
                <w:t>s</w:t>
              </w:r>
            </w:ins>
            <w:proofErr w:type="spellEnd"/>
            <w:r w:rsidRPr="00422264">
              <w:t xml:space="preserve"> are displayed on the </w:t>
            </w:r>
            <w:proofErr w:type="spellStart"/>
            <w:r w:rsidRPr="00422264">
              <w:t>smartboard</w:t>
            </w:r>
            <w:proofErr w:type="spellEnd"/>
            <w:r w:rsidRPr="00422264">
              <w:t>.</w:t>
            </w:r>
          </w:p>
        </w:tc>
        <w:tc>
          <w:tcPr>
            <w:tcW w:w="3013" w:type="dxa"/>
          </w:tcPr>
          <w:p w:rsidR="00D1212A" w:rsidRPr="00422264" w:rsidRDefault="00D1212A" w:rsidP="00AA390C">
            <w:pPr>
              <w:pStyle w:val="EnspireBodyText"/>
            </w:pPr>
            <w:r w:rsidRPr="00422264">
              <w:t xml:space="preserve">The instructor </w:t>
            </w:r>
            <w:del w:id="837" w:author="Robert Bell" w:date="2012-01-22T14:01:00Z">
              <w:r w:rsidRPr="00422264" w:rsidDel="00A25D80">
                <w:delText xml:space="preserve">sorts out and presents important stimuli cueing the student on important stimuli of </w:delText>
              </w:r>
            </w:del>
            <w:r w:rsidRPr="00422264">
              <w:t>focus</w:t>
            </w:r>
            <w:ins w:id="838" w:author="Robert Bell" w:date="2012-01-22T14:01:00Z">
              <w:r>
                <w:t>es learners’ executive control function on the goals of instruction</w:t>
              </w:r>
            </w:ins>
            <w:r w:rsidRPr="00422264">
              <w:t>.</w:t>
            </w:r>
          </w:p>
        </w:tc>
      </w:tr>
      <w:tr w:rsidR="00D1212A">
        <w:tc>
          <w:tcPr>
            <w:tcW w:w="2131" w:type="dxa"/>
          </w:tcPr>
          <w:p w:rsidR="00D1212A" w:rsidRPr="00422264" w:rsidRDefault="00D1212A" w:rsidP="00AA390C">
            <w:pPr>
              <w:pStyle w:val="EnspireBodyText"/>
            </w:pPr>
            <w:r w:rsidRPr="00422264">
              <w:t>Stimulate recall of prerequisite learning</w:t>
            </w:r>
          </w:p>
        </w:tc>
        <w:tc>
          <w:tcPr>
            <w:tcW w:w="3712" w:type="dxa"/>
          </w:tcPr>
          <w:p w:rsidR="00D1212A" w:rsidRPr="00422264" w:rsidRDefault="00D1212A" w:rsidP="00AA390C">
            <w:pPr>
              <w:pStyle w:val="EnspireBodyText"/>
            </w:pPr>
            <w:r w:rsidRPr="00422264">
              <w:t xml:space="preserve">The instructor </w:t>
            </w:r>
            <w:del w:id="839" w:author="Robert Bell" w:date="2012-01-22T14:02:00Z">
              <w:r w:rsidRPr="00422264" w:rsidDel="00A25D80">
                <w:delText>will review</w:delText>
              </w:r>
            </w:del>
            <w:ins w:id="840" w:author="Robert Bell" w:date="2012-01-22T14:02:00Z">
              <w:r>
                <w:t>reviews</w:t>
              </w:r>
            </w:ins>
            <w:r w:rsidRPr="00422264">
              <w:t xml:space="preserve"> previously covered material that addresse</w:t>
            </w:r>
            <w:ins w:id="841" w:author="Robert Bell" w:date="2012-01-22T14:01:00Z">
              <w:r>
                <w:t>s</w:t>
              </w:r>
            </w:ins>
            <w:del w:id="842" w:author="Robert Bell" w:date="2012-01-22T14:01:00Z">
              <w:r w:rsidRPr="00422264" w:rsidDel="00A25D80">
                <w:delText>d</w:delText>
              </w:r>
            </w:del>
            <w:r w:rsidRPr="00422264">
              <w:t xml:space="preserve"> common symptoms that males experience when having a heart attack, a</w:t>
            </w:r>
            <w:ins w:id="843" w:author="Robert Bell" w:date="2012-01-22T14:02:00Z">
              <w:r>
                <w:t>s well as</w:t>
              </w:r>
            </w:ins>
            <w:del w:id="844" w:author="Robert Bell" w:date="2012-01-22T14:02:00Z">
              <w:r w:rsidRPr="00422264" w:rsidDel="00A25D80">
                <w:delText>nd</w:delText>
              </w:r>
            </w:del>
            <w:r w:rsidRPr="00422264">
              <w:t xml:space="preserve"> how to recognize these symptoms. </w:t>
            </w:r>
          </w:p>
        </w:tc>
        <w:tc>
          <w:tcPr>
            <w:tcW w:w="3013" w:type="dxa"/>
          </w:tcPr>
          <w:p w:rsidR="00D1212A" w:rsidRPr="00422264" w:rsidRDefault="00D1212A" w:rsidP="00AA390C">
            <w:pPr>
              <w:pStyle w:val="EnspireBodyText"/>
            </w:pPr>
            <w:r w:rsidRPr="00422264">
              <w:t xml:space="preserve">The instructor reminds learners of relevant information that they have already addressed that relates to the current topic.  </w:t>
            </w:r>
            <w:del w:id="845" w:author="Robert Bell" w:date="2012-01-22T14:02:00Z">
              <w:r w:rsidRPr="00422264" w:rsidDel="00A25D80">
                <w:delText xml:space="preserve">Explicitly </w:delText>
              </w:r>
            </w:del>
            <w:ins w:id="846" w:author="Robert Bell" w:date="2012-01-22T14:02:00Z">
              <w:r>
                <w:t>This</w:t>
              </w:r>
              <w:r w:rsidRPr="00422264">
                <w:t xml:space="preserve"> </w:t>
              </w:r>
            </w:ins>
            <w:r w:rsidRPr="00422264">
              <w:t>bring</w:t>
            </w:r>
            <w:ins w:id="847" w:author="Robert Bell" w:date="2012-01-22T14:02:00Z">
              <w:r>
                <w:t>s prior knowledge</w:t>
              </w:r>
            </w:ins>
            <w:del w:id="848" w:author="Robert Bell" w:date="2012-01-22T14:02:00Z">
              <w:r w:rsidRPr="00422264" w:rsidDel="00A25D80">
                <w:delText>ing</w:delText>
              </w:r>
            </w:del>
            <w:r w:rsidRPr="00422264">
              <w:t xml:space="preserve"> </w:t>
            </w:r>
            <w:del w:id="849" w:author="Robert Bell" w:date="2012-01-22T14:02:00Z">
              <w:r w:rsidRPr="00422264" w:rsidDel="00A25D80">
                <w:delText xml:space="preserve">this </w:delText>
              </w:r>
            </w:del>
            <w:r w:rsidRPr="00422264">
              <w:t>to the forefront</w:t>
            </w:r>
            <w:ins w:id="850" w:author="Robert Bell" w:date="2012-01-22T14:02:00Z">
              <w:r>
                <w:t>,</w:t>
              </w:r>
            </w:ins>
            <w:r w:rsidRPr="00422264">
              <w:t xml:space="preserve"> allow</w:t>
            </w:r>
            <w:ins w:id="851" w:author="Robert Bell" w:date="2012-01-22T14:02:00Z">
              <w:r>
                <w:t>ing</w:t>
              </w:r>
            </w:ins>
            <w:del w:id="852" w:author="Robert Bell" w:date="2012-01-22T14:02:00Z">
              <w:r w:rsidRPr="00422264" w:rsidDel="00A25D80">
                <w:delText>s</w:delText>
              </w:r>
            </w:del>
            <w:r w:rsidRPr="00422264">
              <w:t xml:space="preserve"> the learner to make immediate connections between what they know and what they are about to learn</w:t>
            </w:r>
            <w:del w:id="853" w:author="Robert Bell" w:date="2012-01-22T14:02:00Z">
              <w:r w:rsidRPr="00422264" w:rsidDel="00A25D80">
                <w:delText>, and to</w:delText>
              </w:r>
            </w:del>
            <w:ins w:id="854" w:author="Robert Bell" w:date="2012-01-22T14:02:00Z">
              <w:r>
                <w:t>. T</w:t>
              </w:r>
            </w:ins>
            <w:ins w:id="855" w:author="Robert Bell" w:date="2012-01-22T14:03:00Z">
              <w:r>
                <w:t>he result is to</w:t>
              </w:r>
            </w:ins>
            <w:r w:rsidRPr="00422264">
              <w:t xml:space="preserve"> contextualize the learning experience</w:t>
            </w:r>
            <w:ins w:id="856" w:author="Robert Bell" w:date="2012-01-22T14:03:00Z">
              <w:r>
                <w:t>.</w:t>
              </w:r>
            </w:ins>
          </w:p>
        </w:tc>
      </w:tr>
      <w:tr w:rsidR="00D1212A">
        <w:tc>
          <w:tcPr>
            <w:tcW w:w="2131" w:type="dxa"/>
          </w:tcPr>
          <w:p w:rsidR="00D1212A" w:rsidRPr="00422264" w:rsidRDefault="00D1212A" w:rsidP="00AA390C">
            <w:pPr>
              <w:pStyle w:val="EnspireBodyText"/>
            </w:pPr>
            <w:r w:rsidRPr="00422264">
              <w:t>Presenting the content</w:t>
            </w:r>
          </w:p>
        </w:tc>
        <w:tc>
          <w:tcPr>
            <w:tcW w:w="3712" w:type="dxa"/>
          </w:tcPr>
          <w:p w:rsidR="00D1212A" w:rsidRDefault="00D1212A" w:rsidP="00AA390C">
            <w:pPr>
              <w:pStyle w:val="EnspireBodyText"/>
              <w:rPr>
                <w:ins w:id="857" w:author="Robert Bell" w:date="2012-01-22T14:03:00Z"/>
              </w:rPr>
            </w:pPr>
            <w:r w:rsidRPr="00422264">
              <w:t>The instructor explains that symptoms of heart attack</w:t>
            </w:r>
            <w:ins w:id="858" w:author="Robert Bell" w:date="2012-01-22T14:03:00Z">
              <w:r>
                <w:t>s</w:t>
              </w:r>
            </w:ins>
            <w:r w:rsidRPr="00422264">
              <w:t xml:space="preserve"> in men may also be seen in women. </w:t>
            </w:r>
          </w:p>
          <w:p w:rsidR="00D1212A" w:rsidRPr="00422264" w:rsidRDefault="00D1212A" w:rsidP="00AA390C">
            <w:pPr>
              <w:pStyle w:val="EnspireBodyText"/>
              <w:numPr>
                <w:ins w:id="859" w:author="Robert Bell" w:date="2012-01-22T14:03:00Z"/>
              </w:numPr>
            </w:pPr>
          </w:p>
          <w:p w:rsidR="00D1212A" w:rsidRDefault="00D1212A" w:rsidP="00AA390C">
            <w:pPr>
              <w:pStyle w:val="EnspireBodyText"/>
              <w:rPr>
                <w:ins w:id="860" w:author="Robert Bell" w:date="2012-01-22T14:03:00Z"/>
              </w:rPr>
            </w:pPr>
            <w:r w:rsidRPr="00422264">
              <w:t>The instructor presents information on symptoms of heart attacks that are generally considered to be unique to women.</w:t>
            </w:r>
          </w:p>
          <w:p w:rsidR="00D1212A" w:rsidRPr="00422264" w:rsidRDefault="00D1212A" w:rsidP="00AA390C">
            <w:pPr>
              <w:pStyle w:val="EnspireBodyText"/>
              <w:numPr>
                <w:ins w:id="861" w:author="Robert Bell" w:date="2012-01-22T14:03:00Z"/>
              </w:numPr>
            </w:pPr>
          </w:p>
          <w:p w:rsidR="00D1212A" w:rsidRDefault="00D1212A" w:rsidP="00AA390C">
            <w:pPr>
              <w:pStyle w:val="EnspireBodyText"/>
              <w:rPr>
                <w:ins w:id="862" w:author="Robert Bell" w:date="2012-01-22T14:03:00Z"/>
              </w:rPr>
            </w:pPr>
            <w:r w:rsidRPr="00422264">
              <w:t>The instructor presents material explaining how to recognize symptoms unique to women experiencing a heart attack</w:t>
            </w:r>
            <w:del w:id="863" w:author="Robert Bell" w:date="2012-01-22T14:03:00Z">
              <w:r w:rsidRPr="00422264" w:rsidDel="00A25D80">
                <w:delText>. This includes</w:delText>
              </w:r>
            </w:del>
            <w:ins w:id="864" w:author="Robert Bell" w:date="2012-01-22T14:03:00Z">
              <w:r>
                <w:t>, including</w:t>
              </w:r>
            </w:ins>
            <w:r w:rsidRPr="00422264">
              <w:t xml:space="preserve"> video examples.</w:t>
            </w:r>
          </w:p>
          <w:p w:rsidR="00D1212A" w:rsidRPr="00422264" w:rsidRDefault="00D1212A" w:rsidP="00AA390C">
            <w:pPr>
              <w:pStyle w:val="EnspireBodyText"/>
              <w:numPr>
                <w:ins w:id="865" w:author="Robert Bell" w:date="2012-01-22T14:03:00Z"/>
              </w:numPr>
            </w:pPr>
          </w:p>
          <w:p w:rsidR="00D1212A" w:rsidRPr="00422264" w:rsidRDefault="00D1212A" w:rsidP="00AA390C">
            <w:pPr>
              <w:pStyle w:val="EnspireBodyText"/>
            </w:pPr>
            <w:r w:rsidRPr="00422264">
              <w:t>The instruct</w:t>
            </w:r>
            <w:ins w:id="866" w:author="Robert Bell" w:date="2012-01-22T14:03:00Z">
              <w:r>
                <w:t>or</w:t>
              </w:r>
            </w:ins>
            <w:del w:id="867" w:author="Robert Bell" w:date="2012-01-22T14:03:00Z">
              <w:r w:rsidRPr="00422264" w:rsidDel="00A25D80">
                <w:delText>ion</w:delText>
              </w:r>
            </w:del>
            <w:r w:rsidRPr="00422264">
              <w:t xml:space="preserve"> </w:t>
            </w:r>
            <w:ins w:id="868" w:author="Robert Bell" w:date="2012-01-22T14:04:00Z">
              <w:r>
                <w:t xml:space="preserve">uses </w:t>
              </w:r>
              <w:r w:rsidRPr="00422264">
                <w:t>video, pictures and verbal descriptions</w:t>
              </w:r>
              <w:r w:rsidRPr="00422264" w:rsidDel="00A25D80">
                <w:t xml:space="preserve"> </w:t>
              </w:r>
              <w:r>
                <w:t xml:space="preserve">to </w:t>
              </w:r>
            </w:ins>
            <w:del w:id="869" w:author="Robert Bell" w:date="2012-01-22T14:03:00Z">
              <w:r w:rsidRPr="00422264" w:rsidDel="00A25D80">
                <w:delText xml:space="preserve">will  </w:delText>
              </w:r>
            </w:del>
            <w:r w:rsidRPr="00422264">
              <w:t xml:space="preserve">compare </w:t>
            </w:r>
            <w:ins w:id="870" w:author="Robert Bell" w:date="2012-01-22T14:05:00Z">
              <w:r>
                <w:t xml:space="preserve">heart attack </w:t>
              </w:r>
            </w:ins>
            <w:r w:rsidRPr="00422264">
              <w:t xml:space="preserve">symptoms </w:t>
            </w:r>
            <w:del w:id="871" w:author="Robert Bell" w:date="2012-01-22T14:05:00Z">
              <w:r w:rsidRPr="00422264" w:rsidDel="00A25D80">
                <w:delText xml:space="preserve">that may be </w:delText>
              </w:r>
            </w:del>
            <w:r w:rsidRPr="00422264">
              <w:t xml:space="preserve">shared </w:t>
            </w:r>
            <w:del w:id="872" w:author="Robert Bell" w:date="2012-01-22T14:05:00Z">
              <w:r w:rsidRPr="00422264" w:rsidDel="00A25D80">
                <w:delText xml:space="preserve">between </w:delText>
              </w:r>
            </w:del>
            <w:ins w:id="873" w:author="Robert Bell" w:date="2012-01-22T14:05:00Z">
              <w:r w:rsidRPr="00422264">
                <w:t>b</w:t>
              </w:r>
              <w:r>
                <w:t>y</w:t>
              </w:r>
              <w:r w:rsidRPr="00422264">
                <w:t xml:space="preserve"> </w:t>
              </w:r>
            </w:ins>
            <w:r w:rsidRPr="00422264">
              <w:t>m</w:t>
            </w:r>
            <w:ins w:id="874" w:author="Robert Bell" w:date="2012-01-22T14:05:00Z">
              <w:r>
                <w:t>en</w:t>
              </w:r>
            </w:ins>
            <w:del w:id="875" w:author="Robert Bell" w:date="2012-01-22T14:05:00Z">
              <w:r w:rsidRPr="00422264" w:rsidDel="00A25D80">
                <w:delText>ales</w:delText>
              </w:r>
            </w:del>
            <w:r w:rsidRPr="00422264">
              <w:t xml:space="preserve"> and </w:t>
            </w:r>
            <w:del w:id="876" w:author="Robert Bell" w:date="2012-01-22T14:05:00Z">
              <w:r w:rsidRPr="00422264" w:rsidDel="00A25D80">
                <w:delText>females experiencing a heart attack</w:delText>
              </w:r>
            </w:del>
            <w:ins w:id="877" w:author="Robert Bell" w:date="2012-01-22T14:05:00Z">
              <w:r>
                <w:t>women</w:t>
              </w:r>
            </w:ins>
            <w:r w:rsidRPr="00422264">
              <w:t xml:space="preserve"> </w:t>
            </w:r>
            <w:del w:id="878" w:author="Robert Bell" w:date="2012-01-22T14:04:00Z">
              <w:r w:rsidRPr="00422264" w:rsidDel="00A25D80">
                <w:delText xml:space="preserve">and </w:delText>
              </w:r>
            </w:del>
            <w:ins w:id="879" w:author="Robert Bell" w:date="2012-01-22T14:04:00Z">
              <w:r>
                <w:t>as well as</w:t>
              </w:r>
              <w:r w:rsidRPr="00422264">
                <w:t xml:space="preserve"> </w:t>
              </w:r>
            </w:ins>
            <w:r w:rsidRPr="00422264">
              <w:t xml:space="preserve">contrast symptoms that are unique to females with </w:t>
            </w:r>
            <w:del w:id="880" w:author="Robert Bell" w:date="2012-01-22T14:04:00Z">
              <w:r w:rsidRPr="00422264" w:rsidDel="00A25D80">
                <w:delText xml:space="preserve">the </w:delText>
              </w:r>
            </w:del>
            <w:r w:rsidRPr="00422264">
              <w:t xml:space="preserve">previously learned </w:t>
            </w:r>
            <w:del w:id="881" w:author="Robert Bell" w:date="2012-01-22T14:05:00Z">
              <w:r w:rsidRPr="00422264" w:rsidDel="00A25D80">
                <w:delText xml:space="preserve">male </w:delText>
              </w:r>
            </w:del>
            <w:r w:rsidRPr="00422264">
              <w:t>symptoms</w:t>
            </w:r>
            <w:ins w:id="882" w:author="Robert Bell" w:date="2012-01-22T14:05:00Z">
              <w:r>
                <w:t xml:space="preserve"> that are unique to men</w:t>
              </w:r>
            </w:ins>
            <w:ins w:id="883" w:author="Robert Bell" w:date="2012-01-22T14:04:00Z">
              <w:r>
                <w:t xml:space="preserve">. </w:t>
              </w:r>
            </w:ins>
            <w:r w:rsidRPr="00422264">
              <w:t xml:space="preserve"> </w:t>
            </w:r>
            <w:del w:id="884" w:author="Robert Bell" w:date="2012-01-22T14:05:00Z">
              <w:r w:rsidRPr="00422264" w:rsidDel="00A25D80">
                <w:delText xml:space="preserve">using </w:delText>
              </w:r>
            </w:del>
            <w:del w:id="885" w:author="Robert Bell" w:date="2012-01-22T14:04:00Z">
              <w:r w:rsidRPr="00422264" w:rsidDel="00A25D80">
                <w:delText>video, pictures and verbal descriptions</w:delText>
              </w:r>
            </w:del>
          </w:p>
        </w:tc>
        <w:tc>
          <w:tcPr>
            <w:tcW w:w="3013" w:type="dxa"/>
          </w:tcPr>
          <w:p w:rsidR="00D1212A" w:rsidRPr="00422264" w:rsidRDefault="00D1212A" w:rsidP="00AA390C">
            <w:pPr>
              <w:pStyle w:val="EnspireBodyText"/>
            </w:pPr>
            <w:r w:rsidRPr="00422264">
              <w:t xml:space="preserve">The instructor presents the lesson so that the content supports </w:t>
            </w:r>
            <w:ins w:id="886" w:author="Robert Bell" w:date="2012-01-22T14:05:00Z">
              <w:r>
                <w:t xml:space="preserve">learners’ mastery of </w:t>
              </w:r>
            </w:ins>
            <w:r w:rsidRPr="00422264">
              <w:t xml:space="preserve">the </w:t>
            </w:r>
            <w:proofErr w:type="spellStart"/>
            <w:r w:rsidRPr="00422264">
              <w:t>ELOs</w:t>
            </w:r>
            <w:proofErr w:type="spellEnd"/>
            <w:r w:rsidRPr="00422264">
              <w:t>.</w:t>
            </w:r>
            <w:ins w:id="887" w:author="Robert Bell" w:date="2012-01-22T14:06:00Z">
              <w:r>
                <w:t xml:space="preserve"> </w:t>
              </w:r>
            </w:ins>
            <w:del w:id="888" w:author="Robert Bell" w:date="2012-01-22T14:06:00Z">
              <w:r w:rsidRPr="00422264" w:rsidDel="00A25D80">
                <w:delText xml:space="preserve">  </w:delText>
              </w:r>
            </w:del>
            <w:r w:rsidRPr="00422264">
              <w:t xml:space="preserve">The </w:t>
            </w:r>
            <w:proofErr w:type="spellStart"/>
            <w:r w:rsidRPr="00422264">
              <w:t>ELOs</w:t>
            </w:r>
            <w:proofErr w:type="spellEnd"/>
            <w:r w:rsidRPr="00422264">
              <w:t xml:space="preserve"> are sequenced to move from the lower level </w:t>
            </w:r>
            <w:del w:id="889" w:author="Robert Bell" w:date="2012-01-22T14:06:00Z">
              <w:r w:rsidRPr="00422264" w:rsidDel="00A25D80">
                <w:delText xml:space="preserve">of </w:delText>
              </w:r>
            </w:del>
            <w:ins w:id="890" w:author="Robert Bell" w:date="2012-01-22T14:06:00Z">
              <w:r>
                <w:t>cognitive processes in</w:t>
              </w:r>
              <w:r w:rsidRPr="00422264">
                <w:t xml:space="preserve"> </w:t>
              </w:r>
            </w:ins>
            <w:r w:rsidRPr="00422264">
              <w:t>Bloom</w:t>
            </w:r>
            <w:ins w:id="891" w:author="Robert Bell" w:date="2012-01-22T14:06:00Z">
              <w:r>
                <w:t>’</w:t>
              </w:r>
            </w:ins>
            <w:r w:rsidRPr="00422264">
              <w:t xml:space="preserve">s </w:t>
            </w:r>
            <w:ins w:id="892" w:author="Robert Bell" w:date="2012-01-22T14:06:00Z">
              <w:r>
                <w:t xml:space="preserve">Taxonomy </w:t>
              </w:r>
            </w:ins>
            <w:r w:rsidRPr="00422264">
              <w:t>(i.e., remembering</w:t>
            </w:r>
            <w:ins w:id="893" w:author="Robert Bell" w:date="2012-01-22T14:06:00Z">
              <w:r>
                <w:t xml:space="preserve"> and understanding</w:t>
              </w:r>
            </w:ins>
            <w:r w:rsidRPr="00422264">
              <w:t xml:space="preserve">) to </w:t>
            </w:r>
            <w:proofErr w:type="gramStart"/>
            <w:ins w:id="894" w:author="Robert Bell" w:date="2012-01-22T14:06:00Z">
              <w:r>
                <w:t>higher level</w:t>
              </w:r>
              <w:proofErr w:type="gramEnd"/>
              <w:r>
                <w:t xml:space="preserve"> cognitive processes (i.e. analysis).</w:t>
              </w:r>
            </w:ins>
          </w:p>
        </w:tc>
      </w:tr>
      <w:tr w:rsidR="00D1212A">
        <w:tc>
          <w:tcPr>
            <w:tcW w:w="2131" w:type="dxa"/>
          </w:tcPr>
          <w:p w:rsidR="00D1212A" w:rsidRPr="00422264" w:rsidRDefault="00D1212A" w:rsidP="00AA390C">
            <w:pPr>
              <w:pStyle w:val="EnspireBodyText"/>
            </w:pPr>
            <w:r w:rsidRPr="00422264">
              <w:t xml:space="preserve">Provide learner guidance to enhance understanding. </w:t>
            </w:r>
          </w:p>
          <w:p w:rsidR="00D1212A" w:rsidRPr="00422264" w:rsidRDefault="00D1212A" w:rsidP="00AA390C">
            <w:pPr>
              <w:pStyle w:val="EnspireBodyText"/>
            </w:pPr>
          </w:p>
        </w:tc>
        <w:tc>
          <w:tcPr>
            <w:tcW w:w="3712" w:type="dxa"/>
          </w:tcPr>
          <w:p w:rsidR="00D1212A" w:rsidRPr="00422264" w:rsidRDefault="00D1212A" w:rsidP="00AA390C">
            <w:pPr>
              <w:pStyle w:val="EnspireBodyText"/>
            </w:pPr>
            <w:r w:rsidRPr="00422264">
              <w:t xml:space="preserve">The instructor </w:t>
            </w:r>
            <w:del w:id="895" w:author="Robert Bell" w:date="2012-01-22T14:07:00Z">
              <w:r w:rsidRPr="00422264" w:rsidDel="00C34CF5">
                <w:delText>will present</w:delText>
              </w:r>
            </w:del>
            <w:ins w:id="896" w:author="Robert Bell" w:date="2012-01-22T14:07:00Z">
              <w:r>
                <w:t>presents</w:t>
              </w:r>
            </w:ins>
            <w:r w:rsidRPr="00422264">
              <w:t xml:space="preserve"> video examples of a male and a female demonstrating physical symptoms of a heart attack</w:t>
            </w:r>
            <w:del w:id="897" w:author="Robert Bell" w:date="2012-01-22T14:07:00Z">
              <w:r w:rsidRPr="00422264" w:rsidDel="00C34CF5">
                <w:delText>,</w:delText>
              </w:r>
            </w:del>
            <w:r w:rsidRPr="00422264">
              <w:t xml:space="preserve"> </w:t>
            </w:r>
            <w:del w:id="898" w:author="Robert Bell" w:date="2012-01-22T14:07:00Z">
              <w:r w:rsidRPr="00422264" w:rsidDel="00C34CF5">
                <w:delText xml:space="preserve"> </w:delText>
              </w:r>
            </w:del>
            <w:r w:rsidRPr="00422264">
              <w:t>and demonstrate</w:t>
            </w:r>
            <w:ins w:id="899" w:author="Robert Bell" w:date="2012-01-22T14:07:00Z">
              <w:r>
                <w:t>s</w:t>
              </w:r>
            </w:ins>
            <w:r w:rsidRPr="00422264">
              <w:t xml:space="preserve"> how to </w:t>
            </w:r>
            <w:del w:id="900" w:author="Robert Bell" w:date="2012-01-22T14:08:00Z">
              <w:r w:rsidRPr="00422264" w:rsidDel="00C34CF5">
                <w:delText xml:space="preserve"> </w:delText>
              </w:r>
            </w:del>
            <w:r w:rsidRPr="00422264">
              <w:t xml:space="preserve">record observations of the event.  </w:t>
            </w:r>
          </w:p>
          <w:p w:rsidR="00D1212A" w:rsidRDefault="00D1212A" w:rsidP="00AA390C">
            <w:pPr>
              <w:pStyle w:val="EnspireBodyText"/>
              <w:numPr>
                <w:ins w:id="901" w:author="Robert Bell" w:date="2012-01-22T14:07:00Z"/>
              </w:numPr>
              <w:rPr>
                <w:ins w:id="902" w:author="Robert Bell" w:date="2012-01-22T14:07:00Z"/>
              </w:rPr>
            </w:pPr>
          </w:p>
          <w:p w:rsidR="00D1212A" w:rsidRPr="00422264" w:rsidRDefault="00D1212A" w:rsidP="00AA390C">
            <w:pPr>
              <w:pStyle w:val="EnspireBodyText"/>
            </w:pPr>
            <w:r w:rsidRPr="00422264">
              <w:t xml:space="preserve">The instructor </w:t>
            </w:r>
            <w:del w:id="903" w:author="Robert Bell" w:date="2012-01-22T14:07:00Z">
              <w:r w:rsidRPr="00422264" w:rsidDel="00C34CF5">
                <w:delText xml:space="preserve">will </w:delText>
              </w:r>
            </w:del>
            <w:r w:rsidRPr="00422264">
              <w:t>provide</w:t>
            </w:r>
            <w:ins w:id="904" w:author="Robert Bell" w:date="2012-01-22T14:07:00Z">
              <w:r>
                <w:t>s</w:t>
              </w:r>
            </w:ins>
            <w:r w:rsidRPr="00422264">
              <w:t xml:space="preserve"> additional examples and guide</w:t>
            </w:r>
            <w:ins w:id="905" w:author="Robert Bell" w:date="2012-01-22T14:07:00Z">
              <w:r>
                <w:t>s</w:t>
              </w:r>
            </w:ins>
            <w:r w:rsidRPr="00422264">
              <w:t xml:space="preserve"> students through their observations using questioning techniques that </w:t>
            </w:r>
            <w:del w:id="906" w:author="Robert Bell" w:date="2012-01-22T14:07:00Z">
              <w:r w:rsidRPr="00422264" w:rsidDel="00C34CF5">
                <w:delText xml:space="preserve">will </w:delText>
              </w:r>
            </w:del>
            <w:r w:rsidRPr="00422264">
              <w:t xml:space="preserve">support </w:t>
            </w:r>
            <w:del w:id="907" w:author="Robert Bell" w:date="2012-01-22T14:08:00Z">
              <w:r w:rsidRPr="00422264" w:rsidDel="00C34CF5">
                <w:delText xml:space="preserve">making </w:delText>
              </w:r>
            </w:del>
            <w:r w:rsidRPr="00422264">
              <w:t>critical observations.</w:t>
            </w:r>
          </w:p>
        </w:tc>
        <w:tc>
          <w:tcPr>
            <w:tcW w:w="3013" w:type="dxa"/>
          </w:tcPr>
          <w:p w:rsidR="00D1212A" w:rsidRPr="00422264" w:rsidRDefault="00D1212A" w:rsidP="00AA390C">
            <w:pPr>
              <w:pStyle w:val="EnspireBodyText"/>
            </w:pPr>
            <w:ins w:id="908" w:author="Robert Bell" w:date="2012-01-22T14:08:00Z">
              <w:r>
                <w:rPr>
                  <w:color w:val="000000"/>
                  <w:szCs w:val="20"/>
                  <w:shd w:val="clear" w:color="auto" w:fill="FFFFFF"/>
                </w:rPr>
                <w:t>The instructor models how to record observations of a heart attack and critical questioning techniques</w:t>
              </w:r>
              <w:r w:rsidRPr="00422264">
                <w:rPr>
                  <w:color w:val="000000"/>
                  <w:szCs w:val="20"/>
                  <w:shd w:val="clear" w:color="auto" w:fill="FFFFFF"/>
                </w:rPr>
                <w:t xml:space="preserve"> </w:t>
              </w:r>
            </w:ins>
            <w:ins w:id="909" w:author="Robert Bell" w:date="2012-01-22T14:09:00Z">
              <w:r>
                <w:rPr>
                  <w:color w:val="000000"/>
                  <w:szCs w:val="20"/>
                  <w:shd w:val="clear" w:color="auto" w:fill="FFFFFF"/>
                </w:rPr>
                <w:t>to</w:t>
              </w:r>
            </w:ins>
            <w:ins w:id="910" w:author="Robert Bell" w:date="2012-01-22T14:08:00Z">
              <w:r w:rsidRPr="00422264">
                <w:rPr>
                  <w:color w:val="000000"/>
                  <w:szCs w:val="20"/>
                  <w:shd w:val="clear" w:color="auto" w:fill="FFFFFF"/>
                </w:rPr>
                <w:t xml:space="preserve"> deep</w:t>
              </w:r>
            </w:ins>
            <w:ins w:id="911" w:author="Robert Bell" w:date="2012-01-22T14:09:00Z">
              <w:r>
                <w:rPr>
                  <w:color w:val="000000"/>
                  <w:szCs w:val="20"/>
                  <w:shd w:val="clear" w:color="auto" w:fill="FFFFFF"/>
                </w:rPr>
                <w:t>en learners’ internal</w:t>
              </w:r>
            </w:ins>
            <w:ins w:id="912" w:author="Robert Bell" w:date="2012-01-22T14:08:00Z">
              <w:r w:rsidRPr="00422264">
                <w:rPr>
                  <w:color w:val="000000"/>
                  <w:szCs w:val="20"/>
                  <w:shd w:val="clear" w:color="auto" w:fill="FFFFFF"/>
                </w:rPr>
                <w:t xml:space="preserve"> processing </w:t>
              </w:r>
            </w:ins>
            <w:ins w:id="913" w:author="Robert Bell" w:date="2012-01-22T14:09:00Z">
              <w:r>
                <w:rPr>
                  <w:color w:val="000000"/>
                  <w:szCs w:val="20"/>
                  <w:shd w:val="clear" w:color="auto" w:fill="FFFFFF"/>
                </w:rPr>
                <w:t>of the content and to aid retention.</w:t>
              </w:r>
            </w:ins>
            <w:ins w:id="914" w:author="Robert Bell" w:date="2012-01-22T14:08:00Z">
              <w:r w:rsidRPr="00422264">
                <w:rPr>
                  <w:color w:val="000000"/>
                  <w:szCs w:val="20"/>
                  <w:shd w:val="clear" w:color="auto" w:fill="FFFFFF"/>
                </w:rPr>
                <w:t xml:space="preserve"> </w:t>
              </w:r>
            </w:ins>
          </w:p>
        </w:tc>
      </w:tr>
      <w:tr w:rsidR="00D1212A">
        <w:tc>
          <w:tcPr>
            <w:tcW w:w="2131" w:type="dxa"/>
          </w:tcPr>
          <w:p w:rsidR="00D1212A" w:rsidRPr="00422264" w:rsidRDefault="00D1212A" w:rsidP="00AA390C">
            <w:pPr>
              <w:pStyle w:val="EnspireBodyText"/>
            </w:pPr>
            <w:r w:rsidRPr="00422264">
              <w:t xml:space="preserve">Give learners an opportunity to practice and demonstrate what they know. </w:t>
            </w:r>
          </w:p>
          <w:p w:rsidR="00D1212A" w:rsidRPr="00422264" w:rsidRDefault="00D1212A" w:rsidP="00AA390C">
            <w:pPr>
              <w:pStyle w:val="EnspireBodyText"/>
            </w:pPr>
          </w:p>
        </w:tc>
        <w:tc>
          <w:tcPr>
            <w:tcW w:w="3712" w:type="dxa"/>
          </w:tcPr>
          <w:p w:rsidR="00D1212A" w:rsidRDefault="00D1212A" w:rsidP="00AA390C">
            <w:pPr>
              <w:pStyle w:val="EnspireBodyText"/>
              <w:rPr>
                <w:ins w:id="915" w:author="Robert Bell" w:date="2012-01-22T14:11:00Z"/>
              </w:rPr>
            </w:pPr>
            <w:r w:rsidRPr="00422264">
              <w:t xml:space="preserve">Students </w:t>
            </w:r>
            <w:del w:id="916" w:author="Robert Bell" w:date="2012-01-22T14:10:00Z">
              <w:r w:rsidRPr="00422264" w:rsidDel="00C34CF5">
                <w:delText>will be</w:delText>
              </w:r>
            </w:del>
            <w:ins w:id="917" w:author="Robert Bell" w:date="2012-01-22T14:10:00Z">
              <w:r>
                <w:t>are</w:t>
              </w:r>
            </w:ins>
            <w:r w:rsidRPr="00422264">
              <w:t xml:space="preserve"> asked to make a list of </w:t>
            </w:r>
            <w:ins w:id="918" w:author="Robert Bell" w:date="2012-01-22T14:10:00Z">
              <w:r>
                <w:t xml:space="preserve">heart attack </w:t>
              </w:r>
            </w:ins>
            <w:r w:rsidRPr="00422264">
              <w:t xml:space="preserve">symptoms </w:t>
            </w:r>
            <w:del w:id="919" w:author="Robert Bell" w:date="2012-01-22T14:10:00Z">
              <w:r w:rsidRPr="00422264" w:rsidDel="00C34CF5">
                <w:delText>that present in</w:delText>
              </w:r>
            </w:del>
            <w:ins w:id="920" w:author="Robert Bell" w:date="2012-01-22T14:10:00Z">
              <w:r>
                <w:t>common to</w:t>
              </w:r>
            </w:ins>
            <w:r w:rsidRPr="00422264">
              <w:t xml:space="preserve"> both males and females and then another list of symptoms unique to females experiencing a heart attack.</w:t>
            </w:r>
            <w:ins w:id="921" w:author="Robert Bell" w:date="2012-01-22T14:10:00Z">
              <w:r>
                <w:t xml:space="preserve"> </w:t>
              </w:r>
            </w:ins>
            <w:del w:id="922" w:author="Robert Bell" w:date="2012-01-22T14:10:00Z">
              <w:r w:rsidRPr="00422264" w:rsidDel="00C34CF5">
                <w:delText xml:space="preserve">  </w:delText>
              </w:r>
            </w:del>
            <w:r w:rsidRPr="00422264">
              <w:t>They are instructed to use these lists to help them when considering the video clips that will be shown</w:t>
            </w:r>
            <w:ins w:id="923" w:author="Robert Bell" w:date="2012-01-22T14:11:00Z">
              <w:r>
                <w:t>.</w:t>
              </w:r>
            </w:ins>
          </w:p>
          <w:p w:rsidR="00D1212A" w:rsidRPr="00422264" w:rsidRDefault="00D1212A" w:rsidP="00AA390C">
            <w:pPr>
              <w:pStyle w:val="EnspireBodyText"/>
              <w:numPr>
                <w:ins w:id="924" w:author="Robert Bell" w:date="2012-01-22T14:11:00Z"/>
              </w:numPr>
            </w:pPr>
          </w:p>
          <w:p w:rsidR="00D1212A" w:rsidRPr="00422264" w:rsidRDefault="00D1212A" w:rsidP="00AA390C">
            <w:pPr>
              <w:pStyle w:val="EnspireBodyText"/>
            </w:pPr>
            <w:r w:rsidRPr="00422264">
              <w:t xml:space="preserve">Students </w:t>
            </w:r>
            <w:del w:id="925" w:author="Robert Bell" w:date="2012-01-22T14:11:00Z">
              <w:r w:rsidRPr="00422264" w:rsidDel="00C34CF5">
                <w:delText>will be</w:delText>
              </w:r>
            </w:del>
            <w:ins w:id="926" w:author="Robert Bell" w:date="2012-01-22T14:11:00Z">
              <w:r>
                <w:t>are</w:t>
              </w:r>
            </w:ins>
            <w:r w:rsidRPr="00422264">
              <w:t xml:space="preserve"> given several video clips of women displaying </w:t>
            </w:r>
            <w:del w:id="927" w:author="Robert Bell" w:date="2012-01-22T14:11:00Z">
              <w:r w:rsidRPr="00422264" w:rsidDel="00C34CF5">
                <w:delText xml:space="preserve">various </w:delText>
              </w:r>
            </w:del>
            <w:r w:rsidRPr="00422264">
              <w:t>examples and non-examples of heart attack symptoms.</w:t>
            </w:r>
            <w:ins w:id="928" w:author="Robert Bell" w:date="2012-01-22T14:11:00Z">
              <w:r>
                <w:t xml:space="preserve"> </w:t>
              </w:r>
            </w:ins>
            <w:del w:id="929" w:author="Robert Bell" w:date="2012-01-22T14:11:00Z">
              <w:r w:rsidRPr="00422264" w:rsidDel="00C34CF5">
                <w:delText xml:space="preserve">  </w:delText>
              </w:r>
            </w:del>
            <w:r w:rsidRPr="00422264">
              <w:t xml:space="preserve">Students </w:t>
            </w:r>
            <w:del w:id="930" w:author="Robert Bell" w:date="2012-01-22T14:12:00Z">
              <w:r w:rsidRPr="00422264" w:rsidDel="00C34CF5">
                <w:delText>will be</w:delText>
              </w:r>
            </w:del>
            <w:ins w:id="931" w:author="Robert Bell" w:date="2012-01-22T14:12:00Z">
              <w:r>
                <w:t>are</w:t>
              </w:r>
            </w:ins>
            <w:r w:rsidRPr="00422264">
              <w:t xml:space="preserve"> asked to view each video</w:t>
            </w:r>
            <w:ins w:id="932" w:author="Robert Bell" w:date="2012-01-22T14:12:00Z">
              <w:r>
                <w:t xml:space="preserve"> and r</w:t>
              </w:r>
            </w:ins>
            <w:del w:id="933" w:author="Robert Bell" w:date="2012-01-22T14:12:00Z">
              <w:r w:rsidRPr="00422264" w:rsidDel="00C34CF5">
                <w:delText>. R</w:delText>
              </w:r>
            </w:del>
            <w:r w:rsidRPr="00422264">
              <w:t>ecord their observations</w:t>
            </w:r>
            <w:del w:id="934" w:author="Robert Bell" w:date="2012-01-22T14:12:00Z">
              <w:r w:rsidRPr="00422264" w:rsidDel="00C34CF5">
                <w:delText xml:space="preserve"> and </w:delText>
              </w:r>
            </w:del>
            <w:ins w:id="935" w:author="Robert Bell" w:date="2012-01-22T14:12:00Z">
              <w:r>
                <w:t xml:space="preserve">. They are then asked to </w:t>
              </w:r>
            </w:ins>
            <w:r w:rsidRPr="00422264">
              <w:t xml:space="preserve">identify </w:t>
            </w:r>
            <w:del w:id="936" w:author="Robert Bell" w:date="2012-01-22T14:12:00Z">
              <w:r w:rsidRPr="00422264" w:rsidDel="00C34CF5">
                <w:delText xml:space="preserve">those </w:delText>
              </w:r>
            </w:del>
            <w:ins w:id="937" w:author="Robert Bell" w:date="2012-01-22T14:12:00Z">
              <w:r>
                <w:t>which</w:t>
              </w:r>
              <w:r w:rsidRPr="00422264">
                <w:t xml:space="preserve"> </w:t>
              </w:r>
            </w:ins>
            <w:r w:rsidRPr="00422264">
              <w:t>women</w:t>
            </w:r>
            <w:ins w:id="938" w:author="Robert Bell" w:date="2012-01-22T14:12:00Z">
              <w:r>
                <w:t xml:space="preserve"> are</w:t>
              </w:r>
            </w:ins>
            <w:r w:rsidRPr="00422264">
              <w:t xml:space="preserve"> displaying symptoms </w:t>
            </w:r>
            <w:del w:id="939" w:author="Robert Bell" w:date="2012-01-22T14:12:00Z">
              <w:r w:rsidRPr="00422264" w:rsidDel="00C34CF5">
                <w:delText xml:space="preserve">that are </w:delText>
              </w:r>
            </w:del>
            <w:r w:rsidRPr="00422264">
              <w:t xml:space="preserve">suggestive of a heart attack. At the end of </w:t>
            </w:r>
            <w:del w:id="940" w:author="Robert Bell" w:date="2012-01-22T14:12:00Z">
              <w:r w:rsidRPr="00422264" w:rsidDel="00C34CF5">
                <w:delText xml:space="preserve">students’ </w:delText>
              </w:r>
            </w:del>
            <w:r w:rsidRPr="00422264">
              <w:t xml:space="preserve">independent practice, </w:t>
            </w:r>
            <w:del w:id="941" w:author="Robert Bell" w:date="2012-01-22T14:12:00Z">
              <w:r w:rsidRPr="00422264" w:rsidDel="00C34CF5">
                <w:delText xml:space="preserve"> </w:delText>
              </w:r>
            </w:del>
            <w:r w:rsidRPr="00422264">
              <w:t xml:space="preserve">the instructor </w:t>
            </w:r>
            <w:del w:id="942" w:author="Robert Bell" w:date="2012-01-22T14:13:00Z">
              <w:r w:rsidRPr="00422264" w:rsidDel="00C34CF5">
                <w:delText xml:space="preserve">will </w:delText>
              </w:r>
            </w:del>
            <w:r w:rsidRPr="00422264">
              <w:t>reconvene</w:t>
            </w:r>
            <w:ins w:id="943" w:author="Robert Bell" w:date="2012-01-22T14:13:00Z">
              <w:r>
                <w:t>s</w:t>
              </w:r>
            </w:ins>
            <w:r w:rsidRPr="00422264">
              <w:t xml:space="preserve"> the class</w:t>
            </w:r>
            <w:ins w:id="944" w:author="Robert Bell" w:date="2012-01-22T14:20:00Z">
              <w:r>
                <w:t xml:space="preserve"> to poll them on their determinations on each clip</w:t>
              </w:r>
            </w:ins>
            <w:r w:rsidRPr="00422264">
              <w:t xml:space="preserve"> and </w:t>
            </w:r>
            <w:del w:id="945" w:author="Robert Bell" w:date="2012-01-22T14:14:00Z">
              <w:r w:rsidRPr="00422264" w:rsidDel="00C34CF5">
                <w:delText xml:space="preserve">poll </w:delText>
              </w:r>
            </w:del>
            <w:del w:id="946" w:author="Robert Bell" w:date="2012-01-22T14:13:00Z">
              <w:r w:rsidRPr="00422264" w:rsidDel="00C34CF5">
                <w:delText>the class for</w:delText>
              </w:r>
            </w:del>
            <w:del w:id="947" w:author="Robert Bell" w:date="2012-01-22T14:14:00Z">
              <w:r w:rsidRPr="00422264" w:rsidDel="00C34CF5">
                <w:delText xml:space="preserve"> </w:delText>
              </w:r>
            </w:del>
            <w:del w:id="948" w:author="Robert Bell" w:date="2012-01-22T14:13:00Z">
              <w:r w:rsidRPr="00422264" w:rsidDel="00C34CF5">
                <w:delText xml:space="preserve">decisions on </w:delText>
              </w:r>
            </w:del>
            <w:del w:id="949" w:author="Robert Bell" w:date="2012-01-22T14:14:00Z">
              <w:r w:rsidRPr="00422264" w:rsidDel="00C34CF5">
                <w:delText xml:space="preserve">each clip.  The instructor </w:delText>
              </w:r>
            </w:del>
            <w:del w:id="950" w:author="Robert Bell" w:date="2012-01-22T14:13:00Z">
              <w:r w:rsidRPr="00422264" w:rsidDel="00C34CF5">
                <w:delText>will t</w:delText>
              </w:r>
            </w:del>
            <w:del w:id="951" w:author="Robert Bell" w:date="2012-01-22T14:14:00Z">
              <w:r w:rsidRPr="00422264" w:rsidDel="00C34CF5">
                <w:delText xml:space="preserve">hen </w:delText>
              </w:r>
            </w:del>
            <w:r w:rsidRPr="00422264">
              <w:t xml:space="preserve">engage </w:t>
            </w:r>
            <w:del w:id="952" w:author="Robert Bell" w:date="2012-01-22T14:14:00Z">
              <w:r w:rsidRPr="00422264" w:rsidDel="00C34CF5">
                <w:delText>the class</w:delText>
              </w:r>
            </w:del>
            <w:ins w:id="953" w:author="Robert Bell" w:date="2012-01-22T14:14:00Z">
              <w:r>
                <w:t>them</w:t>
              </w:r>
            </w:ins>
            <w:r w:rsidRPr="00422264">
              <w:t xml:space="preserve"> in a discussion</w:t>
            </w:r>
            <w:del w:id="954" w:author="Robert Bell" w:date="2012-01-22T14:14:00Z">
              <w:r w:rsidRPr="00422264" w:rsidDel="00C34CF5">
                <w:delText xml:space="preserve"> of the clips </w:delText>
              </w:r>
            </w:del>
            <w:ins w:id="955" w:author="Robert Bell" w:date="2012-01-22T14:14:00Z">
              <w:r>
                <w:t xml:space="preserve"> in which they</w:t>
              </w:r>
            </w:ins>
            <w:del w:id="956" w:author="Robert Bell" w:date="2012-01-22T14:14:00Z">
              <w:r w:rsidRPr="00422264" w:rsidDel="00C34CF5">
                <w:delText>asking students to</w:delText>
              </w:r>
            </w:del>
            <w:r w:rsidRPr="00422264">
              <w:t xml:space="preserve"> </w:t>
            </w:r>
            <w:del w:id="957" w:author="Robert Bell" w:date="2012-01-22T14:14:00Z">
              <w:r w:rsidRPr="00422264" w:rsidDel="00C34CF5">
                <w:delText>explain</w:delText>
              </w:r>
            </w:del>
            <w:ins w:id="958" w:author="Robert Bell" w:date="2012-01-22T14:14:00Z">
              <w:r>
                <w:t>analyze</w:t>
              </w:r>
            </w:ins>
            <w:r w:rsidRPr="00422264">
              <w:t xml:space="preserve"> </w:t>
            </w:r>
            <w:del w:id="959" w:author="Robert Bell" w:date="2012-01-22T14:14:00Z">
              <w:r w:rsidRPr="00422264" w:rsidDel="00C34CF5">
                <w:delText xml:space="preserve">(based on their observations)  </w:delText>
              </w:r>
            </w:del>
            <w:r w:rsidRPr="00422264">
              <w:t xml:space="preserve">which clips are consistent with </w:t>
            </w:r>
            <w:ins w:id="960" w:author="Robert Bell" w:date="2012-01-22T14:15:00Z">
              <w:r>
                <w:t xml:space="preserve">female heart attack </w:t>
              </w:r>
            </w:ins>
            <w:r w:rsidRPr="00422264">
              <w:t>symptoms</w:t>
            </w:r>
            <w:ins w:id="961" w:author="Robert Bell" w:date="2012-01-22T14:15:00Z">
              <w:r>
                <w:t>,</w:t>
              </w:r>
            </w:ins>
            <w:r w:rsidRPr="00422264">
              <w:t xml:space="preserve"> </w:t>
            </w:r>
            <w:del w:id="962" w:author="Robert Bell" w:date="2012-01-22T14:15:00Z">
              <w:r w:rsidRPr="00422264" w:rsidDel="00C34CF5">
                <w:delText xml:space="preserve">of a female having a heart attack and </w:delText>
              </w:r>
            </w:del>
            <w:del w:id="963" w:author="Robert Bell" w:date="2012-01-22T14:20:00Z">
              <w:r w:rsidRPr="00422264" w:rsidDel="00CF2DAD">
                <w:delText xml:space="preserve">why and </w:delText>
              </w:r>
            </w:del>
            <w:r w:rsidRPr="00422264">
              <w:t>which clips are not consistent</w:t>
            </w:r>
            <w:ins w:id="964" w:author="Robert Bell" w:date="2012-01-22T14:15:00Z">
              <w:r>
                <w:t>,</w:t>
              </w:r>
            </w:ins>
            <w:r w:rsidRPr="00422264">
              <w:t xml:space="preserve"> and </w:t>
            </w:r>
            <w:del w:id="965" w:author="Robert Bell" w:date="2012-01-22T14:15:00Z">
              <w:r w:rsidRPr="00422264" w:rsidDel="00C34CF5">
                <w:delText>why</w:delText>
              </w:r>
            </w:del>
            <w:ins w:id="966" w:author="Robert Bell" w:date="2012-01-22T14:15:00Z">
              <w:r>
                <w:t>how they made these determinations</w:t>
              </w:r>
            </w:ins>
            <w:r w:rsidRPr="00422264">
              <w:t>.</w:t>
            </w:r>
          </w:p>
          <w:p w:rsidR="00D1212A" w:rsidRDefault="00D1212A" w:rsidP="00AA390C">
            <w:pPr>
              <w:pStyle w:val="EnspireBodyText"/>
              <w:numPr>
                <w:ins w:id="967" w:author="Robert Bell" w:date="2012-01-22T14:15:00Z"/>
              </w:numPr>
              <w:rPr>
                <w:ins w:id="968" w:author="Robert Bell" w:date="2012-01-22T14:15:00Z"/>
              </w:rPr>
            </w:pPr>
          </w:p>
          <w:p w:rsidR="00D1212A" w:rsidRPr="00422264" w:rsidRDefault="00D1212A" w:rsidP="00AA390C">
            <w:pPr>
              <w:pStyle w:val="EnspireBodyText"/>
            </w:pPr>
            <w:r w:rsidRPr="00422264">
              <w:t xml:space="preserve">Learners are asked to construct a </w:t>
            </w:r>
            <w:del w:id="969" w:author="Robert Bell" w:date="2012-01-22T14:16:00Z">
              <w:r w:rsidRPr="00422264" w:rsidDel="00C34CF5">
                <w:delText xml:space="preserve">ven </w:delText>
              </w:r>
            </w:del>
            <w:ins w:id="970" w:author="Robert Bell" w:date="2012-01-22T14:16:00Z">
              <w:r>
                <w:t>Venn</w:t>
              </w:r>
              <w:r w:rsidRPr="00422264">
                <w:t xml:space="preserve"> </w:t>
              </w:r>
            </w:ins>
            <w:r w:rsidRPr="00422264">
              <w:t xml:space="preserve">diagram that organizes unique and common symptoms </w:t>
            </w:r>
            <w:del w:id="971" w:author="Robert Bell" w:date="2012-01-22T14:16:00Z">
              <w:r w:rsidRPr="00422264" w:rsidDel="00C34CF5">
                <w:delText xml:space="preserve">that </w:delText>
              </w:r>
            </w:del>
            <w:r w:rsidRPr="00422264">
              <w:t xml:space="preserve">present in male and female </w:t>
            </w:r>
            <w:ins w:id="972" w:author="Robert Bell" w:date="2012-01-22T14:16:00Z">
              <w:r>
                <w:t xml:space="preserve">heart attack </w:t>
              </w:r>
            </w:ins>
            <w:r w:rsidRPr="00422264">
              <w:t>patients</w:t>
            </w:r>
            <w:del w:id="973" w:author="Robert Bell" w:date="2012-01-22T14:16:00Z">
              <w:r w:rsidRPr="00422264" w:rsidDel="00C34CF5">
                <w:delText xml:space="preserve"> experiencing a heart attack</w:delText>
              </w:r>
            </w:del>
            <w:r w:rsidRPr="00422264">
              <w:t>.  Students are instructed to use this diagram</w:t>
            </w:r>
            <w:ins w:id="974" w:author="Robert Bell" w:date="2012-01-22T14:16:00Z">
              <w:r>
                <w:t xml:space="preserve"> and </w:t>
              </w:r>
              <w:r w:rsidRPr="00422264">
                <w:t>an observation log</w:t>
              </w:r>
            </w:ins>
            <w:r w:rsidRPr="00422264">
              <w:t xml:space="preserve"> when </w:t>
            </w:r>
            <w:del w:id="975" w:author="Robert Bell" w:date="2012-01-22T14:16:00Z">
              <w:r w:rsidRPr="00422264" w:rsidDel="00C34CF5">
                <w:delText xml:space="preserve">considering </w:delText>
              </w:r>
            </w:del>
            <w:ins w:id="976" w:author="Robert Bell" w:date="2012-01-22T14:16:00Z">
              <w:r>
                <w:t>viewing</w:t>
              </w:r>
              <w:r w:rsidRPr="00422264">
                <w:t xml:space="preserve"> </w:t>
              </w:r>
            </w:ins>
            <w:r w:rsidRPr="00422264">
              <w:t>video clips</w:t>
            </w:r>
            <w:del w:id="977" w:author="Robert Bell" w:date="2012-01-22T14:16:00Z">
              <w:r w:rsidRPr="00422264" w:rsidDel="00C34CF5">
                <w:delText xml:space="preserve"> along with an observation log</w:delText>
              </w:r>
            </w:del>
            <w:r w:rsidRPr="00422264">
              <w:t>.</w:t>
            </w:r>
          </w:p>
          <w:p w:rsidR="00D1212A" w:rsidRPr="00422264" w:rsidRDefault="00D1212A" w:rsidP="00AA390C">
            <w:pPr>
              <w:pStyle w:val="EnspireBodyText"/>
            </w:pPr>
          </w:p>
          <w:p w:rsidR="00D1212A" w:rsidRPr="00422264" w:rsidRDefault="00D1212A" w:rsidP="00AA390C">
            <w:pPr>
              <w:pStyle w:val="EnspireBodyText"/>
            </w:pPr>
            <w:r w:rsidRPr="00422264">
              <w:t xml:space="preserve">The instructor </w:t>
            </w:r>
            <w:del w:id="978" w:author="Robert Bell" w:date="2012-01-22T14:17:00Z">
              <w:r w:rsidRPr="00422264" w:rsidDel="00CF2DAD">
                <w:delText>gives the learners</w:delText>
              </w:r>
            </w:del>
            <w:ins w:id="979" w:author="Robert Bell" w:date="2012-01-22T14:17:00Z">
              <w:r>
                <w:t>presents a</w:t>
              </w:r>
            </w:ins>
            <w:r w:rsidRPr="00422264">
              <w:t xml:space="preserve"> video </w:t>
            </w:r>
            <w:ins w:id="980" w:author="Robert Bell" w:date="2012-01-22T14:17:00Z">
              <w:r>
                <w:t xml:space="preserve">with </w:t>
              </w:r>
            </w:ins>
            <w:r w:rsidRPr="00422264">
              <w:t xml:space="preserve">examples and non-examples of </w:t>
            </w:r>
            <w:del w:id="981" w:author="Robert Bell" w:date="2012-01-22T14:17:00Z">
              <w:r w:rsidRPr="00422264" w:rsidDel="00CF2DAD">
                <w:delText xml:space="preserve"> both women and men displaying </w:delText>
              </w:r>
            </w:del>
            <w:ins w:id="982" w:author="Robert Bell" w:date="2012-01-22T14:17:00Z">
              <w:r>
                <w:t xml:space="preserve">heart attack </w:t>
              </w:r>
            </w:ins>
            <w:r w:rsidRPr="00422264">
              <w:t>symptoms</w:t>
            </w:r>
            <w:ins w:id="983" w:author="Robert Bell" w:date="2012-01-22T14:17:00Z">
              <w:r>
                <w:t xml:space="preserve"> in both women and men</w:t>
              </w:r>
            </w:ins>
            <w:del w:id="984" w:author="Robert Bell" w:date="2012-01-22T14:17:00Z">
              <w:r w:rsidRPr="00422264" w:rsidDel="00CF2DAD">
                <w:delText xml:space="preserve"> of heart attack</w:delText>
              </w:r>
            </w:del>
            <w:r w:rsidRPr="00422264">
              <w:t>. Students are asked to view each clip independently</w:t>
            </w:r>
            <w:ins w:id="985" w:author="Robert Bell" w:date="2012-01-22T14:18:00Z">
              <w:r>
                <w:t xml:space="preserve"> and use their Venn diagrams and observation logs to</w:t>
              </w:r>
            </w:ins>
            <w:del w:id="986" w:author="Robert Bell" w:date="2012-01-22T14:18:00Z">
              <w:r w:rsidRPr="00422264" w:rsidDel="00CF2DAD">
                <w:delText>,</w:delText>
              </w:r>
            </w:del>
            <w:r w:rsidRPr="00422264">
              <w:t xml:space="preserve"> identify </w:t>
            </w:r>
            <w:del w:id="987" w:author="Robert Bell" w:date="2012-01-22T14:18:00Z">
              <w:r w:rsidRPr="00422264" w:rsidDel="00CF2DAD">
                <w:delText xml:space="preserve">both men and women displaying </w:delText>
              </w:r>
            </w:del>
            <w:r w:rsidRPr="00422264">
              <w:t>symptoms consistent with a heart attack</w:t>
            </w:r>
            <w:del w:id="988" w:author="Robert Bell" w:date="2012-01-22T14:18:00Z">
              <w:r w:rsidRPr="00422264" w:rsidDel="00CF2DAD">
                <w:delText xml:space="preserve"> based on their observations and the use of their</w:delText>
              </w:r>
              <w:r w:rsidDel="00CF2DAD">
                <w:delText xml:space="preserve"> Venn</w:delText>
              </w:r>
              <w:r w:rsidRPr="00422264" w:rsidDel="00CF2DAD">
                <w:delText xml:space="preserve"> diagram.</w:delText>
              </w:r>
            </w:del>
            <w:r w:rsidRPr="00422264">
              <w:t>.</w:t>
            </w:r>
            <w:ins w:id="989" w:author="Robert Bell" w:date="2012-01-22T14:18:00Z">
              <w:r>
                <w:t xml:space="preserve"> </w:t>
              </w:r>
            </w:ins>
            <w:del w:id="990" w:author="Robert Bell" w:date="2012-01-22T14:18:00Z">
              <w:r w:rsidRPr="00422264" w:rsidDel="00CF2DAD">
                <w:delText xml:space="preserve">  </w:delText>
              </w:r>
            </w:del>
            <w:r w:rsidRPr="00422264">
              <w:t xml:space="preserve">The instructor </w:t>
            </w:r>
            <w:del w:id="991" w:author="Robert Bell" w:date="2012-01-22T14:19:00Z">
              <w:r w:rsidRPr="00422264" w:rsidDel="00CF2DAD">
                <w:delText xml:space="preserve">will again </w:delText>
              </w:r>
            </w:del>
            <w:r w:rsidRPr="00422264">
              <w:t>poll</w:t>
            </w:r>
            <w:ins w:id="992" w:author="Robert Bell" w:date="2012-01-22T14:19:00Z">
              <w:r>
                <w:t>s</w:t>
              </w:r>
            </w:ins>
            <w:r w:rsidRPr="00422264">
              <w:t xml:space="preserve"> the </w:t>
            </w:r>
            <w:proofErr w:type="gramStart"/>
            <w:r w:rsidRPr="00422264">
              <w:t xml:space="preserve">class for </w:t>
            </w:r>
            <w:del w:id="993" w:author="Robert Bell" w:date="2012-01-22T14:20:00Z">
              <w:r w:rsidRPr="00422264" w:rsidDel="00CF2DAD">
                <w:delText xml:space="preserve">decisions </w:delText>
              </w:r>
            </w:del>
            <w:ins w:id="994" w:author="Robert Bell" w:date="2012-01-22T14:20:00Z">
              <w:r>
                <w:t xml:space="preserve">their determinations </w:t>
              </w:r>
            </w:ins>
            <w:r w:rsidRPr="00422264">
              <w:t>on each clip</w:t>
            </w:r>
            <w:proofErr w:type="gramEnd"/>
            <w:r w:rsidRPr="00422264">
              <w:t xml:space="preserve"> and </w:t>
            </w:r>
            <w:del w:id="995" w:author="Robert Bell" w:date="2012-01-22T14:20:00Z">
              <w:r w:rsidRPr="00422264" w:rsidDel="00CF2DAD">
                <w:delText xml:space="preserve">then </w:delText>
              </w:r>
            </w:del>
            <w:r w:rsidRPr="00422264">
              <w:t>engage</w:t>
            </w:r>
            <w:ins w:id="996" w:author="Robert Bell" w:date="2012-01-22T14:21:00Z">
              <w:r>
                <w:t>s</w:t>
              </w:r>
            </w:ins>
            <w:r w:rsidRPr="00422264">
              <w:t xml:space="preserve"> the</w:t>
            </w:r>
            <w:del w:id="997" w:author="Robert Bell" w:date="2012-01-22T14:21:00Z">
              <w:r w:rsidRPr="00422264" w:rsidDel="00CF2DAD">
                <w:delText xml:space="preserve"> class </w:delText>
              </w:r>
            </w:del>
            <w:ins w:id="998" w:author="Robert Bell" w:date="2012-01-22T14:21:00Z">
              <w:r>
                <w:t xml:space="preserve">m </w:t>
              </w:r>
            </w:ins>
            <w:r w:rsidRPr="00422264">
              <w:t xml:space="preserve">in a discussion </w:t>
            </w:r>
            <w:del w:id="999" w:author="Robert Bell" w:date="2012-01-22T14:21:00Z">
              <w:r w:rsidRPr="00422264" w:rsidDel="00CF2DAD">
                <w:delText>of the clips asking students</w:delText>
              </w:r>
            </w:del>
            <w:ins w:id="1000" w:author="Robert Bell" w:date="2012-01-22T14:21:00Z">
              <w:r>
                <w:t>in which they</w:t>
              </w:r>
            </w:ins>
            <w:r w:rsidRPr="00422264">
              <w:t xml:space="preserve"> explain</w:t>
            </w:r>
            <w:del w:id="1001" w:author="Robert Bell" w:date="2012-01-22T14:21:00Z">
              <w:r w:rsidRPr="00422264" w:rsidDel="00CF2DAD">
                <w:delText>ing</w:delText>
              </w:r>
            </w:del>
            <w:r w:rsidRPr="00422264">
              <w:t xml:space="preserve"> which clips are consistent with</w:t>
            </w:r>
            <w:ins w:id="1002" w:author="Robert Bell" w:date="2012-01-22T14:21:00Z">
              <w:r>
                <w:t xml:space="preserve"> male and female</w:t>
              </w:r>
            </w:ins>
            <w:r w:rsidRPr="00422264">
              <w:t xml:space="preserve"> </w:t>
            </w:r>
            <w:ins w:id="1003" w:author="Robert Bell" w:date="2012-01-22T14:21:00Z">
              <w:r>
                <w:t xml:space="preserve">heart attack </w:t>
              </w:r>
            </w:ins>
            <w:r w:rsidRPr="00422264">
              <w:t xml:space="preserve">symptoms </w:t>
            </w:r>
            <w:del w:id="1004" w:author="Robert Bell" w:date="2012-01-22T14:21:00Z">
              <w:r w:rsidRPr="00422264" w:rsidDel="00CF2DAD">
                <w:delText>of bo</w:delText>
              </w:r>
              <w:r w:rsidDel="00CF2DAD">
                <w:delText xml:space="preserve">th males and </w:delText>
              </w:r>
              <w:r w:rsidRPr="00422264" w:rsidDel="00CF2DAD">
                <w:delText>female having a heart attack</w:delText>
              </w:r>
            </w:del>
            <w:ins w:id="1005" w:author="Robert Bell" w:date="2012-01-22T14:21:00Z">
              <w:r>
                <w:t>common to both men and women</w:t>
              </w:r>
            </w:ins>
            <w:r w:rsidRPr="00422264">
              <w:t xml:space="preserve">. Students </w:t>
            </w:r>
            <w:del w:id="1006" w:author="Robert Bell" w:date="2012-01-22T14:21:00Z">
              <w:r w:rsidRPr="00422264" w:rsidDel="00CF2DAD">
                <w:delText xml:space="preserve">will be asked to </w:delText>
              </w:r>
            </w:del>
            <w:r w:rsidRPr="00422264">
              <w:t>compar</w:t>
            </w:r>
            <w:r>
              <w:t xml:space="preserve">e and contrast the examples of </w:t>
            </w:r>
            <w:r w:rsidRPr="00422264">
              <w:t>male</w:t>
            </w:r>
            <w:del w:id="1007" w:author="Robert Bell" w:date="2012-01-22T14:22:00Z">
              <w:r w:rsidRPr="00422264" w:rsidDel="00CF2DAD">
                <w:delText>s</w:delText>
              </w:r>
            </w:del>
            <w:r w:rsidRPr="00422264">
              <w:t xml:space="preserve"> and female</w:t>
            </w:r>
            <w:del w:id="1008" w:author="Robert Bell" w:date="2012-01-22T14:22:00Z">
              <w:r w:rsidRPr="00422264" w:rsidDel="00CF2DAD">
                <w:delText>s</w:delText>
              </w:r>
            </w:del>
            <w:r w:rsidRPr="00422264">
              <w:t xml:space="preserve"> </w:t>
            </w:r>
            <w:del w:id="1009" w:author="Robert Bell" w:date="2012-01-22T14:22:00Z">
              <w:r w:rsidRPr="00422264" w:rsidDel="00CF2DAD">
                <w:delText xml:space="preserve">presenting with </w:delText>
              </w:r>
            </w:del>
            <w:r w:rsidRPr="00422264">
              <w:t xml:space="preserve">symptoms </w:t>
            </w:r>
            <w:del w:id="1010" w:author="Robert Bell" w:date="2012-01-22T14:22:00Z">
              <w:r w:rsidRPr="00422264" w:rsidDel="00CF2DAD">
                <w:delText xml:space="preserve">of heart attack </w:delText>
              </w:r>
            </w:del>
            <w:r w:rsidRPr="00422264">
              <w:t>based on their observations.</w:t>
            </w:r>
          </w:p>
        </w:tc>
        <w:tc>
          <w:tcPr>
            <w:tcW w:w="3013" w:type="dxa"/>
          </w:tcPr>
          <w:p w:rsidR="00D1212A" w:rsidRPr="00422264" w:rsidRDefault="00D1212A" w:rsidP="00AA390C">
            <w:pPr>
              <w:pStyle w:val="EnspireBodyText"/>
            </w:pPr>
            <w:r w:rsidRPr="00422264">
              <w:t>The student is given the opportunity to cognitively organize the material through application.</w:t>
            </w:r>
          </w:p>
        </w:tc>
      </w:tr>
      <w:tr w:rsidR="00D1212A">
        <w:tc>
          <w:tcPr>
            <w:tcW w:w="2131" w:type="dxa"/>
          </w:tcPr>
          <w:p w:rsidR="00D1212A" w:rsidRPr="00422264" w:rsidRDefault="00D1212A" w:rsidP="00AA390C">
            <w:pPr>
              <w:pStyle w:val="EnspireBodyText"/>
            </w:pPr>
            <w:r w:rsidRPr="00422264">
              <w:t xml:space="preserve">Provide feedback. </w:t>
            </w:r>
          </w:p>
          <w:p w:rsidR="00D1212A" w:rsidRPr="00422264" w:rsidRDefault="00D1212A" w:rsidP="00AA390C">
            <w:pPr>
              <w:pStyle w:val="EnspireBodyText"/>
            </w:pPr>
          </w:p>
        </w:tc>
        <w:tc>
          <w:tcPr>
            <w:tcW w:w="3712" w:type="dxa"/>
          </w:tcPr>
          <w:p w:rsidR="00D1212A" w:rsidRPr="00422264" w:rsidRDefault="00D1212A" w:rsidP="00AA390C">
            <w:pPr>
              <w:pStyle w:val="EnspireBodyText"/>
            </w:pPr>
            <w:r w:rsidRPr="00422264">
              <w:t>The instructor provides feedback to the students</w:t>
            </w:r>
            <w:ins w:id="1011" w:author="Robert Bell" w:date="2012-01-22T14:23:00Z">
              <w:r>
                <w:t>,</w:t>
              </w:r>
            </w:ins>
            <w:r w:rsidRPr="00422264">
              <w:t xml:space="preserve"> correcting misconceptions and reinforcing correct responses.</w:t>
            </w:r>
          </w:p>
          <w:p w:rsidR="00D1212A" w:rsidRPr="00422264" w:rsidRDefault="00D1212A" w:rsidP="00AA390C">
            <w:pPr>
              <w:pStyle w:val="EnspireBodyText"/>
            </w:pPr>
          </w:p>
        </w:tc>
        <w:tc>
          <w:tcPr>
            <w:tcW w:w="3013" w:type="dxa"/>
          </w:tcPr>
          <w:p w:rsidR="00D1212A" w:rsidRPr="00422264" w:rsidRDefault="00D1212A" w:rsidP="00AA390C">
            <w:pPr>
              <w:pStyle w:val="EnspireBodyText"/>
            </w:pPr>
            <w:del w:id="1012" w:author="Robert Bell" w:date="2012-01-22T14:23:00Z">
              <w:r w:rsidRPr="00422264" w:rsidDel="00CF2DAD">
                <w:delText>Correct learning is confirmed and incorrect learning is addressed</w:delText>
              </w:r>
            </w:del>
            <w:ins w:id="1013" w:author="Robert Bell" w:date="2012-01-22T14:23:00Z">
              <w:r>
                <w:t>The instructor affirms or corrects learners’ understand</w:t>
              </w:r>
            </w:ins>
            <w:ins w:id="1014" w:author="Robert Bell" w:date="2012-01-22T14:24:00Z">
              <w:r>
                <w:t>ing</w:t>
              </w:r>
            </w:ins>
            <w:ins w:id="1015" w:author="Robert Bell" w:date="2012-01-22T14:23:00Z">
              <w:r>
                <w:t xml:space="preserve"> in order to reinforce mastery of the con</w:t>
              </w:r>
            </w:ins>
            <w:ins w:id="1016" w:author="Robert Bell" w:date="2012-01-22T14:24:00Z">
              <w:r>
                <w:t>tent</w:t>
              </w:r>
            </w:ins>
            <w:r w:rsidRPr="00422264">
              <w:t>.</w:t>
            </w:r>
          </w:p>
        </w:tc>
      </w:tr>
      <w:tr w:rsidR="00D1212A">
        <w:tc>
          <w:tcPr>
            <w:tcW w:w="2131" w:type="dxa"/>
          </w:tcPr>
          <w:p w:rsidR="00D1212A" w:rsidRPr="00422264" w:rsidRDefault="00D1212A" w:rsidP="00AA390C">
            <w:pPr>
              <w:pStyle w:val="EnspireBodyText"/>
            </w:pPr>
            <w:r w:rsidRPr="00422264">
              <w:t>Assessing performance</w:t>
            </w:r>
            <w:ins w:id="1017" w:author="Robert Bell" w:date="2012-01-22T14:27:00Z">
              <w:r>
                <w:t>.</w:t>
              </w:r>
            </w:ins>
          </w:p>
        </w:tc>
        <w:tc>
          <w:tcPr>
            <w:tcW w:w="3712" w:type="dxa"/>
          </w:tcPr>
          <w:p w:rsidR="00D1212A" w:rsidRPr="00422264" w:rsidRDefault="00D1212A" w:rsidP="00AA390C">
            <w:pPr>
              <w:pStyle w:val="EnspireBodyText"/>
            </w:pPr>
            <w:r w:rsidRPr="00422264">
              <w:t>Students</w:t>
            </w:r>
            <w:ins w:id="1018" w:author="Robert Bell" w:date="2012-01-22T14:24:00Z">
              <w:r>
                <w:t xml:space="preserve">’ </w:t>
              </w:r>
            </w:ins>
            <w:ins w:id="1019" w:author="Robert Bell" w:date="2012-01-22T14:25:00Z">
              <w:r>
                <w:t>assimilation</w:t>
              </w:r>
            </w:ins>
            <w:ins w:id="1020" w:author="Robert Bell" w:date="2012-01-22T14:24:00Z">
              <w:r>
                <w:t xml:space="preserve"> </w:t>
              </w:r>
            </w:ins>
            <w:ins w:id="1021" w:author="Robert Bell" w:date="2012-01-22T14:25:00Z">
              <w:r>
                <w:t xml:space="preserve">of the learning objectives </w:t>
              </w:r>
            </w:ins>
            <w:del w:id="1022" w:author="Robert Bell" w:date="2012-01-22T14:25:00Z">
              <w:r w:rsidRPr="00422264" w:rsidDel="00CF2DAD">
                <w:delText xml:space="preserve"> are tested on material</w:delText>
              </w:r>
            </w:del>
            <w:ins w:id="1023" w:author="Robert Bell" w:date="2012-01-22T14:25:00Z">
              <w:r>
                <w:t>is assessed</w:t>
              </w:r>
            </w:ins>
            <w:r w:rsidRPr="00422264">
              <w:t xml:space="preserve"> using a </w:t>
            </w:r>
            <w:del w:id="1024" w:author="Robert Bell" w:date="2012-01-22T14:25:00Z">
              <w:r w:rsidRPr="00422264" w:rsidDel="00CF2DAD">
                <w:delText xml:space="preserve">similar </w:delText>
              </w:r>
            </w:del>
            <w:ins w:id="1025" w:author="Robert Bell" w:date="2012-01-22T14:25:00Z">
              <w:r>
                <w:t xml:space="preserve">practical exercise </w:t>
              </w:r>
            </w:ins>
            <w:r w:rsidRPr="00422264">
              <w:t xml:space="preserve">format </w:t>
            </w:r>
            <w:del w:id="1026" w:author="Robert Bell" w:date="2012-01-22T14:25:00Z">
              <w:r w:rsidRPr="00422264" w:rsidDel="00CF2DAD">
                <w:delText>to that</w:delText>
              </w:r>
            </w:del>
            <w:ins w:id="1027" w:author="Robert Bell" w:date="2012-01-22T14:25:00Z">
              <w:r>
                <w:t>that is similar to the one</w:t>
              </w:r>
            </w:ins>
            <w:r w:rsidRPr="00422264">
              <w:t xml:space="preserve"> </w:t>
            </w:r>
            <w:del w:id="1028" w:author="Robert Bell" w:date="2012-01-22T14:24:00Z">
              <w:r w:rsidRPr="00422264" w:rsidDel="00CF2DAD">
                <w:delText xml:space="preserve">used </w:delText>
              </w:r>
            </w:del>
            <w:ins w:id="1029" w:author="Robert Bell" w:date="2012-01-22T14:24:00Z">
              <w:r>
                <w:t>employed</w:t>
              </w:r>
              <w:r w:rsidRPr="00422264">
                <w:t xml:space="preserve"> </w:t>
              </w:r>
            </w:ins>
            <w:r w:rsidRPr="00422264">
              <w:t xml:space="preserve">in </w:t>
            </w:r>
            <w:ins w:id="1030" w:author="Robert Bell" w:date="2012-01-22T14:24:00Z">
              <w:r>
                <w:t xml:space="preserve">the </w:t>
              </w:r>
            </w:ins>
            <w:r w:rsidRPr="00422264">
              <w:t>practice</w:t>
            </w:r>
            <w:ins w:id="1031" w:author="Robert Bell" w:date="2012-01-22T14:24:00Z">
              <w:r>
                <w:t xml:space="preserve"> p</w:t>
              </w:r>
            </w:ins>
            <w:ins w:id="1032" w:author="Robert Bell" w:date="2012-01-22T14:25:00Z">
              <w:r>
                <w:t>art</w:t>
              </w:r>
            </w:ins>
            <w:ins w:id="1033" w:author="Robert Bell" w:date="2012-01-22T14:24:00Z">
              <w:r>
                <w:t xml:space="preserve"> of the lesson</w:t>
              </w:r>
            </w:ins>
            <w:r w:rsidRPr="00422264">
              <w:t>.</w:t>
            </w:r>
            <w:ins w:id="1034" w:author="Robert Bell" w:date="2012-01-22T14:25:00Z">
              <w:r>
                <w:t xml:space="preserve"> </w:t>
              </w:r>
            </w:ins>
            <w:del w:id="1035" w:author="Robert Bell" w:date="2012-01-22T14:25:00Z">
              <w:r w:rsidRPr="00422264" w:rsidDel="00CF2DAD">
                <w:delText xml:space="preserve">  </w:delText>
              </w:r>
            </w:del>
            <w:r w:rsidRPr="00422264">
              <w:t xml:space="preserve">Students </w:t>
            </w:r>
            <w:del w:id="1036" w:author="Robert Bell" w:date="2012-01-22T14:25:00Z">
              <w:r w:rsidRPr="00422264" w:rsidDel="00CF2DAD">
                <w:delText>are given</w:delText>
              </w:r>
            </w:del>
            <w:ins w:id="1037" w:author="Robert Bell" w:date="2012-01-22T14:25:00Z">
              <w:r>
                <w:t>receive</w:t>
              </w:r>
            </w:ins>
            <w:r w:rsidRPr="00422264">
              <w:t xml:space="preserve"> feedback</w:t>
            </w:r>
            <w:ins w:id="1038" w:author="Robert Bell" w:date="2012-01-22T14:26:00Z">
              <w:r>
                <w:t xml:space="preserve"> on their performance in this assessment</w:t>
              </w:r>
            </w:ins>
            <w:r w:rsidRPr="00422264">
              <w:t>.</w:t>
            </w:r>
          </w:p>
        </w:tc>
        <w:tc>
          <w:tcPr>
            <w:tcW w:w="3013" w:type="dxa"/>
          </w:tcPr>
          <w:p w:rsidR="00D1212A" w:rsidRPr="00422264" w:rsidRDefault="00D1212A" w:rsidP="00AA390C">
            <w:pPr>
              <w:pStyle w:val="EnspireBodyText"/>
            </w:pPr>
            <w:r w:rsidRPr="00422264">
              <w:t>The learner is called upon to demonstrate his</w:t>
            </w:r>
            <w:ins w:id="1039" w:author="Robert Bell" w:date="2012-01-22T14:26:00Z">
              <w:r>
                <w:t xml:space="preserve"> or </w:t>
              </w:r>
            </w:ins>
            <w:del w:id="1040" w:author="Robert Bell" w:date="2012-01-22T14:26:00Z">
              <w:r w:rsidRPr="00422264" w:rsidDel="00CF2DAD">
                <w:delText>/</w:delText>
              </w:r>
            </w:del>
            <w:r w:rsidRPr="00422264">
              <w:t xml:space="preserve">her </w:t>
            </w:r>
            <w:del w:id="1041" w:author="Robert Bell" w:date="2012-01-22T14:26:00Z">
              <w:r w:rsidRPr="00422264" w:rsidDel="00CF2DAD">
                <w:delText xml:space="preserve">learning </w:delText>
              </w:r>
            </w:del>
            <w:ins w:id="1042" w:author="Robert Bell" w:date="2012-01-22T14:26:00Z">
              <w:r>
                <w:t xml:space="preserve">mastery of the objectives. The instructor provides feedback to reinforce </w:t>
              </w:r>
            </w:ins>
            <w:ins w:id="1043" w:author="Robert Bell" w:date="2012-01-22T14:27:00Z">
              <w:r>
                <w:t>understanding of these objectives.</w:t>
              </w:r>
            </w:ins>
            <w:ins w:id="1044" w:author="Robert Bell" w:date="2012-01-22T14:26:00Z">
              <w:r w:rsidRPr="00422264">
                <w:t xml:space="preserve"> </w:t>
              </w:r>
            </w:ins>
            <w:del w:id="1045" w:author="Robert Bell" w:date="2012-01-22T14:26:00Z">
              <w:r w:rsidRPr="00422264" w:rsidDel="00CF2DAD">
                <w:delText>after which correct learning is confirmed and incorrect learning is addressed.</w:delText>
              </w:r>
            </w:del>
          </w:p>
        </w:tc>
      </w:tr>
      <w:tr w:rsidR="00D1212A">
        <w:tc>
          <w:tcPr>
            <w:tcW w:w="2131" w:type="dxa"/>
          </w:tcPr>
          <w:p w:rsidR="00D1212A" w:rsidRPr="00422264" w:rsidRDefault="00D1212A" w:rsidP="00AA390C">
            <w:pPr>
              <w:pStyle w:val="EnspireBodyText"/>
            </w:pPr>
            <w:r w:rsidRPr="00422264">
              <w:t>Provide job aids or references to ensure that learners retain and transfer what they have learned</w:t>
            </w:r>
            <w:ins w:id="1046" w:author="Robert Bell" w:date="2012-01-22T14:27:00Z">
              <w:r>
                <w:t>.</w:t>
              </w:r>
            </w:ins>
          </w:p>
        </w:tc>
        <w:tc>
          <w:tcPr>
            <w:tcW w:w="3712" w:type="dxa"/>
          </w:tcPr>
          <w:p w:rsidR="00D1212A" w:rsidRPr="00422264" w:rsidRDefault="00D1212A" w:rsidP="00AA390C">
            <w:pPr>
              <w:pStyle w:val="EnspireBodyText"/>
            </w:pPr>
            <w:r w:rsidRPr="00422264">
              <w:t xml:space="preserve">Students are taught a mnemonic </w:t>
            </w:r>
            <w:ins w:id="1047" w:author="Robert Bell" w:date="2012-01-22T14:27:00Z">
              <w:r>
                <w:t xml:space="preserve">device </w:t>
              </w:r>
            </w:ins>
            <w:del w:id="1048" w:author="Robert Bell" w:date="2012-01-22T14:27:00Z">
              <w:r w:rsidRPr="00422264" w:rsidDel="00280665">
                <w:delText>accompanied to help</w:delText>
              </w:r>
            </w:del>
            <w:ins w:id="1049" w:author="Robert Bell" w:date="2012-01-22T14:27:00Z">
              <w:r>
                <w:t>for</w:t>
              </w:r>
            </w:ins>
            <w:r w:rsidRPr="00422264">
              <w:t xml:space="preserve"> recall</w:t>
            </w:r>
            <w:ins w:id="1050" w:author="Robert Bell" w:date="2012-01-22T14:27:00Z">
              <w:r>
                <w:t>ing</w:t>
              </w:r>
            </w:ins>
            <w:r w:rsidRPr="00422264">
              <w:t xml:space="preserve"> </w:t>
            </w:r>
            <w:ins w:id="1051" w:author="Robert Bell" w:date="2012-01-22T14:28:00Z">
              <w:r>
                <w:t xml:space="preserve">heart attack </w:t>
              </w:r>
            </w:ins>
            <w:r w:rsidRPr="00422264">
              <w:t xml:space="preserve">symptoms </w:t>
            </w:r>
            <w:del w:id="1052" w:author="Robert Bell" w:date="2012-01-22T14:28:00Z">
              <w:r w:rsidRPr="00422264" w:rsidDel="00280665">
                <w:delText xml:space="preserve">that are </w:delText>
              </w:r>
            </w:del>
            <w:r w:rsidRPr="00422264">
              <w:t xml:space="preserve">common to </w:t>
            </w:r>
            <w:ins w:id="1053" w:author="Robert Bell" w:date="2012-01-22T14:28:00Z">
              <w:r>
                <w:t xml:space="preserve">both </w:t>
              </w:r>
            </w:ins>
            <w:r w:rsidRPr="00422264">
              <w:t xml:space="preserve">men and may </w:t>
            </w:r>
            <w:del w:id="1054" w:author="Robert Bell" w:date="2012-01-22T14:28:00Z">
              <w:r w:rsidRPr="00422264" w:rsidDel="00280665">
                <w:delText xml:space="preserve">appear in women, </w:delText>
              </w:r>
            </w:del>
            <w:r w:rsidRPr="00422264">
              <w:t>and a mnemonic</w:t>
            </w:r>
            <w:ins w:id="1055" w:author="Robert Bell" w:date="2012-01-22T14:28:00Z">
              <w:r>
                <w:t xml:space="preserve"> device</w:t>
              </w:r>
            </w:ins>
            <w:r w:rsidRPr="00422264">
              <w:t xml:space="preserve"> </w:t>
            </w:r>
            <w:del w:id="1056" w:author="Robert Bell" w:date="2012-01-22T14:28:00Z">
              <w:r w:rsidRPr="00422264" w:rsidDel="00280665">
                <w:delText xml:space="preserve">that helps </w:delText>
              </w:r>
            </w:del>
            <w:ins w:id="1057" w:author="Robert Bell" w:date="2012-01-22T14:28:00Z">
              <w:r>
                <w:t xml:space="preserve">for </w:t>
              </w:r>
            </w:ins>
            <w:r w:rsidRPr="00422264">
              <w:t>recall</w:t>
            </w:r>
            <w:ins w:id="1058" w:author="Robert Bell" w:date="2012-01-22T14:28:00Z">
              <w:r>
                <w:t>ing</w:t>
              </w:r>
            </w:ins>
            <w:r w:rsidRPr="00422264">
              <w:t xml:space="preserve"> symptoms </w:t>
            </w:r>
            <w:del w:id="1059" w:author="Robert Bell" w:date="2012-01-22T14:28:00Z">
              <w:r w:rsidRPr="00422264" w:rsidDel="00280665">
                <w:delText xml:space="preserve">generally </w:delText>
              </w:r>
            </w:del>
            <w:ins w:id="1060" w:author="Robert Bell" w:date="2012-01-22T14:28:00Z">
              <w:r>
                <w:t>that are</w:t>
              </w:r>
              <w:r w:rsidRPr="00422264">
                <w:t xml:space="preserve"> </w:t>
              </w:r>
            </w:ins>
            <w:r w:rsidRPr="00422264">
              <w:t xml:space="preserve">unique to women. </w:t>
            </w:r>
            <w:del w:id="1061" w:author="Robert Bell" w:date="2012-01-22T14:28:00Z">
              <w:r w:rsidRPr="00422264" w:rsidDel="00280665">
                <w:delText xml:space="preserve"> </w:delText>
              </w:r>
            </w:del>
            <w:r w:rsidRPr="00422264">
              <w:t xml:space="preserve">The symptoms </w:t>
            </w:r>
            <w:ins w:id="1062" w:author="Robert Bell" w:date="2012-01-22T14:28:00Z">
              <w:r>
                <w:t xml:space="preserve">that are </w:t>
              </w:r>
            </w:ins>
            <w:r w:rsidRPr="00422264">
              <w:t xml:space="preserve">unique to women are presented in a laminated card that contains a pictorial representation </w:t>
            </w:r>
            <w:ins w:id="1063" w:author="Robert Bell" w:date="2012-01-22T14:28:00Z">
              <w:r>
                <w:t>and one</w:t>
              </w:r>
            </w:ins>
            <w:ins w:id="1064" w:author="Robert Bell" w:date="2012-01-22T14:29:00Z">
              <w:r>
                <w:t>-</w:t>
              </w:r>
            </w:ins>
            <w:ins w:id="1065" w:author="Robert Bell" w:date="2012-01-22T14:28:00Z">
              <w:r w:rsidRPr="00422264">
                <w:t xml:space="preserve">word description </w:t>
              </w:r>
            </w:ins>
            <w:r w:rsidRPr="00422264">
              <w:t xml:space="preserve">of each of </w:t>
            </w:r>
            <w:del w:id="1066" w:author="Robert Bell" w:date="2012-01-22T14:29:00Z">
              <w:r w:rsidRPr="00422264" w:rsidDel="00280665">
                <w:delText xml:space="preserve">the </w:delText>
              </w:r>
            </w:del>
            <w:r w:rsidRPr="00422264">
              <w:t>symptom</w:t>
            </w:r>
            <w:ins w:id="1067" w:author="Robert Bell" w:date="2012-01-22T14:29:00Z">
              <w:r>
                <w:t>.</w:t>
              </w:r>
            </w:ins>
            <w:del w:id="1068" w:author="Robert Bell" w:date="2012-01-22T14:29:00Z">
              <w:r w:rsidRPr="00422264" w:rsidDel="00280665">
                <w:delText>s</w:delText>
              </w:r>
            </w:del>
            <w:r w:rsidRPr="00422264">
              <w:t xml:space="preserve"> </w:t>
            </w:r>
            <w:del w:id="1069" w:author="Robert Bell" w:date="2012-01-22T14:29:00Z">
              <w:r w:rsidRPr="00422264" w:rsidDel="00280665">
                <w:delText xml:space="preserve">and a </w:delText>
              </w:r>
            </w:del>
            <w:del w:id="1070" w:author="Robert Bell" w:date="2012-01-22T14:28:00Z">
              <w:r w:rsidRPr="00422264" w:rsidDel="00280665">
                <w:delText xml:space="preserve">one word description </w:delText>
              </w:r>
            </w:del>
            <w:del w:id="1071" w:author="Robert Bell" w:date="2012-01-22T14:29:00Z">
              <w:r w:rsidRPr="00422264" w:rsidDel="00280665">
                <w:delText xml:space="preserve">of the symptom </w:delText>
              </w:r>
            </w:del>
          </w:p>
        </w:tc>
        <w:tc>
          <w:tcPr>
            <w:tcW w:w="3013" w:type="dxa"/>
          </w:tcPr>
          <w:p w:rsidR="00D1212A" w:rsidRPr="00422264" w:rsidDel="00280665" w:rsidRDefault="00D1212A" w:rsidP="00AA390C">
            <w:pPr>
              <w:pStyle w:val="EnspireBodyText"/>
              <w:rPr>
                <w:del w:id="1072" w:author="Robert Bell" w:date="2012-01-22T14:29:00Z"/>
              </w:rPr>
            </w:pPr>
            <w:r w:rsidRPr="00422264">
              <w:t>Mnemonic devices</w:t>
            </w:r>
            <w:del w:id="1073" w:author="Robert Bell" w:date="2012-01-22T14:29:00Z">
              <w:r w:rsidRPr="00422264" w:rsidDel="00280665">
                <w:delText xml:space="preserve"> are </w:delText>
              </w:r>
            </w:del>
            <w:ins w:id="1074" w:author="Robert Bell" w:date="2012-01-22T14:29:00Z">
              <w:r>
                <w:t xml:space="preserve">, </w:t>
              </w:r>
            </w:ins>
            <w:del w:id="1075" w:author="Robert Bell" w:date="2012-01-22T14:29:00Z">
              <w:r w:rsidRPr="00422264" w:rsidDel="00280665">
                <w:delText xml:space="preserve">provided </w:delText>
              </w:r>
            </w:del>
          </w:p>
          <w:p w:rsidR="00D1212A" w:rsidRPr="00422264" w:rsidRDefault="00D1212A" w:rsidP="00AA390C">
            <w:pPr>
              <w:pStyle w:val="EnspireBodyText"/>
            </w:pPr>
            <w:del w:id="1076" w:author="Robert Bell" w:date="2012-01-22T14:29:00Z">
              <w:r w:rsidRPr="00422264" w:rsidDel="00280665">
                <w:delText>L</w:delText>
              </w:r>
            </w:del>
            <w:proofErr w:type="gramStart"/>
            <w:ins w:id="1077" w:author="Robert Bell" w:date="2012-01-22T14:29:00Z">
              <w:r>
                <w:t>l</w:t>
              </w:r>
            </w:ins>
            <w:r w:rsidRPr="00422264">
              <w:t>earning</w:t>
            </w:r>
            <w:proofErr w:type="gramEnd"/>
            <w:r w:rsidRPr="00422264">
              <w:t xml:space="preserve"> guides</w:t>
            </w:r>
            <w:ins w:id="1078" w:author="Robert Bell" w:date="2012-01-22T14:29:00Z">
              <w:r>
                <w:t>,</w:t>
              </w:r>
            </w:ins>
            <w:r w:rsidRPr="00422264">
              <w:t xml:space="preserve"> and other reference aids </w:t>
            </w:r>
            <w:del w:id="1079" w:author="Robert Bell" w:date="2012-01-22T14:29:00Z">
              <w:r w:rsidRPr="00422264" w:rsidDel="00280665">
                <w:delText>will be presented</w:delText>
              </w:r>
            </w:del>
            <w:ins w:id="1080" w:author="Robert Bell" w:date="2012-01-22T14:29:00Z">
              <w:r>
                <w:t>are introduced to support transfer and retention of the learning objectives beyond this lesson</w:t>
              </w:r>
            </w:ins>
            <w:r w:rsidRPr="00422264">
              <w:t>.</w:t>
            </w:r>
          </w:p>
        </w:tc>
      </w:tr>
    </w:tbl>
    <w:p w:rsidR="00D1212A" w:rsidRDefault="00D1212A" w:rsidP="009F4B1A">
      <w:pPr>
        <w:pStyle w:val="EnspireBodyText"/>
      </w:pPr>
    </w:p>
    <w:p w:rsidR="00D1212A" w:rsidRDefault="00D1212A" w:rsidP="00AA390C">
      <w:pPr>
        <w:pStyle w:val="EnspireBodyText"/>
      </w:pPr>
      <w:r>
        <w:t xml:space="preserve">When </w:t>
      </w:r>
      <w:del w:id="1081" w:author="Robert Bell" w:date="2012-01-22T14:30:00Z">
        <w:r w:rsidDel="00280665">
          <w:delText xml:space="preserve">preparing </w:delText>
        </w:r>
      </w:del>
      <w:ins w:id="1082" w:author="Robert Bell" w:date="2012-01-22T14:30:00Z">
        <w:r>
          <w:t xml:space="preserve">arranging </w:t>
        </w:r>
      </w:ins>
      <w:del w:id="1083" w:author="Robert Bell" w:date="2012-01-22T14:31:00Z">
        <w:r w:rsidDel="00280665">
          <w:delText>enabling learning objectives</w:delText>
        </w:r>
      </w:del>
      <w:proofErr w:type="spellStart"/>
      <w:ins w:id="1084" w:author="Robert Bell" w:date="2012-01-22T14:31:00Z">
        <w:r>
          <w:t>ELOs</w:t>
        </w:r>
      </w:ins>
      <w:proofErr w:type="spellEnd"/>
      <w:r>
        <w:t xml:space="preserve"> according to Gagne’s sequence</w:t>
      </w:r>
      <w:ins w:id="1085" w:author="Robert Bell" w:date="2012-01-22T14:31:00Z">
        <w:r>
          <w:t>,</w:t>
        </w:r>
      </w:ins>
      <w:r>
        <w:t xml:space="preserve"> it is important to </w:t>
      </w:r>
      <w:ins w:id="1086" w:author="Robert Bell" w:date="2012-01-22T14:31:00Z">
        <w:r>
          <w:t xml:space="preserve">recall Bloom’s Taxonomy, which we covered in Lesson 2 of this module. Specifically, objectives should be sequenced to </w:t>
        </w:r>
      </w:ins>
      <w:r>
        <w:t xml:space="preserve">move from the simple to the complex, </w:t>
      </w:r>
      <w:del w:id="1087" w:author="Robert Bell" w:date="2012-01-22T14:31:00Z">
        <w:r w:rsidDel="00280665">
          <w:delText>being sure that</w:delText>
        </w:r>
      </w:del>
      <w:ins w:id="1088" w:author="Robert Bell" w:date="2012-01-22T14:31:00Z">
        <w:r>
          <w:t>with the instructional designer ensuring that</w:t>
        </w:r>
      </w:ins>
      <w:ins w:id="1089" w:author="Robert Bell" w:date="2012-01-22T14:32:00Z">
        <w:r>
          <w:t xml:space="preserve"> each </w:t>
        </w:r>
      </w:ins>
      <w:del w:id="1090" w:author="Robert Bell" w:date="2012-01-22T14:32:00Z">
        <w:r w:rsidDel="00280665">
          <w:delText xml:space="preserve"> each </w:delText>
        </w:r>
      </w:del>
      <w:r>
        <w:t xml:space="preserve">ELO supports </w:t>
      </w:r>
      <w:ins w:id="1091" w:author="Robert Bell" w:date="2012-01-22T14:32:00Z">
        <w:r>
          <w:t xml:space="preserve">mastery of </w:t>
        </w:r>
      </w:ins>
      <w:r>
        <w:t xml:space="preserve">the </w:t>
      </w:r>
      <w:del w:id="1092" w:author="Robert Bell" w:date="2012-01-22T14:32:00Z">
        <w:r w:rsidDel="00280665">
          <w:delText>next</w:delText>
        </w:r>
      </w:del>
      <w:ins w:id="1093" w:author="Robert Bell" w:date="2012-01-22T14:32:00Z">
        <w:r>
          <w:t>following ELO</w:t>
        </w:r>
      </w:ins>
      <w:del w:id="1094" w:author="Robert Bell" w:date="2012-01-22T14:33:00Z">
        <w:r w:rsidDel="00280665">
          <w:delText>. This movement should</w:delText>
        </w:r>
      </w:del>
      <w:ins w:id="1095" w:author="Robert Bell" w:date="2012-01-22T14:33:00Z">
        <w:r>
          <w:t xml:space="preserve"> in</w:t>
        </w:r>
      </w:ins>
      <w:r>
        <w:t xml:space="preserve"> parallel</w:t>
      </w:r>
      <w:ins w:id="1096" w:author="Robert Bell" w:date="2012-01-22T14:33:00Z">
        <w:r>
          <w:t xml:space="preserve"> with</w:t>
        </w:r>
      </w:ins>
      <w:r>
        <w:t xml:space="preserve"> Bloom’s cognitive processing model</w:t>
      </w:r>
      <w:del w:id="1097" w:author="Robert Bell" w:date="2012-01-22T14:33:00Z">
        <w:r w:rsidDel="00280665">
          <w:delText>; moving</w:delText>
        </w:r>
      </w:del>
      <w:ins w:id="1098" w:author="Robert Bell" w:date="2012-01-22T14:33:00Z">
        <w:r>
          <w:t>. In other words, performance of the objectives should move</w:t>
        </w:r>
      </w:ins>
      <w:r>
        <w:t xml:space="preserve"> from lower levels cognitive functions (e.g., remembering, understanding) to progressively higher levels of cognitive functioning (e.g., applying, analyzing, evaluating and creating)</w:t>
      </w:r>
      <w:ins w:id="1099" w:author="Robert Bell" w:date="2012-01-22T14:33:00Z">
        <w:r>
          <w:t>.</w:t>
        </w:r>
      </w:ins>
    </w:p>
    <w:p w:rsidR="00D1212A" w:rsidRDefault="00D1212A" w:rsidP="009F4B1A">
      <w:pPr>
        <w:pStyle w:val="EnspireBodyText"/>
      </w:pPr>
    </w:p>
    <w:p w:rsidR="00D1212A" w:rsidRDefault="00D1212A" w:rsidP="00AA390C">
      <w:pPr>
        <w:pStyle w:val="EnspireBodyText"/>
      </w:pPr>
      <w:r>
        <w:t xml:space="preserve">Let’s examine the </w:t>
      </w:r>
      <w:proofErr w:type="spellStart"/>
      <w:r>
        <w:t>ELOs</w:t>
      </w:r>
      <w:proofErr w:type="spellEnd"/>
      <w:r>
        <w:t xml:space="preserve"> from the example above.</w:t>
      </w:r>
    </w:p>
    <w:p w:rsidR="00D1212A" w:rsidRDefault="00D1212A" w:rsidP="009F4B1A">
      <w:pPr>
        <w:pStyle w:val="EnspireBodyText"/>
      </w:pPr>
    </w:p>
    <w:p w:rsidR="00051B15" w:rsidRDefault="00D1212A">
      <w:pPr>
        <w:pStyle w:val="Enspirebulletedtext"/>
        <w:numPr>
          <w:ins w:id="1100" w:author="Robert Bell" w:date="2012-01-22T14:34:00Z"/>
        </w:numPr>
        <w:rPr>
          <w:ins w:id="1101" w:author="Robert Bell" w:date="2012-01-22T14:34:00Z"/>
        </w:rPr>
        <w:pPrChange w:id="1102" w:author="Robert Bell" w:date="2012-01-22T14:34:00Z">
          <w:pPr>
            <w:pStyle w:val="EnspireBodyText"/>
            <w:numPr>
              <w:numId w:val="4"/>
            </w:numPr>
            <w:spacing w:after="100"/>
            <w:ind w:left="720" w:hanging="360"/>
          </w:pPr>
        </w:pPrChange>
      </w:pPr>
      <w:ins w:id="1103" w:author="Robert Bell" w:date="2012-01-22T14:34:00Z">
        <w:r w:rsidRPr="00422264">
          <w:t xml:space="preserve">ELO 1:  The students will list </w:t>
        </w:r>
        <w:r>
          <w:t xml:space="preserve">common </w:t>
        </w:r>
        <w:r w:rsidRPr="00422264">
          <w:t>heart attacks</w:t>
        </w:r>
        <w:r>
          <w:t xml:space="preserve"> </w:t>
        </w:r>
        <w:r w:rsidRPr="00422264">
          <w:t xml:space="preserve">symptoms in men and women </w:t>
        </w:r>
      </w:ins>
    </w:p>
    <w:p w:rsidR="00051B15" w:rsidRDefault="00D1212A">
      <w:pPr>
        <w:pStyle w:val="Enspirebulletedtext"/>
        <w:numPr>
          <w:ins w:id="1104" w:author="Robert Bell" w:date="2012-01-22T14:34:00Z"/>
        </w:numPr>
        <w:rPr>
          <w:ins w:id="1105" w:author="Robert Bell" w:date="2012-01-22T14:34:00Z"/>
        </w:rPr>
        <w:pPrChange w:id="1106" w:author="Robert Bell" w:date="2012-01-22T14:34:00Z">
          <w:pPr>
            <w:pStyle w:val="EnspireBodyText"/>
            <w:numPr>
              <w:numId w:val="4"/>
            </w:numPr>
            <w:spacing w:after="100"/>
            <w:ind w:left="720" w:hanging="360"/>
          </w:pPr>
        </w:pPrChange>
      </w:pPr>
      <w:ins w:id="1107" w:author="Robert Bell" w:date="2012-01-22T14:34:00Z">
        <w:r w:rsidRPr="00422264">
          <w:t xml:space="preserve">ELO 2:  The students will list symptoms of heart attack that </w:t>
        </w:r>
        <w:r>
          <w:t>are unique to</w:t>
        </w:r>
        <w:r w:rsidRPr="00422264">
          <w:t xml:space="preserve"> women.</w:t>
        </w:r>
      </w:ins>
    </w:p>
    <w:p w:rsidR="00051B15" w:rsidRDefault="00D1212A">
      <w:pPr>
        <w:pStyle w:val="Enspirebulletedtext"/>
        <w:numPr>
          <w:ins w:id="1108" w:author="Robert Bell" w:date="2012-01-22T14:34:00Z"/>
        </w:numPr>
        <w:rPr>
          <w:ins w:id="1109" w:author="Robert Bell" w:date="2012-01-22T14:34:00Z"/>
        </w:rPr>
        <w:pPrChange w:id="1110" w:author="Robert Bell" w:date="2012-01-22T14:34:00Z">
          <w:pPr>
            <w:pStyle w:val="EnspireBodyText"/>
            <w:numPr>
              <w:numId w:val="4"/>
            </w:numPr>
            <w:spacing w:after="100"/>
            <w:ind w:left="720" w:hanging="360"/>
          </w:pPr>
        </w:pPrChange>
      </w:pPr>
      <w:ins w:id="1111" w:author="Robert Bell" w:date="2012-01-22T14:34:00Z">
        <w:r w:rsidRPr="00422264">
          <w:t>ELO 3:  The students will recognize the unique symptoms of heart attack</w:t>
        </w:r>
        <w:r>
          <w:t>s</w:t>
        </w:r>
        <w:r w:rsidRPr="00422264">
          <w:t xml:space="preserve"> in women</w:t>
        </w:r>
        <w:r>
          <w:t>.</w:t>
        </w:r>
      </w:ins>
    </w:p>
    <w:p w:rsidR="00051B15" w:rsidRDefault="00D1212A">
      <w:pPr>
        <w:pStyle w:val="Enspirebulletedtext"/>
        <w:numPr>
          <w:ins w:id="1112" w:author="Robert Bell" w:date="2012-01-22T14:34:00Z"/>
        </w:numPr>
        <w:rPr>
          <w:ins w:id="1113" w:author="Robert Bell" w:date="2012-01-22T14:34:00Z"/>
        </w:rPr>
        <w:pPrChange w:id="1114" w:author="Robert Bell" w:date="2012-01-22T14:34:00Z">
          <w:pPr>
            <w:pStyle w:val="EnspireBodyText"/>
            <w:numPr>
              <w:numId w:val="4"/>
            </w:numPr>
            <w:spacing w:after="100"/>
            <w:ind w:left="720" w:hanging="360"/>
          </w:pPr>
        </w:pPrChange>
      </w:pPr>
      <w:ins w:id="1115" w:author="Robert Bell" w:date="2012-01-22T14:34:00Z">
        <w:r w:rsidRPr="00422264">
          <w:t xml:space="preserve">ELO 4:  The student will construct a </w:t>
        </w:r>
        <w:r>
          <w:t>V</w:t>
        </w:r>
        <w:r w:rsidRPr="00422264">
          <w:t>en</w:t>
        </w:r>
        <w:r>
          <w:t>n</w:t>
        </w:r>
        <w:r w:rsidRPr="00422264">
          <w:t xml:space="preserve"> diagram that </w:t>
        </w:r>
        <w:r>
          <w:t>differentiates</w:t>
        </w:r>
        <w:r w:rsidRPr="00422264">
          <w:t xml:space="preserve"> the unique symptoms </w:t>
        </w:r>
        <w:r>
          <w:t xml:space="preserve">of heart attacks for </w:t>
        </w:r>
        <w:r w:rsidRPr="00422264">
          <w:t>males and females</w:t>
        </w:r>
        <w:r>
          <w:t>, respectively,</w:t>
        </w:r>
        <w:r w:rsidRPr="00422264">
          <w:t xml:space="preserve"> </w:t>
        </w:r>
        <w:r>
          <w:t>as well as</w:t>
        </w:r>
        <w:r w:rsidRPr="00422264">
          <w:t xml:space="preserve"> shared symptoms. </w:t>
        </w:r>
      </w:ins>
    </w:p>
    <w:p w:rsidR="00051B15" w:rsidRDefault="00D1212A">
      <w:pPr>
        <w:pStyle w:val="Enspirebulletedtext"/>
        <w:numPr>
          <w:ins w:id="1116" w:author="Robert Bell" w:date="2012-01-22T14:34:00Z"/>
        </w:numPr>
        <w:rPr>
          <w:ins w:id="1117" w:author="Robert Bell" w:date="2012-01-22T14:34:00Z"/>
        </w:rPr>
        <w:pPrChange w:id="1118" w:author="Robert Bell" w:date="2012-01-22T14:34:00Z">
          <w:pPr>
            <w:pStyle w:val="EnspireBodyText"/>
            <w:numPr>
              <w:numId w:val="4"/>
            </w:numPr>
            <w:spacing w:after="100"/>
            <w:ind w:left="720" w:hanging="360"/>
          </w:pPr>
        </w:pPrChange>
      </w:pPr>
      <w:ins w:id="1119" w:author="Robert Bell" w:date="2012-01-22T14:34:00Z">
        <w:r w:rsidRPr="00422264">
          <w:t xml:space="preserve">ELO 5:  The students will compare and contrast heart attack symptoms </w:t>
        </w:r>
        <w:r>
          <w:t>in</w:t>
        </w:r>
        <w:r w:rsidRPr="00422264">
          <w:t xml:space="preserve"> men and women</w:t>
        </w:r>
        <w:r>
          <w:t>.</w:t>
        </w:r>
      </w:ins>
    </w:p>
    <w:p w:rsidR="00D1212A" w:rsidDel="00280665" w:rsidRDefault="00D1212A" w:rsidP="00AA390C">
      <w:pPr>
        <w:pStyle w:val="Enspirebulletedtext"/>
        <w:numPr>
          <w:numberingChange w:id="1120" w:author="Robert Bell" w:date="2012-01-22T09:43:00Z" w:original="►"/>
        </w:numPr>
        <w:rPr>
          <w:del w:id="1121" w:author="Robert Bell" w:date="2012-01-22T14:34:00Z"/>
        </w:rPr>
      </w:pPr>
      <w:del w:id="1122" w:author="Robert Bell" w:date="2012-01-22T14:34:00Z">
        <w:r w:rsidDel="00280665">
          <w:delText>ELO 1:  The students will list symptoms of heart attacks that are often seen in both men and women.</w:delText>
        </w:r>
      </w:del>
    </w:p>
    <w:p w:rsidR="00D1212A" w:rsidDel="00280665" w:rsidRDefault="00D1212A" w:rsidP="00AA390C">
      <w:pPr>
        <w:pStyle w:val="Enspirebulletedtext"/>
        <w:numPr>
          <w:numberingChange w:id="1123" w:author="Robert Bell" w:date="2012-01-22T09:43:00Z" w:original="►"/>
        </w:numPr>
        <w:rPr>
          <w:del w:id="1124" w:author="Robert Bell" w:date="2012-01-22T14:34:00Z"/>
        </w:rPr>
      </w:pPr>
      <w:del w:id="1125" w:author="Robert Bell" w:date="2012-01-22T14:34:00Z">
        <w:r w:rsidDel="00280665">
          <w:delText>ELO 2:  The students will list symptoms of heart attack that present uniquely in women.</w:delText>
        </w:r>
      </w:del>
    </w:p>
    <w:p w:rsidR="00D1212A" w:rsidDel="00280665" w:rsidRDefault="00D1212A" w:rsidP="00AA390C">
      <w:pPr>
        <w:pStyle w:val="Enspirebulletedtext"/>
        <w:numPr>
          <w:numberingChange w:id="1126" w:author="Robert Bell" w:date="2012-01-22T09:43:00Z" w:original="►"/>
        </w:numPr>
        <w:rPr>
          <w:del w:id="1127" w:author="Robert Bell" w:date="2012-01-22T14:34:00Z"/>
        </w:rPr>
      </w:pPr>
      <w:del w:id="1128" w:author="Robert Bell" w:date="2012-01-22T14:34:00Z">
        <w:r w:rsidDel="00280665">
          <w:delText>ELO 3:  The students will recognize the unique symptoms of heart attack that manifest in women.</w:delText>
        </w:r>
      </w:del>
    </w:p>
    <w:p w:rsidR="00D1212A" w:rsidDel="00280665" w:rsidRDefault="00D1212A" w:rsidP="00AA390C">
      <w:pPr>
        <w:pStyle w:val="Enspirebulletedtext"/>
        <w:numPr>
          <w:numberingChange w:id="1129" w:author="Robert Bell" w:date="2012-01-22T09:43:00Z" w:original="►"/>
        </w:numPr>
        <w:rPr>
          <w:del w:id="1130" w:author="Robert Bell" w:date="2012-01-22T14:34:00Z"/>
        </w:rPr>
      </w:pPr>
      <w:del w:id="1131" w:author="Robert Bell" w:date="2012-01-22T14:34:00Z">
        <w:r w:rsidDel="00280665">
          <w:delText xml:space="preserve">ELO 4:  The student will construct a ven diagram that organizes the unique symptoms found in males and females experiencing a heart attack and the shared symptoms of males and females experiencing a heart attack. </w:delText>
        </w:r>
      </w:del>
    </w:p>
    <w:p w:rsidR="00D1212A" w:rsidDel="00280665" w:rsidRDefault="00D1212A" w:rsidP="00AA390C">
      <w:pPr>
        <w:pStyle w:val="Enspirebulletedtext"/>
        <w:numPr>
          <w:numberingChange w:id="1132" w:author="Robert Bell" w:date="2012-01-22T09:43:00Z" w:original="►"/>
        </w:numPr>
        <w:rPr>
          <w:del w:id="1133" w:author="Robert Bell" w:date="2012-01-22T14:34:00Z"/>
        </w:rPr>
      </w:pPr>
      <w:del w:id="1134" w:author="Robert Bell" w:date="2012-01-22T14:34:00Z">
        <w:r w:rsidDel="00280665">
          <w:delText>ELO 5:  The students will compare and contrast presenting heart attack symptoms of men and women.</w:delText>
        </w:r>
      </w:del>
    </w:p>
    <w:p w:rsidR="00D1212A" w:rsidRDefault="00D1212A" w:rsidP="00AA390C">
      <w:pPr>
        <w:pStyle w:val="Enspirebulletedtext"/>
        <w:numPr>
          <w:ilvl w:val="0"/>
          <w:numId w:val="0"/>
        </w:numPr>
        <w:ind w:left="720" w:hanging="360"/>
      </w:pPr>
    </w:p>
    <w:p w:rsidR="00D1212A" w:rsidRPr="00D92854" w:rsidDel="00515006" w:rsidRDefault="00D1212A" w:rsidP="00AA390C">
      <w:pPr>
        <w:pStyle w:val="EnspireBodyText"/>
        <w:rPr>
          <w:del w:id="1135" w:author="Robert Bell" w:date="2012-01-22T14:37:00Z"/>
        </w:rPr>
      </w:pPr>
      <w:r>
        <w:t xml:space="preserve">The </w:t>
      </w:r>
      <w:del w:id="1136" w:author="Robert Bell" w:date="2012-01-22T14:34:00Z">
        <w:r w:rsidDel="00280665">
          <w:delText>goal of the instruction</w:delText>
        </w:r>
      </w:del>
      <w:ins w:id="1137" w:author="Robert Bell" w:date="2012-01-22T14:34:00Z">
        <w:r>
          <w:t>TLO of this lesson</w:t>
        </w:r>
      </w:ins>
      <w:r>
        <w:t xml:space="preserve"> is to have the students </w:t>
      </w:r>
      <w:ins w:id="1138" w:author="Robert Bell" w:date="2012-01-22T14:35:00Z">
        <w:r w:rsidRPr="00422264">
          <w:t xml:space="preserve">discriminate between </w:t>
        </w:r>
        <w:r>
          <w:t xml:space="preserve">heart attack </w:t>
        </w:r>
        <w:r w:rsidRPr="00422264">
          <w:t>symptoms in men and women</w:t>
        </w:r>
        <w:r>
          <w:t>, respectively.</w:t>
        </w:r>
      </w:ins>
      <w:del w:id="1139" w:author="Robert Bell" w:date="2012-01-22T14:35:00Z">
        <w:r w:rsidDel="00280665">
          <w:delText>discriminate between symptoms that signal heart attack in men and women.</w:delText>
        </w:r>
      </w:del>
      <w:r>
        <w:t xml:space="preserve"> </w:t>
      </w:r>
      <w:del w:id="1140" w:author="Robert Bell" w:date="2012-01-22T14:34:00Z">
        <w:r w:rsidDel="00280665">
          <w:delText xml:space="preserve"> </w:delText>
        </w:r>
      </w:del>
      <w:r>
        <w:t xml:space="preserve">This goal is at the </w:t>
      </w:r>
      <w:r>
        <w:rPr>
          <w:b/>
          <w:i/>
        </w:rPr>
        <w:t>a</w:t>
      </w:r>
      <w:r w:rsidRPr="007B3731">
        <w:rPr>
          <w:b/>
          <w:i/>
        </w:rPr>
        <w:t>nalysis</w:t>
      </w:r>
      <w:r>
        <w:t xml:space="preserve"> level of Bloom’s </w:t>
      </w:r>
      <w:ins w:id="1141" w:author="Robert Bell" w:date="2012-01-22T17:03:00Z">
        <w:r>
          <w:t>T</w:t>
        </w:r>
      </w:ins>
      <w:del w:id="1142" w:author="Robert Bell" w:date="2012-01-22T17:03:00Z">
        <w:r w:rsidDel="00922EF4">
          <w:delText>t</w:delText>
        </w:r>
      </w:del>
      <w:r>
        <w:t>axonomy</w:t>
      </w:r>
      <w:del w:id="1143" w:author="Robert Bell" w:date="2012-01-22T14:35:00Z">
        <w:r w:rsidDel="00280665">
          <w:delText>; thus</w:delText>
        </w:r>
      </w:del>
      <w:ins w:id="1144" w:author="Robert Bell" w:date="2012-01-22T14:35:00Z">
        <w:r>
          <w:t xml:space="preserve">, and </w:t>
        </w:r>
      </w:ins>
      <w:ins w:id="1145" w:author="Robert Bell" w:date="2012-01-22T14:36:00Z">
        <w:r>
          <w:t>t</w:t>
        </w:r>
      </w:ins>
      <w:del w:id="1146" w:author="Robert Bell" w:date="2012-01-22T14:35:00Z">
        <w:r w:rsidDel="00280665">
          <w:delText xml:space="preserve"> t</w:delText>
        </w:r>
      </w:del>
      <w:r>
        <w:t xml:space="preserve">he </w:t>
      </w:r>
      <w:proofErr w:type="spellStart"/>
      <w:r>
        <w:t>ELOs</w:t>
      </w:r>
      <w:proofErr w:type="spellEnd"/>
      <w:r>
        <w:t xml:space="preserve"> should be coordinated to </w:t>
      </w:r>
      <w:del w:id="1147" w:author="Robert Bell" w:date="2012-01-22T14:36:00Z">
        <w:r w:rsidDel="00280665">
          <w:delText>achieve this goal</w:delText>
        </w:r>
      </w:del>
      <w:ins w:id="1148" w:author="Robert Bell" w:date="2012-01-22T14:36:00Z">
        <w:r>
          <w:t>build learners’ understanding of the content up to this level of cognitive processing</w:t>
        </w:r>
      </w:ins>
      <w:r>
        <w:t xml:space="preserve">. </w:t>
      </w:r>
      <w:del w:id="1149" w:author="Robert Bell" w:date="2012-01-22T14:36:00Z">
        <w:r w:rsidDel="00280665">
          <w:delText xml:space="preserve"> </w:delText>
        </w:r>
      </w:del>
      <w:r>
        <w:t>In our example</w:t>
      </w:r>
      <w:ins w:id="1150" w:author="Robert Bell" w:date="2012-01-22T14:36:00Z">
        <w:r>
          <w:t>, specifically, t</w:t>
        </w:r>
      </w:ins>
      <w:del w:id="1151" w:author="Robert Bell" w:date="2012-01-22T14:36:00Z">
        <w:r w:rsidDel="00280665">
          <w:delText xml:space="preserve"> that is exactly what has been done.  T</w:delText>
        </w:r>
      </w:del>
      <w:r>
        <w:t xml:space="preserve">he </w:t>
      </w:r>
      <w:proofErr w:type="spellStart"/>
      <w:r>
        <w:t>ELOs</w:t>
      </w:r>
      <w:proofErr w:type="spellEnd"/>
      <w:r>
        <w:t xml:space="preserve"> </w:t>
      </w:r>
      <w:proofErr w:type="gramStart"/>
      <w:r>
        <w:t>move</w:t>
      </w:r>
      <w:proofErr w:type="gramEnd"/>
      <w:r>
        <w:t xml:space="preserve"> from the </w:t>
      </w:r>
      <w:r w:rsidRPr="007B3731">
        <w:rPr>
          <w:b/>
          <w:i/>
        </w:rPr>
        <w:t>remembering</w:t>
      </w:r>
      <w:r>
        <w:t xml:space="preserve"> level of Blooms (ELO 1 and ELO2) to the </w:t>
      </w:r>
      <w:r w:rsidRPr="007B3731">
        <w:rPr>
          <w:b/>
          <w:i/>
        </w:rPr>
        <w:t>understanding</w:t>
      </w:r>
      <w:r>
        <w:t xml:space="preserve"> level (ELO 3) to the </w:t>
      </w:r>
      <w:r>
        <w:rPr>
          <w:b/>
          <w:i/>
        </w:rPr>
        <w:t xml:space="preserve">application </w:t>
      </w:r>
      <w:r>
        <w:t xml:space="preserve">level (ELO 4) to the </w:t>
      </w:r>
      <w:r w:rsidRPr="00D92854">
        <w:rPr>
          <w:b/>
          <w:i/>
        </w:rPr>
        <w:t>analysis</w:t>
      </w:r>
      <w:r>
        <w:rPr>
          <w:b/>
        </w:rPr>
        <w:t xml:space="preserve"> </w:t>
      </w:r>
      <w:r>
        <w:t>level (ELO 5).</w:t>
      </w:r>
      <w:ins w:id="1152" w:author="Robert Bell" w:date="2012-01-22T14:37:00Z">
        <w:r>
          <w:t xml:space="preserve"> </w:t>
        </w:r>
      </w:ins>
      <w:del w:id="1153" w:author="Robert Bell" w:date="2012-01-22T14:37:00Z">
        <w:r w:rsidDel="00280665">
          <w:delText xml:space="preserve">  </w:delText>
        </w:r>
      </w:del>
      <w:r>
        <w:t xml:space="preserve">Each ELO supports the subsequent ELO and all of the </w:t>
      </w:r>
      <w:proofErr w:type="spellStart"/>
      <w:r>
        <w:t>ELOs</w:t>
      </w:r>
      <w:proofErr w:type="spellEnd"/>
      <w:r>
        <w:t xml:space="preserve"> taken together support student attainment of the </w:t>
      </w:r>
      <w:del w:id="1154" w:author="Robert Bell" w:date="2012-01-22T14:37:00Z">
        <w:r w:rsidDel="00515006">
          <w:delText>goal</w:delText>
        </w:r>
      </w:del>
      <w:ins w:id="1155" w:author="Robert Bell" w:date="2012-01-22T14:37:00Z">
        <w:r>
          <w:t>TLO</w:t>
        </w:r>
      </w:ins>
      <w:r>
        <w:t xml:space="preserve">.  The sequencing of the </w:t>
      </w:r>
      <w:proofErr w:type="spellStart"/>
      <w:r>
        <w:t>ELOs</w:t>
      </w:r>
      <w:proofErr w:type="spellEnd"/>
      <w:r>
        <w:t xml:space="preserve"> defines how the content will be ordered and distributed throughout Gagne’s </w:t>
      </w:r>
      <w:del w:id="1156" w:author="Robert Bell" w:date="2012-01-22T14:37:00Z">
        <w:r w:rsidDel="00280665">
          <w:delText>events of instruction</w:delText>
        </w:r>
      </w:del>
      <w:ins w:id="1157" w:author="Robert Bell" w:date="2012-01-22T14:37:00Z">
        <w:r>
          <w:t>”Nine Events</w:t>
        </w:r>
      </w:ins>
      <w:r>
        <w:t>.</w:t>
      </w:r>
      <w:ins w:id="1158" w:author="Robert Bell" w:date="2012-01-22T14:37:00Z">
        <w:r>
          <w:t>”</w:t>
        </w:r>
      </w:ins>
    </w:p>
    <w:p w:rsidR="00D1212A" w:rsidDel="00515006" w:rsidRDefault="00D1212A" w:rsidP="00A149A3">
      <w:pPr>
        <w:pStyle w:val="EnspireSubsectionHeading"/>
        <w:numPr>
          <w:ins w:id="1159" w:author="Robert Bell" w:date="2012-01-22T14:37:00Z"/>
        </w:numPr>
        <w:rPr>
          <w:del w:id="1160" w:author="Unknown"/>
        </w:rPr>
      </w:pPr>
      <w:bookmarkStart w:id="1161" w:name="_Toc314812321"/>
    </w:p>
    <w:p w:rsidR="00051B15" w:rsidRDefault="00051B15">
      <w:pPr>
        <w:pStyle w:val="EnspireBodyText"/>
        <w:rPr>
          <w:ins w:id="1162" w:author="Robert Bell" w:date="2012-01-22T14:37:00Z"/>
        </w:rPr>
        <w:pPrChange w:id="1163" w:author="Robert Bell" w:date="2012-01-22T14:37:00Z">
          <w:pPr>
            <w:pStyle w:val="EnspireSubsectionHeading"/>
            <w:spacing w:line="288" w:lineRule="auto"/>
          </w:pPr>
        </w:pPrChange>
      </w:pPr>
    </w:p>
    <w:p w:rsidR="00D1212A" w:rsidRPr="00A149A3" w:rsidRDefault="00D1212A" w:rsidP="00051B15">
      <w:pPr>
        <w:pStyle w:val="EnspireSectionHeading"/>
      </w:pPr>
      <w:bookmarkStart w:id="1164" w:name="_Toc188872650"/>
      <w:r>
        <w:t>Section 5: How Do I Select Appropriate Instructional Methods for My Learning Asset?</w:t>
      </w:r>
      <w:bookmarkEnd w:id="1161"/>
      <w:bookmarkEnd w:id="1164"/>
      <w:r>
        <w:t xml:space="preserve"> </w:t>
      </w:r>
    </w:p>
    <w:bookmarkEnd w:id="19"/>
    <w:bookmarkEnd w:id="20"/>
    <w:bookmarkEnd w:id="21"/>
    <w:p w:rsidR="00051B15" w:rsidRDefault="00051B15" w:rsidP="00A149A3">
      <w:pPr>
        <w:pStyle w:val="EnspireBodyText"/>
      </w:pP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051B15">
        <w:trPr>
          <w:jc w:val="center"/>
        </w:trPr>
        <w:tc>
          <w:tcPr>
            <w:tcW w:w="5958" w:type="dxa"/>
            <w:tcMar>
              <w:top w:w="72" w:type="dxa"/>
              <w:left w:w="115" w:type="dxa"/>
              <w:bottom w:w="72" w:type="dxa"/>
              <w:right w:w="115" w:type="dxa"/>
            </w:tcMar>
          </w:tcPr>
          <w:p w:rsidR="00051B15" w:rsidRPr="00EC4C71" w:rsidRDefault="00051B15" w:rsidP="00051B15">
            <w:pPr>
              <w:pStyle w:val="Enspirebulletedtext"/>
              <w:numPr>
                <w:ilvl w:val="0"/>
                <w:numId w:val="0"/>
              </w:numPr>
              <w:jc w:val="center"/>
              <w:rPr>
                <w:b/>
              </w:rPr>
            </w:pPr>
            <w:proofErr w:type="spellStart"/>
            <w:r w:rsidRPr="00EC4C71">
              <w:rPr>
                <w:b/>
              </w:rPr>
              <w:t>ELOs</w:t>
            </w:r>
            <w:proofErr w:type="spellEnd"/>
            <w:r w:rsidRPr="00EC4C71">
              <w:rPr>
                <w:b/>
              </w:rPr>
              <w:t xml:space="preserve"> for This Section</w:t>
            </w:r>
          </w:p>
          <w:p w:rsidR="00051B15" w:rsidRDefault="00051B15" w:rsidP="00051B15">
            <w:pPr>
              <w:pStyle w:val="Enspirebulletedtext"/>
              <w:numPr>
                <w:ilvl w:val="0"/>
                <w:numId w:val="9"/>
              </w:numPr>
              <w:tabs>
                <w:tab w:val="clear" w:pos="1080"/>
              </w:tabs>
              <w:ind w:left="704"/>
            </w:pPr>
            <w:r>
              <w:t>Identify potential instructional methods.</w:t>
            </w:r>
          </w:p>
          <w:p w:rsidR="00051B15" w:rsidRDefault="00051B15" w:rsidP="00051B15">
            <w:pPr>
              <w:pStyle w:val="Enspirebulletedtext"/>
              <w:numPr>
                <w:ilvl w:val="0"/>
                <w:numId w:val="9"/>
              </w:numPr>
              <w:tabs>
                <w:tab w:val="clear" w:pos="1080"/>
              </w:tabs>
              <w:ind w:left="704"/>
            </w:pPr>
            <w:r>
              <w:t>Describe key considerations in defining instructional methods.</w:t>
            </w:r>
          </w:p>
        </w:tc>
      </w:tr>
    </w:tbl>
    <w:p w:rsidR="00051B15" w:rsidRDefault="00051B15" w:rsidP="00051B15">
      <w:pPr>
        <w:pStyle w:val="EnspireBodyText"/>
      </w:pPr>
    </w:p>
    <w:p w:rsidR="00D1212A" w:rsidRPr="00F948F7" w:rsidRDefault="00D1212A" w:rsidP="00A149A3">
      <w:pPr>
        <w:pStyle w:val="EnspireBodyText"/>
        <w:rPr>
          <w:ins w:id="1165" w:author="Robert Bell" w:date="2012-01-22T14:48:00Z"/>
        </w:rPr>
      </w:pPr>
      <w:r>
        <w:t xml:space="preserve">Regardless of whether your learning asset is a traditional training program or a discrete learning object – or a combination of both – you will need to define instructional methods that </w:t>
      </w:r>
      <w:del w:id="1166" w:author="Robert Bell" w:date="2012-01-22T14:37:00Z">
        <w:r w:rsidDel="00515006">
          <w:delText xml:space="preserve">will </w:delText>
        </w:r>
      </w:del>
      <w:r>
        <w:t xml:space="preserve">support </w:t>
      </w:r>
      <w:del w:id="1167" w:author="Robert Bell" w:date="2012-01-22T14:38:00Z">
        <w:r w:rsidDel="00515006">
          <w:delText xml:space="preserve">acquisition </w:delText>
        </w:r>
      </w:del>
      <w:ins w:id="1168" w:author="Robert Bell" w:date="2012-01-22T14:38:00Z">
        <w:r>
          <w:t xml:space="preserve">mastery </w:t>
        </w:r>
      </w:ins>
      <w:r>
        <w:t xml:space="preserve">of the learning objectives contained in </w:t>
      </w:r>
      <w:del w:id="1169" w:author="Robert Bell" w:date="2012-01-22T14:38:00Z">
        <w:r w:rsidDel="00515006">
          <w:delText xml:space="preserve">the </w:delText>
        </w:r>
      </w:del>
      <w:ins w:id="1170" w:author="Robert Bell" w:date="2012-01-22T14:38:00Z">
        <w:r>
          <w:t xml:space="preserve">your </w:t>
        </w:r>
      </w:ins>
      <w:r>
        <w:t>instructional sequence</w:t>
      </w:r>
      <w:del w:id="1171" w:author="Robert Bell" w:date="2012-01-22T14:38:00Z">
        <w:r w:rsidDel="00515006">
          <w:delText xml:space="preserve"> for your asset</w:delText>
        </w:r>
      </w:del>
      <w:r>
        <w:t xml:space="preserve">. </w:t>
      </w:r>
      <w:ins w:id="1172" w:author="Robert Bell" w:date="2012-01-22T14:48:00Z">
        <w:r>
          <w:t xml:space="preserve">An </w:t>
        </w:r>
        <w:r>
          <w:rPr>
            <w:i/>
          </w:rPr>
          <w:t>instructional method</w:t>
        </w:r>
        <w:r>
          <w:t xml:space="preserve"> is </w:t>
        </w:r>
      </w:ins>
      <w:ins w:id="1173" w:author="Robert Bell" w:date="2012-01-22T14:49:00Z">
        <w:r>
          <w:t xml:space="preserve">a </w:t>
        </w:r>
      </w:ins>
      <w:ins w:id="1174" w:author="Robert Bell" w:date="2012-01-22T14:48:00Z">
        <w:r>
          <w:t>specific instructional activity that is employed to facilitate learners</w:t>
        </w:r>
      </w:ins>
      <w:ins w:id="1175" w:author="Robert Bell" w:date="2012-01-22T14:49:00Z">
        <w:r>
          <w:t xml:space="preserve">’ assimilation of one or more objectives in a learning experience. </w:t>
        </w:r>
      </w:ins>
    </w:p>
    <w:p w:rsidR="00D1212A" w:rsidRDefault="00D1212A" w:rsidP="00A149A3">
      <w:pPr>
        <w:pStyle w:val="EnspireBodyText"/>
        <w:numPr>
          <w:ins w:id="1176" w:author="Robert Bell" w:date="2012-01-22T14:48:00Z"/>
        </w:numPr>
        <w:rPr>
          <w:ins w:id="1177" w:author="Robert Bell" w:date="2012-01-22T14:48:00Z"/>
        </w:rPr>
      </w:pPr>
    </w:p>
    <w:p w:rsidR="00D1212A" w:rsidRDefault="00D1212A" w:rsidP="00A149A3">
      <w:pPr>
        <w:pStyle w:val="EnspireBodyText"/>
        <w:numPr>
          <w:ins w:id="1178" w:author="Robert Bell" w:date="2012-01-22T14:48:00Z"/>
        </w:numPr>
      </w:pPr>
      <w:ins w:id="1179" w:author="Robert Bell" w:date="2012-01-22T14:44:00Z">
        <w:r>
          <w:t xml:space="preserve">As we saw in the sample lesson in the previous section, a single lesson may be composed of </w:t>
        </w:r>
      </w:ins>
      <w:ins w:id="1180" w:author="Robert Bell" w:date="2012-01-22T14:45:00Z">
        <w:r>
          <w:t xml:space="preserve">multiple instructional methods, including </w:t>
        </w:r>
      </w:ins>
      <w:ins w:id="1181" w:author="Robert Bell" w:date="2012-01-22T14:46:00Z">
        <w:r>
          <w:t xml:space="preserve">some direct lecture, video cases, class discussion, and practical exercises. </w:t>
        </w:r>
      </w:ins>
      <w:ins w:id="1182" w:author="Robert Bell" w:date="2012-01-22T14:47:00Z">
        <w:r>
          <w:t>Thus, a learning asset with multiple lessons and units of instruction may incorporate a very wide range of methods</w:t>
        </w:r>
      </w:ins>
      <w:ins w:id="1183" w:author="Robert Bell" w:date="2012-01-22T14:50:00Z">
        <w:r>
          <w:t xml:space="preserve"> in order to develop learners’ mastery of the target subject. It is the instructional designer’s job to select the</w:t>
        </w:r>
      </w:ins>
      <w:ins w:id="1184" w:author="Robert Bell" w:date="2012-01-22T14:52:00Z">
        <w:r>
          <w:t xml:space="preserve"> most </w:t>
        </w:r>
      </w:ins>
      <w:ins w:id="1185" w:author="Robert Bell" w:date="2012-01-22T14:50:00Z">
        <w:r>
          <w:t xml:space="preserve">instructional methods that </w:t>
        </w:r>
      </w:ins>
      <w:ins w:id="1186" w:author="Robert Bell" w:date="2012-01-22T14:52:00Z">
        <w:r>
          <w:t>best align with the learning objectives and assessment strategy for a given learning experience.</w:t>
        </w:r>
      </w:ins>
      <w:ins w:id="1187" w:author="Robert Bell" w:date="2012-01-22T14:53:00Z">
        <w:r>
          <w:t xml:space="preserve"> </w:t>
        </w:r>
      </w:ins>
      <w:ins w:id="1188" w:author="Robert Bell" w:date="2012-01-22T14:50:00Z">
        <w:r>
          <w:t xml:space="preserve"> </w:t>
        </w:r>
      </w:ins>
    </w:p>
    <w:p w:rsidR="00D1212A" w:rsidRDefault="00D1212A" w:rsidP="00A149A3">
      <w:pPr>
        <w:pStyle w:val="EnspireBodyText"/>
      </w:pPr>
    </w:p>
    <w:p w:rsidR="00D1212A" w:rsidRDefault="00D1212A" w:rsidP="00A149A3">
      <w:pPr>
        <w:pStyle w:val="EnspireBodyText"/>
      </w:pPr>
      <w:del w:id="1189" w:author="Robert Bell" w:date="2012-01-22T14:41:00Z">
        <w:r w:rsidDel="00515006">
          <w:delText xml:space="preserve">The criteria by which you </w:delText>
        </w:r>
      </w:del>
      <w:del w:id="1190" w:author="Robert Bell" w:date="2012-01-22T14:38:00Z">
        <w:r w:rsidDel="00515006">
          <w:delText xml:space="preserve">judge </w:delText>
        </w:r>
      </w:del>
      <w:del w:id="1191" w:author="Robert Bell" w:date="2012-01-22T14:41:00Z">
        <w:r w:rsidDel="00515006">
          <w:delText>a</w:delText>
        </w:r>
      </w:del>
      <w:proofErr w:type="gramStart"/>
      <w:ins w:id="1192" w:author="Robert Bell" w:date="2012-01-22T14:41:00Z">
        <w:r>
          <w:t>A</w:t>
        </w:r>
      </w:ins>
      <w:proofErr w:type="gramEnd"/>
      <w:del w:id="1193" w:author="Robert Bell" w:date="2012-01-22T14:47:00Z">
        <w:r w:rsidDel="00F948F7">
          <w:delText xml:space="preserve"> learning</w:delText>
        </w:r>
      </w:del>
      <w:ins w:id="1194" w:author="Robert Bell" w:date="2012-01-22T14:50:00Z">
        <w:r>
          <w:t>n</w:t>
        </w:r>
      </w:ins>
      <w:ins w:id="1195" w:author="Robert Bell" w:date="2012-01-22T14:47:00Z">
        <w:r>
          <w:t xml:space="preserve"> instructional</w:t>
        </w:r>
      </w:ins>
      <w:r>
        <w:t xml:space="preserve"> </w:t>
      </w:r>
      <w:del w:id="1196" w:author="Robert Bell" w:date="2012-01-22T14:38:00Z">
        <w:r w:rsidDel="00515006">
          <w:delText xml:space="preserve">strategy </w:delText>
        </w:r>
      </w:del>
      <w:ins w:id="1197" w:author="Robert Bell" w:date="2012-01-22T14:38:00Z">
        <w:r>
          <w:t xml:space="preserve">method </w:t>
        </w:r>
      </w:ins>
      <w:ins w:id="1198" w:author="Robert Bell" w:date="2012-01-22T14:41:00Z">
        <w:r>
          <w:t xml:space="preserve">can be evaluated </w:t>
        </w:r>
      </w:ins>
      <w:del w:id="1199" w:author="Robert Bell" w:date="2012-01-22T14:42:00Z">
        <w:r w:rsidDel="00515006">
          <w:delText>is</w:delText>
        </w:r>
      </w:del>
      <w:ins w:id="1200" w:author="Robert Bell" w:date="2012-01-22T14:42:00Z">
        <w:r>
          <w:t>by</w:t>
        </w:r>
      </w:ins>
      <w:r>
        <w:t xml:space="preserve"> </w:t>
      </w:r>
      <w:del w:id="1201" w:author="Robert Bell" w:date="2012-01-22T14:39:00Z">
        <w:r w:rsidDel="00515006">
          <w:delText>the degree of success it promotes</w:delText>
        </w:r>
      </w:del>
      <w:ins w:id="1202" w:author="Robert Bell" w:date="2012-01-22T14:39:00Z">
        <w:r>
          <w:t xml:space="preserve">how efficiently and effectively it can be expected to </w:t>
        </w:r>
      </w:ins>
      <w:ins w:id="1203" w:author="Robert Bell" w:date="2012-01-22T14:51:00Z">
        <w:r>
          <w:t>support learners in</w:t>
        </w:r>
      </w:ins>
      <w:ins w:id="1204" w:author="Robert Bell" w:date="2012-01-22T14:40:00Z">
        <w:r>
          <w:t xml:space="preserve"> achiev</w:t>
        </w:r>
      </w:ins>
      <w:ins w:id="1205" w:author="Robert Bell" w:date="2012-01-22T14:51:00Z">
        <w:r>
          <w:t>ing</w:t>
        </w:r>
      </w:ins>
      <w:ins w:id="1206" w:author="Robert Bell" w:date="2012-01-22T14:40:00Z">
        <w:r>
          <w:t xml:space="preserve"> the defined TLO and </w:t>
        </w:r>
        <w:proofErr w:type="spellStart"/>
        <w:r>
          <w:t>ELOs</w:t>
        </w:r>
        <w:proofErr w:type="spellEnd"/>
        <w:r>
          <w:t xml:space="preserve"> in a lesson </w:t>
        </w:r>
      </w:ins>
      <w:ins w:id="1207" w:author="Robert Bell" w:date="2012-01-22T14:41:00Z">
        <w:r>
          <w:t xml:space="preserve">or other </w:t>
        </w:r>
      </w:ins>
      <w:ins w:id="1208" w:author="Robert Bell" w:date="2012-01-22T14:53:00Z">
        <w:r>
          <w:t xml:space="preserve">type of defined </w:t>
        </w:r>
      </w:ins>
      <w:ins w:id="1209" w:author="Robert Bell" w:date="2012-01-22T14:51:00Z">
        <w:r>
          <w:t>learning experience</w:t>
        </w:r>
      </w:ins>
      <w:ins w:id="1210" w:author="Robert Bell" w:date="2012-01-22T14:41:00Z">
        <w:r>
          <w:t>.</w:t>
        </w:r>
      </w:ins>
      <w:r>
        <w:t xml:space="preserve"> </w:t>
      </w:r>
      <w:del w:id="1211" w:author="Robert Bell" w:date="2012-01-22T14:42:00Z">
        <w:r w:rsidDel="00515006">
          <w:delText>and its level of fit with the needs of the instruction; t</w:delText>
        </w:r>
      </w:del>
      <w:ins w:id="1212" w:author="Robert Bell" w:date="2012-01-22T14:54:00Z">
        <w:r>
          <w:t>An instructional designer should be familiar with</w:t>
        </w:r>
      </w:ins>
      <w:del w:id="1213" w:author="Robert Bell" w:date="2012-01-22T14:54:00Z">
        <w:r w:rsidDel="00F948F7">
          <w:delText>herefore, it is helpful to know</w:delText>
        </w:r>
      </w:del>
      <w:r>
        <w:t xml:space="preserve"> the </w:t>
      </w:r>
      <w:del w:id="1214" w:author="Robert Bell" w:date="2012-01-22T14:55:00Z">
        <w:r w:rsidDel="00F948F7">
          <w:delText xml:space="preserve">common </w:delText>
        </w:r>
      </w:del>
      <w:ins w:id="1215" w:author="Robert Bell" w:date="2012-01-22T14:56:00Z">
        <w:r>
          <w:t>common</w:t>
        </w:r>
      </w:ins>
      <w:ins w:id="1216" w:author="Robert Bell" w:date="2012-01-22T14:55:00Z">
        <w:r>
          <w:t xml:space="preserve"> </w:t>
        </w:r>
      </w:ins>
      <w:r>
        <w:t xml:space="preserve">types of learning </w:t>
      </w:r>
      <w:del w:id="1217" w:author="Robert Bell" w:date="2012-01-22T14:42:00Z">
        <w:r w:rsidDel="00515006">
          <w:delText>strategies</w:delText>
        </w:r>
      </w:del>
      <w:ins w:id="1218" w:author="Robert Bell" w:date="2012-01-22T14:42:00Z">
        <w:r>
          <w:t>methods</w:t>
        </w:r>
      </w:ins>
      <w:r>
        <w:t>, when they are most effectively used,</w:t>
      </w:r>
      <w:ins w:id="1219" w:author="Robert Bell" w:date="2012-01-22T14:42:00Z">
        <w:r>
          <w:t xml:space="preserve"> and</w:t>
        </w:r>
      </w:ins>
      <w:r>
        <w:t xml:space="preserve"> their advantages and considerations of use</w:t>
      </w:r>
      <w:ins w:id="1220" w:author="Robert Bell" w:date="2012-01-22T14:54:00Z">
        <w:r>
          <w:t xml:space="preserve"> in </w:t>
        </w:r>
      </w:ins>
      <w:ins w:id="1221" w:author="Robert Bell" w:date="2012-01-22T14:55:00Z">
        <w:r>
          <w:t>to</w:t>
        </w:r>
      </w:ins>
      <w:ins w:id="1222" w:author="Robert Bell" w:date="2012-01-22T14:54:00Z">
        <w:r>
          <w:t xml:space="preserve"> determin</w:t>
        </w:r>
      </w:ins>
      <w:ins w:id="1223" w:author="Robert Bell" w:date="2012-01-22T14:55:00Z">
        <w:r>
          <w:t>e</w:t>
        </w:r>
      </w:ins>
      <w:ins w:id="1224" w:author="Robert Bell" w:date="2012-01-22T14:54:00Z">
        <w:r>
          <w:t xml:space="preserve"> which methods should be employed. Th</w:t>
        </w:r>
      </w:ins>
      <w:ins w:id="1225" w:author="Robert Bell" w:date="2012-01-22T14:56:00Z">
        <w:r>
          <w:t xml:space="preserve">is information is summarized in the following </w:t>
        </w:r>
      </w:ins>
      <w:ins w:id="1226" w:author="Robert Bell" w:date="2012-01-22T15:23:00Z">
        <w:r>
          <w:t>matrix</w:t>
        </w:r>
      </w:ins>
      <w:ins w:id="1227" w:author="Robert Bell" w:date="2012-01-22T14:55:00Z">
        <w:r>
          <w:t xml:space="preserve">. </w:t>
        </w:r>
      </w:ins>
      <w:del w:id="1228" w:author="Robert Bell" w:date="2012-01-22T14:54:00Z">
        <w:r w:rsidDel="00F948F7">
          <w:delText>.</w:delText>
        </w:r>
      </w:del>
    </w:p>
    <w:p w:rsidR="00D1212A" w:rsidRDefault="00D1212A" w:rsidP="00A149A3">
      <w:pPr>
        <w:pStyle w:val="Enspirebulletedtext"/>
        <w:numPr>
          <w:ilvl w:val="0"/>
          <w:numId w:val="0"/>
        </w:numPr>
        <w:ind w:left="720" w:hanging="360"/>
      </w:pPr>
    </w:p>
    <w:p w:rsidR="00D1212A" w:rsidRPr="00073687" w:rsidRDefault="00D1212A" w:rsidP="00A149A3">
      <w:pPr>
        <w:pStyle w:val="Enspirebulletedtext"/>
        <w:numPr>
          <w:ilvl w:val="0"/>
          <w:numId w:val="0"/>
        </w:numPr>
        <w:ind w:left="720" w:hanging="360"/>
        <w:jc w:val="center"/>
        <w:rPr>
          <w:b/>
        </w:rPr>
      </w:pPr>
      <w:r>
        <w:rPr>
          <w:b/>
        </w:rPr>
        <w:t xml:space="preserve">Instructional </w:t>
      </w:r>
      <w:ins w:id="1229" w:author="Robert Bell" w:date="2012-01-22T15:23:00Z">
        <w:r>
          <w:rPr>
            <w:b/>
          </w:rPr>
          <w:t xml:space="preserve">Methods </w:t>
        </w:r>
      </w:ins>
      <w:r>
        <w:rPr>
          <w:b/>
        </w:rPr>
        <w:t>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998"/>
        <w:gridCol w:w="2340"/>
        <w:gridCol w:w="2891"/>
        <w:gridCol w:w="2347"/>
      </w:tblGrid>
      <w:tr w:rsidR="00D1212A" w:rsidRPr="00DD0B75">
        <w:trPr>
          <w:tblHeader/>
        </w:trPr>
        <w:tc>
          <w:tcPr>
            <w:tcW w:w="1998" w:type="dxa"/>
          </w:tcPr>
          <w:p w:rsidR="00D1212A" w:rsidRPr="00422264" w:rsidRDefault="00D1212A" w:rsidP="00280629">
            <w:pPr>
              <w:jc w:val="center"/>
              <w:rPr>
                <w:rFonts w:ascii="Arial" w:hAnsi="Arial" w:cs="Arial"/>
                <w:b/>
                <w:sz w:val="18"/>
                <w:szCs w:val="18"/>
              </w:rPr>
            </w:pPr>
            <w:r w:rsidRPr="00422264">
              <w:rPr>
                <w:rFonts w:ascii="Arial" w:hAnsi="Arial" w:cs="Arial"/>
                <w:b/>
                <w:sz w:val="18"/>
                <w:szCs w:val="18"/>
              </w:rPr>
              <w:t>Instructional Method</w:t>
            </w:r>
          </w:p>
          <w:p w:rsidR="00D1212A" w:rsidRPr="00422264" w:rsidRDefault="00D1212A" w:rsidP="00280629">
            <w:pPr>
              <w:jc w:val="center"/>
              <w:rPr>
                <w:rFonts w:ascii="Arial" w:hAnsi="Arial" w:cs="Arial"/>
                <w:b/>
                <w:sz w:val="18"/>
                <w:szCs w:val="18"/>
              </w:rPr>
            </w:pPr>
          </w:p>
        </w:tc>
        <w:tc>
          <w:tcPr>
            <w:tcW w:w="2340" w:type="dxa"/>
          </w:tcPr>
          <w:p w:rsidR="00D1212A" w:rsidRPr="00422264" w:rsidRDefault="00D1212A" w:rsidP="00280629">
            <w:pPr>
              <w:jc w:val="center"/>
              <w:rPr>
                <w:rFonts w:ascii="Arial" w:hAnsi="Arial" w:cs="Arial"/>
                <w:b/>
                <w:sz w:val="18"/>
                <w:szCs w:val="18"/>
              </w:rPr>
            </w:pPr>
            <w:r w:rsidRPr="00422264">
              <w:rPr>
                <w:rFonts w:ascii="Arial" w:hAnsi="Arial" w:cs="Arial"/>
                <w:b/>
                <w:sz w:val="18"/>
                <w:szCs w:val="18"/>
              </w:rPr>
              <w:t>Appropriate Use</w:t>
            </w:r>
          </w:p>
        </w:tc>
        <w:tc>
          <w:tcPr>
            <w:tcW w:w="2891" w:type="dxa"/>
          </w:tcPr>
          <w:p w:rsidR="00D1212A" w:rsidRPr="00422264" w:rsidRDefault="00D1212A" w:rsidP="00280629">
            <w:pPr>
              <w:jc w:val="center"/>
              <w:rPr>
                <w:rFonts w:ascii="Arial" w:hAnsi="Arial" w:cs="Arial"/>
                <w:b/>
                <w:sz w:val="18"/>
                <w:szCs w:val="18"/>
              </w:rPr>
            </w:pPr>
            <w:r w:rsidRPr="00422264">
              <w:rPr>
                <w:rFonts w:ascii="Arial" w:hAnsi="Arial" w:cs="Arial"/>
                <w:b/>
                <w:sz w:val="18"/>
                <w:szCs w:val="18"/>
              </w:rPr>
              <w:t>Advantages</w:t>
            </w:r>
          </w:p>
        </w:tc>
        <w:tc>
          <w:tcPr>
            <w:tcW w:w="2347" w:type="dxa"/>
          </w:tcPr>
          <w:p w:rsidR="00D1212A" w:rsidRPr="00422264" w:rsidRDefault="00D1212A" w:rsidP="00280629">
            <w:pPr>
              <w:jc w:val="center"/>
              <w:rPr>
                <w:rFonts w:ascii="Arial" w:hAnsi="Arial" w:cs="Arial"/>
                <w:b/>
                <w:sz w:val="18"/>
                <w:szCs w:val="18"/>
              </w:rPr>
            </w:pPr>
            <w:r w:rsidRPr="00422264">
              <w:rPr>
                <w:rFonts w:ascii="Arial" w:hAnsi="Arial" w:cs="Arial"/>
                <w:b/>
                <w:sz w:val="18"/>
                <w:szCs w:val="18"/>
              </w:rPr>
              <w:t>Considerations</w:t>
            </w:r>
          </w:p>
        </w:tc>
      </w:tr>
      <w:tr w:rsidR="00D1212A" w:rsidRPr="00DD0B75">
        <w:tc>
          <w:tcPr>
            <w:tcW w:w="1998" w:type="dxa"/>
          </w:tcPr>
          <w:p w:rsidR="00D1212A" w:rsidRPr="00422264" w:rsidRDefault="00D1212A" w:rsidP="00280629">
            <w:pPr>
              <w:rPr>
                <w:rFonts w:ascii="Arial" w:hAnsi="Arial" w:cs="Arial"/>
                <w:sz w:val="18"/>
                <w:szCs w:val="18"/>
              </w:rPr>
            </w:pPr>
            <w:r w:rsidRPr="00422264">
              <w:rPr>
                <w:rFonts w:ascii="Arial" w:hAnsi="Arial" w:cs="Arial"/>
                <w:sz w:val="18"/>
                <w:szCs w:val="18"/>
              </w:rPr>
              <w:t>Lecture</w:t>
            </w:r>
          </w:p>
        </w:tc>
        <w:tc>
          <w:tcPr>
            <w:tcW w:w="2340" w:type="dxa"/>
          </w:tcPr>
          <w:p w:rsidR="00D1212A" w:rsidRPr="00422264" w:rsidRDefault="00D1212A" w:rsidP="00280629">
            <w:pPr>
              <w:rPr>
                <w:rFonts w:ascii="Arial" w:hAnsi="Arial" w:cs="Arial"/>
                <w:sz w:val="18"/>
                <w:szCs w:val="18"/>
              </w:rPr>
            </w:pPr>
            <w:del w:id="1230" w:author="Robert Bell" w:date="2012-01-22T15:15:00Z">
              <w:r w:rsidRPr="00422264" w:rsidDel="00E47A45">
                <w:rPr>
                  <w:rFonts w:ascii="Arial" w:hAnsi="Arial" w:cs="Arial"/>
                  <w:sz w:val="18"/>
                  <w:szCs w:val="18"/>
                </w:rPr>
                <w:delText>Direct instruction is required</w:delText>
              </w:r>
            </w:del>
            <w:ins w:id="1231" w:author="Robert Bell" w:date="2012-01-22T15:15:00Z">
              <w:r>
                <w:rPr>
                  <w:rFonts w:ascii="Arial" w:hAnsi="Arial" w:cs="Arial"/>
                  <w:sz w:val="18"/>
                  <w:szCs w:val="18"/>
                </w:rPr>
                <w:t>A means of delivering direct instruction</w:t>
              </w:r>
            </w:ins>
            <w:ins w:id="1232" w:author="Robert Bell" w:date="2012-01-22T14:42:00Z">
              <w:r>
                <w:rPr>
                  <w:rFonts w:ascii="Arial" w:hAnsi="Arial" w:cs="Arial"/>
                  <w:sz w:val="18"/>
                  <w:szCs w:val="18"/>
                </w:rPr>
                <w:t>.</w:t>
              </w:r>
            </w:ins>
          </w:p>
        </w:tc>
        <w:tc>
          <w:tcPr>
            <w:tcW w:w="2891" w:type="dxa"/>
          </w:tcPr>
          <w:p w:rsidR="00D1212A" w:rsidRPr="00422264" w:rsidRDefault="00D1212A" w:rsidP="00A149A3">
            <w:pPr>
              <w:pStyle w:val="ListParagraph"/>
              <w:numPr>
                <w:ilvl w:val="0"/>
                <w:numId w:val="25"/>
              </w:numPr>
              <w:ind w:left="342" w:hanging="270"/>
              <w:rPr>
                <w:rFonts w:ascii="Arial" w:hAnsi="Arial" w:cs="Arial"/>
                <w:sz w:val="18"/>
                <w:szCs w:val="18"/>
              </w:rPr>
            </w:pPr>
            <w:r w:rsidRPr="00422264">
              <w:rPr>
                <w:rFonts w:ascii="Arial" w:hAnsi="Arial" w:cs="Arial"/>
                <w:sz w:val="18"/>
                <w:szCs w:val="18"/>
              </w:rPr>
              <w:t>Provides a way to communicate large amounts of information to many listeners</w:t>
            </w:r>
            <w:ins w:id="1233" w:author="Robert Bell" w:date="2012-01-22T14:43:00Z">
              <w:r>
                <w:rPr>
                  <w:rFonts w:ascii="Arial" w:hAnsi="Arial" w:cs="Arial"/>
                  <w:sz w:val="18"/>
                  <w:szCs w:val="18"/>
                </w:rPr>
                <w:t>.</w:t>
              </w:r>
            </w:ins>
          </w:p>
          <w:p w:rsidR="00D1212A" w:rsidRPr="00422264" w:rsidRDefault="00D1212A" w:rsidP="00A149A3">
            <w:pPr>
              <w:pStyle w:val="ListParagraph"/>
              <w:numPr>
                <w:ilvl w:val="0"/>
                <w:numId w:val="25"/>
              </w:numPr>
              <w:ind w:left="342" w:hanging="270"/>
              <w:rPr>
                <w:rFonts w:ascii="Arial" w:hAnsi="Arial" w:cs="Arial"/>
                <w:sz w:val="18"/>
                <w:szCs w:val="18"/>
              </w:rPr>
            </w:pPr>
            <w:r w:rsidRPr="00422264">
              <w:rPr>
                <w:rFonts w:ascii="Arial" w:hAnsi="Arial" w:cs="Arial"/>
                <w:sz w:val="18"/>
                <w:szCs w:val="18"/>
              </w:rPr>
              <w:t>Maximizes instructor control</w:t>
            </w:r>
            <w:ins w:id="1234" w:author="Robert Bell" w:date="2012-01-22T14:43:00Z">
              <w:r>
                <w:rPr>
                  <w:rFonts w:ascii="Arial" w:hAnsi="Arial" w:cs="Arial"/>
                  <w:sz w:val="18"/>
                  <w:szCs w:val="18"/>
                </w:rPr>
                <w:t>.</w:t>
              </w:r>
            </w:ins>
          </w:p>
          <w:p w:rsidR="00D1212A" w:rsidRPr="00422264" w:rsidRDefault="00D1212A" w:rsidP="00A149A3">
            <w:pPr>
              <w:pStyle w:val="ListParagraph"/>
              <w:numPr>
                <w:ilvl w:val="0"/>
                <w:numId w:val="25"/>
              </w:numPr>
              <w:ind w:left="342" w:hanging="270"/>
              <w:rPr>
                <w:rFonts w:ascii="Arial" w:hAnsi="Arial" w:cs="Arial"/>
                <w:sz w:val="18"/>
                <w:szCs w:val="18"/>
              </w:rPr>
            </w:pPr>
            <w:r w:rsidRPr="00422264">
              <w:rPr>
                <w:rFonts w:ascii="Arial" w:hAnsi="Arial" w:cs="Arial"/>
                <w:sz w:val="18"/>
                <w:szCs w:val="18"/>
              </w:rPr>
              <w:t>Non-threatening to students</w:t>
            </w:r>
            <w:ins w:id="1235" w:author="Robert Bell" w:date="2012-01-22T14:43:00Z">
              <w:r>
                <w:rPr>
                  <w:rFonts w:ascii="Arial" w:hAnsi="Arial" w:cs="Arial"/>
                  <w:sz w:val="18"/>
                  <w:szCs w:val="18"/>
                </w:rPr>
                <w:t>.</w:t>
              </w:r>
            </w:ins>
          </w:p>
        </w:tc>
        <w:tc>
          <w:tcPr>
            <w:tcW w:w="2347" w:type="dxa"/>
          </w:tcPr>
          <w:p w:rsidR="00D1212A" w:rsidRPr="00422264" w:rsidRDefault="00D1212A" w:rsidP="00A149A3">
            <w:pPr>
              <w:pStyle w:val="ListParagraph"/>
              <w:numPr>
                <w:ilvl w:val="0"/>
                <w:numId w:val="25"/>
              </w:numPr>
              <w:ind w:left="288" w:hanging="180"/>
              <w:rPr>
                <w:rFonts w:ascii="Arial" w:hAnsi="Arial" w:cs="Arial"/>
                <w:sz w:val="18"/>
                <w:szCs w:val="18"/>
              </w:rPr>
            </w:pPr>
            <w:r w:rsidRPr="00422264">
              <w:rPr>
                <w:rFonts w:ascii="Arial" w:hAnsi="Arial" w:cs="Arial"/>
                <w:sz w:val="18"/>
                <w:szCs w:val="18"/>
              </w:rPr>
              <w:t>Minim</w:t>
            </w:r>
            <w:ins w:id="1236" w:author="Robert Bell" w:date="2012-01-22T14:45:00Z">
              <w:r>
                <w:rPr>
                  <w:rFonts w:ascii="Arial" w:hAnsi="Arial" w:cs="Arial"/>
                  <w:sz w:val="18"/>
                  <w:szCs w:val="18"/>
                </w:rPr>
                <w:t>al</w:t>
              </w:r>
            </w:ins>
            <w:del w:id="1237" w:author="Robert Bell" w:date="2012-01-22T14:45:00Z">
              <w:r w:rsidRPr="00422264" w:rsidDel="00515006">
                <w:rPr>
                  <w:rFonts w:ascii="Arial" w:hAnsi="Arial" w:cs="Arial"/>
                  <w:sz w:val="18"/>
                  <w:szCs w:val="18"/>
                </w:rPr>
                <w:delText>ized</w:delText>
              </w:r>
            </w:del>
            <w:r w:rsidRPr="00422264">
              <w:rPr>
                <w:rFonts w:ascii="Arial" w:hAnsi="Arial" w:cs="Arial"/>
                <w:sz w:val="18"/>
                <w:szCs w:val="18"/>
              </w:rPr>
              <w:t xml:space="preserve"> feedback from the student</w:t>
            </w:r>
            <w:ins w:id="1238" w:author="Robert Bell" w:date="2012-01-22T14:43:00Z">
              <w:r>
                <w:rPr>
                  <w:rFonts w:ascii="Arial" w:hAnsi="Arial" w:cs="Arial"/>
                  <w:sz w:val="18"/>
                  <w:szCs w:val="18"/>
                </w:rPr>
                <w:t>.</w:t>
              </w:r>
            </w:ins>
          </w:p>
          <w:p w:rsidR="00D1212A" w:rsidRPr="00422264" w:rsidRDefault="00D1212A" w:rsidP="00A149A3">
            <w:pPr>
              <w:pStyle w:val="ListParagraph"/>
              <w:numPr>
                <w:ilvl w:val="0"/>
                <w:numId w:val="25"/>
              </w:numPr>
              <w:ind w:left="288" w:hanging="180"/>
              <w:rPr>
                <w:rFonts w:ascii="Arial" w:hAnsi="Arial" w:cs="Arial"/>
                <w:sz w:val="18"/>
                <w:szCs w:val="18"/>
              </w:rPr>
            </w:pPr>
            <w:r w:rsidRPr="00422264">
              <w:rPr>
                <w:rFonts w:ascii="Arial" w:hAnsi="Arial" w:cs="Arial"/>
                <w:sz w:val="18"/>
                <w:szCs w:val="18"/>
              </w:rPr>
              <w:t xml:space="preserve">May assume unrealistic levels of student understanding </w:t>
            </w:r>
            <w:ins w:id="1239" w:author="Robert Bell" w:date="2012-01-22T14:45:00Z">
              <w:r>
                <w:rPr>
                  <w:rFonts w:ascii="Arial" w:hAnsi="Arial" w:cs="Arial"/>
                  <w:sz w:val="18"/>
                  <w:szCs w:val="18"/>
                </w:rPr>
                <w:t>and</w:t>
              </w:r>
            </w:ins>
            <w:del w:id="1240" w:author="Robert Bell" w:date="2012-01-22T14:45:00Z">
              <w:r w:rsidRPr="00422264" w:rsidDel="00515006">
                <w:rPr>
                  <w:rFonts w:ascii="Arial" w:hAnsi="Arial" w:cs="Arial"/>
                  <w:sz w:val="18"/>
                  <w:szCs w:val="18"/>
                </w:rPr>
                <w:delText>&amp;</w:delText>
              </w:r>
            </w:del>
            <w:r w:rsidRPr="00422264">
              <w:rPr>
                <w:rFonts w:ascii="Arial" w:hAnsi="Arial" w:cs="Arial"/>
                <w:sz w:val="18"/>
                <w:szCs w:val="18"/>
              </w:rPr>
              <w:t xml:space="preserve"> comprehension</w:t>
            </w:r>
            <w:ins w:id="1241" w:author="Robert Bell" w:date="2012-01-22T14:43:00Z">
              <w:r>
                <w:rPr>
                  <w:rFonts w:ascii="Arial" w:hAnsi="Arial" w:cs="Arial"/>
                  <w:sz w:val="18"/>
                  <w:szCs w:val="18"/>
                </w:rPr>
                <w:t>.</w:t>
              </w:r>
            </w:ins>
          </w:p>
          <w:p w:rsidR="00D1212A" w:rsidRPr="00422264" w:rsidRDefault="00D1212A" w:rsidP="00A149A3">
            <w:pPr>
              <w:pStyle w:val="ListParagraph"/>
              <w:numPr>
                <w:ilvl w:val="0"/>
                <w:numId w:val="25"/>
              </w:numPr>
              <w:ind w:left="288" w:hanging="180"/>
              <w:rPr>
                <w:rFonts w:ascii="Arial" w:hAnsi="Arial" w:cs="Arial"/>
                <w:sz w:val="18"/>
                <w:szCs w:val="18"/>
              </w:rPr>
            </w:pPr>
            <w:r w:rsidRPr="00422264">
              <w:rPr>
                <w:rFonts w:ascii="Arial" w:hAnsi="Arial" w:cs="Arial"/>
                <w:sz w:val="18"/>
                <w:szCs w:val="18"/>
              </w:rPr>
              <w:t xml:space="preserve">Can </w:t>
            </w:r>
            <w:ins w:id="1242" w:author="Robert Bell" w:date="2012-01-22T14:43:00Z">
              <w:r>
                <w:rPr>
                  <w:rFonts w:ascii="Arial" w:hAnsi="Arial" w:cs="Arial"/>
                  <w:sz w:val="18"/>
                  <w:szCs w:val="18"/>
                </w:rPr>
                <w:t xml:space="preserve">leave learners passive and </w:t>
              </w:r>
            </w:ins>
            <w:r w:rsidRPr="00422264">
              <w:rPr>
                <w:rFonts w:ascii="Arial" w:hAnsi="Arial" w:cs="Arial"/>
                <w:sz w:val="18"/>
                <w:szCs w:val="18"/>
              </w:rPr>
              <w:t>disengage</w:t>
            </w:r>
            <w:ins w:id="1243" w:author="Robert Bell" w:date="2012-01-22T14:43:00Z">
              <w:r>
                <w:rPr>
                  <w:rFonts w:ascii="Arial" w:hAnsi="Arial" w:cs="Arial"/>
                  <w:sz w:val="18"/>
                  <w:szCs w:val="18"/>
                </w:rPr>
                <w:t>d</w:t>
              </w:r>
            </w:ins>
            <w:r w:rsidRPr="00422264">
              <w:rPr>
                <w:rFonts w:ascii="Arial" w:hAnsi="Arial" w:cs="Arial"/>
                <w:sz w:val="18"/>
                <w:szCs w:val="18"/>
              </w:rPr>
              <w:t xml:space="preserve"> </w:t>
            </w:r>
            <w:del w:id="1244" w:author="Robert Bell" w:date="2012-01-22T14:43:00Z">
              <w:r w:rsidRPr="00422264" w:rsidDel="00515006">
                <w:rPr>
                  <w:rFonts w:ascii="Arial" w:hAnsi="Arial" w:cs="Arial"/>
                  <w:sz w:val="18"/>
                  <w:szCs w:val="18"/>
                </w:rPr>
                <w:delText xml:space="preserve">students </w:delText>
              </w:r>
            </w:del>
            <w:r w:rsidRPr="00422264">
              <w:rPr>
                <w:rFonts w:ascii="Arial" w:hAnsi="Arial" w:cs="Arial"/>
                <w:sz w:val="18"/>
                <w:szCs w:val="18"/>
              </w:rPr>
              <w:t>from the learning process</w:t>
            </w:r>
            <w:ins w:id="1245" w:author="Robert Bell" w:date="2012-01-22T14:43:00Z">
              <w:r>
                <w:rPr>
                  <w:rFonts w:ascii="Arial" w:hAnsi="Arial" w:cs="Arial"/>
                  <w:sz w:val="18"/>
                  <w:szCs w:val="18"/>
                </w:rPr>
                <w:t>, thus</w:t>
              </w:r>
            </w:ins>
            <w:r w:rsidRPr="00422264">
              <w:rPr>
                <w:rFonts w:ascii="Arial" w:hAnsi="Arial" w:cs="Arial"/>
                <w:sz w:val="18"/>
                <w:szCs w:val="18"/>
              </w:rPr>
              <w:t xml:space="preserve"> compromising </w:t>
            </w:r>
            <w:ins w:id="1246" w:author="Robert Bell" w:date="2012-01-22T14:57:00Z">
              <w:r>
                <w:rPr>
                  <w:rFonts w:ascii="Arial" w:hAnsi="Arial" w:cs="Arial"/>
                  <w:sz w:val="18"/>
                  <w:szCs w:val="18"/>
                </w:rPr>
                <w:t xml:space="preserve">their </w:t>
              </w:r>
            </w:ins>
            <w:r w:rsidRPr="00422264">
              <w:rPr>
                <w:rFonts w:ascii="Arial" w:hAnsi="Arial" w:cs="Arial"/>
                <w:sz w:val="18"/>
                <w:szCs w:val="18"/>
              </w:rPr>
              <w:t>retention</w:t>
            </w:r>
            <w:ins w:id="1247" w:author="Robert Bell" w:date="2012-01-22T14:57:00Z">
              <w:r>
                <w:rPr>
                  <w:rFonts w:ascii="Arial" w:hAnsi="Arial" w:cs="Arial"/>
                  <w:sz w:val="18"/>
                  <w:szCs w:val="18"/>
                </w:rPr>
                <w:t xml:space="preserve"> of the content</w:t>
              </w:r>
            </w:ins>
            <w:ins w:id="1248" w:author="Robert Bell" w:date="2012-01-22T14:43:00Z">
              <w:r>
                <w:rPr>
                  <w:rFonts w:ascii="Arial" w:hAnsi="Arial" w:cs="Arial"/>
                  <w:sz w:val="18"/>
                  <w:szCs w:val="18"/>
                </w:rPr>
                <w:t>.</w:t>
              </w:r>
            </w:ins>
          </w:p>
          <w:p w:rsidR="00D1212A" w:rsidRPr="00422264" w:rsidRDefault="00D1212A" w:rsidP="00280629">
            <w:pPr>
              <w:rPr>
                <w:rFonts w:ascii="Arial" w:hAnsi="Arial" w:cs="Arial"/>
                <w:sz w:val="18"/>
                <w:szCs w:val="18"/>
              </w:rPr>
            </w:pPr>
          </w:p>
        </w:tc>
      </w:tr>
      <w:tr w:rsidR="00D1212A" w:rsidRPr="00DD0B75">
        <w:trPr>
          <w:ins w:id="1249" w:author="Robert Bell" w:date="2012-01-22T15:14:00Z"/>
        </w:trPr>
        <w:tc>
          <w:tcPr>
            <w:tcW w:w="1998" w:type="dxa"/>
          </w:tcPr>
          <w:p w:rsidR="00D1212A" w:rsidRPr="00422264" w:rsidRDefault="00D1212A" w:rsidP="00280629">
            <w:pPr>
              <w:rPr>
                <w:ins w:id="1250" w:author="Robert Bell" w:date="2012-01-22T15:14:00Z"/>
                <w:rFonts w:ascii="Arial" w:hAnsi="Arial" w:cs="Arial"/>
                <w:sz w:val="18"/>
                <w:szCs w:val="18"/>
              </w:rPr>
            </w:pPr>
            <w:ins w:id="1251" w:author="Robert Bell" w:date="2012-01-22T15:14:00Z">
              <w:r>
                <w:rPr>
                  <w:rFonts w:ascii="Arial" w:hAnsi="Arial" w:cs="Arial"/>
                  <w:sz w:val="18"/>
                  <w:szCs w:val="18"/>
                </w:rPr>
                <w:t>Readings</w:t>
              </w:r>
            </w:ins>
          </w:p>
        </w:tc>
        <w:tc>
          <w:tcPr>
            <w:tcW w:w="2340" w:type="dxa"/>
          </w:tcPr>
          <w:p w:rsidR="00D1212A" w:rsidRPr="00422264" w:rsidRDefault="00D1212A" w:rsidP="00280629">
            <w:pPr>
              <w:rPr>
                <w:ins w:id="1252" w:author="Robert Bell" w:date="2012-01-22T15:14:00Z"/>
                <w:rFonts w:ascii="Arial" w:hAnsi="Arial" w:cs="Arial"/>
                <w:sz w:val="18"/>
                <w:szCs w:val="18"/>
              </w:rPr>
            </w:pPr>
            <w:ins w:id="1253" w:author="Robert Bell" w:date="2012-01-22T15:16:00Z">
              <w:r>
                <w:rPr>
                  <w:rFonts w:ascii="Arial" w:hAnsi="Arial" w:cs="Arial"/>
                  <w:sz w:val="18"/>
                  <w:szCs w:val="18"/>
                </w:rPr>
                <w:t xml:space="preserve">A means of delivering instructional content as text. </w:t>
              </w:r>
            </w:ins>
          </w:p>
        </w:tc>
        <w:tc>
          <w:tcPr>
            <w:tcW w:w="2891" w:type="dxa"/>
          </w:tcPr>
          <w:p w:rsidR="00D1212A" w:rsidRDefault="00D1212A" w:rsidP="00A149A3">
            <w:pPr>
              <w:pStyle w:val="ListParagraph"/>
              <w:numPr>
                <w:ilvl w:val="0"/>
                <w:numId w:val="26"/>
              </w:numPr>
              <w:ind w:left="342" w:hanging="270"/>
              <w:rPr>
                <w:rFonts w:ascii="Arial" w:hAnsi="Arial" w:cs="Arial"/>
                <w:sz w:val="18"/>
                <w:szCs w:val="18"/>
              </w:rPr>
            </w:pPr>
            <w:ins w:id="1254" w:author="Robert Bell" w:date="2012-01-22T15:16:00Z">
              <w:r>
                <w:rPr>
                  <w:rFonts w:ascii="Arial" w:hAnsi="Arial" w:cs="Arial"/>
                  <w:sz w:val="18"/>
                  <w:szCs w:val="18"/>
                </w:rPr>
                <w:t xml:space="preserve">Allows for self-paced instruction. </w:t>
              </w:r>
            </w:ins>
          </w:p>
          <w:p w:rsidR="00D1212A" w:rsidRDefault="00D1212A" w:rsidP="00A149A3">
            <w:pPr>
              <w:pStyle w:val="ListParagraph"/>
              <w:numPr>
                <w:ilvl w:val="0"/>
                <w:numId w:val="26"/>
                <w:ins w:id="1255" w:author="Robert Bell" w:date="2012-01-22T15:16:00Z"/>
              </w:numPr>
              <w:ind w:left="342" w:hanging="270"/>
              <w:rPr>
                <w:ins w:id="1256" w:author="Robert Bell" w:date="2012-01-22T15:18:00Z"/>
                <w:rFonts w:ascii="Arial" w:hAnsi="Arial" w:cs="Arial"/>
                <w:sz w:val="18"/>
                <w:szCs w:val="18"/>
              </w:rPr>
            </w:pPr>
            <w:ins w:id="1257" w:author="Robert Bell" w:date="2012-01-22T15:22:00Z">
              <w:r>
                <w:rPr>
                  <w:rFonts w:ascii="Arial" w:hAnsi="Arial" w:cs="Arial"/>
                  <w:sz w:val="18"/>
                  <w:szCs w:val="18"/>
                </w:rPr>
                <w:t>Capable</w:t>
              </w:r>
            </w:ins>
            <w:ins w:id="1258" w:author="Robert Bell" w:date="2012-01-22T15:17:00Z">
              <w:r>
                <w:rPr>
                  <w:rFonts w:ascii="Arial" w:hAnsi="Arial" w:cs="Arial"/>
                  <w:sz w:val="18"/>
                  <w:szCs w:val="18"/>
                </w:rPr>
                <w:t xml:space="preserve"> of delivering </w:t>
              </w:r>
            </w:ins>
            <w:ins w:id="1259" w:author="Robert Bell" w:date="2012-01-22T15:18:00Z">
              <w:r>
                <w:rPr>
                  <w:rFonts w:ascii="Arial" w:hAnsi="Arial" w:cs="Arial"/>
                  <w:sz w:val="18"/>
                  <w:szCs w:val="18"/>
                </w:rPr>
                <w:t>large amounts of content.</w:t>
              </w:r>
            </w:ins>
          </w:p>
          <w:p w:rsidR="00D1212A" w:rsidRDefault="00D1212A" w:rsidP="00A149A3">
            <w:pPr>
              <w:pStyle w:val="ListParagraph"/>
              <w:numPr>
                <w:ilvl w:val="0"/>
                <w:numId w:val="26"/>
                <w:ins w:id="1260" w:author="Robert Bell" w:date="2012-01-22T15:16:00Z"/>
              </w:numPr>
              <w:ind w:left="342" w:hanging="270"/>
              <w:rPr>
                <w:ins w:id="1261" w:author="Robert Bell" w:date="2012-01-22T15:22:00Z"/>
                <w:rFonts w:ascii="Arial" w:hAnsi="Arial" w:cs="Arial"/>
                <w:sz w:val="18"/>
                <w:szCs w:val="18"/>
              </w:rPr>
            </w:pPr>
            <w:ins w:id="1262" w:author="Robert Bell" w:date="2012-01-22T15:19:00Z">
              <w:r>
                <w:rPr>
                  <w:rFonts w:ascii="Arial" w:hAnsi="Arial" w:cs="Arial"/>
                  <w:sz w:val="18"/>
                  <w:szCs w:val="18"/>
                </w:rPr>
                <w:t xml:space="preserve">Presents a resource that students may come back to as a reference. </w:t>
              </w:r>
            </w:ins>
          </w:p>
          <w:p w:rsidR="00051B15" w:rsidRDefault="00051B15">
            <w:pPr>
              <w:pStyle w:val="ListParagraph"/>
              <w:numPr>
                <w:ins w:id="1263" w:author="Robert Bell" w:date="2012-01-22T15:22:00Z"/>
              </w:numPr>
              <w:ind w:left="72"/>
              <w:rPr>
                <w:ins w:id="1264" w:author="Robert Bell" w:date="2012-01-22T15:16:00Z"/>
                <w:rFonts w:ascii="Arial" w:hAnsi="Arial" w:cs="Arial"/>
                <w:sz w:val="18"/>
                <w:szCs w:val="18"/>
              </w:rPr>
              <w:pPrChange w:id="1265" w:author="Robert Bell" w:date="2012-01-22T15:22:00Z">
                <w:pPr>
                  <w:pStyle w:val="ListParagraph"/>
                  <w:ind w:left="0"/>
                </w:pPr>
              </w:pPrChange>
            </w:pPr>
          </w:p>
        </w:tc>
        <w:tc>
          <w:tcPr>
            <w:tcW w:w="2347" w:type="dxa"/>
          </w:tcPr>
          <w:p w:rsidR="00D1212A" w:rsidRDefault="00D1212A" w:rsidP="00A149A3">
            <w:pPr>
              <w:pStyle w:val="ListParagraph"/>
              <w:numPr>
                <w:ilvl w:val="0"/>
                <w:numId w:val="26"/>
              </w:numPr>
              <w:ind w:left="288" w:hanging="180"/>
              <w:rPr>
                <w:rFonts w:ascii="Arial" w:hAnsi="Arial" w:cs="Arial"/>
                <w:sz w:val="18"/>
                <w:szCs w:val="18"/>
              </w:rPr>
            </w:pPr>
            <w:ins w:id="1266" w:author="Robert Bell" w:date="2012-01-22T15:21:00Z">
              <w:r>
                <w:rPr>
                  <w:rFonts w:ascii="Arial" w:hAnsi="Arial" w:cs="Arial"/>
                  <w:sz w:val="18"/>
                  <w:szCs w:val="18"/>
                </w:rPr>
                <w:t xml:space="preserve">Readings may not adequately support </w:t>
              </w:r>
            </w:ins>
            <w:ins w:id="1267" w:author="Robert Bell" w:date="2012-01-22T15:32:00Z">
              <w:r>
                <w:rPr>
                  <w:rFonts w:ascii="Arial" w:hAnsi="Arial" w:cs="Arial"/>
                  <w:sz w:val="18"/>
                  <w:szCs w:val="18"/>
                </w:rPr>
                <w:t xml:space="preserve">the </w:t>
              </w:r>
            </w:ins>
            <w:ins w:id="1268" w:author="Robert Bell" w:date="2012-01-22T15:21:00Z">
              <w:r>
                <w:rPr>
                  <w:rFonts w:ascii="Arial" w:hAnsi="Arial" w:cs="Arial"/>
                  <w:sz w:val="18"/>
                  <w:szCs w:val="18"/>
                </w:rPr>
                <w:t>cognitive processing and retention of content with</w:t>
              </w:r>
            </w:ins>
            <w:ins w:id="1269" w:author="Robert Bell" w:date="2012-01-22T15:32:00Z">
              <w:r>
                <w:rPr>
                  <w:rFonts w:ascii="Arial" w:hAnsi="Arial" w:cs="Arial"/>
                  <w:sz w:val="18"/>
                  <w:szCs w:val="18"/>
                </w:rPr>
                <w:t>out</w:t>
              </w:r>
            </w:ins>
            <w:ins w:id="1270" w:author="Robert Bell" w:date="2012-01-22T15:21:00Z">
              <w:r>
                <w:rPr>
                  <w:rFonts w:ascii="Arial" w:hAnsi="Arial" w:cs="Arial"/>
                  <w:sz w:val="18"/>
                  <w:szCs w:val="18"/>
                </w:rPr>
                <w:t xml:space="preserve"> some complimentary means of instruction. </w:t>
              </w:r>
            </w:ins>
          </w:p>
          <w:p w:rsidR="00D1212A" w:rsidRDefault="00D1212A" w:rsidP="00A149A3">
            <w:pPr>
              <w:pStyle w:val="ListParagraph"/>
              <w:numPr>
                <w:ilvl w:val="0"/>
                <w:numId w:val="26"/>
                <w:ins w:id="1271" w:author="Robert Bell" w:date="2012-01-22T15:33:00Z"/>
              </w:numPr>
              <w:ind w:left="288" w:hanging="180"/>
              <w:rPr>
                <w:ins w:id="1272" w:author="Robert Bell" w:date="2012-01-22T15:33:00Z"/>
                <w:rFonts w:ascii="Arial" w:hAnsi="Arial" w:cs="Arial"/>
                <w:sz w:val="18"/>
                <w:szCs w:val="18"/>
              </w:rPr>
            </w:pPr>
            <w:ins w:id="1273" w:author="Robert Bell" w:date="2012-01-22T15:33:00Z">
              <w:r>
                <w:rPr>
                  <w:rFonts w:ascii="Arial" w:hAnsi="Arial" w:cs="Arial"/>
                  <w:sz w:val="18"/>
                  <w:szCs w:val="18"/>
                </w:rPr>
                <w:t xml:space="preserve">May entail considerable planning and development. </w:t>
              </w:r>
            </w:ins>
          </w:p>
          <w:p w:rsidR="00051B15" w:rsidRDefault="00051B15">
            <w:pPr>
              <w:pStyle w:val="ListParagraph"/>
              <w:numPr>
                <w:ins w:id="1274" w:author="Robert Bell" w:date="2012-01-22T15:33:00Z"/>
              </w:numPr>
              <w:ind w:left="108"/>
              <w:rPr>
                <w:ins w:id="1275" w:author="Robert Bell" w:date="2012-01-22T15:33:00Z"/>
                <w:rFonts w:ascii="Arial" w:hAnsi="Arial" w:cs="Arial"/>
                <w:sz w:val="18"/>
                <w:szCs w:val="18"/>
              </w:rPr>
              <w:pPrChange w:id="1276" w:author="Robert Bell" w:date="2012-01-22T15:33:00Z">
                <w:pPr>
                  <w:pStyle w:val="ListParagraph"/>
                  <w:ind w:left="0"/>
                </w:pPr>
              </w:pPrChange>
            </w:pPr>
          </w:p>
        </w:tc>
      </w:tr>
      <w:tr w:rsidR="00D1212A" w:rsidRPr="00DD0B75">
        <w:tc>
          <w:tcPr>
            <w:tcW w:w="1998" w:type="dxa"/>
          </w:tcPr>
          <w:p w:rsidR="00D1212A" w:rsidRPr="00422264" w:rsidRDefault="00D1212A" w:rsidP="00280629">
            <w:pPr>
              <w:rPr>
                <w:rFonts w:ascii="Arial" w:hAnsi="Arial" w:cs="Arial"/>
                <w:sz w:val="18"/>
                <w:szCs w:val="18"/>
              </w:rPr>
            </w:pPr>
            <w:r w:rsidRPr="00422264">
              <w:rPr>
                <w:rFonts w:ascii="Arial" w:hAnsi="Arial" w:cs="Arial"/>
                <w:sz w:val="18"/>
                <w:szCs w:val="18"/>
              </w:rPr>
              <w:t>Case Studies</w:t>
            </w:r>
          </w:p>
        </w:tc>
        <w:tc>
          <w:tcPr>
            <w:tcW w:w="2340" w:type="dxa"/>
          </w:tcPr>
          <w:p w:rsidR="00D1212A" w:rsidRPr="00422264" w:rsidRDefault="00D1212A" w:rsidP="00280629">
            <w:pPr>
              <w:rPr>
                <w:rFonts w:ascii="Arial" w:hAnsi="Arial" w:cs="Arial"/>
                <w:sz w:val="18"/>
                <w:szCs w:val="18"/>
              </w:rPr>
            </w:pPr>
            <w:r w:rsidRPr="00422264">
              <w:rPr>
                <w:rFonts w:ascii="Arial" w:hAnsi="Arial" w:cs="Arial"/>
                <w:sz w:val="18"/>
                <w:szCs w:val="18"/>
              </w:rPr>
              <w:t xml:space="preserve">A forum for learners to </w:t>
            </w:r>
            <w:ins w:id="1277" w:author="Robert Bell" w:date="2012-01-22T15:15:00Z">
              <w:r>
                <w:rPr>
                  <w:rFonts w:ascii="Arial" w:hAnsi="Arial" w:cs="Arial"/>
                  <w:sz w:val="18"/>
                  <w:szCs w:val="18"/>
                </w:rPr>
                <w:t xml:space="preserve">analyze and </w:t>
              </w:r>
            </w:ins>
            <w:r w:rsidRPr="00422264">
              <w:rPr>
                <w:rFonts w:ascii="Arial" w:hAnsi="Arial" w:cs="Arial"/>
                <w:sz w:val="18"/>
                <w:szCs w:val="18"/>
              </w:rPr>
              <w:t xml:space="preserve">apply learning </w:t>
            </w:r>
            <w:ins w:id="1278" w:author="Robert Bell" w:date="2012-01-22T15:15:00Z">
              <w:r>
                <w:rPr>
                  <w:rFonts w:ascii="Arial" w:hAnsi="Arial" w:cs="Arial"/>
                  <w:sz w:val="18"/>
                  <w:szCs w:val="18"/>
                </w:rPr>
                <w:t>in</w:t>
              </w:r>
            </w:ins>
            <w:del w:id="1279" w:author="Robert Bell" w:date="2012-01-22T15:15:00Z">
              <w:r w:rsidRPr="00422264" w:rsidDel="00E47A45">
                <w:rPr>
                  <w:rFonts w:ascii="Arial" w:hAnsi="Arial" w:cs="Arial"/>
                  <w:sz w:val="18"/>
                  <w:szCs w:val="18"/>
                </w:rPr>
                <w:delText>to</w:delText>
              </w:r>
            </w:del>
            <w:r w:rsidRPr="00422264">
              <w:rPr>
                <w:rFonts w:ascii="Arial" w:hAnsi="Arial" w:cs="Arial"/>
                <w:sz w:val="18"/>
                <w:szCs w:val="18"/>
              </w:rPr>
              <w:t xml:space="preserve"> real life situations.</w:t>
            </w:r>
          </w:p>
        </w:tc>
        <w:tc>
          <w:tcPr>
            <w:tcW w:w="2891" w:type="dxa"/>
          </w:tcPr>
          <w:p w:rsidR="00D1212A" w:rsidRPr="00422264" w:rsidRDefault="00D1212A" w:rsidP="00A149A3">
            <w:pPr>
              <w:pStyle w:val="ListParagraph"/>
              <w:numPr>
                <w:ilvl w:val="0"/>
                <w:numId w:val="26"/>
              </w:numPr>
              <w:ind w:left="342" w:hanging="270"/>
              <w:rPr>
                <w:rFonts w:ascii="Arial" w:hAnsi="Arial" w:cs="Arial"/>
                <w:sz w:val="18"/>
                <w:szCs w:val="18"/>
              </w:rPr>
            </w:pPr>
            <w:r w:rsidRPr="00422264">
              <w:rPr>
                <w:rFonts w:ascii="Arial" w:hAnsi="Arial" w:cs="Arial"/>
                <w:sz w:val="18"/>
                <w:szCs w:val="18"/>
              </w:rPr>
              <w:t>Effective in disseminating and integrating knowledge</w:t>
            </w:r>
            <w:ins w:id="1280" w:author="Robert Bell" w:date="2012-01-22T14:57:00Z">
              <w:r>
                <w:rPr>
                  <w:rFonts w:ascii="Arial" w:hAnsi="Arial" w:cs="Arial"/>
                  <w:sz w:val="18"/>
                  <w:szCs w:val="18"/>
                </w:rPr>
                <w:t>.</w:t>
              </w:r>
            </w:ins>
          </w:p>
          <w:p w:rsidR="00D1212A" w:rsidRPr="00422264" w:rsidRDefault="00D1212A" w:rsidP="00A149A3">
            <w:pPr>
              <w:pStyle w:val="ListParagraph"/>
              <w:numPr>
                <w:ilvl w:val="0"/>
                <w:numId w:val="26"/>
              </w:numPr>
              <w:ind w:left="342" w:hanging="270"/>
              <w:rPr>
                <w:rFonts w:ascii="Arial" w:hAnsi="Arial" w:cs="Arial"/>
                <w:sz w:val="18"/>
                <w:szCs w:val="18"/>
              </w:rPr>
            </w:pPr>
            <w:r w:rsidRPr="00422264">
              <w:rPr>
                <w:rFonts w:ascii="Arial" w:hAnsi="Arial" w:cs="Arial"/>
                <w:sz w:val="18"/>
                <w:szCs w:val="18"/>
              </w:rPr>
              <w:t>May come from a variety of sources including current events</w:t>
            </w:r>
            <w:ins w:id="1281" w:author="Robert Bell" w:date="2012-01-22T14:57:00Z">
              <w:r>
                <w:rPr>
                  <w:rFonts w:ascii="Arial" w:hAnsi="Arial" w:cs="Arial"/>
                  <w:sz w:val="18"/>
                  <w:szCs w:val="18"/>
                </w:rPr>
                <w:t>/</w:t>
              </w:r>
            </w:ins>
          </w:p>
          <w:p w:rsidR="00D1212A" w:rsidRPr="00422264" w:rsidRDefault="00D1212A" w:rsidP="00A149A3">
            <w:pPr>
              <w:pStyle w:val="ListParagraph"/>
              <w:numPr>
                <w:ilvl w:val="0"/>
                <w:numId w:val="26"/>
              </w:numPr>
              <w:ind w:left="342" w:hanging="270"/>
              <w:rPr>
                <w:rFonts w:ascii="Arial" w:hAnsi="Arial" w:cs="Arial"/>
                <w:sz w:val="18"/>
                <w:szCs w:val="18"/>
              </w:rPr>
            </w:pPr>
            <w:r w:rsidRPr="00422264">
              <w:rPr>
                <w:rFonts w:ascii="Arial" w:hAnsi="Arial" w:cs="Arial"/>
                <w:sz w:val="18"/>
                <w:szCs w:val="18"/>
              </w:rPr>
              <w:t>May highlight fundamental dilemmas or critical issues</w:t>
            </w:r>
            <w:ins w:id="1282" w:author="Robert Bell" w:date="2012-01-22T14:57:00Z">
              <w:r>
                <w:rPr>
                  <w:rFonts w:ascii="Arial" w:hAnsi="Arial" w:cs="Arial"/>
                  <w:sz w:val="18"/>
                  <w:szCs w:val="18"/>
                </w:rPr>
                <w:t>.</w:t>
              </w:r>
            </w:ins>
          </w:p>
          <w:p w:rsidR="00D1212A" w:rsidRPr="00422264" w:rsidRDefault="00D1212A" w:rsidP="00A149A3">
            <w:pPr>
              <w:pStyle w:val="ListParagraph"/>
              <w:numPr>
                <w:ilvl w:val="0"/>
                <w:numId w:val="26"/>
              </w:numPr>
              <w:ind w:left="342" w:hanging="270"/>
              <w:rPr>
                <w:rFonts w:ascii="Arial" w:hAnsi="Arial" w:cs="Arial"/>
                <w:sz w:val="18"/>
                <w:szCs w:val="18"/>
              </w:rPr>
            </w:pPr>
            <w:r w:rsidRPr="00422264">
              <w:rPr>
                <w:rFonts w:ascii="Arial" w:hAnsi="Arial" w:cs="Arial"/>
                <w:sz w:val="18"/>
                <w:szCs w:val="18"/>
              </w:rPr>
              <w:t>Provides format for understanding ambiguous or controversial issues</w:t>
            </w:r>
            <w:ins w:id="1283" w:author="Robert Bell" w:date="2012-01-22T14:57:00Z">
              <w:r>
                <w:rPr>
                  <w:rFonts w:ascii="Arial" w:hAnsi="Arial" w:cs="Arial"/>
                  <w:sz w:val="18"/>
                  <w:szCs w:val="18"/>
                </w:rPr>
                <w:t>.</w:t>
              </w:r>
            </w:ins>
          </w:p>
          <w:p w:rsidR="00D1212A" w:rsidRDefault="00D1212A" w:rsidP="00A149A3">
            <w:pPr>
              <w:pStyle w:val="ListParagraph"/>
              <w:numPr>
                <w:ilvl w:val="0"/>
                <w:numId w:val="26"/>
              </w:numPr>
              <w:ind w:left="342" w:hanging="270"/>
              <w:rPr>
                <w:rFonts w:ascii="Arial" w:hAnsi="Arial" w:cs="Arial"/>
                <w:sz w:val="18"/>
                <w:szCs w:val="18"/>
              </w:rPr>
            </w:pPr>
            <w:r w:rsidRPr="00422264">
              <w:rPr>
                <w:rFonts w:ascii="Arial" w:hAnsi="Arial" w:cs="Arial"/>
                <w:sz w:val="18"/>
                <w:szCs w:val="18"/>
              </w:rPr>
              <w:t>Engages student in active learning</w:t>
            </w:r>
            <w:ins w:id="1284" w:author="Robert Bell" w:date="2012-01-22T14:57:00Z">
              <w:r>
                <w:rPr>
                  <w:rFonts w:ascii="Arial" w:hAnsi="Arial" w:cs="Arial"/>
                  <w:sz w:val="18"/>
                  <w:szCs w:val="18"/>
                </w:rPr>
                <w:t>.</w:t>
              </w:r>
            </w:ins>
          </w:p>
          <w:p w:rsidR="00051B15" w:rsidRDefault="00051B15">
            <w:pPr>
              <w:pStyle w:val="ListParagraph"/>
              <w:numPr>
                <w:ins w:id="1285" w:author="Robert Bell" w:date="2012-01-22T15:23:00Z"/>
              </w:numPr>
              <w:ind w:left="72"/>
              <w:rPr>
                <w:ins w:id="1286" w:author="Robert Bell" w:date="2012-01-22T15:23:00Z"/>
                <w:rFonts w:ascii="Arial" w:hAnsi="Arial" w:cs="Arial"/>
                <w:sz w:val="18"/>
                <w:szCs w:val="18"/>
              </w:rPr>
              <w:pPrChange w:id="1287" w:author="Robert Bell" w:date="2012-01-22T15:23:00Z">
                <w:pPr>
                  <w:pStyle w:val="ListParagraph"/>
                  <w:ind w:left="0"/>
                </w:pPr>
              </w:pPrChange>
            </w:pPr>
          </w:p>
        </w:tc>
        <w:tc>
          <w:tcPr>
            <w:tcW w:w="2347" w:type="dxa"/>
          </w:tcPr>
          <w:p w:rsidR="00D1212A" w:rsidRPr="00422264" w:rsidRDefault="00D1212A" w:rsidP="00A149A3">
            <w:pPr>
              <w:pStyle w:val="ListParagraph"/>
              <w:numPr>
                <w:ilvl w:val="0"/>
                <w:numId w:val="26"/>
              </w:numPr>
              <w:ind w:left="288" w:hanging="180"/>
              <w:rPr>
                <w:rFonts w:ascii="Arial" w:hAnsi="Arial" w:cs="Arial"/>
                <w:sz w:val="18"/>
                <w:szCs w:val="18"/>
              </w:rPr>
            </w:pPr>
            <w:r w:rsidRPr="00422264">
              <w:rPr>
                <w:rFonts w:ascii="Arial" w:hAnsi="Arial" w:cs="Arial"/>
                <w:sz w:val="18"/>
                <w:szCs w:val="18"/>
              </w:rPr>
              <w:t xml:space="preserve">If </w:t>
            </w:r>
            <w:ins w:id="1288" w:author="Robert Bell" w:date="2012-01-22T14:58:00Z">
              <w:r>
                <w:rPr>
                  <w:rFonts w:ascii="Arial" w:hAnsi="Arial" w:cs="Arial"/>
                  <w:sz w:val="18"/>
                  <w:szCs w:val="18"/>
                </w:rPr>
                <w:t xml:space="preserve">cases are </w:t>
              </w:r>
            </w:ins>
            <w:r w:rsidRPr="00422264">
              <w:rPr>
                <w:rFonts w:ascii="Arial" w:hAnsi="Arial" w:cs="Arial"/>
                <w:sz w:val="18"/>
                <w:szCs w:val="18"/>
              </w:rPr>
              <w:t xml:space="preserve">not carefully </w:t>
            </w:r>
            <w:del w:id="1289" w:author="Robert Bell" w:date="2012-01-22T14:58:00Z">
              <w:r w:rsidRPr="00422264" w:rsidDel="00A63388">
                <w:rPr>
                  <w:rFonts w:ascii="Arial" w:hAnsi="Arial" w:cs="Arial"/>
                  <w:sz w:val="18"/>
                  <w:szCs w:val="18"/>
                </w:rPr>
                <w:delText xml:space="preserve">structured </w:delText>
              </w:r>
            </w:del>
            <w:ins w:id="1290" w:author="Robert Bell" w:date="2012-01-22T14:58:00Z">
              <w:r>
                <w:rPr>
                  <w:rFonts w:ascii="Arial" w:hAnsi="Arial" w:cs="Arial"/>
                  <w:sz w:val="18"/>
                  <w:szCs w:val="18"/>
                </w:rPr>
                <w:t>designed</w:t>
              </w:r>
              <w:r w:rsidRPr="00422264">
                <w:rPr>
                  <w:rFonts w:ascii="Arial" w:hAnsi="Arial" w:cs="Arial"/>
                  <w:sz w:val="18"/>
                  <w:szCs w:val="18"/>
                </w:rPr>
                <w:t xml:space="preserve"> </w:t>
              </w:r>
            </w:ins>
            <w:r w:rsidRPr="00422264">
              <w:rPr>
                <w:rFonts w:ascii="Arial" w:hAnsi="Arial" w:cs="Arial"/>
                <w:sz w:val="18"/>
                <w:szCs w:val="18"/>
              </w:rPr>
              <w:t xml:space="preserve">to </w:t>
            </w:r>
            <w:del w:id="1291" w:author="Robert Bell" w:date="2012-01-22T14:58:00Z">
              <w:r w:rsidRPr="00422264" w:rsidDel="00A63388">
                <w:rPr>
                  <w:rFonts w:ascii="Arial" w:hAnsi="Arial" w:cs="Arial"/>
                  <w:sz w:val="18"/>
                  <w:szCs w:val="18"/>
                </w:rPr>
                <w:delText>be consistent</w:delText>
              </w:r>
            </w:del>
            <w:ins w:id="1292" w:author="Robert Bell" w:date="2012-01-22T14:58:00Z">
              <w:r>
                <w:rPr>
                  <w:rFonts w:ascii="Arial" w:hAnsi="Arial" w:cs="Arial"/>
                  <w:sz w:val="18"/>
                  <w:szCs w:val="18"/>
                </w:rPr>
                <w:t>align</w:t>
              </w:r>
            </w:ins>
            <w:r w:rsidRPr="00422264">
              <w:rPr>
                <w:rFonts w:ascii="Arial" w:hAnsi="Arial" w:cs="Arial"/>
                <w:sz w:val="18"/>
                <w:szCs w:val="18"/>
              </w:rPr>
              <w:t xml:space="preserve"> with </w:t>
            </w:r>
            <w:proofErr w:type="gramStart"/>
            <w:r w:rsidRPr="00422264">
              <w:rPr>
                <w:rFonts w:ascii="Arial" w:hAnsi="Arial" w:cs="Arial"/>
                <w:sz w:val="18"/>
                <w:szCs w:val="18"/>
              </w:rPr>
              <w:t>learners</w:t>
            </w:r>
            <w:proofErr w:type="gramEnd"/>
            <w:r w:rsidRPr="00422264">
              <w:rPr>
                <w:rFonts w:ascii="Arial" w:hAnsi="Arial" w:cs="Arial"/>
                <w:sz w:val="18"/>
                <w:szCs w:val="18"/>
              </w:rPr>
              <w:t xml:space="preserve"> </w:t>
            </w:r>
            <w:del w:id="1293" w:author="Robert Bell" w:date="2012-01-22T14:58:00Z">
              <w:r w:rsidRPr="00422264" w:rsidDel="00A63388">
                <w:rPr>
                  <w:rFonts w:ascii="Arial" w:hAnsi="Arial" w:cs="Arial"/>
                  <w:sz w:val="18"/>
                  <w:szCs w:val="18"/>
                </w:rPr>
                <w:delText xml:space="preserve">placement </w:delText>
              </w:r>
            </w:del>
            <w:ins w:id="1294" w:author="Robert Bell" w:date="2012-01-22T14:58:00Z">
              <w:r>
                <w:rPr>
                  <w:rFonts w:ascii="Arial" w:hAnsi="Arial" w:cs="Arial"/>
                  <w:sz w:val="18"/>
                  <w:szCs w:val="18"/>
                </w:rPr>
                <w:t>expected cognitive levels according to</w:t>
              </w:r>
            </w:ins>
            <w:del w:id="1295" w:author="Robert Bell" w:date="2012-01-22T14:58:00Z">
              <w:r w:rsidRPr="00422264" w:rsidDel="00A63388">
                <w:rPr>
                  <w:rFonts w:ascii="Arial" w:hAnsi="Arial" w:cs="Arial"/>
                  <w:sz w:val="18"/>
                  <w:szCs w:val="18"/>
                </w:rPr>
                <w:delText>on</w:delText>
              </w:r>
            </w:del>
            <w:r w:rsidRPr="00422264">
              <w:rPr>
                <w:rFonts w:ascii="Arial" w:hAnsi="Arial" w:cs="Arial"/>
                <w:sz w:val="18"/>
                <w:szCs w:val="18"/>
              </w:rPr>
              <w:t xml:space="preserve"> Bloom’s </w:t>
            </w:r>
            <w:ins w:id="1296" w:author="Robert Bell" w:date="2012-01-22T14:58:00Z">
              <w:r>
                <w:rPr>
                  <w:rFonts w:ascii="Arial" w:hAnsi="Arial" w:cs="Arial"/>
                  <w:sz w:val="18"/>
                  <w:szCs w:val="18"/>
                </w:rPr>
                <w:t>T</w:t>
              </w:r>
            </w:ins>
            <w:del w:id="1297" w:author="Robert Bell" w:date="2012-01-22T14:58:00Z">
              <w:r w:rsidRPr="00422264" w:rsidDel="00A63388">
                <w:rPr>
                  <w:rFonts w:ascii="Arial" w:hAnsi="Arial" w:cs="Arial"/>
                  <w:sz w:val="18"/>
                  <w:szCs w:val="18"/>
                </w:rPr>
                <w:delText>t</w:delText>
              </w:r>
            </w:del>
            <w:r w:rsidRPr="00422264">
              <w:rPr>
                <w:rFonts w:ascii="Arial" w:hAnsi="Arial" w:cs="Arial"/>
                <w:sz w:val="18"/>
                <w:szCs w:val="18"/>
              </w:rPr>
              <w:t>axonomy</w:t>
            </w:r>
            <w:ins w:id="1298" w:author="Robert Bell" w:date="2012-01-22T14:58:00Z">
              <w:r>
                <w:rPr>
                  <w:rFonts w:ascii="Arial" w:hAnsi="Arial" w:cs="Arial"/>
                  <w:sz w:val="18"/>
                  <w:szCs w:val="18"/>
                </w:rPr>
                <w:t>,</w:t>
              </w:r>
            </w:ins>
            <w:r w:rsidRPr="00422264">
              <w:rPr>
                <w:rFonts w:ascii="Arial" w:hAnsi="Arial" w:cs="Arial"/>
                <w:sz w:val="18"/>
                <w:szCs w:val="18"/>
              </w:rPr>
              <w:t xml:space="preserve"> </w:t>
            </w:r>
            <w:del w:id="1299" w:author="Robert Bell" w:date="2012-01-22T14:58:00Z">
              <w:r w:rsidRPr="00422264" w:rsidDel="00A63388">
                <w:rPr>
                  <w:rFonts w:ascii="Arial" w:hAnsi="Arial" w:cs="Arial"/>
                  <w:sz w:val="18"/>
                  <w:szCs w:val="18"/>
                </w:rPr>
                <w:delText>learners will not benefit</w:delText>
              </w:r>
            </w:del>
            <w:ins w:id="1300" w:author="Robert Bell" w:date="2012-01-22T14:58:00Z">
              <w:r>
                <w:rPr>
                  <w:rFonts w:ascii="Arial" w:hAnsi="Arial" w:cs="Arial"/>
                  <w:sz w:val="18"/>
                  <w:szCs w:val="18"/>
                </w:rPr>
                <w:t xml:space="preserve">they will not benefit from the instruction. </w:t>
              </w:r>
            </w:ins>
          </w:p>
          <w:p w:rsidR="00D1212A" w:rsidRPr="00422264" w:rsidRDefault="00D1212A" w:rsidP="00280629">
            <w:pPr>
              <w:pStyle w:val="ListParagraph"/>
              <w:ind w:left="288"/>
              <w:rPr>
                <w:rFonts w:ascii="Arial" w:hAnsi="Arial" w:cs="Arial"/>
                <w:sz w:val="18"/>
                <w:szCs w:val="18"/>
              </w:rPr>
            </w:pPr>
          </w:p>
          <w:p w:rsidR="00D1212A" w:rsidRPr="00422264" w:rsidRDefault="00D1212A" w:rsidP="00280629">
            <w:pPr>
              <w:rPr>
                <w:rFonts w:ascii="Arial" w:hAnsi="Arial" w:cs="Arial"/>
                <w:sz w:val="18"/>
                <w:szCs w:val="18"/>
              </w:rPr>
            </w:pPr>
          </w:p>
          <w:p w:rsidR="00D1212A" w:rsidRPr="00422264" w:rsidRDefault="00D1212A" w:rsidP="00280629">
            <w:pPr>
              <w:rPr>
                <w:rFonts w:ascii="Arial" w:hAnsi="Arial" w:cs="Arial"/>
                <w:sz w:val="18"/>
                <w:szCs w:val="18"/>
              </w:rPr>
            </w:pPr>
          </w:p>
        </w:tc>
      </w:tr>
      <w:tr w:rsidR="00D1212A" w:rsidRPr="00DD0B75">
        <w:tc>
          <w:tcPr>
            <w:tcW w:w="1998" w:type="dxa"/>
          </w:tcPr>
          <w:p w:rsidR="00D1212A" w:rsidRPr="00422264" w:rsidRDefault="00D1212A" w:rsidP="00280629">
            <w:pPr>
              <w:jc w:val="both"/>
              <w:rPr>
                <w:rFonts w:ascii="Arial" w:hAnsi="Arial" w:cs="Arial"/>
                <w:sz w:val="18"/>
                <w:szCs w:val="18"/>
              </w:rPr>
            </w:pPr>
            <w:r w:rsidRPr="00422264">
              <w:rPr>
                <w:rFonts w:ascii="Arial" w:hAnsi="Arial" w:cs="Arial"/>
                <w:sz w:val="18"/>
                <w:szCs w:val="18"/>
              </w:rPr>
              <w:t>Discussion</w:t>
            </w:r>
          </w:p>
        </w:tc>
        <w:tc>
          <w:tcPr>
            <w:tcW w:w="2340" w:type="dxa"/>
          </w:tcPr>
          <w:p w:rsidR="00D1212A" w:rsidRPr="00422264" w:rsidRDefault="00D1212A" w:rsidP="00280629">
            <w:pPr>
              <w:rPr>
                <w:rFonts w:ascii="Arial" w:hAnsi="Arial" w:cs="Arial"/>
                <w:sz w:val="18"/>
                <w:szCs w:val="18"/>
              </w:rPr>
            </w:pPr>
            <w:r w:rsidRPr="00422264">
              <w:rPr>
                <w:rFonts w:ascii="Arial" w:hAnsi="Arial" w:cs="Arial"/>
                <w:sz w:val="18"/>
                <w:szCs w:val="18"/>
              </w:rPr>
              <w:t>A forum to elaborate, clarify, validate, review learning</w:t>
            </w:r>
          </w:p>
        </w:tc>
        <w:tc>
          <w:tcPr>
            <w:tcW w:w="2891" w:type="dxa"/>
          </w:tcPr>
          <w:p w:rsidR="00D1212A" w:rsidRPr="00422264" w:rsidRDefault="00D1212A" w:rsidP="00A149A3">
            <w:pPr>
              <w:pStyle w:val="ListParagraph"/>
              <w:numPr>
                <w:ilvl w:val="0"/>
                <w:numId w:val="28"/>
              </w:numPr>
              <w:ind w:left="342" w:hanging="270"/>
              <w:rPr>
                <w:rFonts w:ascii="Arial" w:hAnsi="Arial" w:cs="Arial"/>
                <w:sz w:val="18"/>
                <w:szCs w:val="18"/>
              </w:rPr>
            </w:pPr>
            <w:r w:rsidRPr="00422264">
              <w:rPr>
                <w:rFonts w:ascii="Arial" w:hAnsi="Arial" w:cs="Arial"/>
                <w:sz w:val="18"/>
                <w:szCs w:val="18"/>
              </w:rPr>
              <w:t>Engages students i</w:t>
            </w:r>
            <w:ins w:id="1301" w:author="Robert Bell" w:date="2012-01-22T14:59:00Z">
              <w:r>
                <w:rPr>
                  <w:rFonts w:ascii="Arial" w:hAnsi="Arial" w:cs="Arial"/>
                  <w:sz w:val="18"/>
                  <w:szCs w:val="18"/>
                </w:rPr>
                <w:t>n</w:t>
              </w:r>
            </w:ins>
            <w:del w:id="1302" w:author="Robert Bell" w:date="2012-01-22T14:59:00Z">
              <w:r w:rsidRPr="00422264" w:rsidDel="00A63388">
                <w:rPr>
                  <w:rFonts w:ascii="Arial" w:hAnsi="Arial" w:cs="Arial"/>
                  <w:sz w:val="18"/>
                  <w:szCs w:val="18"/>
                </w:rPr>
                <w:delText>s</w:delText>
              </w:r>
            </w:del>
            <w:r w:rsidRPr="00422264">
              <w:rPr>
                <w:rFonts w:ascii="Arial" w:hAnsi="Arial" w:cs="Arial"/>
                <w:sz w:val="18"/>
                <w:szCs w:val="18"/>
              </w:rPr>
              <w:t xml:space="preserve"> active learning</w:t>
            </w:r>
            <w:ins w:id="1303" w:author="Robert Bell" w:date="2012-01-22T14:59:00Z">
              <w:r>
                <w:rPr>
                  <w:rFonts w:ascii="Arial" w:hAnsi="Arial" w:cs="Arial"/>
                  <w:sz w:val="18"/>
                  <w:szCs w:val="18"/>
                </w:rPr>
                <w:t>.</w:t>
              </w:r>
            </w:ins>
          </w:p>
          <w:p w:rsidR="00D1212A" w:rsidRPr="00422264" w:rsidRDefault="00D1212A" w:rsidP="00A149A3">
            <w:pPr>
              <w:pStyle w:val="ListParagraph"/>
              <w:numPr>
                <w:ilvl w:val="0"/>
                <w:numId w:val="28"/>
              </w:numPr>
              <w:ind w:left="342" w:hanging="270"/>
              <w:rPr>
                <w:rFonts w:ascii="Arial" w:hAnsi="Arial" w:cs="Arial"/>
                <w:sz w:val="18"/>
                <w:szCs w:val="18"/>
              </w:rPr>
            </w:pPr>
            <w:r w:rsidRPr="00422264">
              <w:rPr>
                <w:rFonts w:ascii="Arial" w:hAnsi="Arial" w:cs="Arial"/>
                <w:sz w:val="18"/>
                <w:szCs w:val="18"/>
              </w:rPr>
              <w:t xml:space="preserve">Can be structured to support higher levels of Bloom’s </w:t>
            </w:r>
            <w:ins w:id="1304" w:author="Robert Bell" w:date="2012-01-22T14:59:00Z">
              <w:r>
                <w:rPr>
                  <w:rFonts w:ascii="Arial" w:hAnsi="Arial" w:cs="Arial"/>
                  <w:sz w:val="18"/>
                  <w:szCs w:val="18"/>
                </w:rPr>
                <w:t>T</w:t>
              </w:r>
            </w:ins>
            <w:del w:id="1305" w:author="Robert Bell" w:date="2012-01-22T14:59:00Z">
              <w:r w:rsidRPr="00422264" w:rsidDel="00A63388">
                <w:rPr>
                  <w:rFonts w:ascii="Arial" w:hAnsi="Arial" w:cs="Arial"/>
                  <w:sz w:val="18"/>
                  <w:szCs w:val="18"/>
                </w:rPr>
                <w:delText>t</w:delText>
              </w:r>
            </w:del>
            <w:r w:rsidRPr="00422264">
              <w:rPr>
                <w:rFonts w:ascii="Arial" w:hAnsi="Arial" w:cs="Arial"/>
                <w:sz w:val="18"/>
                <w:szCs w:val="18"/>
              </w:rPr>
              <w:t>axonomy</w:t>
            </w:r>
            <w:ins w:id="1306" w:author="Robert Bell" w:date="2012-01-22T14:59:00Z">
              <w:r>
                <w:rPr>
                  <w:rFonts w:ascii="Arial" w:hAnsi="Arial" w:cs="Arial"/>
                  <w:sz w:val="18"/>
                  <w:szCs w:val="18"/>
                </w:rPr>
                <w:t>.</w:t>
              </w:r>
            </w:ins>
          </w:p>
          <w:p w:rsidR="00D1212A" w:rsidRPr="00422264" w:rsidRDefault="00D1212A" w:rsidP="00A149A3">
            <w:pPr>
              <w:pStyle w:val="ListParagraph"/>
              <w:numPr>
                <w:ilvl w:val="0"/>
                <w:numId w:val="28"/>
              </w:numPr>
              <w:ind w:left="342" w:hanging="270"/>
              <w:rPr>
                <w:rFonts w:ascii="Arial" w:hAnsi="Arial" w:cs="Arial"/>
                <w:sz w:val="18"/>
                <w:szCs w:val="18"/>
              </w:rPr>
            </w:pPr>
            <w:r w:rsidRPr="00422264">
              <w:rPr>
                <w:rFonts w:ascii="Arial" w:hAnsi="Arial" w:cs="Arial"/>
                <w:sz w:val="18"/>
                <w:szCs w:val="18"/>
              </w:rPr>
              <w:t>Sharing of student opinions, insights, etc. can help “level the playing field” in the learning environment</w:t>
            </w:r>
            <w:del w:id="1307" w:author="Robert Bell" w:date="2012-01-22T14:59:00Z">
              <w:r w:rsidRPr="00422264" w:rsidDel="00A63388">
                <w:rPr>
                  <w:rFonts w:ascii="Arial" w:hAnsi="Arial" w:cs="Arial"/>
                  <w:sz w:val="18"/>
                  <w:szCs w:val="18"/>
                </w:rPr>
                <w:delText xml:space="preserve"> </w:delText>
              </w:r>
            </w:del>
            <w:ins w:id="1308" w:author="Robert Bell" w:date="2012-01-22T14:59:00Z">
              <w:r>
                <w:rPr>
                  <w:rFonts w:ascii="Arial" w:hAnsi="Arial" w:cs="Arial"/>
                  <w:sz w:val="18"/>
                  <w:szCs w:val="18"/>
                </w:rPr>
                <w:t>.</w:t>
              </w:r>
            </w:ins>
          </w:p>
          <w:p w:rsidR="00D1212A" w:rsidRPr="00422264" w:rsidRDefault="00D1212A" w:rsidP="00A149A3">
            <w:pPr>
              <w:pStyle w:val="ListParagraph"/>
              <w:numPr>
                <w:ilvl w:val="0"/>
                <w:numId w:val="28"/>
              </w:numPr>
              <w:ind w:left="342" w:hanging="270"/>
              <w:rPr>
                <w:rFonts w:ascii="Arial" w:hAnsi="Arial" w:cs="Arial"/>
                <w:sz w:val="18"/>
                <w:szCs w:val="18"/>
              </w:rPr>
            </w:pPr>
            <w:r w:rsidRPr="00422264">
              <w:rPr>
                <w:rFonts w:ascii="Arial" w:hAnsi="Arial" w:cs="Arial"/>
                <w:sz w:val="18"/>
                <w:szCs w:val="18"/>
              </w:rPr>
              <w:t>Provides a good means of eliciting multiple representations of concepts</w:t>
            </w:r>
            <w:ins w:id="1309" w:author="Robert Bell" w:date="2012-01-22T14:59:00Z">
              <w:r>
                <w:rPr>
                  <w:rFonts w:ascii="Arial" w:hAnsi="Arial" w:cs="Arial"/>
                  <w:sz w:val="18"/>
                  <w:szCs w:val="18"/>
                </w:rPr>
                <w:t>.</w:t>
              </w:r>
            </w:ins>
          </w:p>
        </w:tc>
        <w:tc>
          <w:tcPr>
            <w:tcW w:w="2347" w:type="dxa"/>
          </w:tcPr>
          <w:p w:rsidR="00051B15" w:rsidRDefault="00D1212A">
            <w:pPr>
              <w:pStyle w:val="ListParagraph"/>
              <w:numPr>
                <w:ilvl w:val="0"/>
                <w:numId w:val="28"/>
                <w:ins w:id="1310" w:author="Unknown"/>
              </w:numPr>
              <w:ind w:left="331" w:hanging="331"/>
              <w:rPr>
                <w:rFonts w:ascii="Arial" w:hAnsi="Arial" w:cs="Arial"/>
                <w:sz w:val="18"/>
                <w:szCs w:val="18"/>
              </w:rPr>
              <w:pPrChange w:id="1311" w:author="Robert Bell" w:date="2012-01-22T15:03:00Z">
                <w:pPr>
                  <w:pStyle w:val="ListParagraph"/>
                  <w:numPr>
                    <w:numId w:val="28"/>
                  </w:numPr>
                  <w:ind w:left="0" w:hanging="331"/>
                </w:pPr>
              </w:pPrChange>
            </w:pPr>
            <w:ins w:id="1312" w:author="Robert Bell" w:date="2012-01-22T15:03:00Z">
              <w:r w:rsidRPr="00422264">
                <w:rPr>
                  <w:rFonts w:ascii="Arial" w:hAnsi="Arial" w:cs="Arial"/>
                  <w:sz w:val="18"/>
                  <w:szCs w:val="18"/>
                </w:rPr>
                <w:t>Requires careful planning and preparation</w:t>
              </w:r>
              <w:r>
                <w:rPr>
                  <w:rFonts w:ascii="Arial" w:hAnsi="Arial" w:cs="Arial"/>
                  <w:sz w:val="18"/>
                  <w:szCs w:val="18"/>
                </w:rPr>
                <w:t xml:space="preserve">. </w:t>
              </w:r>
            </w:ins>
            <w:del w:id="1313" w:author="Robert Bell" w:date="2012-01-22T15:03:00Z">
              <w:r w:rsidRPr="00422264" w:rsidDel="00A63388">
                <w:rPr>
                  <w:rFonts w:ascii="Arial" w:hAnsi="Arial" w:cs="Arial"/>
                  <w:sz w:val="18"/>
                  <w:szCs w:val="18"/>
                </w:rPr>
                <w:delText>Involves planning</w:delText>
              </w:r>
            </w:del>
          </w:p>
          <w:p w:rsidR="00D1212A" w:rsidRPr="00422264" w:rsidRDefault="00D1212A" w:rsidP="00A149A3">
            <w:pPr>
              <w:pStyle w:val="ListParagraph"/>
              <w:numPr>
                <w:ilvl w:val="0"/>
                <w:numId w:val="27"/>
              </w:numPr>
              <w:ind w:left="288" w:hanging="180"/>
              <w:rPr>
                <w:rFonts w:ascii="Arial" w:hAnsi="Arial" w:cs="Arial"/>
                <w:sz w:val="18"/>
                <w:szCs w:val="18"/>
              </w:rPr>
            </w:pPr>
            <w:r w:rsidRPr="00422264">
              <w:rPr>
                <w:rFonts w:ascii="Arial" w:hAnsi="Arial" w:cs="Arial"/>
                <w:sz w:val="18"/>
                <w:szCs w:val="18"/>
              </w:rPr>
              <w:t xml:space="preserve">Requires </w:t>
            </w:r>
            <w:del w:id="1314" w:author="Robert Bell" w:date="2012-01-22T15:00:00Z">
              <w:r w:rsidRPr="00422264" w:rsidDel="00A63388">
                <w:rPr>
                  <w:rFonts w:ascii="Arial" w:hAnsi="Arial" w:cs="Arial"/>
                  <w:sz w:val="18"/>
                  <w:szCs w:val="18"/>
                </w:rPr>
                <w:delText>preparation of</w:delText>
              </w:r>
            </w:del>
            <w:ins w:id="1315" w:author="Robert Bell" w:date="2012-01-22T15:00:00Z">
              <w:r>
                <w:rPr>
                  <w:rFonts w:ascii="Arial" w:hAnsi="Arial" w:cs="Arial"/>
                  <w:sz w:val="18"/>
                  <w:szCs w:val="18"/>
                </w:rPr>
                <w:t>that</w:t>
              </w:r>
            </w:ins>
            <w:r w:rsidRPr="00422264">
              <w:rPr>
                <w:rFonts w:ascii="Arial" w:hAnsi="Arial" w:cs="Arial"/>
                <w:sz w:val="18"/>
                <w:szCs w:val="18"/>
              </w:rPr>
              <w:t xml:space="preserve"> students</w:t>
            </w:r>
            <w:ins w:id="1316" w:author="Robert Bell" w:date="2012-01-22T15:00:00Z">
              <w:r>
                <w:rPr>
                  <w:rFonts w:ascii="Arial" w:hAnsi="Arial" w:cs="Arial"/>
                  <w:sz w:val="18"/>
                  <w:szCs w:val="18"/>
                </w:rPr>
                <w:t xml:space="preserve"> be prepared to participate.</w:t>
              </w:r>
            </w:ins>
          </w:p>
          <w:p w:rsidR="00D1212A" w:rsidRPr="00422264" w:rsidRDefault="00D1212A" w:rsidP="00A149A3">
            <w:pPr>
              <w:pStyle w:val="ListParagraph"/>
              <w:numPr>
                <w:ilvl w:val="0"/>
                <w:numId w:val="27"/>
              </w:numPr>
              <w:ind w:left="288" w:hanging="180"/>
              <w:rPr>
                <w:rFonts w:ascii="Arial" w:hAnsi="Arial" w:cs="Arial"/>
                <w:sz w:val="18"/>
                <w:szCs w:val="18"/>
              </w:rPr>
            </w:pPr>
            <w:del w:id="1317" w:author="Robert Bell" w:date="2012-01-22T15:00:00Z">
              <w:r w:rsidRPr="00422264" w:rsidDel="00A63388">
                <w:rPr>
                  <w:rFonts w:ascii="Arial" w:hAnsi="Arial" w:cs="Arial"/>
                  <w:sz w:val="18"/>
                  <w:szCs w:val="18"/>
                </w:rPr>
                <w:delText xml:space="preserve">Must </w:delText>
              </w:r>
            </w:del>
            <w:ins w:id="1318" w:author="Robert Bell" w:date="2012-01-22T15:00:00Z">
              <w:r>
                <w:rPr>
                  <w:rFonts w:ascii="Arial" w:hAnsi="Arial" w:cs="Arial"/>
                  <w:sz w:val="18"/>
                  <w:szCs w:val="18"/>
                </w:rPr>
                <w:t>Students m</w:t>
              </w:r>
              <w:r w:rsidRPr="00422264">
                <w:rPr>
                  <w:rFonts w:ascii="Arial" w:hAnsi="Arial" w:cs="Arial"/>
                  <w:sz w:val="18"/>
                  <w:szCs w:val="18"/>
                </w:rPr>
                <w:t xml:space="preserve">ust </w:t>
              </w:r>
            </w:ins>
            <w:r w:rsidRPr="00422264">
              <w:rPr>
                <w:rFonts w:ascii="Arial" w:hAnsi="Arial" w:cs="Arial"/>
                <w:sz w:val="18"/>
                <w:szCs w:val="18"/>
              </w:rPr>
              <w:t>be monitored to stay on topic</w:t>
            </w:r>
            <w:ins w:id="1319" w:author="Robert Bell" w:date="2012-01-22T15:00:00Z">
              <w:r>
                <w:rPr>
                  <w:rFonts w:ascii="Arial" w:hAnsi="Arial" w:cs="Arial"/>
                  <w:sz w:val="18"/>
                  <w:szCs w:val="18"/>
                </w:rPr>
                <w:t>.</w:t>
              </w:r>
            </w:ins>
          </w:p>
          <w:p w:rsidR="00D1212A" w:rsidRDefault="00D1212A" w:rsidP="00A149A3">
            <w:pPr>
              <w:pStyle w:val="ListParagraph"/>
              <w:numPr>
                <w:ilvl w:val="0"/>
                <w:numId w:val="27"/>
              </w:numPr>
              <w:ind w:left="288" w:hanging="180"/>
              <w:rPr>
                <w:rFonts w:ascii="Arial" w:hAnsi="Arial" w:cs="Arial"/>
                <w:sz w:val="18"/>
                <w:szCs w:val="18"/>
              </w:rPr>
            </w:pPr>
            <w:del w:id="1320" w:author="Robert Bell" w:date="2012-01-22T15:00:00Z">
              <w:r w:rsidRPr="00422264" w:rsidDel="00A63388">
                <w:rPr>
                  <w:rFonts w:ascii="Arial" w:hAnsi="Arial" w:cs="Arial"/>
                  <w:sz w:val="18"/>
                  <w:szCs w:val="18"/>
                </w:rPr>
                <w:delText xml:space="preserve">May </w:delText>
              </w:r>
            </w:del>
            <w:ins w:id="1321" w:author="Robert Bell" w:date="2012-01-22T15:00:00Z">
              <w:r>
                <w:rPr>
                  <w:rFonts w:ascii="Arial" w:hAnsi="Arial" w:cs="Arial"/>
                  <w:sz w:val="18"/>
                  <w:szCs w:val="18"/>
                </w:rPr>
                <w:t>The expectation to participate m</w:t>
              </w:r>
              <w:r w:rsidRPr="00422264">
                <w:rPr>
                  <w:rFonts w:ascii="Arial" w:hAnsi="Arial" w:cs="Arial"/>
                  <w:sz w:val="18"/>
                  <w:szCs w:val="18"/>
                </w:rPr>
                <w:t xml:space="preserve">ay </w:t>
              </w:r>
            </w:ins>
            <w:del w:id="1322" w:author="Robert Bell" w:date="2012-01-22T15:02:00Z">
              <w:r w:rsidRPr="00422264" w:rsidDel="00A63388">
                <w:rPr>
                  <w:rFonts w:ascii="Arial" w:hAnsi="Arial" w:cs="Arial"/>
                  <w:sz w:val="18"/>
                  <w:szCs w:val="18"/>
                </w:rPr>
                <w:delText>be threatening to</w:delText>
              </w:r>
            </w:del>
            <w:ins w:id="1323" w:author="Robert Bell" w:date="2012-01-22T15:02:00Z">
              <w:r>
                <w:rPr>
                  <w:rFonts w:ascii="Arial" w:hAnsi="Arial" w:cs="Arial"/>
                  <w:sz w:val="18"/>
                  <w:szCs w:val="18"/>
                </w:rPr>
                <w:t>intimidate</w:t>
              </w:r>
            </w:ins>
            <w:r w:rsidRPr="00422264">
              <w:rPr>
                <w:rFonts w:ascii="Arial" w:hAnsi="Arial" w:cs="Arial"/>
                <w:sz w:val="18"/>
                <w:szCs w:val="18"/>
              </w:rPr>
              <w:t xml:space="preserve"> some students</w:t>
            </w:r>
            <w:ins w:id="1324" w:author="Robert Bell" w:date="2012-01-22T15:01:00Z">
              <w:r>
                <w:rPr>
                  <w:rFonts w:ascii="Arial" w:hAnsi="Arial" w:cs="Arial"/>
                  <w:sz w:val="18"/>
                  <w:szCs w:val="18"/>
                </w:rPr>
                <w:t xml:space="preserve">. </w:t>
              </w:r>
            </w:ins>
          </w:p>
          <w:p w:rsidR="00051B15" w:rsidRDefault="00051B15">
            <w:pPr>
              <w:pStyle w:val="ListParagraph"/>
              <w:numPr>
                <w:ins w:id="1325" w:author="Robert Bell" w:date="2012-01-22T15:24:00Z"/>
              </w:numPr>
              <w:ind w:left="108"/>
              <w:rPr>
                <w:ins w:id="1326" w:author="Robert Bell" w:date="2012-01-22T15:24:00Z"/>
                <w:rFonts w:ascii="Arial" w:hAnsi="Arial" w:cs="Arial"/>
                <w:sz w:val="18"/>
                <w:szCs w:val="18"/>
              </w:rPr>
              <w:pPrChange w:id="1327" w:author="Robert Bell" w:date="2012-01-22T15:24:00Z">
                <w:pPr>
                  <w:pStyle w:val="ListParagraph"/>
                  <w:ind w:left="0"/>
                </w:pPr>
              </w:pPrChange>
            </w:pPr>
          </w:p>
        </w:tc>
      </w:tr>
      <w:tr w:rsidR="00D1212A" w:rsidRPr="00DD0B75">
        <w:tc>
          <w:tcPr>
            <w:tcW w:w="1998" w:type="dxa"/>
          </w:tcPr>
          <w:p w:rsidR="00D1212A" w:rsidRPr="00422264" w:rsidRDefault="00D1212A" w:rsidP="00280629">
            <w:pPr>
              <w:rPr>
                <w:rFonts w:ascii="Arial" w:hAnsi="Arial" w:cs="Arial"/>
                <w:sz w:val="18"/>
                <w:szCs w:val="18"/>
              </w:rPr>
            </w:pPr>
            <w:r w:rsidRPr="00422264">
              <w:rPr>
                <w:rFonts w:ascii="Arial" w:hAnsi="Arial" w:cs="Arial"/>
                <w:sz w:val="18"/>
                <w:szCs w:val="18"/>
              </w:rPr>
              <w:t>Collaborative Learning</w:t>
            </w:r>
          </w:p>
        </w:tc>
        <w:tc>
          <w:tcPr>
            <w:tcW w:w="2340" w:type="dxa"/>
          </w:tcPr>
          <w:p w:rsidR="00D1212A" w:rsidRPr="00422264" w:rsidRDefault="00D1212A" w:rsidP="00280629">
            <w:pPr>
              <w:rPr>
                <w:rFonts w:ascii="Arial" w:hAnsi="Arial" w:cs="Arial"/>
                <w:sz w:val="18"/>
                <w:szCs w:val="18"/>
              </w:rPr>
            </w:pPr>
            <w:r w:rsidRPr="00422264">
              <w:rPr>
                <w:rFonts w:ascii="Arial" w:hAnsi="Arial" w:cs="Arial"/>
                <w:sz w:val="18"/>
                <w:szCs w:val="18"/>
              </w:rPr>
              <w:t>Provides a structure for learners to work together for a common goal</w:t>
            </w:r>
            <w:ins w:id="1328" w:author="Robert Bell" w:date="2012-01-22T15:02:00Z">
              <w:r>
                <w:rPr>
                  <w:rFonts w:ascii="Arial" w:hAnsi="Arial" w:cs="Arial"/>
                  <w:sz w:val="18"/>
                  <w:szCs w:val="18"/>
                </w:rPr>
                <w:t>.</w:t>
              </w:r>
            </w:ins>
          </w:p>
        </w:tc>
        <w:tc>
          <w:tcPr>
            <w:tcW w:w="2891" w:type="dxa"/>
          </w:tcPr>
          <w:p w:rsidR="00D1212A" w:rsidRPr="00422264" w:rsidRDefault="00D1212A" w:rsidP="00A149A3">
            <w:pPr>
              <w:pStyle w:val="ListParagraph"/>
              <w:numPr>
                <w:ilvl w:val="0"/>
                <w:numId w:val="29"/>
              </w:numPr>
              <w:ind w:left="252" w:hanging="180"/>
              <w:rPr>
                <w:rFonts w:ascii="Arial" w:hAnsi="Arial" w:cs="Arial"/>
                <w:sz w:val="18"/>
                <w:szCs w:val="18"/>
              </w:rPr>
            </w:pPr>
            <w:r w:rsidRPr="00422264">
              <w:rPr>
                <w:rFonts w:ascii="Arial" w:hAnsi="Arial" w:cs="Arial"/>
                <w:sz w:val="18"/>
                <w:szCs w:val="18"/>
              </w:rPr>
              <w:t>Can be structured to support more efficient learning (e.g., jigsaw)</w:t>
            </w:r>
            <w:ins w:id="1329" w:author="Robert Bell" w:date="2012-01-22T15:02:00Z">
              <w:r>
                <w:rPr>
                  <w:rFonts w:ascii="Arial" w:hAnsi="Arial" w:cs="Arial"/>
                  <w:sz w:val="18"/>
                  <w:szCs w:val="18"/>
                </w:rPr>
                <w:t>.</w:t>
              </w:r>
            </w:ins>
          </w:p>
          <w:p w:rsidR="00D1212A" w:rsidRPr="00422264" w:rsidRDefault="00D1212A" w:rsidP="00A149A3">
            <w:pPr>
              <w:pStyle w:val="ListParagraph"/>
              <w:numPr>
                <w:ilvl w:val="0"/>
                <w:numId w:val="29"/>
              </w:numPr>
              <w:ind w:left="252" w:hanging="180"/>
              <w:rPr>
                <w:rFonts w:ascii="Arial" w:hAnsi="Arial" w:cs="Arial"/>
                <w:sz w:val="18"/>
                <w:szCs w:val="18"/>
              </w:rPr>
            </w:pPr>
            <w:r w:rsidRPr="00422264">
              <w:rPr>
                <w:rFonts w:ascii="Arial" w:hAnsi="Arial" w:cs="Arial"/>
                <w:sz w:val="18"/>
                <w:szCs w:val="18"/>
              </w:rPr>
              <w:t xml:space="preserve">Encourages a wide range of </w:t>
            </w:r>
            <w:del w:id="1330" w:author="Robert Bell" w:date="2012-01-22T15:02:00Z">
              <w:r w:rsidRPr="00422264" w:rsidDel="00A63388">
                <w:rPr>
                  <w:rFonts w:ascii="Arial" w:hAnsi="Arial" w:cs="Arial"/>
                  <w:sz w:val="18"/>
                  <w:szCs w:val="18"/>
                </w:rPr>
                <w:delText>learning situations</w:delText>
              </w:r>
            </w:del>
            <w:ins w:id="1331" w:author="Robert Bell" w:date="2012-01-22T15:02:00Z">
              <w:r>
                <w:rPr>
                  <w:rFonts w:ascii="Arial" w:hAnsi="Arial" w:cs="Arial"/>
                  <w:sz w:val="18"/>
                  <w:szCs w:val="18"/>
                </w:rPr>
                <w:t>specific methods,</w:t>
              </w:r>
            </w:ins>
            <w:r w:rsidRPr="00422264">
              <w:rPr>
                <w:rFonts w:ascii="Arial" w:hAnsi="Arial" w:cs="Arial"/>
                <w:sz w:val="18"/>
                <w:szCs w:val="18"/>
              </w:rPr>
              <w:t xml:space="preserve"> such as developing learning communities, encouraging electronic exchanges, promoting ongoing discussions</w:t>
            </w:r>
            <w:ins w:id="1332" w:author="Robert Bell" w:date="2012-01-22T15:02:00Z">
              <w:r>
                <w:rPr>
                  <w:rFonts w:ascii="Arial" w:hAnsi="Arial" w:cs="Arial"/>
                  <w:sz w:val="18"/>
                  <w:szCs w:val="18"/>
                </w:rPr>
                <w:t>.</w:t>
              </w:r>
            </w:ins>
          </w:p>
          <w:p w:rsidR="00D1212A" w:rsidRPr="00422264" w:rsidRDefault="00D1212A" w:rsidP="00A149A3">
            <w:pPr>
              <w:pStyle w:val="ListParagraph"/>
              <w:numPr>
                <w:ilvl w:val="0"/>
                <w:numId w:val="29"/>
              </w:numPr>
              <w:ind w:left="252" w:hanging="180"/>
              <w:rPr>
                <w:rFonts w:ascii="Arial" w:hAnsi="Arial" w:cs="Arial"/>
                <w:sz w:val="18"/>
                <w:szCs w:val="18"/>
              </w:rPr>
            </w:pPr>
            <w:r w:rsidRPr="00422264">
              <w:rPr>
                <w:rFonts w:ascii="Arial" w:hAnsi="Arial" w:cs="Arial"/>
                <w:sz w:val="18"/>
                <w:szCs w:val="18"/>
              </w:rPr>
              <w:t>Encourages instructor &amp; learner involvement</w:t>
            </w:r>
            <w:ins w:id="1333" w:author="Robert Bell" w:date="2012-01-22T15:02:00Z">
              <w:r>
                <w:rPr>
                  <w:rFonts w:ascii="Arial" w:hAnsi="Arial" w:cs="Arial"/>
                  <w:sz w:val="18"/>
                  <w:szCs w:val="18"/>
                </w:rPr>
                <w:t>.</w:t>
              </w:r>
            </w:ins>
            <w:del w:id="1334" w:author="Robert Bell" w:date="2012-01-22T15:02:00Z">
              <w:r w:rsidRPr="00422264" w:rsidDel="00A63388">
                <w:rPr>
                  <w:rFonts w:ascii="Arial" w:hAnsi="Arial" w:cs="Arial"/>
                  <w:sz w:val="18"/>
                  <w:szCs w:val="18"/>
                </w:rPr>
                <w:delText xml:space="preserve"> </w:delText>
              </w:r>
            </w:del>
          </w:p>
          <w:p w:rsidR="00D1212A" w:rsidRPr="00422264" w:rsidRDefault="00D1212A" w:rsidP="00A149A3">
            <w:pPr>
              <w:pStyle w:val="ListParagraph"/>
              <w:numPr>
                <w:ilvl w:val="0"/>
                <w:numId w:val="29"/>
              </w:numPr>
              <w:ind w:left="252" w:hanging="180"/>
              <w:rPr>
                <w:rFonts w:ascii="Arial" w:hAnsi="Arial" w:cs="Arial"/>
                <w:sz w:val="18"/>
                <w:szCs w:val="18"/>
              </w:rPr>
            </w:pPr>
            <w:r w:rsidRPr="00422264">
              <w:rPr>
                <w:rFonts w:ascii="Arial" w:hAnsi="Arial" w:cs="Arial"/>
                <w:sz w:val="18"/>
                <w:szCs w:val="18"/>
              </w:rPr>
              <w:t xml:space="preserve">Gives learners control and </w:t>
            </w:r>
            <w:del w:id="1335" w:author="Robert Bell" w:date="2012-01-22T15:03:00Z">
              <w:r w:rsidRPr="00422264" w:rsidDel="00A63388">
                <w:rPr>
                  <w:rFonts w:ascii="Arial" w:hAnsi="Arial" w:cs="Arial"/>
                  <w:sz w:val="18"/>
                  <w:szCs w:val="18"/>
                </w:rPr>
                <w:delText xml:space="preserve"> </w:delText>
              </w:r>
            </w:del>
            <w:r w:rsidRPr="00422264">
              <w:rPr>
                <w:rFonts w:ascii="Arial" w:hAnsi="Arial" w:cs="Arial"/>
                <w:sz w:val="18"/>
                <w:szCs w:val="18"/>
              </w:rPr>
              <w:t>responsib</w:t>
            </w:r>
            <w:ins w:id="1336" w:author="Robert Bell" w:date="2012-01-22T15:02:00Z">
              <w:r>
                <w:rPr>
                  <w:rFonts w:ascii="Arial" w:hAnsi="Arial" w:cs="Arial"/>
                  <w:sz w:val="18"/>
                  <w:szCs w:val="18"/>
                </w:rPr>
                <w:t>i</w:t>
              </w:r>
            </w:ins>
            <w:r w:rsidRPr="00422264">
              <w:rPr>
                <w:rFonts w:ascii="Arial" w:hAnsi="Arial" w:cs="Arial"/>
                <w:sz w:val="18"/>
                <w:szCs w:val="18"/>
              </w:rPr>
              <w:t>l</w:t>
            </w:r>
            <w:ins w:id="1337" w:author="Robert Bell" w:date="2012-01-22T15:03:00Z">
              <w:r>
                <w:rPr>
                  <w:rFonts w:ascii="Arial" w:hAnsi="Arial" w:cs="Arial"/>
                  <w:sz w:val="18"/>
                  <w:szCs w:val="18"/>
                </w:rPr>
                <w:t>it</w:t>
              </w:r>
            </w:ins>
            <w:r w:rsidRPr="00422264">
              <w:rPr>
                <w:rFonts w:ascii="Arial" w:hAnsi="Arial" w:cs="Arial"/>
                <w:sz w:val="18"/>
                <w:szCs w:val="18"/>
              </w:rPr>
              <w:t xml:space="preserve">y </w:t>
            </w:r>
            <w:del w:id="1338" w:author="Robert Bell" w:date="2012-01-22T15:03:00Z">
              <w:r w:rsidRPr="00422264" w:rsidDel="00A63388">
                <w:rPr>
                  <w:rFonts w:ascii="Arial" w:hAnsi="Arial" w:cs="Arial"/>
                  <w:sz w:val="18"/>
                  <w:szCs w:val="18"/>
                </w:rPr>
                <w:delText xml:space="preserve">for </w:delText>
              </w:r>
            </w:del>
            <w:ins w:id="1339" w:author="Robert Bell" w:date="2012-01-22T15:03:00Z">
              <w:r>
                <w:rPr>
                  <w:rFonts w:ascii="Arial" w:hAnsi="Arial" w:cs="Arial"/>
                  <w:sz w:val="18"/>
                  <w:szCs w:val="18"/>
                </w:rPr>
                <w:t>over</w:t>
              </w:r>
              <w:r w:rsidRPr="00422264">
                <w:rPr>
                  <w:rFonts w:ascii="Arial" w:hAnsi="Arial" w:cs="Arial"/>
                  <w:sz w:val="18"/>
                  <w:szCs w:val="18"/>
                </w:rPr>
                <w:t xml:space="preserve"> </w:t>
              </w:r>
            </w:ins>
            <w:r w:rsidRPr="00422264">
              <w:rPr>
                <w:rFonts w:ascii="Arial" w:hAnsi="Arial" w:cs="Arial"/>
                <w:sz w:val="18"/>
                <w:szCs w:val="18"/>
              </w:rPr>
              <w:t>much of their own learning</w:t>
            </w:r>
            <w:ins w:id="1340" w:author="Robert Bell" w:date="2012-01-22T15:02:00Z">
              <w:r>
                <w:rPr>
                  <w:rFonts w:ascii="Arial" w:hAnsi="Arial" w:cs="Arial"/>
                  <w:sz w:val="18"/>
                  <w:szCs w:val="18"/>
                </w:rPr>
                <w:t>.</w:t>
              </w:r>
            </w:ins>
          </w:p>
          <w:p w:rsidR="00D1212A" w:rsidRPr="00422264" w:rsidRDefault="00D1212A" w:rsidP="00280629">
            <w:pPr>
              <w:rPr>
                <w:rFonts w:ascii="Arial" w:hAnsi="Arial" w:cs="Arial"/>
                <w:sz w:val="18"/>
                <w:szCs w:val="18"/>
              </w:rPr>
            </w:pPr>
            <w:r w:rsidRPr="00422264">
              <w:rPr>
                <w:rFonts w:ascii="Arial" w:hAnsi="Arial" w:cs="Arial"/>
                <w:sz w:val="18"/>
                <w:szCs w:val="18"/>
              </w:rPr>
              <w:t xml:space="preserve"> </w:t>
            </w:r>
          </w:p>
        </w:tc>
        <w:tc>
          <w:tcPr>
            <w:tcW w:w="2347" w:type="dxa"/>
          </w:tcPr>
          <w:p w:rsidR="00D1212A" w:rsidRPr="00422264" w:rsidRDefault="00D1212A" w:rsidP="00A149A3">
            <w:pPr>
              <w:pStyle w:val="ListParagraph"/>
              <w:numPr>
                <w:ilvl w:val="0"/>
                <w:numId w:val="30"/>
              </w:numPr>
              <w:ind w:left="288" w:hanging="180"/>
              <w:rPr>
                <w:rFonts w:ascii="Arial" w:hAnsi="Arial" w:cs="Arial"/>
                <w:sz w:val="18"/>
                <w:szCs w:val="18"/>
              </w:rPr>
            </w:pPr>
            <w:r w:rsidRPr="00422264">
              <w:rPr>
                <w:rFonts w:ascii="Arial" w:hAnsi="Arial" w:cs="Arial"/>
                <w:sz w:val="18"/>
                <w:szCs w:val="18"/>
              </w:rPr>
              <w:t>Requires careful planning and preparation</w:t>
            </w:r>
            <w:ins w:id="1341" w:author="Robert Bell" w:date="2012-01-22T15:03:00Z">
              <w:r>
                <w:rPr>
                  <w:rFonts w:ascii="Arial" w:hAnsi="Arial" w:cs="Arial"/>
                  <w:sz w:val="18"/>
                  <w:szCs w:val="18"/>
                </w:rPr>
                <w:t xml:space="preserve">. </w:t>
              </w:r>
            </w:ins>
          </w:p>
          <w:p w:rsidR="00D1212A" w:rsidRPr="00422264" w:rsidRDefault="00D1212A" w:rsidP="00A149A3">
            <w:pPr>
              <w:pStyle w:val="ListParagraph"/>
              <w:numPr>
                <w:ilvl w:val="0"/>
                <w:numId w:val="30"/>
              </w:numPr>
              <w:ind w:left="288" w:hanging="180"/>
              <w:rPr>
                <w:rFonts w:ascii="Arial" w:hAnsi="Arial" w:cs="Arial"/>
                <w:sz w:val="18"/>
                <w:szCs w:val="18"/>
              </w:rPr>
            </w:pPr>
            <w:r w:rsidRPr="00422264">
              <w:rPr>
                <w:rFonts w:ascii="Arial" w:hAnsi="Arial" w:cs="Arial"/>
                <w:sz w:val="18"/>
                <w:szCs w:val="18"/>
              </w:rPr>
              <w:t xml:space="preserve">Students must </w:t>
            </w:r>
            <w:ins w:id="1342" w:author="Robert Bell" w:date="2012-01-22T15:04:00Z">
              <w:r>
                <w:rPr>
                  <w:rFonts w:ascii="Arial" w:hAnsi="Arial" w:cs="Arial"/>
                  <w:sz w:val="18"/>
                  <w:szCs w:val="18"/>
                </w:rPr>
                <w:t xml:space="preserve">first </w:t>
              </w:r>
            </w:ins>
            <w:r w:rsidRPr="00422264">
              <w:rPr>
                <w:rFonts w:ascii="Arial" w:hAnsi="Arial" w:cs="Arial"/>
                <w:sz w:val="18"/>
                <w:szCs w:val="18"/>
              </w:rPr>
              <w:t xml:space="preserve">be instructed </w:t>
            </w:r>
            <w:del w:id="1343" w:author="Robert Bell" w:date="2012-01-22T15:04:00Z">
              <w:r w:rsidRPr="00422264" w:rsidDel="00A63388">
                <w:rPr>
                  <w:rFonts w:ascii="Arial" w:hAnsi="Arial" w:cs="Arial"/>
                  <w:sz w:val="18"/>
                  <w:szCs w:val="18"/>
                </w:rPr>
                <w:delText>on the use of</w:delText>
              </w:r>
            </w:del>
            <w:ins w:id="1344" w:author="Robert Bell" w:date="2012-01-22T15:04:00Z">
              <w:r>
                <w:rPr>
                  <w:rFonts w:ascii="Arial" w:hAnsi="Arial" w:cs="Arial"/>
                  <w:sz w:val="18"/>
                  <w:szCs w:val="18"/>
                </w:rPr>
                <w:t>in how to participate in a</w:t>
              </w:r>
            </w:ins>
            <w:r w:rsidRPr="00422264">
              <w:rPr>
                <w:rFonts w:ascii="Arial" w:hAnsi="Arial" w:cs="Arial"/>
                <w:sz w:val="18"/>
                <w:szCs w:val="18"/>
              </w:rPr>
              <w:t xml:space="preserve"> cooperative learning</w:t>
            </w:r>
            <w:ins w:id="1345" w:author="Robert Bell" w:date="2012-01-22T15:04:00Z">
              <w:r>
                <w:rPr>
                  <w:rFonts w:ascii="Arial" w:hAnsi="Arial" w:cs="Arial"/>
                  <w:sz w:val="18"/>
                  <w:szCs w:val="18"/>
                </w:rPr>
                <w:t xml:space="preserve"> environment.</w:t>
              </w:r>
            </w:ins>
          </w:p>
          <w:p w:rsidR="00D1212A" w:rsidRPr="00422264" w:rsidRDefault="00D1212A" w:rsidP="00A149A3">
            <w:pPr>
              <w:pStyle w:val="ListParagraph"/>
              <w:numPr>
                <w:ilvl w:val="0"/>
                <w:numId w:val="30"/>
              </w:numPr>
              <w:ind w:left="288" w:hanging="180"/>
              <w:rPr>
                <w:rFonts w:ascii="Arial" w:hAnsi="Arial" w:cs="Arial"/>
                <w:sz w:val="18"/>
                <w:szCs w:val="18"/>
              </w:rPr>
            </w:pPr>
            <w:del w:id="1346" w:author="Robert Bell" w:date="2012-01-22T15:04:00Z">
              <w:r w:rsidRPr="00422264" w:rsidDel="00A63388">
                <w:rPr>
                  <w:rFonts w:ascii="Arial" w:hAnsi="Arial" w:cs="Arial"/>
                  <w:sz w:val="18"/>
                  <w:szCs w:val="18"/>
                </w:rPr>
                <w:delText>Individual c</w:delText>
              </w:r>
            </w:del>
            <w:ins w:id="1347" w:author="Robert Bell" w:date="2012-01-22T15:04:00Z">
              <w:r>
                <w:rPr>
                  <w:rFonts w:ascii="Arial" w:hAnsi="Arial" w:cs="Arial"/>
                  <w:sz w:val="18"/>
                  <w:szCs w:val="18"/>
                </w:rPr>
                <w:t>C</w:t>
              </w:r>
            </w:ins>
            <w:r w:rsidRPr="00422264">
              <w:rPr>
                <w:rFonts w:ascii="Arial" w:hAnsi="Arial" w:cs="Arial"/>
                <w:sz w:val="18"/>
                <w:szCs w:val="18"/>
              </w:rPr>
              <w:t>onflicts may arise within the group</w:t>
            </w:r>
            <w:ins w:id="1348" w:author="Robert Bell" w:date="2012-01-22T15:04:00Z">
              <w:r>
                <w:rPr>
                  <w:rFonts w:ascii="Arial" w:hAnsi="Arial" w:cs="Arial"/>
                  <w:sz w:val="18"/>
                  <w:szCs w:val="18"/>
                </w:rPr>
                <w:t xml:space="preserve">. </w:t>
              </w:r>
            </w:ins>
          </w:p>
        </w:tc>
      </w:tr>
      <w:tr w:rsidR="00D1212A" w:rsidRPr="00DD0B75">
        <w:tc>
          <w:tcPr>
            <w:tcW w:w="1998" w:type="dxa"/>
          </w:tcPr>
          <w:p w:rsidR="00D1212A" w:rsidRPr="00422264" w:rsidRDefault="00D1212A" w:rsidP="00280629">
            <w:pPr>
              <w:rPr>
                <w:rFonts w:ascii="Arial" w:hAnsi="Arial" w:cs="Arial"/>
                <w:sz w:val="18"/>
                <w:szCs w:val="18"/>
              </w:rPr>
            </w:pPr>
            <w:r w:rsidRPr="00422264">
              <w:rPr>
                <w:rFonts w:ascii="Arial" w:hAnsi="Arial" w:cs="Arial"/>
                <w:sz w:val="18"/>
                <w:szCs w:val="18"/>
              </w:rPr>
              <w:t>Demonstrations/Mod</w:t>
            </w:r>
            <w:ins w:id="1349" w:author="Robert Bell" w:date="2012-01-22T15:04:00Z">
              <w:r>
                <w:rPr>
                  <w:rFonts w:ascii="Arial" w:hAnsi="Arial" w:cs="Arial"/>
                  <w:sz w:val="18"/>
                  <w:szCs w:val="18"/>
                </w:rPr>
                <w:t>e</w:t>
              </w:r>
            </w:ins>
            <w:del w:id="1350" w:author="Robert Bell" w:date="2012-01-22T15:04:00Z">
              <w:r w:rsidRPr="00422264" w:rsidDel="00A63388">
                <w:rPr>
                  <w:rFonts w:ascii="Arial" w:hAnsi="Arial" w:cs="Arial"/>
                  <w:sz w:val="18"/>
                  <w:szCs w:val="18"/>
                </w:rPr>
                <w:delText>e</w:delText>
              </w:r>
            </w:del>
            <w:r w:rsidRPr="00422264">
              <w:rPr>
                <w:rFonts w:ascii="Arial" w:hAnsi="Arial" w:cs="Arial"/>
                <w:sz w:val="18"/>
                <w:szCs w:val="18"/>
              </w:rPr>
              <w:t>ling</w:t>
            </w:r>
          </w:p>
        </w:tc>
        <w:tc>
          <w:tcPr>
            <w:tcW w:w="2340" w:type="dxa"/>
          </w:tcPr>
          <w:p w:rsidR="00D1212A" w:rsidRPr="00422264" w:rsidRDefault="00D1212A" w:rsidP="00280629">
            <w:pPr>
              <w:rPr>
                <w:rFonts w:ascii="Arial" w:hAnsi="Arial" w:cs="Arial"/>
                <w:sz w:val="18"/>
                <w:szCs w:val="18"/>
              </w:rPr>
            </w:pPr>
            <w:r w:rsidRPr="00422264">
              <w:rPr>
                <w:rFonts w:ascii="Arial" w:hAnsi="Arial" w:cs="Arial"/>
                <w:sz w:val="18"/>
                <w:szCs w:val="18"/>
              </w:rPr>
              <w:t xml:space="preserve">Provides a format </w:t>
            </w:r>
            <w:del w:id="1351" w:author="Robert Bell" w:date="2012-01-22T15:06:00Z">
              <w:r w:rsidRPr="00422264" w:rsidDel="00A63388">
                <w:rPr>
                  <w:rFonts w:ascii="Arial" w:hAnsi="Arial" w:cs="Arial"/>
                  <w:sz w:val="18"/>
                  <w:szCs w:val="18"/>
                </w:rPr>
                <w:delText>to present step by step</w:delText>
              </w:r>
            </w:del>
            <w:ins w:id="1352" w:author="Robert Bell" w:date="2012-01-22T15:06:00Z">
              <w:r>
                <w:rPr>
                  <w:rFonts w:ascii="Arial" w:hAnsi="Arial" w:cs="Arial"/>
                  <w:sz w:val="18"/>
                  <w:szCs w:val="18"/>
                </w:rPr>
                <w:t>in which</w:t>
              </w:r>
            </w:ins>
            <w:r w:rsidRPr="00422264">
              <w:rPr>
                <w:rFonts w:ascii="Arial" w:hAnsi="Arial" w:cs="Arial"/>
                <w:sz w:val="18"/>
                <w:szCs w:val="18"/>
              </w:rPr>
              <w:t xml:space="preserve"> </w:t>
            </w:r>
            <w:del w:id="1353" w:author="Robert Bell" w:date="2012-01-22T15:06:00Z">
              <w:r w:rsidRPr="00422264" w:rsidDel="00A63388">
                <w:rPr>
                  <w:rFonts w:ascii="Arial" w:hAnsi="Arial" w:cs="Arial"/>
                  <w:sz w:val="18"/>
                  <w:szCs w:val="18"/>
                </w:rPr>
                <w:delText xml:space="preserve">visual </w:delText>
              </w:r>
            </w:del>
            <w:ins w:id="1354" w:author="Robert Bell" w:date="2012-01-22T15:06:00Z">
              <w:r>
                <w:rPr>
                  <w:rFonts w:ascii="Arial" w:hAnsi="Arial" w:cs="Arial"/>
                  <w:sz w:val="18"/>
                  <w:szCs w:val="18"/>
                </w:rPr>
                <w:t>practical</w:t>
              </w:r>
              <w:r w:rsidRPr="00422264">
                <w:rPr>
                  <w:rFonts w:ascii="Arial" w:hAnsi="Arial" w:cs="Arial"/>
                  <w:sz w:val="18"/>
                  <w:szCs w:val="18"/>
                </w:rPr>
                <w:t xml:space="preserve"> </w:t>
              </w:r>
            </w:ins>
            <w:r w:rsidRPr="00422264">
              <w:rPr>
                <w:rFonts w:ascii="Arial" w:hAnsi="Arial" w:cs="Arial"/>
                <w:sz w:val="18"/>
                <w:szCs w:val="18"/>
              </w:rPr>
              <w:t>examples of abstract</w:t>
            </w:r>
            <w:del w:id="1355" w:author="Robert Bell" w:date="2012-01-22T15:06:00Z">
              <w:r w:rsidRPr="00422264" w:rsidDel="00A63388">
                <w:rPr>
                  <w:rFonts w:ascii="Arial" w:hAnsi="Arial" w:cs="Arial"/>
                  <w:sz w:val="18"/>
                  <w:szCs w:val="18"/>
                </w:rPr>
                <w:delText>ions</w:delText>
              </w:r>
            </w:del>
            <w:r w:rsidRPr="00422264">
              <w:rPr>
                <w:rFonts w:ascii="Arial" w:hAnsi="Arial" w:cs="Arial"/>
                <w:sz w:val="18"/>
                <w:szCs w:val="18"/>
              </w:rPr>
              <w:t xml:space="preserve"> or ambiguous material </w:t>
            </w:r>
            <w:ins w:id="1356" w:author="Robert Bell" w:date="2012-01-22T15:06:00Z">
              <w:r>
                <w:rPr>
                  <w:rFonts w:ascii="Arial" w:hAnsi="Arial" w:cs="Arial"/>
                  <w:sz w:val="18"/>
                  <w:szCs w:val="18"/>
                </w:rPr>
                <w:t xml:space="preserve">can be observed, </w:t>
              </w:r>
            </w:ins>
            <w:r w:rsidRPr="00422264">
              <w:rPr>
                <w:rFonts w:ascii="Arial" w:hAnsi="Arial" w:cs="Arial"/>
                <w:sz w:val="18"/>
                <w:szCs w:val="18"/>
              </w:rPr>
              <w:t>particularly in procedural learning</w:t>
            </w:r>
            <w:ins w:id="1357" w:author="Robert Bell" w:date="2012-01-22T15:06:00Z">
              <w:r>
                <w:rPr>
                  <w:rFonts w:ascii="Arial" w:hAnsi="Arial" w:cs="Arial"/>
                  <w:sz w:val="18"/>
                  <w:szCs w:val="18"/>
                </w:rPr>
                <w:t>.</w:t>
              </w:r>
            </w:ins>
          </w:p>
        </w:tc>
        <w:tc>
          <w:tcPr>
            <w:tcW w:w="2891" w:type="dxa"/>
          </w:tcPr>
          <w:p w:rsidR="00D1212A" w:rsidRPr="00422264" w:rsidRDefault="00D1212A" w:rsidP="00A149A3">
            <w:pPr>
              <w:pStyle w:val="ListParagraph"/>
              <w:numPr>
                <w:ilvl w:val="0"/>
                <w:numId w:val="31"/>
              </w:numPr>
              <w:ind w:left="258" w:hanging="171"/>
              <w:rPr>
                <w:rFonts w:ascii="Arial" w:hAnsi="Arial" w:cs="Arial"/>
                <w:sz w:val="18"/>
                <w:szCs w:val="18"/>
              </w:rPr>
            </w:pPr>
            <w:r w:rsidRPr="00422264">
              <w:rPr>
                <w:rFonts w:ascii="Arial" w:hAnsi="Arial" w:cs="Arial"/>
                <w:sz w:val="18"/>
                <w:szCs w:val="18"/>
              </w:rPr>
              <w:t>Engages the learner with a concrete conceptual base for forming mental models</w:t>
            </w:r>
            <w:ins w:id="1358" w:author="Robert Bell" w:date="2012-01-22T15:06:00Z">
              <w:r>
                <w:rPr>
                  <w:rFonts w:ascii="Arial" w:hAnsi="Arial" w:cs="Arial"/>
                  <w:sz w:val="18"/>
                  <w:szCs w:val="18"/>
                </w:rPr>
                <w:t>.</w:t>
              </w:r>
            </w:ins>
          </w:p>
          <w:p w:rsidR="00D1212A" w:rsidRPr="00422264" w:rsidRDefault="00D1212A" w:rsidP="00A149A3">
            <w:pPr>
              <w:pStyle w:val="ListParagraph"/>
              <w:numPr>
                <w:ilvl w:val="0"/>
                <w:numId w:val="31"/>
              </w:numPr>
              <w:ind w:left="258" w:hanging="171"/>
              <w:rPr>
                <w:rFonts w:ascii="Arial" w:hAnsi="Arial" w:cs="Arial"/>
                <w:sz w:val="18"/>
                <w:szCs w:val="18"/>
              </w:rPr>
            </w:pPr>
            <w:r w:rsidRPr="00422264">
              <w:rPr>
                <w:rFonts w:ascii="Arial" w:hAnsi="Arial" w:cs="Arial"/>
                <w:sz w:val="18"/>
                <w:szCs w:val="18"/>
              </w:rPr>
              <w:t xml:space="preserve">Clarifies </w:t>
            </w:r>
            <w:ins w:id="1359" w:author="Robert Bell" w:date="2012-01-22T15:06:00Z">
              <w:r>
                <w:rPr>
                  <w:rFonts w:ascii="Arial" w:hAnsi="Arial" w:cs="Arial"/>
                  <w:sz w:val="18"/>
                  <w:szCs w:val="18"/>
                </w:rPr>
                <w:t xml:space="preserve">the </w:t>
              </w:r>
            </w:ins>
            <w:r w:rsidRPr="00422264">
              <w:rPr>
                <w:rFonts w:ascii="Arial" w:hAnsi="Arial" w:cs="Arial"/>
                <w:sz w:val="18"/>
                <w:szCs w:val="18"/>
              </w:rPr>
              <w:t>excepted outcomes of instruction</w:t>
            </w:r>
            <w:ins w:id="1360" w:author="Robert Bell" w:date="2012-01-22T15:06:00Z">
              <w:r>
                <w:rPr>
                  <w:rFonts w:ascii="Arial" w:hAnsi="Arial" w:cs="Arial"/>
                  <w:sz w:val="18"/>
                  <w:szCs w:val="18"/>
                </w:rPr>
                <w:t xml:space="preserve">. </w:t>
              </w:r>
            </w:ins>
          </w:p>
          <w:p w:rsidR="00D1212A" w:rsidRPr="00422264" w:rsidRDefault="00D1212A" w:rsidP="00A149A3">
            <w:pPr>
              <w:pStyle w:val="ListParagraph"/>
              <w:numPr>
                <w:ilvl w:val="0"/>
                <w:numId w:val="31"/>
              </w:numPr>
              <w:ind w:left="258" w:hanging="171"/>
              <w:rPr>
                <w:rFonts w:ascii="Arial" w:hAnsi="Arial" w:cs="Arial"/>
                <w:sz w:val="18"/>
                <w:szCs w:val="18"/>
              </w:rPr>
            </w:pPr>
            <w:r w:rsidRPr="00422264">
              <w:rPr>
                <w:rFonts w:ascii="Arial" w:hAnsi="Arial" w:cs="Arial"/>
                <w:sz w:val="18"/>
                <w:szCs w:val="18"/>
              </w:rPr>
              <w:t>Promotes faster learning of skill</w:t>
            </w:r>
          </w:p>
          <w:p w:rsidR="00D1212A" w:rsidRPr="00422264" w:rsidRDefault="00D1212A" w:rsidP="00A149A3">
            <w:pPr>
              <w:pStyle w:val="ListParagraph"/>
              <w:numPr>
                <w:ilvl w:val="0"/>
                <w:numId w:val="31"/>
              </w:numPr>
              <w:ind w:left="258" w:hanging="171"/>
              <w:rPr>
                <w:rFonts w:ascii="Arial" w:hAnsi="Arial" w:cs="Arial"/>
                <w:sz w:val="18"/>
                <w:szCs w:val="18"/>
              </w:rPr>
            </w:pPr>
            <w:r w:rsidRPr="00422264">
              <w:rPr>
                <w:rFonts w:ascii="Arial" w:hAnsi="Arial" w:cs="Arial"/>
                <w:sz w:val="18"/>
                <w:szCs w:val="18"/>
              </w:rPr>
              <w:t xml:space="preserve">Focuses on </w:t>
            </w:r>
            <w:del w:id="1361" w:author="Robert Bell" w:date="2012-01-22T15:10:00Z">
              <w:r w:rsidRPr="00422264" w:rsidDel="00E47A45">
                <w:rPr>
                  <w:rFonts w:ascii="Arial" w:hAnsi="Arial" w:cs="Arial"/>
                  <w:sz w:val="18"/>
                  <w:szCs w:val="18"/>
                </w:rPr>
                <w:delText xml:space="preserve">the </w:delText>
              </w:r>
            </w:del>
            <w:r w:rsidRPr="00422264">
              <w:rPr>
                <w:rFonts w:ascii="Arial" w:hAnsi="Arial" w:cs="Arial"/>
                <w:sz w:val="18"/>
                <w:szCs w:val="18"/>
              </w:rPr>
              <w:t>specific</w:t>
            </w:r>
            <w:ins w:id="1362" w:author="Robert Bell" w:date="2012-01-22T15:10:00Z">
              <w:r>
                <w:rPr>
                  <w:rFonts w:ascii="Arial" w:hAnsi="Arial" w:cs="Arial"/>
                  <w:sz w:val="18"/>
                  <w:szCs w:val="18"/>
                </w:rPr>
                <w:t xml:space="preserve"> </w:t>
              </w:r>
            </w:ins>
            <w:del w:id="1363" w:author="Robert Bell" w:date="2012-01-22T15:09:00Z">
              <w:r w:rsidRPr="00422264" w:rsidDel="00E47A45">
                <w:rPr>
                  <w:rFonts w:ascii="Arial" w:hAnsi="Arial" w:cs="Arial"/>
                  <w:sz w:val="18"/>
                  <w:szCs w:val="18"/>
                </w:rPr>
                <w:delText xml:space="preserve"> </w:delText>
              </w:r>
            </w:del>
            <w:r w:rsidRPr="00422264">
              <w:rPr>
                <w:rFonts w:ascii="Arial" w:hAnsi="Arial" w:cs="Arial"/>
                <w:sz w:val="18"/>
                <w:szCs w:val="18"/>
              </w:rPr>
              <w:t xml:space="preserve">rather than </w:t>
            </w:r>
            <w:del w:id="1364" w:author="Robert Bell" w:date="2012-01-22T15:09:00Z">
              <w:r w:rsidRPr="00422264" w:rsidDel="00E47A45">
                <w:rPr>
                  <w:rFonts w:ascii="Arial" w:hAnsi="Arial" w:cs="Arial"/>
                  <w:sz w:val="18"/>
                  <w:szCs w:val="18"/>
                </w:rPr>
                <w:delText xml:space="preserve">the </w:delText>
              </w:r>
            </w:del>
            <w:r w:rsidRPr="00422264">
              <w:rPr>
                <w:rFonts w:ascii="Arial" w:hAnsi="Arial" w:cs="Arial"/>
                <w:sz w:val="18"/>
                <w:szCs w:val="18"/>
              </w:rPr>
              <w:t>general</w:t>
            </w:r>
            <w:ins w:id="1365" w:author="Robert Bell" w:date="2012-01-22T15:09:00Z">
              <w:r>
                <w:rPr>
                  <w:rFonts w:ascii="Arial" w:hAnsi="Arial" w:cs="Arial"/>
                  <w:sz w:val="18"/>
                  <w:szCs w:val="18"/>
                </w:rPr>
                <w:t xml:space="preserve"> content</w:t>
              </w:r>
            </w:ins>
            <w:ins w:id="1366" w:author="Robert Bell" w:date="2012-01-22T15:07:00Z">
              <w:r>
                <w:rPr>
                  <w:rFonts w:ascii="Arial" w:hAnsi="Arial" w:cs="Arial"/>
                  <w:sz w:val="18"/>
                  <w:szCs w:val="18"/>
                </w:rPr>
                <w:t xml:space="preserve">. </w:t>
              </w:r>
            </w:ins>
          </w:p>
          <w:p w:rsidR="00D1212A" w:rsidRPr="00422264" w:rsidRDefault="00D1212A" w:rsidP="00A149A3">
            <w:pPr>
              <w:pStyle w:val="ListParagraph"/>
              <w:numPr>
                <w:ilvl w:val="0"/>
                <w:numId w:val="31"/>
              </w:numPr>
              <w:ind w:left="258" w:hanging="171"/>
              <w:rPr>
                <w:rFonts w:ascii="Arial" w:hAnsi="Arial" w:cs="Arial"/>
                <w:sz w:val="18"/>
                <w:szCs w:val="18"/>
              </w:rPr>
            </w:pPr>
            <w:r w:rsidRPr="00422264">
              <w:rPr>
                <w:rFonts w:ascii="Arial" w:hAnsi="Arial" w:cs="Arial"/>
                <w:sz w:val="18"/>
                <w:szCs w:val="18"/>
              </w:rPr>
              <w:t xml:space="preserve">Can be seamlessly </w:t>
            </w:r>
            <w:del w:id="1367" w:author="Robert Bell" w:date="2012-01-22T15:07:00Z">
              <w:r w:rsidRPr="00422264" w:rsidDel="00E47A45">
                <w:rPr>
                  <w:rFonts w:ascii="Arial" w:hAnsi="Arial" w:cs="Arial"/>
                  <w:sz w:val="18"/>
                  <w:szCs w:val="18"/>
                </w:rPr>
                <w:delText>used in conjunction with</w:delText>
              </w:r>
            </w:del>
            <w:ins w:id="1368" w:author="Robert Bell" w:date="2012-01-22T15:07:00Z">
              <w:r>
                <w:rPr>
                  <w:rFonts w:ascii="Arial" w:hAnsi="Arial" w:cs="Arial"/>
                  <w:sz w:val="18"/>
                  <w:szCs w:val="18"/>
                </w:rPr>
                <w:t>incorporated into a</w:t>
              </w:r>
            </w:ins>
            <w:r w:rsidRPr="00422264">
              <w:rPr>
                <w:rFonts w:ascii="Arial" w:hAnsi="Arial" w:cs="Arial"/>
                <w:sz w:val="18"/>
                <w:szCs w:val="18"/>
              </w:rPr>
              <w:t xml:space="preserve"> lecture format</w:t>
            </w:r>
            <w:ins w:id="1369" w:author="Robert Bell" w:date="2012-01-22T15:07:00Z">
              <w:r>
                <w:rPr>
                  <w:rFonts w:ascii="Arial" w:hAnsi="Arial" w:cs="Arial"/>
                  <w:sz w:val="18"/>
                  <w:szCs w:val="18"/>
                </w:rPr>
                <w:t xml:space="preserve">. </w:t>
              </w:r>
            </w:ins>
            <w:del w:id="1370" w:author="Robert Bell" w:date="2012-01-22T15:07:00Z">
              <w:r w:rsidRPr="00422264" w:rsidDel="00A63388">
                <w:rPr>
                  <w:rFonts w:ascii="Arial" w:hAnsi="Arial" w:cs="Arial"/>
                  <w:sz w:val="18"/>
                  <w:szCs w:val="18"/>
                </w:rPr>
                <w:delText xml:space="preserve"> </w:delText>
              </w:r>
            </w:del>
          </w:p>
        </w:tc>
        <w:tc>
          <w:tcPr>
            <w:tcW w:w="2347" w:type="dxa"/>
          </w:tcPr>
          <w:p w:rsidR="00D1212A" w:rsidRPr="00422264" w:rsidRDefault="00D1212A" w:rsidP="00A149A3">
            <w:pPr>
              <w:pStyle w:val="ListParagraph"/>
              <w:numPr>
                <w:ilvl w:val="0"/>
                <w:numId w:val="33"/>
              </w:numPr>
              <w:ind w:left="339" w:hanging="256"/>
              <w:rPr>
                <w:rFonts w:ascii="Arial" w:hAnsi="Arial" w:cs="Arial"/>
                <w:sz w:val="18"/>
                <w:szCs w:val="18"/>
              </w:rPr>
            </w:pPr>
            <w:r w:rsidRPr="00422264">
              <w:rPr>
                <w:rFonts w:ascii="Arial" w:hAnsi="Arial" w:cs="Arial"/>
                <w:sz w:val="18"/>
                <w:szCs w:val="18"/>
              </w:rPr>
              <w:t>Should be planned and rehearsed by teacher</w:t>
            </w:r>
            <w:ins w:id="1371" w:author="Robert Bell" w:date="2012-01-22T15:10:00Z">
              <w:r>
                <w:rPr>
                  <w:rFonts w:ascii="Arial" w:hAnsi="Arial" w:cs="Arial"/>
                  <w:sz w:val="18"/>
                  <w:szCs w:val="18"/>
                </w:rPr>
                <w:t>.</w:t>
              </w:r>
            </w:ins>
          </w:p>
          <w:p w:rsidR="00D1212A" w:rsidRDefault="00D1212A" w:rsidP="00A149A3">
            <w:pPr>
              <w:pStyle w:val="ListParagraph"/>
              <w:numPr>
                <w:ilvl w:val="0"/>
                <w:numId w:val="33"/>
              </w:numPr>
              <w:ind w:left="339" w:hanging="256"/>
              <w:rPr>
                <w:rFonts w:ascii="Arial" w:hAnsi="Arial" w:cs="Arial"/>
                <w:sz w:val="18"/>
                <w:szCs w:val="18"/>
              </w:rPr>
            </w:pPr>
            <w:del w:id="1372" w:author="Robert Bell" w:date="2012-01-22T15:11:00Z">
              <w:r w:rsidRPr="00422264" w:rsidDel="00E47A45">
                <w:rPr>
                  <w:rFonts w:ascii="Arial" w:hAnsi="Arial" w:cs="Arial"/>
                  <w:sz w:val="18"/>
                  <w:szCs w:val="18"/>
                </w:rPr>
                <w:delText>Room arrangement</w:delText>
              </w:r>
            </w:del>
            <w:ins w:id="1373" w:author="Robert Bell" w:date="2012-01-22T15:11:00Z">
              <w:r>
                <w:rPr>
                  <w:rFonts w:ascii="Arial" w:hAnsi="Arial" w:cs="Arial"/>
                  <w:sz w:val="18"/>
                  <w:szCs w:val="18"/>
                </w:rPr>
                <w:t>The instructional environment must be</w:t>
              </w:r>
            </w:ins>
            <w:r w:rsidRPr="00422264">
              <w:rPr>
                <w:rFonts w:ascii="Arial" w:hAnsi="Arial" w:cs="Arial"/>
                <w:sz w:val="18"/>
                <w:szCs w:val="18"/>
              </w:rPr>
              <w:t xml:space="preserve"> </w:t>
            </w:r>
            <w:del w:id="1374" w:author="Robert Bell" w:date="2012-01-22T15:11:00Z">
              <w:r w:rsidRPr="00422264" w:rsidDel="00E47A45">
                <w:rPr>
                  <w:rFonts w:ascii="Arial" w:hAnsi="Arial" w:cs="Arial"/>
                  <w:sz w:val="18"/>
                  <w:szCs w:val="18"/>
                </w:rPr>
                <w:delText>is critical</w:delText>
              </w:r>
            </w:del>
            <w:ins w:id="1375" w:author="Robert Bell" w:date="2012-01-22T15:11:00Z">
              <w:r>
                <w:rPr>
                  <w:rFonts w:ascii="Arial" w:hAnsi="Arial" w:cs="Arial"/>
                  <w:sz w:val="18"/>
                  <w:szCs w:val="18"/>
                </w:rPr>
                <w:t>appropriate</w:t>
              </w:r>
            </w:ins>
            <w:ins w:id="1376" w:author="Robert Bell" w:date="2012-01-22T15:10:00Z">
              <w:r>
                <w:rPr>
                  <w:rFonts w:ascii="Arial" w:hAnsi="Arial" w:cs="Arial"/>
                  <w:sz w:val="18"/>
                  <w:szCs w:val="18"/>
                </w:rPr>
                <w:t xml:space="preserve"> for allowing student observation of the demonstration.</w:t>
              </w:r>
            </w:ins>
            <w:ins w:id="1377" w:author="Robert Bell" w:date="2012-01-22T15:11:00Z">
              <w:r>
                <w:rPr>
                  <w:rFonts w:ascii="Arial" w:hAnsi="Arial" w:cs="Arial"/>
                  <w:sz w:val="18"/>
                  <w:szCs w:val="18"/>
                </w:rPr>
                <w:t xml:space="preserve"> </w:t>
              </w:r>
            </w:ins>
            <w:r w:rsidRPr="00422264">
              <w:rPr>
                <w:rFonts w:ascii="Arial" w:hAnsi="Arial" w:cs="Arial"/>
                <w:sz w:val="18"/>
                <w:szCs w:val="18"/>
              </w:rPr>
              <w:t xml:space="preserve"> </w:t>
            </w:r>
            <w:ins w:id="1378" w:author="Robert Bell" w:date="2012-01-22T15:11:00Z">
              <w:r>
                <w:rPr>
                  <w:rFonts w:ascii="Arial" w:hAnsi="Arial" w:cs="Arial"/>
                  <w:sz w:val="18"/>
                  <w:szCs w:val="18"/>
                </w:rPr>
                <w:t xml:space="preserve">One must carefully evaluate whether </w:t>
              </w:r>
            </w:ins>
            <w:del w:id="1379" w:author="Robert Bell" w:date="2012-01-22T15:11:00Z">
              <w:r w:rsidRPr="00422264" w:rsidDel="00E47A45">
                <w:rPr>
                  <w:rFonts w:ascii="Arial" w:hAnsi="Arial" w:cs="Arial"/>
                  <w:sz w:val="18"/>
                  <w:szCs w:val="18"/>
                </w:rPr>
                <w:delText>(</w:delText>
              </w:r>
            </w:del>
            <w:r w:rsidRPr="00422264">
              <w:rPr>
                <w:rFonts w:ascii="Arial" w:hAnsi="Arial" w:cs="Arial"/>
                <w:sz w:val="18"/>
                <w:szCs w:val="18"/>
              </w:rPr>
              <w:t xml:space="preserve">lighting, </w:t>
            </w:r>
            <w:ins w:id="1380" w:author="Robert Bell" w:date="2012-01-22T15:12:00Z">
              <w:r>
                <w:rPr>
                  <w:rFonts w:ascii="Arial" w:hAnsi="Arial" w:cs="Arial"/>
                  <w:sz w:val="18"/>
                  <w:szCs w:val="18"/>
                </w:rPr>
                <w:t xml:space="preserve">the </w:t>
              </w:r>
            </w:ins>
            <w:r w:rsidRPr="00422264">
              <w:rPr>
                <w:rFonts w:ascii="Arial" w:hAnsi="Arial" w:cs="Arial"/>
                <w:sz w:val="18"/>
                <w:szCs w:val="18"/>
              </w:rPr>
              <w:t>line of student sight</w:t>
            </w:r>
            <w:ins w:id="1381" w:author="Robert Bell" w:date="2012-01-22T15:12:00Z">
              <w:r>
                <w:rPr>
                  <w:rFonts w:ascii="Arial" w:hAnsi="Arial" w:cs="Arial"/>
                  <w:sz w:val="18"/>
                  <w:szCs w:val="18"/>
                </w:rPr>
                <w:t>, etc. are adequate for this method.</w:t>
              </w:r>
            </w:ins>
          </w:p>
          <w:p w:rsidR="00051B15" w:rsidRDefault="00051B15">
            <w:pPr>
              <w:pStyle w:val="ListParagraph"/>
              <w:numPr>
                <w:ins w:id="1382" w:author="Robert Bell" w:date="2012-01-22T15:23:00Z"/>
              </w:numPr>
              <w:ind w:left="83"/>
              <w:rPr>
                <w:ins w:id="1383" w:author="Robert Bell" w:date="2012-01-22T15:23:00Z"/>
                <w:rFonts w:ascii="Arial" w:hAnsi="Arial" w:cs="Arial"/>
                <w:sz w:val="18"/>
                <w:szCs w:val="18"/>
              </w:rPr>
              <w:pPrChange w:id="1384" w:author="Robert Bell" w:date="2012-01-22T15:23:00Z">
                <w:pPr>
                  <w:pStyle w:val="ListParagraph"/>
                  <w:ind w:left="0"/>
                </w:pPr>
              </w:pPrChange>
            </w:pPr>
          </w:p>
        </w:tc>
      </w:tr>
      <w:tr w:rsidR="00D1212A" w:rsidRPr="00DD0B75">
        <w:tc>
          <w:tcPr>
            <w:tcW w:w="1998" w:type="dxa"/>
          </w:tcPr>
          <w:p w:rsidR="00D1212A" w:rsidRPr="00422264" w:rsidRDefault="00D1212A" w:rsidP="00280629">
            <w:pPr>
              <w:rPr>
                <w:rFonts w:ascii="Arial" w:hAnsi="Arial" w:cs="Arial"/>
                <w:sz w:val="18"/>
                <w:szCs w:val="18"/>
              </w:rPr>
            </w:pPr>
            <w:r w:rsidRPr="00422264">
              <w:rPr>
                <w:rFonts w:ascii="Arial" w:hAnsi="Arial" w:cs="Arial"/>
                <w:sz w:val="18"/>
                <w:szCs w:val="18"/>
              </w:rPr>
              <w:t xml:space="preserve">Drawing/illustrations </w:t>
            </w:r>
          </w:p>
        </w:tc>
        <w:tc>
          <w:tcPr>
            <w:tcW w:w="2340" w:type="dxa"/>
          </w:tcPr>
          <w:p w:rsidR="00D1212A" w:rsidRPr="00422264" w:rsidRDefault="00D1212A" w:rsidP="00280629">
            <w:pPr>
              <w:rPr>
                <w:rFonts w:ascii="Arial" w:hAnsi="Arial" w:cs="Arial"/>
                <w:sz w:val="18"/>
                <w:szCs w:val="18"/>
              </w:rPr>
            </w:pPr>
            <w:r w:rsidRPr="00422264">
              <w:rPr>
                <w:rFonts w:ascii="Arial" w:hAnsi="Arial" w:cs="Arial"/>
                <w:sz w:val="18"/>
                <w:szCs w:val="18"/>
              </w:rPr>
              <w:t xml:space="preserve">Provides a visual representation and organization of instructional material. </w:t>
            </w:r>
          </w:p>
        </w:tc>
        <w:tc>
          <w:tcPr>
            <w:tcW w:w="2891" w:type="dxa"/>
          </w:tcPr>
          <w:p w:rsidR="00D1212A" w:rsidRPr="00422264" w:rsidRDefault="00D1212A" w:rsidP="00A149A3">
            <w:pPr>
              <w:pStyle w:val="ListParagraph"/>
              <w:numPr>
                <w:ilvl w:val="0"/>
                <w:numId w:val="32"/>
              </w:numPr>
              <w:ind w:left="254" w:hanging="171"/>
              <w:rPr>
                <w:rFonts w:ascii="Arial" w:hAnsi="Arial" w:cs="Arial"/>
                <w:sz w:val="18"/>
                <w:szCs w:val="18"/>
              </w:rPr>
            </w:pPr>
            <w:r w:rsidRPr="00422264">
              <w:rPr>
                <w:rFonts w:ascii="Arial" w:hAnsi="Arial" w:cs="Arial"/>
                <w:sz w:val="18"/>
                <w:szCs w:val="18"/>
              </w:rPr>
              <w:t>Assists students in organizing information for long-term retrieval</w:t>
            </w:r>
            <w:ins w:id="1385" w:author="Robert Bell" w:date="2012-01-22T15:13:00Z">
              <w:r>
                <w:rPr>
                  <w:rFonts w:ascii="Arial" w:hAnsi="Arial" w:cs="Arial"/>
                  <w:sz w:val="18"/>
                  <w:szCs w:val="18"/>
                </w:rPr>
                <w:t>.</w:t>
              </w:r>
            </w:ins>
          </w:p>
          <w:p w:rsidR="00D1212A" w:rsidRPr="00422264" w:rsidRDefault="00D1212A" w:rsidP="00A149A3">
            <w:pPr>
              <w:pStyle w:val="ListParagraph"/>
              <w:numPr>
                <w:ilvl w:val="0"/>
                <w:numId w:val="32"/>
              </w:numPr>
              <w:ind w:left="254" w:hanging="171"/>
              <w:rPr>
                <w:rFonts w:ascii="Arial" w:hAnsi="Arial" w:cs="Arial"/>
                <w:sz w:val="18"/>
                <w:szCs w:val="18"/>
              </w:rPr>
            </w:pPr>
            <w:r w:rsidRPr="00422264">
              <w:rPr>
                <w:rFonts w:ascii="Arial" w:hAnsi="Arial" w:cs="Arial"/>
                <w:sz w:val="18"/>
                <w:szCs w:val="18"/>
              </w:rPr>
              <w:t>Can be use to attract attention, aid retention, enhance understanding and create context</w:t>
            </w:r>
            <w:ins w:id="1386" w:author="Robert Bell" w:date="2012-01-22T15:13:00Z">
              <w:r>
                <w:rPr>
                  <w:rFonts w:ascii="Arial" w:hAnsi="Arial" w:cs="Arial"/>
                  <w:sz w:val="18"/>
                  <w:szCs w:val="18"/>
                </w:rPr>
                <w:t>.</w:t>
              </w:r>
            </w:ins>
          </w:p>
          <w:p w:rsidR="00D1212A" w:rsidRPr="00422264" w:rsidRDefault="00D1212A" w:rsidP="00A149A3">
            <w:pPr>
              <w:pStyle w:val="ListParagraph"/>
              <w:numPr>
                <w:ilvl w:val="0"/>
                <w:numId w:val="32"/>
              </w:numPr>
              <w:ind w:left="254" w:hanging="171"/>
              <w:rPr>
                <w:rFonts w:ascii="Arial" w:hAnsi="Arial" w:cs="Arial"/>
                <w:sz w:val="18"/>
                <w:szCs w:val="18"/>
              </w:rPr>
            </w:pPr>
            <w:r w:rsidRPr="00422264">
              <w:rPr>
                <w:rFonts w:ascii="Arial" w:hAnsi="Arial" w:cs="Arial"/>
                <w:sz w:val="18"/>
                <w:szCs w:val="18"/>
              </w:rPr>
              <w:t>Is amenable to various media formats</w:t>
            </w:r>
            <w:ins w:id="1387" w:author="Robert Bell" w:date="2012-01-22T15:13:00Z">
              <w:r>
                <w:rPr>
                  <w:rFonts w:ascii="Arial" w:hAnsi="Arial" w:cs="Arial"/>
                  <w:sz w:val="18"/>
                  <w:szCs w:val="18"/>
                </w:rPr>
                <w:t xml:space="preserve">. </w:t>
              </w:r>
            </w:ins>
          </w:p>
          <w:p w:rsidR="00D1212A" w:rsidRPr="00422264" w:rsidRDefault="00D1212A" w:rsidP="00280629">
            <w:pPr>
              <w:pStyle w:val="ListParagraph"/>
              <w:ind w:left="254"/>
              <w:rPr>
                <w:rFonts w:ascii="Arial" w:hAnsi="Arial" w:cs="Arial"/>
                <w:sz w:val="18"/>
                <w:szCs w:val="18"/>
              </w:rPr>
            </w:pPr>
          </w:p>
        </w:tc>
        <w:tc>
          <w:tcPr>
            <w:tcW w:w="2347" w:type="dxa"/>
          </w:tcPr>
          <w:p w:rsidR="00D1212A" w:rsidRPr="00422264" w:rsidRDefault="00D1212A" w:rsidP="00A149A3">
            <w:pPr>
              <w:pStyle w:val="ListParagraph"/>
              <w:numPr>
                <w:ilvl w:val="0"/>
                <w:numId w:val="33"/>
              </w:numPr>
              <w:ind w:left="339" w:hanging="256"/>
              <w:rPr>
                <w:rFonts w:ascii="Arial" w:hAnsi="Arial" w:cs="Arial"/>
                <w:sz w:val="18"/>
                <w:szCs w:val="18"/>
              </w:rPr>
            </w:pPr>
            <w:r w:rsidRPr="00422264">
              <w:rPr>
                <w:rFonts w:ascii="Arial" w:hAnsi="Arial" w:cs="Arial"/>
                <w:sz w:val="18"/>
                <w:szCs w:val="18"/>
              </w:rPr>
              <w:t xml:space="preserve">Requires </w:t>
            </w:r>
            <w:ins w:id="1388" w:author="Robert Bell" w:date="2012-01-22T15:12:00Z">
              <w:r>
                <w:rPr>
                  <w:rFonts w:ascii="Arial" w:hAnsi="Arial" w:cs="Arial"/>
                  <w:sz w:val="18"/>
                  <w:szCs w:val="18"/>
                </w:rPr>
                <w:t>pre-</w:t>
              </w:r>
            </w:ins>
            <w:r w:rsidRPr="00422264">
              <w:rPr>
                <w:rFonts w:ascii="Arial" w:hAnsi="Arial" w:cs="Arial"/>
                <w:sz w:val="18"/>
                <w:szCs w:val="18"/>
              </w:rPr>
              <w:t xml:space="preserve">planning and </w:t>
            </w:r>
            <w:ins w:id="1389" w:author="Robert Bell" w:date="2012-01-22T15:12:00Z">
              <w:r>
                <w:rPr>
                  <w:rFonts w:ascii="Arial" w:hAnsi="Arial" w:cs="Arial"/>
                  <w:sz w:val="18"/>
                  <w:szCs w:val="18"/>
                </w:rPr>
                <w:t xml:space="preserve">the </w:t>
              </w:r>
            </w:ins>
            <w:r w:rsidRPr="00422264">
              <w:rPr>
                <w:rFonts w:ascii="Arial" w:hAnsi="Arial" w:cs="Arial"/>
                <w:sz w:val="18"/>
                <w:szCs w:val="18"/>
              </w:rPr>
              <w:t>procurement</w:t>
            </w:r>
            <w:ins w:id="1390" w:author="Robert Bell" w:date="2012-01-22T15:12:00Z">
              <w:r>
                <w:rPr>
                  <w:rFonts w:ascii="Arial" w:hAnsi="Arial" w:cs="Arial"/>
                  <w:sz w:val="18"/>
                  <w:szCs w:val="18"/>
                </w:rPr>
                <w:t xml:space="preserve"> or development</w:t>
              </w:r>
            </w:ins>
            <w:r w:rsidRPr="00422264">
              <w:rPr>
                <w:rFonts w:ascii="Arial" w:hAnsi="Arial" w:cs="Arial"/>
                <w:sz w:val="18"/>
                <w:szCs w:val="18"/>
              </w:rPr>
              <w:t xml:space="preserve"> of </w:t>
            </w:r>
            <w:ins w:id="1391" w:author="Robert Bell" w:date="2012-01-22T15:12:00Z">
              <w:r>
                <w:rPr>
                  <w:rFonts w:ascii="Arial" w:hAnsi="Arial" w:cs="Arial"/>
                  <w:sz w:val="18"/>
                  <w:szCs w:val="18"/>
                </w:rPr>
                <w:t xml:space="preserve">the </w:t>
              </w:r>
            </w:ins>
            <w:r w:rsidRPr="00422264">
              <w:rPr>
                <w:rFonts w:ascii="Arial" w:hAnsi="Arial" w:cs="Arial"/>
                <w:sz w:val="18"/>
                <w:szCs w:val="18"/>
              </w:rPr>
              <w:t>materials</w:t>
            </w:r>
            <w:ins w:id="1392" w:author="Robert Bell" w:date="2012-01-22T15:12:00Z">
              <w:r>
                <w:rPr>
                  <w:rFonts w:ascii="Arial" w:hAnsi="Arial" w:cs="Arial"/>
                  <w:sz w:val="18"/>
                  <w:szCs w:val="18"/>
                </w:rPr>
                <w:t xml:space="preserve">. </w:t>
              </w:r>
            </w:ins>
          </w:p>
          <w:p w:rsidR="00D1212A" w:rsidRPr="00422264" w:rsidRDefault="00D1212A" w:rsidP="00280629">
            <w:pPr>
              <w:pStyle w:val="ListParagraph"/>
              <w:ind w:left="339"/>
              <w:rPr>
                <w:rFonts w:ascii="Arial" w:hAnsi="Arial" w:cs="Arial"/>
                <w:sz w:val="18"/>
                <w:szCs w:val="18"/>
              </w:rPr>
            </w:pPr>
          </w:p>
          <w:p w:rsidR="00D1212A" w:rsidRPr="00422264" w:rsidRDefault="00D1212A" w:rsidP="00280629">
            <w:pPr>
              <w:ind w:left="339" w:hanging="256"/>
              <w:rPr>
                <w:rFonts w:ascii="Arial" w:hAnsi="Arial" w:cs="Arial"/>
                <w:sz w:val="18"/>
                <w:szCs w:val="18"/>
              </w:rPr>
            </w:pPr>
          </w:p>
        </w:tc>
      </w:tr>
      <w:tr w:rsidR="00D1212A" w:rsidRPr="00DD0B75">
        <w:tc>
          <w:tcPr>
            <w:tcW w:w="1998" w:type="dxa"/>
          </w:tcPr>
          <w:p w:rsidR="00D1212A" w:rsidRPr="00422264" w:rsidRDefault="00D1212A" w:rsidP="00280629">
            <w:pPr>
              <w:rPr>
                <w:rFonts w:ascii="Arial" w:hAnsi="Arial" w:cs="Arial"/>
                <w:sz w:val="18"/>
                <w:szCs w:val="18"/>
              </w:rPr>
            </w:pPr>
            <w:r w:rsidRPr="00422264">
              <w:rPr>
                <w:rFonts w:ascii="Arial" w:hAnsi="Arial" w:cs="Arial"/>
                <w:sz w:val="18"/>
                <w:szCs w:val="18"/>
              </w:rPr>
              <w:t>Role playing/dramatization</w:t>
            </w:r>
          </w:p>
        </w:tc>
        <w:tc>
          <w:tcPr>
            <w:tcW w:w="2340" w:type="dxa"/>
          </w:tcPr>
          <w:p w:rsidR="00D1212A" w:rsidRPr="00422264" w:rsidRDefault="00D1212A" w:rsidP="00280629">
            <w:pPr>
              <w:autoSpaceDE w:val="0"/>
              <w:autoSpaceDN w:val="0"/>
              <w:adjustRightInd w:val="0"/>
              <w:rPr>
                <w:rFonts w:ascii="Arial" w:hAnsi="Arial" w:cs="Arial"/>
                <w:sz w:val="18"/>
                <w:szCs w:val="18"/>
              </w:rPr>
            </w:pPr>
            <w:del w:id="1393" w:author="Robert Bell" w:date="2012-01-22T15:25:00Z">
              <w:r w:rsidRPr="00422264" w:rsidDel="00BE593B">
                <w:rPr>
                  <w:rFonts w:ascii="Arial" w:hAnsi="Arial" w:cs="Arial"/>
                  <w:sz w:val="18"/>
                  <w:szCs w:val="18"/>
                </w:rPr>
                <w:delText xml:space="preserve"> Effective in providing</w:delText>
              </w:r>
            </w:del>
            <w:ins w:id="1394" w:author="Robert Bell" w:date="2012-01-22T15:25:00Z">
              <w:r>
                <w:rPr>
                  <w:rFonts w:ascii="Arial" w:hAnsi="Arial" w:cs="Arial"/>
                  <w:sz w:val="18"/>
                  <w:szCs w:val="18"/>
                </w:rPr>
                <w:t>Provides</w:t>
              </w:r>
            </w:ins>
            <w:r w:rsidRPr="00422264">
              <w:rPr>
                <w:rFonts w:ascii="Arial" w:hAnsi="Arial" w:cs="Arial"/>
                <w:sz w:val="18"/>
                <w:szCs w:val="18"/>
              </w:rPr>
              <w:t xml:space="preserve"> a forum for the learner to mimic, demonstrate or illustrate specific concepts,</w:t>
            </w:r>
          </w:p>
          <w:p w:rsidR="00D1212A" w:rsidRPr="00422264" w:rsidRDefault="00D1212A" w:rsidP="00280629">
            <w:pPr>
              <w:rPr>
                <w:rFonts w:ascii="Arial" w:hAnsi="Arial" w:cs="Arial"/>
                <w:sz w:val="18"/>
                <w:szCs w:val="18"/>
              </w:rPr>
            </w:pPr>
            <w:proofErr w:type="gramStart"/>
            <w:r w:rsidRPr="00422264">
              <w:rPr>
                <w:rFonts w:ascii="Arial" w:hAnsi="Arial" w:cs="Arial"/>
                <w:sz w:val="18"/>
                <w:szCs w:val="18"/>
              </w:rPr>
              <w:t>problems</w:t>
            </w:r>
            <w:proofErr w:type="gramEnd"/>
            <w:r w:rsidRPr="00422264">
              <w:rPr>
                <w:rFonts w:ascii="Arial" w:hAnsi="Arial" w:cs="Arial"/>
                <w:sz w:val="18"/>
                <w:szCs w:val="18"/>
              </w:rPr>
              <w:t xml:space="preserve"> or situations</w:t>
            </w:r>
            <w:ins w:id="1395" w:author="Robert Bell" w:date="2012-01-22T15:25:00Z">
              <w:r>
                <w:rPr>
                  <w:rFonts w:ascii="Arial" w:hAnsi="Arial" w:cs="Arial"/>
                  <w:sz w:val="18"/>
                  <w:szCs w:val="18"/>
                </w:rPr>
                <w:t>.</w:t>
              </w:r>
            </w:ins>
          </w:p>
          <w:p w:rsidR="00D1212A" w:rsidRPr="00422264" w:rsidRDefault="00D1212A" w:rsidP="00280629">
            <w:pPr>
              <w:autoSpaceDE w:val="0"/>
              <w:autoSpaceDN w:val="0"/>
              <w:adjustRightInd w:val="0"/>
              <w:rPr>
                <w:rFonts w:ascii="Arial" w:hAnsi="Arial" w:cs="Arial"/>
                <w:sz w:val="18"/>
                <w:szCs w:val="18"/>
              </w:rPr>
            </w:pPr>
          </w:p>
        </w:tc>
        <w:tc>
          <w:tcPr>
            <w:tcW w:w="2891" w:type="dxa"/>
          </w:tcPr>
          <w:p w:rsidR="00D1212A" w:rsidRPr="00422264" w:rsidRDefault="00D1212A" w:rsidP="00A149A3">
            <w:pPr>
              <w:pStyle w:val="ListParagraph"/>
              <w:numPr>
                <w:ilvl w:val="0"/>
                <w:numId w:val="33"/>
              </w:numPr>
              <w:ind w:left="337" w:hanging="236"/>
              <w:rPr>
                <w:rFonts w:ascii="Arial" w:hAnsi="Arial" w:cs="Arial"/>
                <w:sz w:val="18"/>
                <w:szCs w:val="18"/>
              </w:rPr>
            </w:pPr>
            <w:r w:rsidRPr="00422264">
              <w:rPr>
                <w:rFonts w:ascii="Arial" w:hAnsi="Arial" w:cs="Arial"/>
                <w:sz w:val="18"/>
                <w:szCs w:val="18"/>
              </w:rPr>
              <w:t>Reflective</w:t>
            </w:r>
            <w:ins w:id="1396" w:author="Robert Bell" w:date="2012-01-22T15:24:00Z">
              <w:r>
                <w:rPr>
                  <w:rFonts w:ascii="Arial" w:hAnsi="Arial" w:cs="Arial"/>
                  <w:sz w:val="18"/>
                  <w:szCs w:val="18"/>
                </w:rPr>
                <w:t>.</w:t>
              </w:r>
            </w:ins>
            <w:r w:rsidRPr="00422264">
              <w:rPr>
                <w:rFonts w:ascii="Arial" w:hAnsi="Arial" w:cs="Arial"/>
                <w:sz w:val="18"/>
                <w:szCs w:val="18"/>
              </w:rPr>
              <w:t xml:space="preserve"> </w:t>
            </w:r>
          </w:p>
          <w:p w:rsidR="00D1212A" w:rsidRPr="00422264" w:rsidRDefault="00D1212A" w:rsidP="00A149A3">
            <w:pPr>
              <w:pStyle w:val="ListParagraph"/>
              <w:numPr>
                <w:ilvl w:val="0"/>
                <w:numId w:val="33"/>
              </w:numPr>
              <w:ind w:left="337" w:hanging="236"/>
              <w:rPr>
                <w:rFonts w:ascii="Arial" w:hAnsi="Arial" w:cs="Arial"/>
                <w:sz w:val="18"/>
                <w:szCs w:val="18"/>
              </w:rPr>
            </w:pPr>
            <w:r w:rsidRPr="00422264">
              <w:rPr>
                <w:rFonts w:ascii="Arial" w:hAnsi="Arial" w:cs="Arial"/>
                <w:sz w:val="18"/>
                <w:szCs w:val="18"/>
              </w:rPr>
              <w:t xml:space="preserve">May </w:t>
            </w:r>
            <w:del w:id="1397" w:author="Robert Bell" w:date="2012-01-22T15:24:00Z">
              <w:r w:rsidRPr="00422264" w:rsidDel="00BE593B">
                <w:rPr>
                  <w:rFonts w:ascii="Arial" w:hAnsi="Arial" w:cs="Arial"/>
                  <w:sz w:val="18"/>
                  <w:szCs w:val="18"/>
                </w:rPr>
                <w:delText xml:space="preserve">require </w:delText>
              </w:r>
            </w:del>
            <w:ins w:id="1398" w:author="Robert Bell" w:date="2012-01-22T15:24:00Z">
              <w:r>
                <w:rPr>
                  <w:rFonts w:ascii="Arial" w:hAnsi="Arial" w:cs="Arial"/>
                  <w:sz w:val="18"/>
                  <w:szCs w:val="18"/>
                </w:rPr>
                <w:t>prompt</w:t>
              </w:r>
              <w:r w:rsidRPr="00422264">
                <w:rPr>
                  <w:rFonts w:ascii="Arial" w:hAnsi="Arial" w:cs="Arial"/>
                  <w:sz w:val="18"/>
                  <w:szCs w:val="18"/>
                </w:rPr>
                <w:t xml:space="preserve"> </w:t>
              </w:r>
            </w:ins>
            <w:r w:rsidRPr="00422264">
              <w:rPr>
                <w:rFonts w:ascii="Arial" w:hAnsi="Arial" w:cs="Arial"/>
                <w:sz w:val="18"/>
                <w:szCs w:val="18"/>
              </w:rPr>
              <w:t>learner</w:t>
            </w:r>
            <w:ins w:id="1399" w:author="Robert Bell" w:date="2012-01-22T15:24:00Z">
              <w:r>
                <w:rPr>
                  <w:rFonts w:ascii="Arial" w:hAnsi="Arial" w:cs="Arial"/>
                  <w:sz w:val="18"/>
                  <w:szCs w:val="18"/>
                </w:rPr>
                <w:t>s</w:t>
              </w:r>
            </w:ins>
            <w:r w:rsidRPr="00422264">
              <w:rPr>
                <w:rFonts w:ascii="Arial" w:hAnsi="Arial" w:cs="Arial"/>
                <w:sz w:val="18"/>
                <w:szCs w:val="18"/>
              </w:rPr>
              <w:t xml:space="preserve"> to reposition </w:t>
            </w:r>
            <w:ins w:id="1400" w:author="Robert Bell" w:date="2012-01-22T15:24:00Z">
              <w:r>
                <w:rPr>
                  <w:rFonts w:ascii="Arial" w:hAnsi="Arial" w:cs="Arial"/>
                  <w:sz w:val="18"/>
                  <w:szCs w:val="18"/>
                </w:rPr>
                <w:t xml:space="preserve">existing </w:t>
              </w:r>
            </w:ins>
            <w:r w:rsidRPr="00422264">
              <w:rPr>
                <w:rFonts w:ascii="Arial" w:hAnsi="Arial" w:cs="Arial"/>
                <w:sz w:val="18"/>
                <w:szCs w:val="18"/>
              </w:rPr>
              <w:t>perspective</w:t>
            </w:r>
            <w:ins w:id="1401" w:author="Robert Bell" w:date="2012-01-22T15:24:00Z">
              <w:r>
                <w:rPr>
                  <w:rFonts w:ascii="Arial" w:hAnsi="Arial" w:cs="Arial"/>
                  <w:sz w:val="18"/>
                  <w:szCs w:val="18"/>
                </w:rPr>
                <w:t>.</w:t>
              </w:r>
            </w:ins>
          </w:p>
          <w:p w:rsidR="00D1212A" w:rsidRPr="00422264" w:rsidRDefault="00D1212A" w:rsidP="00A149A3">
            <w:pPr>
              <w:pStyle w:val="ListParagraph"/>
              <w:numPr>
                <w:ilvl w:val="0"/>
                <w:numId w:val="33"/>
              </w:numPr>
              <w:ind w:left="337" w:hanging="236"/>
              <w:rPr>
                <w:rFonts w:ascii="Arial" w:hAnsi="Arial" w:cs="Arial"/>
                <w:sz w:val="18"/>
                <w:szCs w:val="18"/>
              </w:rPr>
            </w:pPr>
            <w:r w:rsidRPr="00422264">
              <w:rPr>
                <w:rFonts w:ascii="Arial" w:hAnsi="Arial" w:cs="Arial"/>
                <w:sz w:val="18"/>
                <w:szCs w:val="18"/>
              </w:rPr>
              <w:t>Requires learners to act spontaneously</w:t>
            </w:r>
            <w:ins w:id="1402" w:author="Robert Bell" w:date="2012-01-22T15:24:00Z">
              <w:r>
                <w:rPr>
                  <w:rFonts w:ascii="Arial" w:hAnsi="Arial" w:cs="Arial"/>
                  <w:sz w:val="18"/>
                  <w:szCs w:val="18"/>
                </w:rPr>
                <w:t>.</w:t>
              </w:r>
            </w:ins>
            <w:r w:rsidRPr="00422264">
              <w:rPr>
                <w:rFonts w:ascii="Arial" w:hAnsi="Arial" w:cs="Arial"/>
                <w:sz w:val="18"/>
                <w:szCs w:val="18"/>
              </w:rPr>
              <w:t xml:space="preserve">  </w:t>
            </w:r>
          </w:p>
          <w:p w:rsidR="00D1212A" w:rsidRPr="00422264" w:rsidRDefault="00D1212A" w:rsidP="00A149A3">
            <w:pPr>
              <w:pStyle w:val="ListParagraph"/>
              <w:numPr>
                <w:ilvl w:val="0"/>
                <w:numId w:val="33"/>
              </w:numPr>
              <w:ind w:left="337" w:hanging="236"/>
              <w:rPr>
                <w:rFonts w:ascii="Arial" w:hAnsi="Arial" w:cs="Arial"/>
                <w:sz w:val="18"/>
                <w:szCs w:val="18"/>
              </w:rPr>
            </w:pPr>
            <w:r w:rsidRPr="00422264">
              <w:rPr>
                <w:rFonts w:ascii="Arial" w:hAnsi="Arial" w:cs="Arial"/>
                <w:sz w:val="18"/>
                <w:szCs w:val="18"/>
              </w:rPr>
              <w:t>Helps learners think hypothetically</w:t>
            </w:r>
            <w:ins w:id="1403" w:author="Robert Bell" w:date="2012-01-22T15:24:00Z">
              <w:r>
                <w:rPr>
                  <w:rFonts w:ascii="Arial" w:hAnsi="Arial" w:cs="Arial"/>
                  <w:sz w:val="18"/>
                  <w:szCs w:val="18"/>
                </w:rPr>
                <w:t>.</w:t>
              </w:r>
            </w:ins>
          </w:p>
          <w:p w:rsidR="00D1212A" w:rsidRPr="00422264" w:rsidRDefault="00D1212A" w:rsidP="00280629">
            <w:pPr>
              <w:rPr>
                <w:rFonts w:ascii="Arial" w:hAnsi="Arial" w:cs="Arial"/>
                <w:sz w:val="18"/>
                <w:szCs w:val="18"/>
              </w:rPr>
            </w:pPr>
          </w:p>
        </w:tc>
        <w:tc>
          <w:tcPr>
            <w:tcW w:w="2347" w:type="dxa"/>
          </w:tcPr>
          <w:p w:rsidR="00D1212A" w:rsidRPr="00422264" w:rsidRDefault="00D1212A" w:rsidP="00A149A3">
            <w:pPr>
              <w:pStyle w:val="ListParagraph"/>
              <w:numPr>
                <w:ilvl w:val="0"/>
                <w:numId w:val="33"/>
              </w:numPr>
              <w:ind w:left="339" w:hanging="256"/>
              <w:rPr>
                <w:rFonts w:ascii="Arial" w:hAnsi="Arial" w:cs="Arial"/>
                <w:sz w:val="18"/>
                <w:szCs w:val="18"/>
              </w:rPr>
            </w:pPr>
            <w:r w:rsidRPr="00422264">
              <w:rPr>
                <w:rFonts w:ascii="Arial" w:hAnsi="Arial" w:cs="Arial"/>
                <w:sz w:val="18"/>
                <w:szCs w:val="18"/>
              </w:rPr>
              <w:t>Requires considerable planning</w:t>
            </w:r>
            <w:ins w:id="1404" w:author="Robert Bell" w:date="2012-01-22T15:25:00Z">
              <w:r>
                <w:rPr>
                  <w:rFonts w:ascii="Arial" w:hAnsi="Arial" w:cs="Arial"/>
                  <w:sz w:val="18"/>
                  <w:szCs w:val="18"/>
                </w:rPr>
                <w:t>.</w:t>
              </w:r>
            </w:ins>
            <w:r w:rsidRPr="00422264">
              <w:rPr>
                <w:rFonts w:ascii="Arial" w:hAnsi="Arial" w:cs="Arial"/>
                <w:sz w:val="18"/>
                <w:szCs w:val="18"/>
              </w:rPr>
              <w:t xml:space="preserve"> </w:t>
            </w:r>
          </w:p>
          <w:p w:rsidR="00D1212A" w:rsidRPr="00422264" w:rsidRDefault="00D1212A" w:rsidP="00A149A3">
            <w:pPr>
              <w:pStyle w:val="ListParagraph"/>
              <w:numPr>
                <w:ilvl w:val="0"/>
                <w:numId w:val="33"/>
              </w:numPr>
              <w:ind w:left="339" w:hanging="256"/>
              <w:rPr>
                <w:rFonts w:ascii="Arial" w:hAnsi="Arial" w:cs="Arial"/>
                <w:sz w:val="18"/>
                <w:szCs w:val="18"/>
              </w:rPr>
            </w:pPr>
            <w:r w:rsidRPr="00422264">
              <w:rPr>
                <w:rFonts w:ascii="Arial" w:hAnsi="Arial" w:cs="Arial"/>
                <w:sz w:val="18"/>
                <w:szCs w:val="18"/>
              </w:rPr>
              <w:t>Learner</w:t>
            </w:r>
            <w:ins w:id="1405" w:author="Robert Bell" w:date="2012-01-22T15:25:00Z">
              <w:r>
                <w:rPr>
                  <w:rFonts w:ascii="Arial" w:hAnsi="Arial" w:cs="Arial"/>
                  <w:sz w:val="18"/>
                  <w:szCs w:val="18"/>
                </w:rPr>
                <w:t>s</w:t>
              </w:r>
            </w:ins>
            <w:r w:rsidRPr="00422264">
              <w:rPr>
                <w:rFonts w:ascii="Arial" w:hAnsi="Arial" w:cs="Arial"/>
                <w:sz w:val="18"/>
                <w:szCs w:val="18"/>
              </w:rPr>
              <w:t xml:space="preserve"> may </w:t>
            </w:r>
            <w:del w:id="1406" w:author="Robert Bell" w:date="2012-01-22T15:25:00Z">
              <w:r w:rsidRPr="00422264" w:rsidDel="00BE593B">
                <w:rPr>
                  <w:rFonts w:ascii="Arial" w:hAnsi="Arial" w:cs="Arial"/>
                  <w:sz w:val="18"/>
                  <w:szCs w:val="18"/>
                </w:rPr>
                <w:delText xml:space="preserve">easily </w:delText>
              </w:r>
            </w:del>
            <w:r w:rsidRPr="00422264">
              <w:rPr>
                <w:rFonts w:ascii="Arial" w:hAnsi="Arial" w:cs="Arial"/>
                <w:sz w:val="18"/>
                <w:szCs w:val="18"/>
              </w:rPr>
              <w:t>stray off topic</w:t>
            </w:r>
            <w:ins w:id="1407" w:author="Robert Bell" w:date="2012-01-22T15:25:00Z">
              <w:r>
                <w:rPr>
                  <w:rFonts w:ascii="Arial" w:hAnsi="Arial" w:cs="Arial"/>
                  <w:sz w:val="18"/>
                  <w:szCs w:val="18"/>
                </w:rPr>
                <w:t>.</w:t>
              </w:r>
            </w:ins>
          </w:p>
        </w:tc>
      </w:tr>
      <w:tr w:rsidR="00D1212A" w:rsidRPr="00DD0B75">
        <w:trPr>
          <w:ins w:id="1408" w:author="Robert Bell" w:date="2012-01-22T15:25:00Z"/>
        </w:trPr>
        <w:tc>
          <w:tcPr>
            <w:tcW w:w="1998" w:type="dxa"/>
          </w:tcPr>
          <w:p w:rsidR="00D1212A" w:rsidRPr="00422264" w:rsidRDefault="00D1212A" w:rsidP="00280629">
            <w:pPr>
              <w:rPr>
                <w:ins w:id="1409" w:author="Robert Bell" w:date="2012-01-22T15:25:00Z"/>
                <w:rFonts w:ascii="Arial" w:hAnsi="Arial" w:cs="Arial"/>
                <w:sz w:val="18"/>
                <w:szCs w:val="18"/>
              </w:rPr>
            </w:pPr>
            <w:ins w:id="1410" w:author="Robert Bell" w:date="2012-01-22T15:25:00Z">
              <w:r>
                <w:rPr>
                  <w:rFonts w:ascii="Arial" w:hAnsi="Arial" w:cs="Arial"/>
                  <w:sz w:val="18"/>
                  <w:szCs w:val="18"/>
                </w:rPr>
                <w:t>Games/simulations</w:t>
              </w:r>
            </w:ins>
          </w:p>
        </w:tc>
        <w:tc>
          <w:tcPr>
            <w:tcW w:w="2340" w:type="dxa"/>
          </w:tcPr>
          <w:p w:rsidR="00D1212A" w:rsidRDefault="00D1212A" w:rsidP="00280629">
            <w:pPr>
              <w:autoSpaceDE w:val="0"/>
              <w:autoSpaceDN w:val="0"/>
              <w:adjustRightInd w:val="0"/>
              <w:rPr>
                <w:ins w:id="1411" w:author="Robert Bell" w:date="2012-01-22T15:26:00Z"/>
                <w:rFonts w:ascii="Arial" w:hAnsi="Arial" w:cs="Arial"/>
                <w:sz w:val="18"/>
                <w:szCs w:val="18"/>
              </w:rPr>
            </w:pPr>
            <w:ins w:id="1412" w:author="Robert Bell" w:date="2012-01-22T15:25:00Z">
              <w:r>
                <w:rPr>
                  <w:rFonts w:ascii="Arial" w:hAnsi="Arial" w:cs="Arial"/>
                  <w:sz w:val="18"/>
                  <w:szCs w:val="18"/>
                </w:rPr>
                <w:t>Provides a forum for learners to compete</w:t>
              </w:r>
            </w:ins>
            <w:ins w:id="1413" w:author="Robert Bell" w:date="2012-01-22T15:26:00Z">
              <w:r>
                <w:rPr>
                  <w:rFonts w:ascii="Arial" w:hAnsi="Arial" w:cs="Arial"/>
                  <w:sz w:val="18"/>
                  <w:szCs w:val="18"/>
                </w:rPr>
                <w:t xml:space="preserve"> and/or collaborate in </w:t>
              </w:r>
            </w:ins>
            <w:ins w:id="1414" w:author="Robert Bell" w:date="2012-01-22T15:31:00Z">
              <w:r>
                <w:rPr>
                  <w:rFonts w:ascii="Arial" w:hAnsi="Arial" w:cs="Arial"/>
                  <w:sz w:val="18"/>
                  <w:szCs w:val="18"/>
                </w:rPr>
                <w:t xml:space="preserve">a simulated learning environment in order to </w:t>
              </w:r>
            </w:ins>
            <w:ins w:id="1415" w:author="Robert Bell" w:date="2012-01-22T15:26:00Z">
              <w:r>
                <w:rPr>
                  <w:rFonts w:ascii="Arial" w:hAnsi="Arial" w:cs="Arial"/>
                  <w:sz w:val="18"/>
                  <w:szCs w:val="18"/>
                </w:rPr>
                <w:t>achiev</w:t>
              </w:r>
            </w:ins>
            <w:ins w:id="1416" w:author="Robert Bell" w:date="2012-01-22T15:32:00Z">
              <w:r>
                <w:rPr>
                  <w:rFonts w:ascii="Arial" w:hAnsi="Arial" w:cs="Arial"/>
                  <w:sz w:val="18"/>
                  <w:szCs w:val="18"/>
                </w:rPr>
                <w:t>e</w:t>
              </w:r>
            </w:ins>
            <w:ins w:id="1417" w:author="Robert Bell" w:date="2012-01-22T15:26:00Z">
              <w:r>
                <w:rPr>
                  <w:rFonts w:ascii="Arial" w:hAnsi="Arial" w:cs="Arial"/>
                  <w:sz w:val="18"/>
                  <w:szCs w:val="18"/>
                </w:rPr>
                <w:t xml:space="preserve"> clear learning goals. </w:t>
              </w:r>
            </w:ins>
          </w:p>
          <w:p w:rsidR="00D1212A" w:rsidRPr="00422264" w:rsidRDefault="00D1212A" w:rsidP="00280629">
            <w:pPr>
              <w:numPr>
                <w:ins w:id="1418" w:author="Robert Bell" w:date="2012-01-22T15:26:00Z"/>
              </w:numPr>
              <w:autoSpaceDE w:val="0"/>
              <w:autoSpaceDN w:val="0"/>
              <w:adjustRightInd w:val="0"/>
              <w:rPr>
                <w:ins w:id="1419" w:author="Robert Bell" w:date="2012-01-22T15:25:00Z"/>
                <w:rFonts w:ascii="Arial" w:hAnsi="Arial" w:cs="Arial"/>
                <w:sz w:val="18"/>
                <w:szCs w:val="18"/>
              </w:rPr>
            </w:pPr>
          </w:p>
        </w:tc>
        <w:tc>
          <w:tcPr>
            <w:tcW w:w="2891" w:type="dxa"/>
          </w:tcPr>
          <w:p w:rsidR="00D1212A" w:rsidRDefault="00D1212A" w:rsidP="00A149A3">
            <w:pPr>
              <w:pStyle w:val="ListParagraph"/>
              <w:numPr>
                <w:ilvl w:val="0"/>
                <w:numId w:val="33"/>
              </w:numPr>
              <w:ind w:left="337" w:hanging="236"/>
              <w:rPr>
                <w:rFonts w:ascii="Arial" w:hAnsi="Arial" w:cs="Arial"/>
                <w:sz w:val="18"/>
                <w:szCs w:val="18"/>
              </w:rPr>
            </w:pPr>
            <w:ins w:id="1420" w:author="Robert Bell" w:date="2012-01-22T15:28:00Z">
              <w:r>
                <w:rPr>
                  <w:rFonts w:ascii="Arial" w:hAnsi="Arial" w:cs="Arial"/>
                  <w:sz w:val="18"/>
                  <w:szCs w:val="18"/>
                </w:rPr>
                <w:t>Fun and h</w:t>
              </w:r>
            </w:ins>
            <w:ins w:id="1421" w:author="Robert Bell" w:date="2012-01-22T15:27:00Z">
              <w:r>
                <w:rPr>
                  <w:rFonts w:ascii="Arial" w:hAnsi="Arial" w:cs="Arial"/>
                  <w:sz w:val="18"/>
                  <w:szCs w:val="18"/>
                </w:rPr>
                <w:t>ighly motivational.</w:t>
              </w:r>
            </w:ins>
          </w:p>
          <w:p w:rsidR="00051B15" w:rsidRDefault="00D1212A">
            <w:pPr>
              <w:pStyle w:val="ListParagraph"/>
              <w:numPr>
                <w:ilvl w:val="0"/>
                <w:numId w:val="33"/>
                <w:ins w:id="1422" w:author="Robert Bell" w:date="2012-01-22T16:18:00Z"/>
              </w:numPr>
              <w:ind w:left="337" w:hanging="236"/>
              <w:rPr>
                <w:ins w:id="1423" w:author="Robert Bell" w:date="2012-01-22T15:40:00Z"/>
                <w:rFonts w:ascii="Arial" w:hAnsi="Arial" w:cs="Arial"/>
                <w:sz w:val="18"/>
                <w:szCs w:val="18"/>
              </w:rPr>
              <w:pPrChange w:id="1424" w:author="Robert Bell" w:date="2012-01-22T16:18:00Z">
                <w:pPr>
                  <w:pStyle w:val="ListParagraph"/>
                  <w:numPr>
                    <w:numId w:val="33"/>
                  </w:numPr>
                  <w:ind w:left="0" w:hanging="236"/>
                </w:pPr>
              </w:pPrChange>
            </w:pPr>
            <w:ins w:id="1425" w:author="Robert Bell" w:date="2012-01-22T15:27:00Z">
              <w:r>
                <w:rPr>
                  <w:rFonts w:ascii="Arial" w:hAnsi="Arial" w:cs="Arial"/>
                  <w:sz w:val="18"/>
                  <w:szCs w:val="18"/>
                </w:rPr>
                <w:t>Offers opportunities for direct practice</w:t>
              </w:r>
            </w:ins>
            <w:ins w:id="1426" w:author="Robert Bell" w:date="2012-01-22T15:28:00Z">
              <w:r>
                <w:rPr>
                  <w:rFonts w:ascii="Arial" w:hAnsi="Arial" w:cs="Arial"/>
                  <w:sz w:val="18"/>
                  <w:szCs w:val="18"/>
                </w:rPr>
                <w:t xml:space="preserve"> in a risk-free learning environment</w:t>
              </w:r>
            </w:ins>
            <w:ins w:id="1427" w:author="Robert Bell" w:date="2012-01-22T15:27:00Z">
              <w:r>
                <w:rPr>
                  <w:rFonts w:ascii="Arial" w:hAnsi="Arial" w:cs="Arial"/>
                  <w:sz w:val="18"/>
                  <w:szCs w:val="18"/>
                </w:rPr>
                <w:t>.</w:t>
              </w:r>
            </w:ins>
            <w:ins w:id="1428" w:author="Robert Bell" w:date="2012-01-22T15:28:00Z">
              <w:r>
                <w:rPr>
                  <w:rFonts w:ascii="Arial" w:hAnsi="Arial" w:cs="Arial"/>
                  <w:sz w:val="18"/>
                  <w:szCs w:val="18"/>
                </w:rPr>
                <w:t xml:space="preserve"> </w:t>
              </w:r>
            </w:ins>
          </w:p>
          <w:p w:rsidR="00D1212A" w:rsidRDefault="00D1212A" w:rsidP="00A149A3">
            <w:pPr>
              <w:pStyle w:val="ListParagraph"/>
              <w:numPr>
                <w:ilvl w:val="0"/>
                <w:numId w:val="33"/>
                <w:ins w:id="1429" w:author="Robert Bell" w:date="2012-01-22T15:40:00Z"/>
              </w:numPr>
              <w:ind w:left="337" w:hanging="236"/>
              <w:rPr>
                <w:ins w:id="1430" w:author="Robert Bell" w:date="2012-01-22T15:28:00Z"/>
                <w:rFonts w:ascii="Arial" w:hAnsi="Arial" w:cs="Arial"/>
                <w:sz w:val="18"/>
                <w:szCs w:val="18"/>
              </w:rPr>
            </w:pPr>
            <w:ins w:id="1431" w:author="Robert Bell" w:date="2012-01-22T15:40:00Z">
              <w:r>
                <w:rPr>
                  <w:rFonts w:ascii="Arial" w:hAnsi="Arial" w:cs="Arial"/>
                  <w:sz w:val="18"/>
                  <w:szCs w:val="18"/>
                </w:rPr>
                <w:t xml:space="preserve">Simple games can reinforce basic learner recall and understanding of facts and concepts in a fun, pain-free way. </w:t>
              </w:r>
            </w:ins>
          </w:p>
          <w:p w:rsidR="00D1212A" w:rsidRDefault="00D1212A" w:rsidP="00A149A3">
            <w:pPr>
              <w:pStyle w:val="ListParagraph"/>
              <w:numPr>
                <w:ilvl w:val="0"/>
                <w:numId w:val="33"/>
                <w:ins w:id="1432" w:author="Robert Bell" w:date="2012-01-22T15:40:00Z"/>
              </w:numPr>
              <w:ind w:left="337" w:hanging="236"/>
              <w:rPr>
                <w:ins w:id="1433" w:author="Robert Bell" w:date="2012-01-22T15:30:00Z"/>
                <w:rFonts w:ascii="Arial" w:hAnsi="Arial" w:cs="Arial"/>
                <w:sz w:val="18"/>
                <w:szCs w:val="18"/>
              </w:rPr>
            </w:pPr>
            <w:ins w:id="1434" w:author="Robert Bell" w:date="2012-01-22T15:41:00Z">
              <w:r>
                <w:rPr>
                  <w:rFonts w:ascii="Arial" w:hAnsi="Arial" w:cs="Arial"/>
                  <w:sz w:val="18"/>
                  <w:szCs w:val="18"/>
                </w:rPr>
                <w:t>More complex</w:t>
              </w:r>
            </w:ins>
            <w:ins w:id="1435" w:author="Robert Bell" w:date="2012-01-22T15:29:00Z">
              <w:r>
                <w:rPr>
                  <w:rFonts w:ascii="Arial" w:hAnsi="Arial" w:cs="Arial"/>
                  <w:sz w:val="18"/>
                  <w:szCs w:val="18"/>
                </w:rPr>
                <w:t xml:space="preserve"> games and simulations </w:t>
              </w:r>
            </w:ins>
            <w:ins w:id="1436" w:author="Robert Bell" w:date="2012-01-22T15:40:00Z">
              <w:r>
                <w:rPr>
                  <w:rFonts w:ascii="Arial" w:hAnsi="Arial" w:cs="Arial"/>
                  <w:sz w:val="18"/>
                  <w:szCs w:val="18"/>
                </w:rPr>
                <w:t xml:space="preserve">can </w:t>
              </w:r>
            </w:ins>
            <w:ins w:id="1437" w:author="Robert Bell" w:date="2012-01-22T15:27:00Z">
              <w:r>
                <w:rPr>
                  <w:rFonts w:ascii="Arial" w:hAnsi="Arial" w:cs="Arial"/>
                  <w:sz w:val="18"/>
                  <w:szCs w:val="18"/>
                </w:rPr>
                <w:t xml:space="preserve">support progressive </w:t>
              </w:r>
            </w:ins>
            <w:ins w:id="1438" w:author="Robert Bell" w:date="2012-01-22T15:29:00Z">
              <w:r>
                <w:rPr>
                  <w:rFonts w:ascii="Arial" w:hAnsi="Arial" w:cs="Arial"/>
                  <w:sz w:val="18"/>
                  <w:szCs w:val="18"/>
                </w:rPr>
                <w:t>mastery of learning objectives up to very high levels of complex</w:t>
              </w:r>
            </w:ins>
            <w:ins w:id="1439" w:author="Robert Bell" w:date="2012-01-22T15:30:00Z">
              <w:r>
                <w:rPr>
                  <w:rFonts w:ascii="Arial" w:hAnsi="Arial" w:cs="Arial"/>
                  <w:sz w:val="18"/>
                  <w:szCs w:val="18"/>
                </w:rPr>
                <w:t xml:space="preserve">ity. </w:t>
              </w:r>
            </w:ins>
          </w:p>
          <w:p w:rsidR="00D1212A" w:rsidRDefault="00D1212A" w:rsidP="00A149A3">
            <w:pPr>
              <w:pStyle w:val="ListParagraph"/>
              <w:numPr>
                <w:ilvl w:val="0"/>
                <w:numId w:val="33"/>
                <w:ins w:id="1440" w:author="Robert Bell" w:date="2012-01-22T15:40:00Z"/>
              </w:numPr>
              <w:ind w:left="337" w:hanging="236"/>
              <w:rPr>
                <w:ins w:id="1441" w:author="Robert Bell" w:date="2012-01-22T15:32:00Z"/>
                <w:rFonts w:ascii="Arial" w:hAnsi="Arial" w:cs="Arial"/>
                <w:sz w:val="18"/>
                <w:szCs w:val="18"/>
              </w:rPr>
            </w:pPr>
            <w:ins w:id="1442" w:author="Robert Bell" w:date="2012-01-22T15:31:00Z">
              <w:r>
                <w:rPr>
                  <w:rFonts w:ascii="Arial" w:hAnsi="Arial" w:cs="Arial"/>
                  <w:sz w:val="18"/>
                  <w:szCs w:val="18"/>
                </w:rPr>
                <w:t>Capitalizes on the competitive and/</w:t>
              </w:r>
            </w:ins>
            <w:ins w:id="1443" w:author="Robert Bell" w:date="2012-01-22T15:32:00Z">
              <w:r>
                <w:rPr>
                  <w:rFonts w:ascii="Arial" w:hAnsi="Arial" w:cs="Arial"/>
                  <w:sz w:val="18"/>
                  <w:szCs w:val="18"/>
                </w:rPr>
                <w:t xml:space="preserve">or collaborative instincts of some learners. </w:t>
              </w:r>
            </w:ins>
          </w:p>
          <w:p w:rsidR="00051B15" w:rsidRDefault="00051B15">
            <w:pPr>
              <w:pStyle w:val="ListParagraph"/>
              <w:numPr>
                <w:ins w:id="1444" w:author="Robert Bell" w:date="2012-01-22T15:32:00Z"/>
              </w:numPr>
              <w:ind w:left="101"/>
              <w:rPr>
                <w:ins w:id="1445" w:author="Robert Bell" w:date="2012-01-22T15:27:00Z"/>
                <w:rFonts w:ascii="Arial" w:hAnsi="Arial" w:cs="Arial"/>
                <w:sz w:val="18"/>
                <w:szCs w:val="18"/>
              </w:rPr>
              <w:pPrChange w:id="1446" w:author="Robert Bell" w:date="2012-01-22T15:32:00Z">
                <w:pPr>
                  <w:pStyle w:val="ListParagraph"/>
                  <w:ind w:left="0"/>
                </w:pPr>
              </w:pPrChange>
            </w:pPr>
          </w:p>
        </w:tc>
        <w:tc>
          <w:tcPr>
            <w:tcW w:w="2347" w:type="dxa"/>
          </w:tcPr>
          <w:p w:rsidR="00D1212A" w:rsidRDefault="00D1212A" w:rsidP="00A149A3">
            <w:pPr>
              <w:pStyle w:val="ListParagraph"/>
              <w:numPr>
                <w:ilvl w:val="0"/>
                <w:numId w:val="33"/>
              </w:numPr>
              <w:ind w:left="339" w:hanging="256"/>
              <w:rPr>
                <w:rFonts w:ascii="Arial" w:hAnsi="Arial" w:cs="Arial"/>
                <w:sz w:val="18"/>
                <w:szCs w:val="18"/>
              </w:rPr>
            </w:pPr>
            <w:ins w:id="1447" w:author="Robert Bell" w:date="2012-01-22T15:42:00Z">
              <w:r>
                <w:rPr>
                  <w:rFonts w:ascii="Arial" w:hAnsi="Arial" w:cs="Arial"/>
                  <w:sz w:val="18"/>
                  <w:szCs w:val="18"/>
                </w:rPr>
                <w:t xml:space="preserve">Games intended to teach complex thinking </w:t>
              </w:r>
              <w:proofErr w:type="gramStart"/>
              <w:r>
                <w:rPr>
                  <w:rFonts w:ascii="Arial" w:hAnsi="Arial" w:cs="Arial"/>
                  <w:sz w:val="18"/>
                  <w:szCs w:val="18"/>
                </w:rPr>
                <w:t>can</w:t>
              </w:r>
              <w:proofErr w:type="gramEnd"/>
              <w:r>
                <w:rPr>
                  <w:rFonts w:ascii="Arial" w:hAnsi="Arial" w:cs="Arial"/>
                  <w:sz w:val="18"/>
                  <w:szCs w:val="18"/>
                </w:rPr>
                <w:t xml:space="preserve"> r</w:t>
              </w:r>
            </w:ins>
            <w:ins w:id="1448" w:author="Robert Bell" w:date="2012-01-22T15:26:00Z">
              <w:r>
                <w:rPr>
                  <w:rFonts w:ascii="Arial" w:hAnsi="Arial" w:cs="Arial"/>
                  <w:sz w:val="18"/>
                  <w:szCs w:val="18"/>
                </w:rPr>
                <w:t xml:space="preserve">equire considerable design and development efforts. </w:t>
              </w:r>
            </w:ins>
          </w:p>
          <w:p w:rsidR="00D1212A" w:rsidRPr="00422264" w:rsidRDefault="00D1212A" w:rsidP="00A149A3">
            <w:pPr>
              <w:pStyle w:val="ListParagraph"/>
              <w:numPr>
                <w:ilvl w:val="0"/>
                <w:numId w:val="33"/>
                <w:ins w:id="1449" w:author="Robert Bell" w:date="2012-01-22T15:30:00Z"/>
              </w:numPr>
              <w:ind w:left="339" w:hanging="256"/>
              <w:rPr>
                <w:ins w:id="1450" w:author="Robert Bell" w:date="2012-01-22T15:30:00Z"/>
                <w:rFonts w:ascii="Arial" w:hAnsi="Arial" w:cs="Arial"/>
                <w:sz w:val="18"/>
                <w:szCs w:val="18"/>
              </w:rPr>
            </w:pPr>
            <w:ins w:id="1451" w:author="Robert Bell" w:date="2012-01-22T15:42:00Z">
              <w:r>
                <w:rPr>
                  <w:rFonts w:ascii="Arial" w:hAnsi="Arial" w:cs="Arial"/>
                  <w:sz w:val="18"/>
                  <w:szCs w:val="18"/>
                </w:rPr>
                <w:t xml:space="preserve">Typically </w:t>
              </w:r>
            </w:ins>
            <w:ins w:id="1452" w:author="Robert Bell" w:date="2012-01-22T15:30:00Z">
              <w:r>
                <w:rPr>
                  <w:rFonts w:ascii="Arial" w:hAnsi="Arial" w:cs="Arial"/>
                  <w:sz w:val="18"/>
                  <w:szCs w:val="18"/>
                </w:rPr>
                <w:t xml:space="preserve">require complementary instruction in order to facilitate learning transfer beyond the game or simulation. </w:t>
              </w:r>
            </w:ins>
          </w:p>
        </w:tc>
      </w:tr>
    </w:tbl>
    <w:p w:rsidR="00D1212A" w:rsidRPr="00507F7D" w:rsidRDefault="00D1212A" w:rsidP="00A149A3">
      <w:pPr>
        <w:rPr>
          <w:rFonts w:ascii="Arial" w:hAnsi="Arial" w:cs="Arial"/>
          <w:sz w:val="18"/>
          <w:szCs w:val="18"/>
        </w:rPr>
      </w:pPr>
    </w:p>
    <w:p w:rsidR="00051B15" w:rsidRDefault="00D1212A">
      <w:pPr>
        <w:pStyle w:val="EnspireBodyText"/>
        <w:pPrChange w:id="1453" w:author="Robert Bell" w:date="2012-01-22T15:34:00Z">
          <w:pPr>
            <w:pStyle w:val="Enspirebulletedtext"/>
            <w:spacing w:line="288" w:lineRule="auto"/>
            <w:ind w:left="360"/>
          </w:pPr>
        </w:pPrChange>
      </w:pPr>
      <w:ins w:id="1454" w:author="Robert Bell" w:date="2012-01-22T15:34:00Z">
        <w:r>
          <w:t xml:space="preserve">It is </w:t>
        </w:r>
      </w:ins>
      <w:ins w:id="1455" w:author="Robert Bell" w:date="2012-01-22T15:50:00Z">
        <w:r>
          <w:t>worth</w:t>
        </w:r>
      </w:ins>
      <w:ins w:id="1456" w:author="Robert Bell" w:date="2012-01-22T15:34:00Z">
        <w:r>
          <w:t xml:space="preserve"> not</w:t>
        </w:r>
      </w:ins>
      <w:ins w:id="1457" w:author="Robert Bell" w:date="2012-01-22T15:50:00Z">
        <w:r>
          <w:t>ing</w:t>
        </w:r>
      </w:ins>
      <w:ins w:id="1458" w:author="Robert Bell" w:date="2012-01-22T15:34:00Z">
        <w:r>
          <w:t xml:space="preserve"> that any of the methods identified in the matrix above </w:t>
        </w:r>
      </w:ins>
      <w:ins w:id="1459" w:author="Robert Bell" w:date="2012-01-22T15:35:00Z">
        <w:r>
          <w:t>may be employed in either online or instructor-led training environments</w:t>
        </w:r>
      </w:ins>
      <w:ins w:id="1460" w:author="Robert Bell" w:date="2012-01-22T15:45:00Z">
        <w:r>
          <w:t xml:space="preserve">, depending on the medium that is selected to deliver the instructional method. For example, a </w:t>
        </w:r>
      </w:ins>
      <w:ins w:id="1461" w:author="Robert Bell" w:date="2012-01-22T15:46:00Z">
        <w:r>
          <w:t xml:space="preserve">board </w:t>
        </w:r>
      </w:ins>
      <w:ins w:id="1462" w:author="Robert Bell" w:date="2012-01-22T15:45:00Z">
        <w:r>
          <w:t>game or</w:t>
        </w:r>
      </w:ins>
      <w:ins w:id="1463" w:author="Robert Bell" w:date="2012-01-22T15:46:00Z">
        <w:r>
          <w:t xml:space="preserve"> paper-based</w:t>
        </w:r>
      </w:ins>
      <w:ins w:id="1464" w:author="Robert Bell" w:date="2012-01-22T15:45:00Z">
        <w:r>
          <w:t xml:space="preserve"> </w:t>
        </w:r>
      </w:ins>
      <w:ins w:id="1465" w:author="Robert Bell" w:date="2012-01-22T15:46:00Z">
        <w:r>
          <w:t>simulation</w:t>
        </w:r>
      </w:ins>
      <w:ins w:id="1466" w:author="Robert Bell" w:date="2012-01-22T15:45:00Z">
        <w:r>
          <w:t xml:space="preserve"> </w:t>
        </w:r>
      </w:ins>
      <w:ins w:id="1467" w:author="Robert Bell" w:date="2012-01-22T15:47:00Z">
        <w:r>
          <w:t>may</w:t>
        </w:r>
      </w:ins>
      <w:ins w:id="1468" w:author="Robert Bell" w:date="2012-01-22T15:46:00Z">
        <w:r>
          <w:t xml:space="preserve"> be developed for</w:t>
        </w:r>
      </w:ins>
      <w:ins w:id="1469" w:author="Robert Bell" w:date="2012-01-22T15:47:00Z">
        <w:r>
          <w:t xml:space="preserve"> </w:t>
        </w:r>
      </w:ins>
      <w:ins w:id="1470" w:author="Robert Bell" w:date="2012-01-22T15:46:00Z">
        <w:r>
          <w:t>classroom</w:t>
        </w:r>
      </w:ins>
      <w:ins w:id="1471" w:author="Robert Bell" w:date="2012-01-22T15:47:00Z">
        <w:r>
          <w:t xml:space="preserve"> implementation</w:t>
        </w:r>
      </w:ins>
      <w:ins w:id="1472" w:author="Robert Bell" w:date="2012-01-22T15:46:00Z">
        <w:r>
          <w:t xml:space="preserve">, while a digital game or simulation </w:t>
        </w:r>
      </w:ins>
      <w:ins w:id="1473" w:author="Robert Bell" w:date="2012-01-22T15:47:00Z">
        <w:r>
          <w:t xml:space="preserve">may be developed for an online learning environment. Likewise, lectures, discussions, </w:t>
        </w:r>
      </w:ins>
      <w:ins w:id="1474" w:author="Robert Bell" w:date="2012-01-22T15:53:00Z">
        <w:r>
          <w:t xml:space="preserve">readings, </w:t>
        </w:r>
      </w:ins>
      <w:ins w:id="1475" w:author="Robert Bell" w:date="2012-01-22T15:48:00Z">
        <w:r>
          <w:t xml:space="preserve">case studies, </w:t>
        </w:r>
      </w:ins>
      <w:ins w:id="1476" w:author="Robert Bell" w:date="2012-01-22T15:51:00Z">
        <w:r>
          <w:t xml:space="preserve">and dramatizations and role plays </w:t>
        </w:r>
      </w:ins>
      <w:ins w:id="1477" w:author="Robert Bell" w:date="2012-01-22T16:06:00Z">
        <w:r>
          <w:t xml:space="preserve">and other traditional classroom activities </w:t>
        </w:r>
      </w:ins>
      <w:ins w:id="1478" w:author="Robert Bell" w:date="2012-01-22T15:51:00Z">
        <w:r>
          <w:t xml:space="preserve">can be incorporated in an online training environment using video, audio podcasts, </w:t>
        </w:r>
      </w:ins>
      <w:ins w:id="1479" w:author="Robert Bell" w:date="2012-01-22T15:53:00Z">
        <w:r>
          <w:t>discussion boards, online documents, web conferencing</w:t>
        </w:r>
      </w:ins>
      <w:ins w:id="1480" w:author="Robert Bell" w:date="2012-01-22T15:54:00Z">
        <w:r>
          <w:t xml:space="preserve">, and other digital media. </w:t>
        </w:r>
      </w:ins>
      <w:ins w:id="1481" w:author="Robert Bell" w:date="2012-01-22T15:55:00Z">
        <w:r>
          <w:t xml:space="preserve">Determining the specific media that will comprise the instructional materials in the learning asset to deliver the </w:t>
        </w:r>
      </w:ins>
      <w:ins w:id="1482" w:author="Robert Bell" w:date="2012-01-22T15:56:00Z">
        <w:r>
          <w:t xml:space="preserve">selected </w:t>
        </w:r>
      </w:ins>
      <w:ins w:id="1483" w:author="Robert Bell" w:date="2012-01-22T15:55:00Z">
        <w:r>
          <w:t xml:space="preserve">instructional </w:t>
        </w:r>
      </w:ins>
      <w:ins w:id="1484" w:author="Robert Bell" w:date="2012-01-22T15:56:00Z">
        <w:r>
          <w:t xml:space="preserve">methods will be the subject of the following module: the </w:t>
        </w:r>
      </w:ins>
      <w:ins w:id="1485" w:author="Robert Bell" w:date="2012-01-22T16:08:00Z">
        <w:r>
          <w:rPr>
            <w:i/>
          </w:rPr>
          <w:t>d</w:t>
        </w:r>
      </w:ins>
      <w:ins w:id="1486" w:author="Robert Bell" w:date="2012-01-22T15:56:00Z">
        <w:r>
          <w:rPr>
            <w:i/>
          </w:rPr>
          <w:t xml:space="preserve">evelopment </w:t>
        </w:r>
      </w:ins>
      <w:ins w:id="1487" w:author="Robert Bell" w:date="2012-01-22T16:08:00Z">
        <w:r>
          <w:rPr>
            <w:i/>
          </w:rPr>
          <w:t>p</w:t>
        </w:r>
      </w:ins>
      <w:ins w:id="1488" w:author="Robert Bell" w:date="2012-01-22T15:56:00Z">
        <w:r w:rsidR="00095C63" w:rsidRPr="00095C63">
          <w:rPr>
            <w:i/>
            <w:rPrChange w:id="1489" w:author="Robert Bell" w:date="2012-01-22T15:56:00Z">
              <w:rPr>
                <w:bCs/>
              </w:rPr>
            </w:rPrChange>
          </w:rPr>
          <w:t>hase</w:t>
        </w:r>
        <w:r>
          <w:t xml:space="preserve"> of the ADDIE model. </w:t>
        </w:r>
      </w:ins>
    </w:p>
    <w:p w:rsidR="00D1212A" w:rsidRDefault="00D1212A" w:rsidP="00A149A3">
      <w:pPr>
        <w:pStyle w:val="EnspireBodyText"/>
        <w:numPr>
          <w:ins w:id="1490" w:author="Robert Bell" w:date="2012-01-22T15:34:00Z"/>
        </w:numPr>
        <w:rPr>
          <w:ins w:id="1491" w:author="Robert Bell" w:date="2012-01-22T15:34:00Z"/>
        </w:rPr>
      </w:pPr>
    </w:p>
    <w:p w:rsidR="00D1212A" w:rsidRDefault="00D1212A" w:rsidP="00A149A3">
      <w:pPr>
        <w:pStyle w:val="EnspireBodyText"/>
      </w:pPr>
      <w:r>
        <w:t xml:space="preserve">Given so many instructional methods, how do you choose the ones that </w:t>
      </w:r>
      <w:del w:id="1492" w:author="Robert Bell" w:date="2012-01-22T15:56:00Z">
        <w:r w:rsidDel="00B87B00">
          <w:delText xml:space="preserve">will </w:delText>
        </w:r>
      </w:del>
      <w:r>
        <w:t xml:space="preserve">best suit the learners’ and the organization’s needs? </w:t>
      </w:r>
      <w:del w:id="1493" w:author="Robert Bell" w:date="2012-01-22T15:57:00Z">
        <w:r w:rsidDel="00B87B00">
          <w:delText>A few things to consider:</w:delText>
        </w:r>
      </w:del>
      <w:ins w:id="1494" w:author="Robert Bell" w:date="2012-01-22T15:57:00Z">
        <w:r>
          <w:t xml:space="preserve">The following list of questions should be considered in selecting the most appropriate instructional methods for a learning asset. </w:t>
        </w:r>
      </w:ins>
    </w:p>
    <w:p w:rsidR="00D1212A" w:rsidRDefault="00D1212A" w:rsidP="00A149A3">
      <w:pPr>
        <w:pStyle w:val="EnspireBodyText"/>
      </w:pPr>
    </w:p>
    <w:p w:rsidR="00051B15" w:rsidRDefault="00D1212A">
      <w:pPr>
        <w:pStyle w:val="Enspirebulletedtext"/>
        <w:pPrChange w:id="1495" w:author="Robert Bell" w:date="2012-01-22T15:58:00Z">
          <w:pPr>
            <w:pStyle w:val="Enspirebulletedtext"/>
            <w:ind w:left="0"/>
          </w:pPr>
        </w:pPrChange>
      </w:pPr>
      <w:ins w:id="1496" w:author="Robert Bell" w:date="2012-01-22T15:57:00Z">
        <w:r>
          <w:rPr>
            <w:i/>
          </w:rPr>
          <w:t xml:space="preserve">Which instructional method(s) best </w:t>
        </w:r>
      </w:ins>
      <w:ins w:id="1497" w:author="Robert Bell" w:date="2012-01-22T15:58:00Z">
        <w:r>
          <w:rPr>
            <w:i/>
          </w:rPr>
          <w:t>align with</w:t>
        </w:r>
      </w:ins>
      <w:ins w:id="1498" w:author="Robert Bell" w:date="2012-01-22T15:57:00Z">
        <w:r>
          <w:rPr>
            <w:i/>
          </w:rPr>
          <w:t xml:space="preserve"> my assessment st</w:t>
        </w:r>
      </w:ins>
      <w:ins w:id="1499" w:author="Robert Bell" w:date="2012-01-22T15:58:00Z">
        <w:r>
          <w:rPr>
            <w:i/>
          </w:rPr>
          <w:t xml:space="preserve">rategy and learning objectives? </w:t>
        </w:r>
      </w:ins>
      <w:del w:id="1500" w:author="Robert Bell" w:date="2012-01-22T15:58:00Z">
        <w:r w:rsidDel="00B87B00">
          <w:delText>Y</w:delText>
        </w:r>
      </w:del>
      <w:ins w:id="1501" w:author="Robert Bell" w:date="2012-01-22T15:59:00Z">
        <w:r>
          <w:t xml:space="preserve">The </w:t>
        </w:r>
      </w:ins>
      <w:del w:id="1502" w:author="Robert Bell" w:date="2012-01-22T15:59:00Z">
        <w:r w:rsidDel="00B36F68">
          <w:delText xml:space="preserve">our </w:delText>
        </w:r>
      </w:del>
      <w:r>
        <w:t xml:space="preserve">learning objectives and assessment strategy </w:t>
      </w:r>
      <w:del w:id="1503" w:author="Robert Bell" w:date="2012-01-22T15:59:00Z">
        <w:r w:rsidDel="00B36F68">
          <w:delText>may indicate what kinds of methods you will need to use</w:delText>
        </w:r>
      </w:del>
      <w:ins w:id="1504" w:author="Robert Bell" w:date="2012-01-22T16:06:00Z">
        <w:r>
          <w:t>for</w:t>
        </w:r>
      </w:ins>
      <w:ins w:id="1505" w:author="Robert Bell" w:date="2012-01-22T15:59:00Z">
        <w:r>
          <w:t xml:space="preserve"> a learning asset are the biggest determinants of the instructional methods that need to be employed</w:t>
        </w:r>
      </w:ins>
      <w:r>
        <w:t xml:space="preserve">. </w:t>
      </w:r>
      <w:ins w:id="1506" w:author="Robert Bell" w:date="2012-01-22T15:59:00Z">
        <w:r>
          <w:t xml:space="preserve">In general, whatever instructional methods are selected should align closely with the </w:t>
        </w:r>
      </w:ins>
      <w:ins w:id="1507" w:author="Robert Bell" w:date="2012-01-22T16:00:00Z">
        <w:r>
          <w:t xml:space="preserve">assessment for the lesson, based on the objectives. </w:t>
        </w:r>
      </w:ins>
      <w:r>
        <w:t xml:space="preserve">For </w:t>
      </w:r>
      <w:del w:id="1508" w:author="Robert Bell" w:date="2012-01-22T16:00:00Z">
        <w:r w:rsidDel="00B36F68">
          <w:delText>instance</w:delText>
        </w:r>
      </w:del>
      <w:ins w:id="1509" w:author="Robert Bell" w:date="2012-01-22T16:00:00Z">
        <w:r>
          <w:t>example</w:t>
        </w:r>
      </w:ins>
      <w:r>
        <w:t xml:space="preserve">, </w:t>
      </w:r>
      <w:ins w:id="1510" w:author="Robert Bell" w:date="2012-01-22T16:01:00Z">
        <w:r>
          <w:t xml:space="preserve">if an instructional designer has decided that the objectives for a learning asset will be best assessed in a practical exercise at the end of the lesson, </w:t>
        </w:r>
      </w:ins>
      <w:ins w:id="1511" w:author="Robert Bell" w:date="2012-01-22T16:02:00Z">
        <w:r>
          <w:t xml:space="preserve">he or she should deliberately select instructional methods that model for learners how the objectives </w:t>
        </w:r>
      </w:ins>
      <w:ins w:id="1512" w:author="Robert Bell" w:date="2012-01-22T16:20:00Z">
        <w:r>
          <w:t>are</w:t>
        </w:r>
      </w:ins>
      <w:ins w:id="1513" w:author="Robert Bell" w:date="2012-01-22T16:02:00Z">
        <w:r>
          <w:t xml:space="preserve"> practiced and that give them </w:t>
        </w:r>
      </w:ins>
      <w:ins w:id="1514" w:author="Robert Bell" w:date="2012-01-22T16:03:00Z">
        <w:r>
          <w:t xml:space="preserve">practice </w:t>
        </w:r>
      </w:ins>
      <w:ins w:id="1515" w:author="Robert Bell" w:date="2012-01-22T16:20:00Z">
        <w:r>
          <w:t xml:space="preserve">in </w:t>
        </w:r>
      </w:ins>
      <w:ins w:id="1516" w:author="Robert Bell" w:date="2012-01-22T16:03:00Z">
        <w:r>
          <w:t>the objectives</w:t>
        </w:r>
      </w:ins>
      <w:ins w:id="1517" w:author="Robert Bell" w:date="2012-01-22T16:20:00Z">
        <w:r>
          <w:t xml:space="preserve"> that directly prepares them for the assessment</w:t>
        </w:r>
      </w:ins>
      <w:ins w:id="1518" w:author="Robert Bell" w:date="2012-01-22T16:03:00Z">
        <w:r>
          <w:t xml:space="preserve">. </w:t>
        </w:r>
      </w:ins>
      <w:ins w:id="1519" w:author="Robert Bell" w:date="2012-01-22T16:21:00Z">
        <w:r>
          <w:t>In this example, the methods</w:t>
        </w:r>
      </w:ins>
      <w:ins w:id="1520" w:author="Robert Bell" w:date="2012-01-22T16:03:00Z">
        <w:r>
          <w:t xml:space="preserve"> will likely include demonstrations </w:t>
        </w:r>
      </w:ins>
      <w:ins w:id="1521" w:author="Robert Bell" w:date="2012-01-22T16:04:00Z">
        <w:r>
          <w:t xml:space="preserve">and case studies that model </w:t>
        </w:r>
      </w:ins>
      <w:ins w:id="1522" w:author="Robert Bell" w:date="2012-01-22T16:03:00Z">
        <w:r>
          <w:t>the objectives, as well as</w:t>
        </w:r>
      </w:ins>
      <w:ins w:id="1523" w:author="Robert Bell" w:date="2012-01-22T16:04:00Z">
        <w:r>
          <w:t xml:space="preserve"> </w:t>
        </w:r>
        <w:proofErr w:type="gramStart"/>
        <w:r>
          <w:t>role plays</w:t>
        </w:r>
        <w:proofErr w:type="gramEnd"/>
        <w:r>
          <w:t xml:space="preserve"> and/or simulations that </w:t>
        </w:r>
      </w:ins>
      <w:ins w:id="1524" w:author="Robert Bell" w:date="2012-01-22T16:05:00Z">
        <w:r>
          <w:t>prepare learners</w:t>
        </w:r>
      </w:ins>
      <w:ins w:id="1525" w:author="Robert Bell" w:date="2012-01-22T16:04:00Z">
        <w:r>
          <w:t xml:space="preserve"> for the practical </w:t>
        </w:r>
      </w:ins>
      <w:ins w:id="1526" w:author="Robert Bell" w:date="2012-01-22T16:21:00Z">
        <w:r>
          <w:t>exercise in which they will be assessed</w:t>
        </w:r>
      </w:ins>
      <w:ins w:id="1527" w:author="Robert Bell" w:date="2012-01-22T16:04:00Z">
        <w:r>
          <w:t>.</w:t>
        </w:r>
      </w:ins>
      <w:ins w:id="1528" w:author="Robert Bell" w:date="2012-01-22T16:03:00Z">
        <w:r>
          <w:t xml:space="preserve"> </w:t>
        </w:r>
      </w:ins>
      <w:ins w:id="1529" w:author="Robert Bell" w:date="2012-01-22T16:13:00Z">
        <w:r>
          <w:t>In addition, he or she may need to include lectures or another means of direct instruction</w:t>
        </w:r>
      </w:ins>
      <w:ins w:id="1530" w:author="Robert Bell" w:date="2012-01-22T16:21:00Z">
        <w:r>
          <w:t xml:space="preserve"> in order</w:t>
        </w:r>
      </w:ins>
      <w:ins w:id="1531" w:author="Robert Bell" w:date="2012-01-22T16:13:00Z">
        <w:r>
          <w:t xml:space="preserve"> to prepare </w:t>
        </w:r>
      </w:ins>
      <w:ins w:id="1532" w:author="Robert Bell" w:date="2012-01-22T16:22:00Z">
        <w:r>
          <w:t>for the subsequent activities</w:t>
        </w:r>
      </w:ins>
      <w:ins w:id="1533" w:author="Robert Bell" w:date="2012-01-22T16:14:00Z">
        <w:r>
          <w:t xml:space="preserve">. </w:t>
        </w:r>
      </w:ins>
      <w:ins w:id="1534" w:author="Robert Bell" w:date="2012-01-22T16:15:00Z">
        <w:r>
          <w:t>In general, t</w:t>
        </w:r>
      </w:ins>
      <w:ins w:id="1535" w:author="Robert Bell" w:date="2012-01-22T16:10:00Z">
        <w:r>
          <w:t>he instructional designer must be confident that</w:t>
        </w:r>
      </w:ins>
      <w:ins w:id="1536" w:author="Robert Bell" w:date="2012-01-22T16:22:00Z">
        <w:r>
          <w:t xml:space="preserve"> all the</w:t>
        </w:r>
      </w:ins>
      <w:ins w:id="1537" w:author="Robert Bell" w:date="2012-01-22T16:10:00Z">
        <w:r>
          <w:t xml:space="preserve"> instructional methods</w:t>
        </w:r>
      </w:ins>
      <w:ins w:id="1538" w:author="Robert Bell" w:date="2012-01-22T16:22:00Z">
        <w:r>
          <w:t xml:space="preserve"> he or she has selected</w:t>
        </w:r>
      </w:ins>
      <w:ins w:id="1539" w:author="Robert Bell" w:date="2012-01-22T16:10:00Z">
        <w:r>
          <w:t xml:space="preserve"> fully prepare learners to </w:t>
        </w:r>
      </w:ins>
      <w:ins w:id="1540" w:author="Robert Bell" w:date="2012-01-22T16:22:00Z">
        <w:r>
          <w:t>perform</w:t>
        </w:r>
      </w:ins>
      <w:ins w:id="1541" w:author="Robert Bell" w:date="2012-01-22T16:10:00Z">
        <w:r>
          <w:t xml:space="preserve"> on the assessment.</w:t>
        </w:r>
      </w:ins>
      <w:ins w:id="1542" w:author="Robert Bell" w:date="2012-01-22T16:11:00Z">
        <w:r>
          <w:t xml:space="preserve"> If </w:t>
        </w:r>
      </w:ins>
      <w:proofErr w:type="gramStart"/>
      <w:ins w:id="1543" w:author="Robert Bell" w:date="2012-01-22T16:12:00Z">
        <w:r>
          <w:t>the</w:t>
        </w:r>
      </w:ins>
      <w:ins w:id="1544" w:author="Robert Bell" w:date="2012-01-22T16:16:00Z">
        <w:r>
          <w:t xml:space="preserve"> </w:t>
        </w:r>
      </w:ins>
      <w:ins w:id="1545" w:author="Robert Bell" w:date="2012-01-22T16:22:00Z">
        <w:r>
          <w:t>they</w:t>
        </w:r>
      </w:ins>
      <w:proofErr w:type="gramEnd"/>
      <w:ins w:id="1546" w:author="Robert Bell" w:date="2012-01-22T16:12:00Z">
        <w:r>
          <w:t xml:space="preserve"> do not, they must be supplemented or </w:t>
        </w:r>
      </w:ins>
      <w:ins w:id="1547" w:author="Robert Bell" w:date="2012-01-22T16:13:00Z">
        <w:r>
          <w:t>else abandoned</w:t>
        </w:r>
      </w:ins>
      <w:ins w:id="1548" w:author="Robert Bell" w:date="2012-01-22T16:12:00Z">
        <w:r>
          <w:t>.</w:t>
        </w:r>
      </w:ins>
      <w:ins w:id="1549" w:author="Robert Bell" w:date="2012-01-22T16:13:00Z">
        <w:r>
          <w:t xml:space="preserve"> </w:t>
        </w:r>
      </w:ins>
      <w:ins w:id="1550" w:author="Robert Bell" w:date="2012-01-22T16:11:00Z">
        <w:r>
          <w:t xml:space="preserve"> </w:t>
        </w:r>
      </w:ins>
      <w:ins w:id="1551" w:author="Robert Bell" w:date="2012-01-22T16:03:00Z">
        <w:r>
          <w:t xml:space="preserve"> </w:t>
        </w:r>
      </w:ins>
      <w:ins w:id="1552" w:author="Robert Bell" w:date="2012-01-22T16:02:00Z">
        <w:r>
          <w:t xml:space="preserve"> </w:t>
        </w:r>
      </w:ins>
      <w:del w:id="1553" w:author="Robert Bell" w:date="2012-01-22T16:03:00Z">
        <w:r w:rsidDel="00B36F68">
          <w:delText xml:space="preserve">most of your learning objectives may describe skills and procedures that learners must demonstrate, and you may plan to assess students in a practical exercise. In this case, the methods you select will probably include modeling/demonstrations, role-plays, case studies, or any other means of instruction that prepares students for performance. </w:delText>
        </w:r>
      </w:del>
    </w:p>
    <w:p w:rsidR="00D1212A" w:rsidRDefault="00D1212A" w:rsidP="00A149A3">
      <w:pPr>
        <w:pStyle w:val="Enspirebulletedtext"/>
        <w:numPr>
          <w:ins w:id="1554" w:author="Robert Bell" w:date="2012-01-22T16:06:00Z"/>
        </w:numPr>
        <w:rPr>
          <w:ins w:id="1555" w:author="Robert Bell" w:date="2012-01-22T16:06:00Z"/>
        </w:rPr>
      </w:pPr>
      <w:ins w:id="1556" w:author="Robert Bell" w:date="2012-01-22T16:07:00Z">
        <w:r>
          <w:rPr>
            <w:i/>
          </w:rPr>
          <w:t xml:space="preserve">Do I </w:t>
        </w:r>
      </w:ins>
      <w:ins w:id="1557" w:author="Robert Bell" w:date="2012-01-22T16:09:00Z">
        <w:r>
          <w:rPr>
            <w:i/>
          </w:rPr>
          <w:t>have s</w:t>
        </w:r>
      </w:ins>
      <w:ins w:id="1558" w:author="Robert Bell" w:date="2012-01-22T16:07:00Z">
        <w:r>
          <w:rPr>
            <w:i/>
          </w:rPr>
          <w:t xml:space="preserve">ufficient time, </w:t>
        </w:r>
      </w:ins>
      <w:ins w:id="1559" w:author="Robert Bell" w:date="2012-01-22T16:09:00Z">
        <w:r>
          <w:rPr>
            <w:i/>
          </w:rPr>
          <w:t>r</w:t>
        </w:r>
      </w:ins>
      <w:ins w:id="1560" w:author="Robert Bell" w:date="2012-01-22T16:07:00Z">
        <w:r>
          <w:rPr>
            <w:i/>
          </w:rPr>
          <w:t>esources</w:t>
        </w:r>
      </w:ins>
      <w:ins w:id="1561" w:author="Robert Bell" w:date="2012-01-22T16:49:00Z">
        <w:r>
          <w:rPr>
            <w:i/>
          </w:rPr>
          <w:t>, and budget</w:t>
        </w:r>
      </w:ins>
      <w:ins w:id="1562" w:author="Robert Bell" w:date="2012-01-22T16:07:00Z">
        <w:r>
          <w:rPr>
            <w:i/>
          </w:rPr>
          <w:t xml:space="preserve"> to </w:t>
        </w:r>
      </w:ins>
      <w:ins w:id="1563" w:author="Robert Bell" w:date="2012-01-22T16:09:00Z">
        <w:r>
          <w:rPr>
            <w:i/>
          </w:rPr>
          <w:t>i</w:t>
        </w:r>
      </w:ins>
      <w:ins w:id="1564" w:author="Robert Bell" w:date="2012-01-22T16:07:00Z">
        <w:r>
          <w:rPr>
            <w:i/>
          </w:rPr>
          <w:t xml:space="preserve">mplement the </w:t>
        </w:r>
      </w:ins>
      <w:ins w:id="1565" w:author="Robert Bell" w:date="2012-01-22T16:09:00Z">
        <w:r>
          <w:rPr>
            <w:i/>
          </w:rPr>
          <w:t>i</w:t>
        </w:r>
      </w:ins>
      <w:ins w:id="1566" w:author="Robert Bell" w:date="2012-01-22T16:07:00Z">
        <w:r>
          <w:rPr>
            <w:i/>
          </w:rPr>
          <w:t xml:space="preserve">nstructional </w:t>
        </w:r>
      </w:ins>
      <w:ins w:id="1567" w:author="Robert Bell" w:date="2012-01-22T16:09:00Z">
        <w:r>
          <w:rPr>
            <w:i/>
          </w:rPr>
          <w:t>m</w:t>
        </w:r>
      </w:ins>
      <w:ins w:id="1568" w:author="Robert Bell" w:date="2012-01-22T16:07:00Z">
        <w:r>
          <w:rPr>
            <w:i/>
          </w:rPr>
          <w:t xml:space="preserve">ethod(s)? </w:t>
        </w:r>
        <w:r>
          <w:t xml:space="preserve">Although we will identify specific </w:t>
        </w:r>
      </w:ins>
      <w:ins w:id="1569" w:author="Robert Bell" w:date="2012-01-22T16:08:00Z">
        <w:r>
          <w:t>instructional</w:t>
        </w:r>
      </w:ins>
      <w:ins w:id="1570" w:author="Robert Bell" w:date="2012-01-22T16:07:00Z">
        <w:r>
          <w:t xml:space="preserve"> </w:t>
        </w:r>
      </w:ins>
      <w:ins w:id="1571" w:author="Robert Bell" w:date="2012-01-22T16:08:00Z">
        <w:r>
          <w:t xml:space="preserve">materials to be developed in the development phase of the ADDIE model, </w:t>
        </w:r>
      </w:ins>
      <w:ins w:id="1572" w:author="Robert Bell" w:date="2012-01-22T16:09:00Z">
        <w:r>
          <w:t>now is a good time to consider whether there are sufficient time and resources to successfully implement the instructional method</w:t>
        </w:r>
      </w:ins>
      <w:ins w:id="1573" w:author="Robert Bell" w:date="2012-01-22T16:10:00Z">
        <w:r>
          <w:t xml:space="preserve"> or methods</w:t>
        </w:r>
      </w:ins>
      <w:ins w:id="1574" w:author="Robert Bell" w:date="2012-01-22T16:17:00Z">
        <w:r>
          <w:t xml:space="preserve"> before beginning to develop materials that support those methods</w:t>
        </w:r>
      </w:ins>
      <w:ins w:id="1575" w:author="Robert Bell" w:date="2012-01-22T16:10:00Z">
        <w:r>
          <w:t>. For example</w:t>
        </w:r>
      </w:ins>
      <w:ins w:id="1576" w:author="Robert Bell" w:date="2012-01-22T16:16:00Z">
        <w:r>
          <w:t>,</w:t>
        </w:r>
      </w:ins>
      <w:ins w:id="1577" w:author="Robert Bell" w:date="2012-01-22T16:19:00Z">
        <w:r>
          <w:t xml:space="preserve"> </w:t>
        </w:r>
      </w:ins>
      <w:ins w:id="1578" w:author="Robert Bell" w:date="2012-01-22T16:23:00Z">
        <w:r>
          <w:t xml:space="preserve">if an instructional designer decides that </w:t>
        </w:r>
      </w:ins>
      <w:ins w:id="1579" w:author="Robert Bell" w:date="2012-01-22T16:25:00Z">
        <w:r>
          <w:t xml:space="preserve">course readings will be the primary method for delivering content in a facilitated online learning environment, he or she should be sure that he or she has the time and resources needed to create a source text for the course and/or select and </w:t>
        </w:r>
      </w:ins>
      <w:ins w:id="1580" w:author="Robert Bell" w:date="2012-01-22T16:27:00Z">
        <w:r>
          <w:t>reproduce</w:t>
        </w:r>
      </w:ins>
      <w:ins w:id="1581" w:author="Robert Bell" w:date="2012-01-22T16:25:00Z">
        <w:r>
          <w:t xml:space="preserve"> </w:t>
        </w:r>
      </w:ins>
      <w:ins w:id="1582" w:author="Robert Bell" w:date="2012-01-22T16:27:00Z">
        <w:r>
          <w:t xml:space="preserve">text-based sources that fully cover the objectives and prepare learners for the assessment. </w:t>
        </w:r>
      </w:ins>
      <w:ins w:id="1583" w:author="Robert Bell" w:date="2012-01-22T16:28:00Z">
        <w:r>
          <w:t xml:space="preserve">If sufficient time and resources are not available to implement this </w:t>
        </w:r>
      </w:ins>
      <w:ins w:id="1584" w:author="Robert Bell" w:date="2012-01-22T16:29:00Z">
        <w:r>
          <w:t xml:space="preserve">method, he or she should </w:t>
        </w:r>
      </w:ins>
      <w:ins w:id="1585" w:author="Robert Bell" w:date="2012-01-22T16:30:00Z">
        <w:r>
          <w:t xml:space="preserve">find alternative methods that support performance on the assessment. If no other methods are appropriate, he or she should revise the assessment strategy to align with the instructional methods available. </w:t>
        </w:r>
      </w:ins>
    </w:p>
    <w:p w:rsidR="00D1212A" w:rsidRDefault="00D1212A" w:rsidP="002B2C73">
      <w:pPr>
        <w:pStyle w:val="Enspirebulletedtext"/>
        <w:numPr>
          <w:ins w:id="1586" w:author="Robert Bell" w:date="2012-01-22T16:31:00Z"/>
        </w:numPr>
        <w:rPr>
          <w:ins w:id="1587" w:author="Robert Bell" w:date="2012-01-22T16:31:00Z"/>
        </w:rPr>
      </w:pPr>
      <w:ins w:id="1588" w:author="Robert Bell" w:date="2012-01-22T16:31:00Z">
        <w:r w:rsidRPr="00A55489">
          <w:rPr>
            <w:i/>
          </w:rPr>
          <w:t xml:space="preserve">Do my methods </w:t>
        </w:r>
        <w:r>
          <w:rPr>
            <w:i/>
          </w:rPr>
          <w:t>align with</w:t>
        </w:r>
        <w:r w:rsidRPr="00A55489">
          <w:rPr>
            <w:i/>
          </w:rPr>
          <w:t xml:space="preserve"> Gagne’s “Nine Events of Instruction”?</w:t>
        </w:r>
        <w:r>
          <w:t xml:space="preserve"> </w:t>
        </w:r>
      </w:ins>
      <w:ins w:id="1589" w:author="Robert Bell" w:date="2012-01-22T16:35:00Z">
        <w:r>
          <w:t>When</w:t>
        </w:r>
      </w:ins>
      <w:ins w:id="1590" w:author="Robert Bell" w:date="2012-01-22T16:31:00Z">
        <w:r>
          <w:t xml:space="preserve"> designing a lesson</w:t>
        </w:r>
      </w:ins>
      <w:ins w:id="1591" w:author="Robert Bell" w:date="2012-01-22T16:32:00Z">
        <w:r>
          <w:t xml:space="preserve"> or other learning experience</w:t>
        </w:r>
      </w:ins>
      <w:ins w:id="1592" w:author="Robert Bell" w:date="2012-01-22T16:31:00Z">
        <w:r>
          <w:t xml:space="preserve">, you will want to select instructional methods that </w:t>
        </w:r>
      </w:ins>
      <w:ins w:id="1593" w:author="Robert Bell" w:date="2012-01-22T16:32:00Z">
        <w:r>
          <w:t xml:space="preserve">address </w:t>
        </w:r>
      </w:ins>
      <w:ins w:id="1594" w:author="Robert Bell" w:date="2012-01-22T16:35:00Z">
        <w:r>
          <w:t>as many</w:t>
        </w:r>
      </w:ins>
      <w:ins w:id="1595" w:author="Robert Bell" w:date="2012-01-22T16:31:00Z">
        <w:r>
          <w:t xml:space="preserve"> of Gagne’s “Nine Events of Instruction” </w:t>
        </w:r>
      </w:ins>
      <w:ins w:id="1596" w:author="Robert Bell" w:date="2012-01-22T16:35:00Z">
        <w:r>
          <w:t xml:space="preserve">as possible. </w:t>
        </w:r>
      </w:ins>
      <w:ins w:id="1597" w:author="Robert Bell" w:date="2012-01-22T16:31:00Z">
        <w:r>
          <w:t xml:space="preserve">A single method may be used to address several events in a lesson, such as a </w:t>
        </w:r>
      </w:ins>
      <w:ins w:id="1598" w:author="Robert Bell" w:date="2012-01-22T16:32:00Z">
        <w:r>
          <w:t>lecture that</w:t>
        </w:r>
      </w:ins>
      <w:ins w:id="1599" w:author="Robert Bell" w:date="2012-01-22T16:31:00Z">
        <w:r>
          <w:t xml:space="preserve"> share</w:t>
        </w:r>
      </w:ins>
      <w:ins w:id="1600" w:author="Robert Bell" w:date="2012-01-22T16:33:00Z">
        <w:r>
          <w:t>s</w:t>
        </w:r>
      </w:ins>
      <w:ins w:id="1601" w:author="Robert Bell" w:date="2012-01-22T16:31:00Z">
        <w:r>
          <w:t xml:space="preserve"> objectives and present</w:t>
        </w:r>
      </w:ins>
      <w:ins w:id="1602" w:author="Robert Bell" w:date="2012-01-22T16:33:00Z">
        <w:r>
          <w:t>s</w:t>
        </w:r>
      </w:ins>
      <w:ins w:id="1603" w:author="Robert Bell" w:date="2012-01-22T16:31:00Z">
        <w:r>
          <w:t xml:space="preserve"> content, </w:t>
        </w:r>
      </w:ins>
      <w:ins w:id="1604" w:author="Robert Bell" w:date="2012-01-22T16:33:00Z">
        <w:r>
          <w:t>in addition to</w:t>
        </w:r>
      </w:ins>
      <w:ins w:id="1605" w:author="Robert Bell" w:date="2012-01-22T16:31:00Z">
        <w:r>
          <w:t xml:space="preserve"> a game to provide practice, offer feedback, and assess performance.</w:t>
        </w:r>
      </w:ins>
      <w:ins w:id="1606" w:author="Robert Bell" w:date="2012-01-22T16:33:00Z">
        <w:r>
          <w:t xml:space="preserve"> In general, the “Nine Events” offer a useful touchstone for evaluating whether the methods selected are adequate to support </w:t>
        </w:r>
      </w:ins>
      <w:ins w:id="1607" w:author="Robert Bell" w:date="2012-01-22T16:37:00Z">
        <w:r>
          <w:t>all the requisite conditions for learning</w:t>
        </w:r>
      </w:ins>
      <w:ins w:id="1608" w:author="Robert Bell" w:date="2012-01-22T16:33:00Z">
        <w:r>
          <w:t xml:space="preserve">. </w:t>
        </w:r>
      </w:ins>
    </w:p>
    <w:p w:rsidR="00D1212A" w:rsidRDefault="00D1212A" w:rsidP="00A149A3">
      <w:pPr>
        <w:pStyle w:val="Enspirebulletedtext"/>
      </w:pPr>
      <w:ins w:id="1609" w:author="Robert Bell" w:date="2012-01-22T16:37:00Z">
        <w:r>
          <w:rPr>
            <w:i/>
          </w:rPr>
          <w:t xml:space="preserve">Do my methods </w:t>
        </w:r>
      </w:ins>
      <w:ins w:id="1610" w:author="Robert Bell" w:date="2012-01-22T16:38:00Z">
        <w:r>
          <w:rPr>
            <w:i/>
          </w:rPr>
          <w:t xml:space="preserve">reflect what I know about my target audience? </w:t>
        </w:r>
      </w:ins>
      <w:r>
        <w:t>If you conducted a learner analysis</w:t>
      </w:r>
      <w:ins w:id="1611" w:author="Robert Bell" w:date="2012-01-22T16:38:00Z">
        <w:r>
          <w:t>,</w:t>
        </w:r>
      </w:ins>
      <w:r>
        <w:t xml:space="preserve"> you will have a grounded understanding of the learners’ experiential background, limitations, skill/knowledge sets, etc. </w:t>
      </w:r>
      <w:ins w:id="1612" w:author="Robert Bell" w:date="2012-01-22T16:38:00Z">
        <w:r>
          <w:t xml:space="preserve">In some cases, this information can help inform the instructional methods you select. </w:t>
        </w:r>
      </w:ins>
      <w:ins w:id="1613" w:author="Robert Bell" w:date="2012-01-22T16:39:00Z">
        <w:r>
          <w:t xml:space="preserve">For example, </w:t>
        </w:r>
      </w:ins>
      <w:ins w:id="1614" w:author="Robert Bell" w:date="2012-01-22T16:41:00Z">
        <w:r>
          <w:t>an instructional designer</w:t>
        </w:r>
      </w:ins>
      <w:ins w:id="1615" w:author="Robert Bell" w:date="2012-01-22T16:39:00Z">
        <w:r>
          <w:t xml:space="preserve"> may discover in the course of </w:t>
        </w:r>
      </w:ins>
      <w:ins w:id="1616" w:author="Robert Bell" w:date="2012-01-22T16:41:00Z">
        <w:r>
          <w:t>his or her</w:t>
        </w:r>
      </w:ins>
      <w:ins w:id="1617" w:author="Robert Bell" w:date="2012-01-22T16:39:00Z">
        <w:r>
          <w:t xml:space="preserve"> research that </w:t>
        </w:r>
      </w:ins>
      <w:ins w:id="1618" w:author="Robert Bell" w:date="2012-01-22T16:41:00Z">
        <w:r>
          <w:t>the</w:t>
        </w:r>
      </w:ins>
      <w:ins w:id="1619" w:author="Robert Bell" w:date="2012-01-22T16:39:00Z">
        <w:r>
          <w:t xml:space="preserve"> target audience</w:t>
        </w:r>
      </w:ins>
      <w:ins w:id="1620" w:author="Robert Bell" w:date="2012-01-22T16:41:00Z">
        <w:r>
          <w:t xml:space="preserve"> for the proposed asset</w:t>
        </w:r>
      </w:ins>
      <w:ins w:id="1621" w:author="Robert Bell" w:date="2012-01-22T16:39:00Z">
        <w:r>
          <w:t xml:space="preserve"> is most comfortable and familiar with instructor-led training environments that are heavy on lectures and reading</w:t>
        </w:r>
      </w:ins>
      <w:ins w:id="1622" w:author="Robert Bell" w:date="2012-01-22T16:40:00Z">
        <w:r>
          <w:t xml:space="preserve">s. This information </w:t>
        </w:r>
      </w:ins>
      <w:ins w:id="1623" w:author="Robert Bell" w:date="2012-01-22T16:41:00Z">
        <w:r>
          <w:t>should not preclude incorporating collaborative or highly interactive learning experiences in the asset</w:t>
        </w:r>
      </w:ins>
      <w:ins w:id="1624" w:author="Robert Bell" w:date="2012-01-22T16:42:00Z">
        <w:r>
          <w:t xml:space="preserve">, but it does may indicate to the designer that he or she does not want to rely </w:t>
        </w:r>
        <w:r>
          <w:rPr>
            <w:i/>
          </w:rPr>
          <w:t xml:space="preserve">primarily </w:t>
        </w:r>
        <w:r>
          <w:t xml:space="preserve">on collaborative, interactive learning methods and that, at the very least, he or she should incorporate </w:t>
        </w:r>
      </w:ins>
      <w:ins w:id="1625" w:author="Robert Bell" w:date="2012-01-22T16:43:00Z">
        <w:r>
          <w:t>some lectures and readings in order to establish the audience’s comfort level</w:t>
        </w:r>
      </w:ins>
      <w:del w:id="1626" w:author="Robert Bell" w:date="2012-01-22T16:40:00Z">
        <w:r w:rsidDel="00605FD0">
          <w:delText>These characteristics can inform your decision on the selection of methods that will be the most effective with the targeted learning group</w:delText>
        </w:r>
      </w:del>
      <w:r>
        <w:t>.</w:t>
      </w:r>
    </w:p>
    <w:p w:rsidR="00D1212A" w:rsidDel="002B2C73" w:rsidRDefault="00D1212A" w:rsidP="00A149A3">
      <w:pPr>
        <w:pStyle w:val="Enspirebulletedtext"/>
        <w:rPr>
          <w:del w:id="1627" w:author="Robert Bell" w:date="2012-01-22T16:31:00Z"/>
        </w:rPr>
      </w:pPr>
      <w:ins w:id="1628" w:author="Robert Bell" w:date="2012-01-22T16:44:00Z">
        <w:r>
          <w:rPr>
            <w:i/>
          </w:rPr>
          <w:t xml:space="preserve">Do I </w:t>
        </w:r>
      </w:ins>
      <w:ins w:id="1629" w:author="Robert Bell" w:date="2012-01-22T16:45:00Z">
        <w:r>
          <w:rPr>
            <w:i/>
          </w:rPr>
          <w:t xml:space="preserve">sufficiently vary instructional methods to keep the audience interested? </w:t>
        </w:r>
      </w:ins>
      <w:del w:id="1630" w:author="Robert Bell" w:date="2012-01-22T16:31:00Z">
        <w:r w:rsidDel="002B2C73">
          <w:delText xml:space="preserve"> If you are designing a lesson, you will want to select instructional methods that cover many or all of Gagne’s “Nine Events of Instruction.” A single method may be used to address several events in a lesson, such as a brief presentation to share objectives and present content, or a game to provide practice, offer feedback, and assess performance. </w:delText>
        </w:r>
      </w:del>
    </w:p>
    <w:p w:rsidR="00D1212A" w:rsidRDefault="00D1212A" w:rsidP="00A149A3">
      <w:pPr>
        <w:pStyle w:val="Enspirebulletedtext"/>
      </w:pPr>
      <w:r>
        <w:t>An important responsibility of the instructor/trainer is to keep the learners engaged</w:t>
      </w:r>
      <w:ins w:id="1631" w:author="Robert Bell" w:date="2012-01-22T16:45:00Z">
        <w:r>
          <w:t xml:space="preserve"> and motivated</w:t>
        </w:r>
      </w:ins>
      <w:r>
        <w:t>. It is important to remember that learners can</w:t>
      </w:r>
      <w:ins w:id="1632" w:author="Robert Bell" w:date="2012-01-22T16:45:00Z">
        <w:r>
          <w:t xml:space="preserve"> </w:t>
        </w:r>
      </w:ins>
      <w:del w:id="1633" w:author="Robert Bell" w:date="2012-01-22T16:45:00Z">
        <w:r w:rsidDel="00605FD0">
          <w:delText xml:space="preserve"> </w:delText>
        </w:r>
      </w:del>
      <w:r>
        <w:t>tire, get bored, and cognitively disengage</w:t>
      </w:r>
      <w:del w:id="1634" w:author="Robert Bell" w:date="2012-01-22T16:45:00Z">
        <w:r w:rsidDel="00605FD0">
          <w:delText xml:space="preserve">, </w:delText>
        </w:r>
      </w:del>
      <w:ins w:id="1635" w:author="Robert Bell" w:date="2012-01-22T16:45:00Z">
        <w:r>
          <w:t xml:space="preserve"> without sufficient variety and challenge in instruction.</w:t>
        </w:r>
      </w:ins>
      <w:ins w:id="1636" w:author="Robert Bell" w:date="2012-01-22T16:46:00Z">
        <w:r>
          <w:t xml:space="preserve"> For example, a lecture may be the most efficient and effective means of delivering content in some cases, but it is almost never sustainable to design a learning asset based solely on lecture because it provides no real opportunities for learners to engage and practice.</w:t>
        </w:r>
      </w:ins>
      <w:ins w:id="1637" w:author="Robert Bell" w:date="2012-01-22T16:45:00Z">
        <w:r>
          <w:t xml:space="preserve"> </w:t>
        </w:r>
      </w:ins>
      <w:del w:id="1638" w:author="Robert Bell" w:date="2012-01-22T16:48:00Z">
        <w:r w:rsidDel="00605FD0">
          <w:delText xml:space="preserve">so </w:delText>
        </w:r>
      </w:del>
      <w:ins w:id="1639" w:author="Robert Bell" w:date="2012-01-22T16:48:00Z">
        <w:r>
          <w:t xml:space="preserve">Therefore, instructional designers must always </w:t>
        </w:r>
      </w:ins>
      <w:r>
        <w:t xml:space="preserve">try to vary instructional methods in a learning experience enough to keep things interesting, but not so much as to interrupt the flow of the lesson. </w:t>
      </w:r>
    </w:p>
    <w:p w:rsidR="00D1212A" w:rsidDel="00605FD0" w:rsidRDefault="00D1212A" w:rsidP="00A149A3">
      <w:pPr>
        <w:pStyle w:val="Enspirebulletedtext"/>
        <w:numPr>
          <w:numberingChange w:id="1640" w:author="Robert Bell" w:date="2012-01-22T09:43:00Z" w:original="►"/>
        </w:numPr>
        <w:rPr>
          <w:del w:id="1641" w:author="Robert Bell" w:date="2012-01-22T16:48:00Z"/>
        </w:rPr>
      </w:pPr>
      <w:del w:id="1642" w:author="Robert Bell" w:date="2012-01-22T16:48:00Z">
        <w:r w:rsidDel="00605FD0">
          <w:delText xml:space="preserve">Finally, consider how practical it will be to execute your methods given the time, scope, budget, and other restrictions of the learning asset you are developing. In the following lesson, we will cover how you will develop instructional materials that deliver on the methods defined in your instructional strategy. Be sure that you can deliver on the methods you choose. </w:delText>
        </w:r>
      </w:del>
    </w:p>
    <w:p w:rsidR="00D1212A" w:rsidRDefault="00D1212A" w:rsidP="00A149A3">
      <w:pPr>
        <w:pStyle w:val="Enspirebulletedtext"/>
        <w:numPr>
          <w:ilvl w:val="0"/>
          <w:numId w:val="0"/>
        </w:numPr>
        <w:ind w:left="720" w:hanging="360"/>
      </w:pPr>
    </w:p>
    <w:p w:rsidR="00D1212A" w:rsidRPr="00A149A3" w:rsidRDefault="00D1212A" w:rsidP="00051B15">
      <w:pPr>
        <w:pStyle w:val="EnspireSectionHeading"/>
        <w:numPr>
          <w:ins w:id="1643" w:author="Robert Bell" w:date="2012-01-22T16:58:00Z"/>
        </w:numPr>
        <w:rPr>
          <w:ins w:id="1644" w:author="Robert Bell" w:date="2012-01-22T16:58:00Z"/>
        </w:rPr>
      </w:pPr>
      <w:bookmarkStart w:id="1645" w:name="_Toc188872651"/>
      <w:ins w:id="1646" w:author="Robert Bell" w:date="2012-01-22T16:58:00Z">
        <w:r>
          <w:t>Section 6: What’s Next?</w:t>
        </w:r>
        <w:bookmarkEnd w:id="1645"/>
        <w:r>
          <w:t xml:space="preserve"> </w:t>
        </w:r>
      </w:ins>
    </w:p>
    <w:p w:rsidR="00D1212A" w:rsidRDefault="00D1212A" w:rsidP="00A149A3">
      <w:pPr>
        <w:pStyle w:val="EnspireBodyText"/>
        <w:numPr>
          <w:ins w:id="1647" w:author="Robert Bell" w:date="2012-01-22T16:58:00Z"/>
        </w:numPr>
        <w:rPr>
          <w:ins w:id="1648" w:author="Robert Bell" w:date="2012-01-22T16:58:00Z"/>
        </w:rPr>
      </w:pPr>
    </w:p>
    <w:p w:rsidR="00D1212A" w:rsidRDefault="00D1212A" w:rsidP="00A149A3">
      <w:pPr>
        <w:pStyle w:val="EnspireBodyText"/>
      </w:pPr>
      <w:ins w:id="1649" w:author="Robert Bell" w:date="2012-01-22T16:49:00Z">
        <w:r>
          <w:t xml:space="preserve">Once an instructional designer has </w:t>
        </w:r>
      </w:ins>
      <w:ins w:id="1650" w:author="Robert Bell" w:date="2012-01-22T16:50:00Z">
        <w:r>
          <w:t>determined a</w:t>
        </w:r>
      </w:ins>
      <w:ins w:id="1651" w:author="Robert Bell" w:date="2012-01-22T16:51:00Z">
        <w:r>
          <w:t xml:space="preserve"> sequential outline </w:t>
        </w:r>
      </w:ins>
      <w:ins w:id="1652" w:author="Robert Bell" w:date="2012-01-22T16:50:00Z">
        <w:r>
          <w:t>for the proposed learning asset</w:t>
        </w:r>
      </w:ins>
      <w:ins w:id="1653" w:author="Robert Bell" w:date="2012-01-22T16:51:00Z">
        <w:r>
          <w:t>, identified a sequence of instruction for the asset</w:t>
        </w:r>
      </w:ins>
      <w:ins w:id="1654" w:author="Robert Bell" w:date="2012-01-22T16:52:00Z">
        <w:r>
          <w:t xml:space="preserve">’s </w:t>
        </w:r>
      </w:ins>
      <w:ins w:id="1655" w:author="Robert Bell" w:date="2012-01-22T16:51:00Z">
        <w:r>
          <w:t>its constituent units and lessons</w:t>
        </w:r>
      </w:ins>
      <w:ins w:id="1656" w:author="Robert Bell" w:date="2012-01-22T16:52:00Z">
        <w:r>
          <w:t xml:space="preserve"> in line with Gagne’s “Nine Events of Instruction,”</w:t>
        </w:r>
      </w:ins>
      <w:ins w:id="1657" w:author="Robert Bell" w:date="2012-01-22T16:51:00Z">
        <w:r>
          <w:t xml:space="preserve"> and selected appropriate instructional methods </w:t>
        </w:r>
      </w:ins>
      <w:ins w:id="1658" w:author="Robert Bell" w:date="2012-01-22T16:52:00Z">
        <w:r>
          <w:t xml:space="preserve">that affirmatively meet all the criteria </w:t>
        </w:r>
      </w:ins>
      <w:ins w:id="1659" w:author="Robert Bell" w:date="2012-01-22T16:53:00Z">
        <w:r>
          <w:t>according to</w:t>
        </w:r>
      </w:ins>
      <w:ins w:id="1660" w:author="Robert Bell" w:date="2012-01-22T16:52:00Z">
        <w:r>
          <w:t xml:space="preserve"> the questions</w:t>
        </w:r>
      </w:ins>
      <w:ins w:id="1661" w:author="Robert Bell" w:date="2012-01-22T16:53:00Z">
        <w:r>
          <w:t xml:space="preserve"> listed above, he or she has devised an instructional strategy</w:t>
        </w:r>
      </w:ins>
      <w:ins w:id="1662" w:author="Robert Bell" w:date="2012-01-22T16:54:00Z">
        <w:r>
          <w:t xml:space="preserve"> that will instructional strategy be recorded in the </w:t>
        </w:r>
      </w:ins>
      <w:ins w:id="1663" w:author="Robert Bell" w:date="2012-01-22T16:55:00Z">
        <w:r>
          <w:t>“Course Outline” section of the Plan of Instruction (POI) for the learning asset.</w:t>
        </w:r>
      </w:ins>
      <w:ins w:id="1664" w:author="Robert Bell" w:date="2012-01-22T16:54:00Z">
        <w:r>
          <w:t xml:space="preserve"> </w:t>
        </w:r>
      </w:ins>
      <w:ins w:id="1665" w:author="Robert Bell" w:date="2012-01-22T16:55:00Z">
        <w:r>
          <w:t xml:space="preserve">After this step is completed, he or she is </w:t>
        </w:r>
      </w:ins>
      <w:del w:id="1666" w:author="Robert Bell" w:date="2012-01-22T16:55:00Z">
        <w:r w:rsidDel="004D720C">
          <w:delText xml:space="preserve">At DAU, instructional methods are identified in the course outline of the POI. </w:delText>
        </w:r>
      </w:del>
      <w:ins w:id="1667" w:author="Robert Bell" w:date="2012-01-22T16:54:00Z">
        <w:r>
          <w:t>prepared to begin developing instructional materials that will implement that strategy</w:t>
        </w:r>
      </w:ins>
      <w:ins w:id="1668" w:author="Robert Bell" w:date="2012-01-22T16:55:00Z">
        <w:r>
          <w:t xml:space="preserve"> in the next phase of ADDIE.</w:t>
        </w:r>
      </w:ins>
    </w:p>
    <w:p w:rsidR="00D1212A" w:rsidRDefault="00D1212A" w:rsidP="00A149A3">
      <w:pPr>
        <w:pStyle w:val="EnspireBodyText"/>
      </w:pPr>
    </w:p>
    <w:p w:rsidR="00D1212A" w:rsidRDefault="00D1212A" w:rsidP="00A149A3">
      <w:pPr>
        <w:pStyle w:val="EnspireBodyText"/>
      </w:pPr>
      <w:del w:id="1669" w:author="Robert Bell" w:date="2012-01-22T16:56:00Z">
        <w:r w:rsidDel="004D720C">
          <w:delText xml:space="preserve">The </w:delText>
        </w:r>
      </w:del>
      <w:ins w:id="1670" w:author="Robert Bell" w:date="2012-01-22T16:56:00Z">
        <w:r>
          <w:t xml:space="preserve">In the </w:t>
        </w:r>
      </w:ins>
      <w:r>
        <w:t>case study for this lesson</w:t>
      </w:r>
      <w:ins w:id="1671" w:author="Robert Bell" w:date="2012-01-22T16:56:00Z">
        <w:r>
          <w:t xml:space="preserve">, we </w:t>
        </w:r>
      </w:ins>
      <w:del w:id="1672" w:author="Robert Bell" w:date="2012-01-22T16:56:00Z">
        <w:r w:rsidDel="004D720C">
          <w:delText xml:space="preserve"> </w:delText>
        </w:r>
      </w:del>
      <w:r>
        <w:t xml:space="preserve">will </w:t>
      </w:r>
      <w:del w:id="1673" w:author="Robert Bell" w:date="2012-01-22T16:56:00Z">
        <w:r w:rsidDel="004D720C">
          <w:delText xml:space="preserve">demonstrate </w:delText>
        </w:r>
      </w:del>
      <w:ins w:id="1674" w:author="Robert Bell" w:date="2012-01-22T16:56:00Z">
        <w:r>
          <w:t xml:space="preserve">see </w:t>
        </w:r>
      </w:ins>
      <w:r>
        <w:t>how a</w:t>
      </w:r>
      <w:ins w:id="1675" w:author="Robert Bell" w:date="2012-01-22T16:57:00Z">
        <w:r>
          <w:t xml:space="preserve"> Functional Integrated Process Team (FIPT)</w:t>
        </w:r>
      </w:ins>
      <w:del w:id="1676" w:author="Robert Bell" w:date="2012-01-22T16:57:00Z">
        <w:r w:rsidDel="004D720C">
          <w:delText>n</w:delText>
        </w:r>
      </w:del>
      <w:r>
        <w:t xml:space="preserve"> </w:t>
      </w:r>
      <w:del w:id="1677" w:author="Robert Bell" w:date="2012-01-22T16:56:00Z">
        <w:r w:rsidDel="004D720C">
          <w:delText>instructional designer selects instructional methods for her lessons and includes this information in her</w:delText>
        </w:r>
      </w:del>
      <w:ins w:id="1678" w:author="Robert Bell" w:date="2012-01-22T16:56:00Z">
        <w:r>
          <w:t>develops an instructional strategy for a</w:t>
        </w:r>
      </w:ins>
      <w:r>
        <w:t xml:space="preserve"> POI</w:t>
      </w:r>
      <w:ins w:id="1679" w:author="Robert Bell" w:date="2012-01-22T16:57:00Z">
        <w:r>
          <w:t xml:space="preserve"> through collaboration between the instructional systems design (ISD) lead and the performance learning director (PLD). </w:t>
        </w:r>
      </w:ins>
      <w:ins w:id="1680" w:author="Robert Bell" w:date="2012-01-22T17:00:00Z">
        <w:r>
          <w:t>This process will include the development of a high-level outline of instruction as well as the development of an instructional sequence and selection of corresponding instructional methods for a</w:t>
        </w:r>
      </w:ins>
      <w:ins w:id="1681" w:author="Robert Bell" w:date="2012-01-22T17:01:00Z">
        <w:r>
          <w:t xml:space="preserve">n individual lesson plan. </w:t>
        </w:r>
      </w:ins>
      <w:del w:id="1682" w:author="Robert Bell" w:date="2012-01-22T16:57:00Z">
        <w:r w:rsidDel="004D720C">
          <w:delText>.</w:delText>
        </w:r>
      </w:del>
    </w:p>
    <w:p w:rsidR="00D1212A" w:rsidRDefault="00D1212A" w:rsidP="00A149A3">
      <w:pPr>
        <w:pStyle w:val="EnspireBodyText"/>
      </w:pPr>
    </w:p>
    <w:sectPr w:rsidR="00D1212A" w:rsidSect="00D94F30">
      <w:headerReference w:type="default" r:id="rId7"/>
      <w:footerReference w:type="default" r:id="rId8"/>
      <w:pgSz w:w="12240" w:h="15840"/>
      <w:pgMar w:top="1440" w:right="1440" w:bottom="1440" w:left="144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1B15" w:rsidRDefault="00051B15" w:rsidP="00D60B43">
      <w:r>
        <w:separator/>
      </w:r>
    </w:p>
  </w:endnote>
  <w:endnote w:type="continuationSeparator" w:id="0">
    <w:p w:rsidR="00051B15" w:rsidRDefault="00051B15" w:rsidP="00D60B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1B15" w:rsidRDefault="00051B15">
    <w:pPr>
      <w:pStyle w:val="Footer"/>
      <w:tabs>
        <w:tab w:val="clear" w:pos="8640"/>
        <w:tab w:val="right" w:pos="9360"/>
      </w:tabs>
    </w:pPr>
    <w:r>
      <w:rPr>
        <w:rStyle w:val="PageNumber"/>
      </w:rPr>
      <w:tab/>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1B15" w:rsidRDefault="00051B15" w:rsidP="00D60B43">
      <w:r>
        <w:separator/>
      </w:r>
    </w:p>
  </w:footnote>
  <w:footnote w:type="continuationSeparator" w:id="0">
    <w:p w:rsidR="00051B15" w:rsidRDefault="00051B15" w:rsidP="00D60B43">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1B15" w:rsidRDefault="00051B15">
    <w:pPr>
      <w:pStyle w:val="Header"/>
      <w:jc w:val="right"/>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30CE4CE"/>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E7960476"/>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6FD01D7E"/>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AB18574E"/>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A4BA04A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198F2B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7F0851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A24A7B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A7650F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768B008"/>
    <w:lvl w:ilvl="0">
      <w:start w:val="1"/>
      <w:numFmt w:val="bullet"/>
      <w:lvlText w:val=""/>
      <w:lvlJc w:val="left"/>
      <w:pPr>
        <w:tabs>
          <w:tab w:val="num" w:pos="360"/>
        </w:tabs>
        <w:ind w:left="360" w:hanging="360"/>
      </w:pPr>
      <w:rPr>
        <w:rFonts w:ascii="Symbol" w:hAnsi="Symbol" w:hint="default"/>
      </w:rPr>
    </w:lvl>
  </w:abstractNum>
  <w:abstractNum w:abstractNumId="10">
    <w:nsid w:val="01E1375D"/>
    <w:multiLevelType w:val="hybridMultilevel"/>
    <w:tmpl w:val="167E6938"/>
    <w:lvl w:ilvl="0" w:tplc="E09EB354">
      <w:start w:val="5"/>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
    <w:nsid w:val="01EB5406"/>
    <w:multiLevelType w:val="hybridMultilevel"/>
    <w:tmpl w:val="3BC07F92"/>
    <w:lvl w:ilvl="0" w:tplc="E5F0CB26">
      <w:start w:val="1"/>
      <w:numFmt w:val="decimal"/>
      <w:pStyle w:val="Enspirenumberedlist2"/>
      <w:lvlText w:val="%1."/>
      <w:lvlJc w:val="left"/>
      <w:pPr>
        <w:tabs>
          <w:tab w:val="num" w:pos="1224"/>
        </w:tabs>
        <w:ind w:left="1224" w:hanging="216"/>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9DB82134">
      <w:start w:val="1"/>
      <w:numFmt w:val="bullet"/>
      <w:pStyle w:val="Enspirebulletedtext3"/>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3E06803"/>
    <w:multiLevelType w:val="hybridMultilevel"/>
    <w:tmpl w:val="1A6C17A0"/>
    <w:lvl w:ilvl="0" w:tplc="0409000F">
      <w:start w:val="1"/>
      <w:numFmt w:val="decimal"/>
      <w:lvlText w:val="%1."/>
      <w:lvlJc w:val="left"/>
      <w:pPr>
        <w:tabs>
          <w:tab w:val="num" w:pos="720"/>
        </w:tabs>
        <w:ind w:left="720" w:hanging="360"/>
      </w:pPr>
      <w:rPr>
        <w:rFonts w:cs="Times New Roman"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
    <w:nsid w:val="066745B3"/>
    <w:multiLevelType w:val="hybridMultilevel"/>
    <w:tmpl w:val="5E9619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68B3674"/>
    <w:multiLevelType w:val="hybridMultilevel"/>
    <w:tmpl w:val="60DC6158"/>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D8E34DE"/>
    <w:multiLevelType w:val="hybridMultilevel"/>
    <w:tmpl w:val="BB6CB35C"/>
    <w:lvl w:ilvl="0" w:tplc="0409000F">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2BB485E"/>
    <w:multiLevelType w:val="hybridMultilevel"/>
    <w:tmpl w:val="0AA0F414"/>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4823E6"/>
    <w:multiLevelType w:val="hybridMultilevel"/>
    <w:tmpl w:val="C890D182"/>
    <w:lvl w:ilvl="0" w:tplc="0409000F">
      <w:start w:val="1"/>
      <w:numFmt w:val="decimal"/>
      <w:lvlText w:val="%1."/>
      <w:lvlJc w:val="left"/>
      <w:pPr>
        <w:tabs>
          <w:tab w:val="num" w:pos="720"/>
        </w:tabs>
        <w:ind w:left="720" w:hanging="360"/>
      </w:pPr>
      <w:rPr>
        <w:rFonts w:cs="Times New Roman"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nsid w:val="1AC35224"/>
    <w:multiLevelType w:val="hybridMultilevel"/>
    <w:tmpl w:val="8DC8CBD4"/>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4FA458D"/>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2C6720A5"/>
    <w:multiLevelType w:val="hybridMultilevel"/>
    <w:tmpl w:val="E29E7FF8"/>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C02A8D"/>
    <w:multiLevelType w:val="hybridMultilevel"/>
    <w:tmpl w:val="96F6FDAC"/>
    <w:lvl w:ilvl="0" w:tplc="0409000F">
      <w:start w:val="3"/>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37A609AE"/>
    <w:multiLevelType w:val="multilevel"/>
    <w:tmpl w:val="04090023"/>
    <w:styleLink w:val="ArticleSection"/>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3">
    <w:nsid w:val="3819618D"/>
    <w:multiLevelType w:val="multilevel"/>
    <w:tmpl w:val="04090023"/>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4">
    <w:nsid w:val="41034B6D"/>
    <w:multiLevelType w:val="hybridMultilevel"/>
    <w:tmpl w:val="AB84772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43E5782F"/>
    <w:multiLevelType w:val="hybridMultilevel"/>
    <w:tmpl w:val="4C3E53F6"/>
    <w:lvl w:ilvl="0" w:tplc="62AA6DE4">
      <w:start w:val="1"/>
      <w:numFmt w:val="bullet"/>
      <w:lvlText w:val=""/>
      <w:lvlJc w:val="left"/>
      <w:pPr>
        <w:ind w:left="720" w:hanging="360"/>
      </w:pPr>
      <w:rPr>
        <w:rFonts w:ascii="Symbol" w:hAnsi="Symbol" w:hint="default"/>
        <w:color w:val="065580"/>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47150E"/>
    <w:multiLevelType w:val="hybridMultilevel"/>
    <w:tmpl w:val="FF589D4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47D61895"/>
    <w:multiLevelType w:val="hybridMultilevel"/>
    <w:tmpl w:val="A05430D4"/>
    <w:lvl w:ilvl="0" w:tplc="0409000F">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3D0F91"/>
    <w:multiLevelType w:val="multilevel"/>
    <w:tmpl w:val="FFFFFFFF"/>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29">
    <w:nsid w:val="4AEE4CF1"/>
    <w:multiLevelType w:val="hybridMultilevel"/>
    <w:tmpl w:val="0F348D66"/>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134347"/>
    <w:multiLevelType w:val="hybridMultilevel"/>
    <w:tmpl w:val="9CAC1DF6"/>
    <w:lvl w:ilvl="0" w:tplc="0409000F">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E73BE7"/>
    <w:multiLevelType w:val="hybridMultilevel"/>
    <w:tmpl w:val="78B076CA"/>
    <w:lvl w:ilvl="0" w:tplc="0409000F">
      <w:start w:val="2"/>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nsid w:val="5AE96848"/>
    <w:multiLevelType w:val="hybridMultilevel"/>
    <w:tmpl w:val="CD885DC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64153631"/>
    <w:multiLevelType w:val="hybridMultilevel"/>
    <w:tmpl w:val="681A4A5E"/>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C011CD"/>
    <w:multiLevelType w:val="hybridMultilevel"/>
    <w:tmpl w:val="00B800C8"/>
    <w:lvl w:ilvl="0" w:tplc="35CAE348">
      <w:start w:val="1"/>
      <w:numFmt w:val="bullet"/>
      <w:pStyle w:val="Enspirebulletedtext2"/>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7B01F77"/>
    <w:multiLevelType w:val="hybridMultilevel"/>
    <w:tmpl w:val="8DFED05C"/>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EB6494"/>
    <w:multiLevelType w:val="hybridMultilevel"/>
    <w:tmpl w:val="A57296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32473BC"/>
    <w:multiLevelType w:val="hybridMultilevel"/>
    <w:tmpl w:val="8342E41E"/>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2B3661"/>
    <w:multiLevelType w:val="hybridMultilevel"/>
    <w:tmpl w:val="0F80EC0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9">
    <w:nsid w:val="7A321AA2"/>
    <w:multiLevelType w:val="hybridMultilevel"/>
    <w:tmpl w:val="73B21682"/>
    <w:lvl w:ilvl="0" w:tplc="0409000F">
      <w:start w:val="1"/>
      <w:numFmt w:val="bullet"/>
      <w:pStyle w:val="Enspirebulletedtext"/>
      <w:lvlText w:val="►"/>
      <w:lvlJc w:val="left"/>
      <w:pPr>
        <w:ind w:left="720" w:hanging="360"/>
      </w:pPr>
      <w:rPr>
        <w:rFonts w:ascii="Arial" w:hAnsi="Arial" w:hint="default"/>
        <w:color w:val="065580"/>
        <w:sz w:val="20"/>
      </w:rPr>
    </w:lvl>
    <w:lvl w:ilvl="1" w:tplc="82742C40">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0">
    <w:nsid w:val="7C1E5CA7"/>
    <w:multiLevelType w:val="hybridMultilevel"/>
    <w:tmpl w:val="AB84772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1">
    <w:nsid w:val="7EC63610"/>
    <w:multiLevelType w:val="hybridMultilevel"/>
    <w:tmpl w:val="4B186C44"/>
    <w:lvl w:ilvl="0" w:tplc="E09EB354">
      <w:start w:val="5"/>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abstractNumId w:val="22"/>
  </w:num>
  <w:num w:numId="2">
    <w:abstractNumId w:val="34"/>
  </w:num>
  <w:num w:numId="3">
    <w:abstractNumId w:val="11"/>
  </w:num>
  <w:num w:numId="4">
    <w:abstractNumId w:val="39"/>
  </w:num>
  <w:num w:numId="5">
    <w:abstractNumId w:val="12"/>
  </w:num>
  <w:num w:numId="6">
    <w:abstractNumId w:val="38"/>
  </w:num>
  <w:num w:numId="7">
    <w:abstractNumId w:val="36"/>
  </w:num>
  <w:num w:numId="8">
    <w:abstractNumId w:val="13"/>
  </w:num>
  <w:num w:numId="9">
    <w:abstractNumId w:val="41"/>
  </w:num>
  <w:num w:numId="10">
    <w:abstractNumId w:val="17"/>
  </w:num>
  <w:num w:numId="11">
    <w:abstractNumId w:val="15"/>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32"/>
  </w:num>
  <w:num w:numId="23">
    <w:abstractNumId w:val="30"/>
  </w:num>
  <w:num w:numId="24">
    <w:abstractNumId w:val="27"/>
  </w:num>
  <w:num w:numId="25">
    <w:abstractNumId w:val="25"/>
  </w:num>
  <w:num w:numId="26">
    <w:abstractNumId w:val="18"/>
  </w:num>
  <w:num w:numId="27">
    <w:abstractNumId w:val="35"/>
  </w:num>
  <w:num w:numId="28">
    <w:abstractNumId w:val="14"/>
  </w:num>
  <w:num w:numId="29">
    <w:abstractNumId w:val="37"/>
  </w:num>
  <w:num w:numId="30">
    <w:abstractNumId w:val="29"/>
  </w:num>
  <w:num w:numId="31">
    <w:abstractNumId w:val="33"/>
  </w:num>
  <w:num w:numId="32">
    <w:abstractNumId w:val="16"/>
  </w:num>
  <w:num w:numId="33">
    <w:abstractNumId w:val="20"/>
  </w:num>
  <w:num w:numId="34">
    <w:abstractNumId w:val="26"/>
  </w:num>
  <w:num w:numId="35">
    <w:abstractNumId w:val="31"/>
  </w:num>
  <w:num w:numId="36">
    <w:abstractNumId w:val="21"/>
  </w:num>
  <w:num w:numId="37">
    <w:abstractNumId w:val="28"/>
  </w:num>
  <w:num w:numId="38">
    <w:abstractNumId w:val="23"/>
  </w:num>
  <w:num w:numId="39">
    <w:abstractNumId w:val="19"/>
  </w:num>
  <w:num w:numId="40">
    <w:abstractNumId w:val="40"/>
  </w:num>
  <w:num w:numId="41">
    <w:abstractNumId w:val="24"/>
  </w:num>
  <w:num w:numId="42">
    <w:abstractNumId w:val="10"/>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94F30"/>
    <w:rsid w:val="00051B15"/>
    <w:rsid w:val="00073687"/>
    <w:rsid w:val="000916C7"/>
    <w:rsid w:val="00095C63"/>
    <w:rsid w:val="000B419B"/>
    <w:rsid w:val="000B7C65"/>
    <w:rsid w:val="000C0CCB"/>
    <w:rsid w:val="0010555D"/>
    <w:rsid w:val="001156D4"/>
    <w:rsid w:val="00145E15"/>
    <w:rsid w:val="00153332"/>
    <w:rsid w:val="001708D9"/>
    <w:rsid w:val="00177A8B"/>
    <w:rsid w:val="00191E08"/>
    <w:rsid w:val="001B2CBB"/>
    <w:rsid w:val="001D4388"/>
    <w:rsid w:val="002010E9"/>
    <w:rsid w:val="00241656"/>
    <w:rsid w:val="0025271B"/>
    <w:rsid w:val="00267169"/>
    <w:rsid w:val="00280629"/>
    <w:rsid w:val="00280665"/>
    <w:rsid w:val="002B2C73"/>
    <w:rsid w:val="002C1AE4"/>
    <w:rsid w:val="002E53C1"/>
    <w:rsid w:val="002E6A76"/>
    <w:rsid w:val="00346FDB"/>
    <w:rsid w:val="00364079"/>
    <w:rsid w:val="0036555F"/>
    <w:rsid w:val="00367153"/>
    <w:rsid w:val="00391519"/>
    <w:rsid w:val="003C6593"/>
    <w:rsid w:val="003E5657"/>
    <w:rsid w:val="00404B66"/>
    <w:rsid w:val="00421FE1"/>
    <w:rsid w:val="00422264"/>
    <w:rsid w:val="00454AF3"/>
    <w:rsid w:val="004D6C39"/>
    <w:rsid w:val="004D720C"/>
    <w:rsid w:val="00507F7D"/>
    <w:rsid w:val="00515006"/>
    <w:rsid w:val="00527994"/>
    <w:rsid w:val="005653B2"/>
    <w:rsid w:val="005803C8"/>
    <w:rsid w:val="00583654"/>
    <w:rsid w:val="005B18AD"/>
    <w:rsid w:val="005D5C4E"/>
    <w:rsid w:val="005F6EBA"/>
    <w:rsid w:val="00600DFA"/>
    <w:rsid w:val="00605FD0"/>
    <w:rsid w:val="006130BC"/>
    <w:rsid w:val="006331BC"/>
    <w:rsid w:val="00662ADB"/>
    <w:rsid w:val="00697104"/>
    <w:rsid w:val="006A7034"/>
    <w:rsid w:val="006C2754"/>
    <w:rsid w:val="006C6733"/>
    <w:rsid w:val="006F5439"/>
    <w:rsid w:val="006F7EC7"/>
    <w:rsid w:val="007379A5"/>
    <w:rsid w:val="00767445"/>
    <w:rsid w:val="00781764"/>
    <w:rsid w:val="007B3731"/>
    <w:rsid w:val="007B6B78"/>
    <w:rsid w:val="00854F77"/>
    <w:rsid w:val="00871984"/>
    <w:rsid w:val="00871A06"/>
    <w:rsid w:val="00874BAD"/>
    <w:rsid w:val="00875DB6"/>
    <w:rsid w:val="0088119B"/>
    <w:rsid w:val="00882C00"/>
    <w:rsid w:val="008D53FF"/>
    <w:rsid w:val="00905BBE"/>
    <w:rsid w:val="00922EF4"/>
    <w:rsid w:val="00932CDB"/>
    <w:rsid w:val="00937736"/>
    <w:rsid w:val="00956E57"/>
    <w:rsid w:val="00964148"/>
    <w:rsid w:val="00997296"/>
    <w:rsid w:val="009C030D"/>
    <w:rsid w:val="009D38B1"/>
    <w:rsid w:val="009F4B1A"/>
    <w:rsid w:val="009F5593"/>
    <w:rsid w:val="00A149A3"/>
    <w:rsid w:val="00A25D80"/>
    <w:rsid w:val="00A27322"/>
    <w:rsid w:val="00A55489"/>
    <w:rsid w:val="00A63388"/>
    <w:rsid w:val="00A76D0D"/>
    <w:rsid w:val="00AA390C"/>
    <w:rsid w:val="00AF5C21"/>
    <w:rsid w:val="00B16BAC"/>
    <w:rsid w:val="00B275AF"/>
    <w:rsid w:val="00B36F68"/>
    <w:rsid w:val="00B57241"/>
    <w:rsid w:val="00B60EC0"/>
    <w:rsid w:val="00B6618E"/>
    <w:rsid w:val="00B833AF"/>
    <w:rsid w:val="00B84871"/>
    <w:rsid w:val="00B87B00"/>
    <w:rsid w:val="00B90ED5"/>
    <w:rsid w:val="00BA32B6"/>
    <w:rsid w:val="00BA6B7F"/>
    <w:rsid w:val="00BB2099"/>
    <w:rsid w:val="00BB6A0D"/>
    <w:rsid w:val="00BC4794"/>
    <w:rsid w:val="00BE0DC7"/>
    <w:rsid w:val="00BE593B"/>
    <w:rsid w:val="00C34CF5"/>
    <w:rsid w:val="00C5679A"/>
    <w:rsid w:val="00C62AD3"/>
    <w:rsid w:val="00C72AC9"/>
    <w:rsid w:val="00CD3003"/>
    <w:rsid w:val="00CD6397"/>
    <w:rsid w:val="00CE66FB"/>
    <w:rsid w:val="00CF2DAD"/>
    <w:rsid w:val="00CF4E64"/>
    <w:rsid w:val="00D013E6"/>
    <w:rsid w:val="00D03A63"/>
    <w:rsid w:val="00D05786"/>
    <w:rsid w:val="00D1212A"/>
    <w:rsid w:val="00D13691"/>
    <w:rsid w:val="00D60B43"/>
    <w:rsid w:val="00D92854"/>
    <w:rsid w:val="00D94F30"/>
    <w:rsid w:val="00D95A62"/>
    <w:rsid w:val="00DA35EE"/>
    <w:rsid w:val="00DC01C3"/>
    <w:rsid w:val="00DD0B75"/>
    <w:rsid w:val="00DD1E90"/>
    <w:rsid w:val="00E153E6"/>
    <w:rsid w:val="00E16E24"/>
    <w:rsid w:val="00E446C2"/>
    <w:rsid w:val="00E47A45"/>
    <w:rsid w:val="00E51099"/>
    <w:rsid w:val="00E8492C"/>
    <w:rsid w:val="00EF7116"/>
    <w:rsid w:val="00F04923"/>
    <w:rsid w:val="00F05B52"/>
    <w:rsid w:val="00F100FE"/>
    <w:rsid w:val="00F137AD"/>
    <w:rsid w:val="00F27885"/>
    <w:rsid w:val="00F30070"/>
    <w:rsid w:val="00F660FE"/>
    <w:rsid w:val="00F948F7"/>
    <w:rsid w:val="00FA3415"/>
    <w:rsid w:val="00FA443B"/>
    <w:rsid w:val="00FA5FD1"/>
    <w:rsid w:val="00FE3D20"/>
  </w:rsids>
  <m:mathPr>
    <m:mathFont m:val="Adobe Caslon Pro"/>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4"/>
        <o:r id="V:Rule2" type="connector" idref="#_x0000_s1036"/>
        <o:r id="V:Rule3" type="connector" idref="#_x0000_s1037"/>
        <o:r id="V:Rule4" type="connector" idref="#_x0000_s1041"/>
        <o:r id="V:Rule5" type="connector" idref="#_x0000_s1048"/>
        <o:r id="V:Rule6" type="connector" idref="#_x0000_s10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0" w:defSemiHidden="0" w:defUnhideWhenUsed="0" w:defQFormat="0" w:count="276">
    <w:lsdException w:name="toc 1" w:uiPriority="39"/>
    <w:lsdException w:name="toc 2" w:uiPriority="39"/>
  </w:latentStyles>
  <w:style w:type="paragraph" w:default="1" w:styleId="Normal">
    <w:name w:val="Normal"/>
    <w:qFormat/>
    <w:rsid w:val="00D94F30"/>
    <w:rPr>
      <w:rFonts w:ascii="Times New Roman" w:eastAsia="Times New Roman" w:hAnsi="Times New Roman"/>
      <w:sz w:val="24"/>
      <w:szCs w:val="24"/>
    </w:rPr>
  </w:style>
  <w:style w:type="paragraph" w:styleId="Heading1">
    <w:name w:val="heading 1"/>
    <w:basedOn w:val="Normal"/>
    <w:next w:val="Normal"/>
    <w:link w:val="Heading1Char"/>
    <w:uiPriority w:val="99"/>
    <w:qFormat/>
    <w:rsid w:val="00D94F30"/>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D94F3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D94F3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D94F30"/>
    <w:pPr>
      <w:keepNext/>
      <w:keepLines/>
      <w:spacing w:before="200"/>
      <w:outlineLvl w:val="3"/>
    </w:pPr>
    <w:rPr>
      <w:rFonts w:ascii="Calibri" w:hAnsi="Calibri"/>
      <w:b/>
      <w:bCs/>
      <w:i/>
      <w:iCs/>
      <w:color w:val="4F81BD"/>
    </w:rPr>
  </w:style>
  <w:style w:type="paragraph" w:styleId="Heading5">
    <w:name w:val="heading 5"/>
    <w:basedOn w:val="Normal"/>
    <w:next w:val="Normal"/>
    <w:link w:val="Heading5Char"/>
    <w:uiPriority w:val="99"/>
    <w:qFormat/>
    <w:rsid w:val="00D94F30"/>
    <w:pPr>
      <w:keepNext/>
      <w:keepLines/>
      <w:spacing w:before="200"/>
      <w:outlineLvl w:val="4"/>
    </w:pPr>
    <w:rPr>
      <w:rFonts w:ascii="Calibri" w:hAnsi="Calibri"/>
      <w:color w:val="244061"/>
    </w:rPr>
  </w:style>
  <w:style w:type="paragraph" w:styleId="Heading6">
    <w:name w:val="heading 6"/>
    <w:basedOn w:val="Normal"/>
    <w:next w:val="Normal"/>
    <w:link w:val="Heading6Char"/>
    <w:uiPriority w:val="99"/>
    <w:qFormat/>
    <w:rsid w:val="00D94F30"/>
    <w:pPr>
      <w:keepNext/>
      <w:keepLines/>
      <w:spacing w:before="200"/>
      <w:outlineLvl w:val="5"/>
    </w:pPr>
    <w:rPr>
      <w:rFonts w:ascii="Calibri" w:hAnsi="Calibri"/>
      <w:i/>
      <w:iCs/>
      <w:color w:val="244061"/>
    </w:rPr>
  </w:style>
  <w:style w:type="paragraph" w:styleId="Heading7">
    <w:name w:val="heading 7"/>
    <w:basedOn w:val="Normal"/>
    <w:next w:val="Normal"/>
    <w:link w:val="Heading7Char"/>
    <w:uiPriority w:val="99"/>
    <w:qFormat/>
    <w:rsid w:val="00D94F30"/>
    <w:pPr>
      <w:keepNext/>
      <w:keepLines/>
      <w:spacing w:before="200"/>
      <w:outlineLvl w:val="6"/>
    </w:pPr>
    <w:rPr>
      <w:rFonts w:ascii="Calibri" w:hAnsi="Calibri"/>
      <w:i/>
      <w:iCs/>
      <w:color w:val="404040"/>
    </w:rPr>
  </w:style>
  <w:style w:type="paragraph" w:styleId="Heading8">
    <w:name w:val="heading 8"/>
    <w:basedOn w:val="Normal"/>
    <w:next w:val="Normal"/>
    <w:link w:val="Heading8Char"/>
    <w:uiPriority w:val="99"/>
    <w:qFormat/>
    <w:rsid w:val="00D94F30"/>
    <w:pPr>
      <w:keepNext/>
      <w:keepLines/>
      <w:spacing w:before="200"/>
      <w:outlineLvl w:val="7"/>
    </w:pPr>
    <w:rPr>
      <w:rFonts w:ascii="Calibri" w:hAnsi="Calibri"/>
      <w:color w:val="363636"/>
      <w:sz w:val="20"/>
      <w:szCs w:val="20"/>
    </w:rPr>
  </w:style>
  <w:style w:type="paragraph" w:styleId="Heading9">
    <w:name w:val="heading 9"/>
    <w:basedOn w:val="Normal"/>
    <w:next w:val="Normal"/>
    <w:link w:val="Heading9Char"/>
    <w:uiPriority w:val="99"/>
    <w:qFormat/>
    <w:rsid w:val="00D94F30"/>
    <w:pPr>
      <w:keepNext/>
      <w:keepLines/>
      <w:spacing w:before="200"/>
      <w:outlineLvl w:val="8"/>
    </w:pPr>
    <w:rPr>
      <w:rFonts w:ascii="Calibri" w:hAnsi="Calibri"/>
      <w:i/>
      <w:iCs/>
      <w:color w:val="363636"/>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locked/>
    <w:rsid w:val="00D94F30"/>
    <w:rPr>
      <w:rFonts w:ascii="Arial" w:hAnsi="Arial" w:cs="Arial"/>
      <w:b/>
      <w:bCs/>
      <w:kern w:val="32"/>
      <w:sz w:val="32"/>
      <w:szCs w:val="32"/>
      <w:lang w:val="en-US" w:eastAsia="en-US" w:bidi="ar-SA"/>
    </w:rPr>
  </w:style>
  <w:style w:type="character" w:customStyle="1" w:styleId="Heading2Char">
    <w:name w:val="Heading 2 Char"/>
    <w:basedOn w:val="DefaultParagraphFont"/>
    <w:link w:val="Heading2"/>
    <w:uiPriority w:val="99"/>
    <w:locked/>
    <w:rsid w:val="00D94F30"/>
    <w:rPr>
      <w:rFonts w:ascii="Arial" w:hAnsi="Arial" w:cs="Arial"/>
      <w:b/>
      <w:bCs/>
      <w:i/>
      <w:iCs/>
      <w:sz w:val="28"/>
      <w:szCs w:val="28"/>
      <w:lang w:val="en-US" w:eastAsia="en-US" w:bidi="ar-SA"/>
    </w:rPr>
  </w:style>
  <w:style w:type="character" w:customStyle="1" w:styleId="Heading3Char">
    <w:name w:val="Heading 3 Char"/>
    <w:basedOn w:val="DefaultParagraphFont"/>
    <w:link w:val="Heading3"/>
    <w:uiPriority w:val="99"/>
    <w:locked/>
    <w:rsid w:val="00D94F30"/>
    <w:rPr>
      <w:rFonts w:ascii="Arial" w:hAnsi="Arial" w:cs="Arial"/>
      <w:b/>
      <w:bCs/>
      <w:sz w:val="26"/>
      <w:szCs w:val="26"/>
      <w:lang w:val="en-US" w:eastAsia="en-US" w:bidi="ar-SA"/>
    </w:rPr>
  </w:style>
  <w:style w:type="character" w:customStyle="1" w:styleId="Heading4Char">
    <w:name w:val="Heading 4 Char"/>
    <w:basedOn w:val="DefaultParagraphFont"/>
    <w:link w:val="Heading4"/>
    <w:uiPriority w:val="99"/>
    <w:semiHidden/>
    <w:locked/>
    <w:rsid w:val="00D94F30"/>
    <w:rPr>
      <w:rFonts w:ascii="Calibri" w:hAnsi="Calibri" w:cs="Times New Roman"/>
      <w:b/>
      <w:bCs/>
      <w:i/>
      <w:iCs/>
      <w:color w:val="4F81BD"/>
    </w:rPr>
  </w:style>
  <w:style w:type="character" w:customStyle="1" w:styleId="Heading5Char">
    <w:name w:val="Heading 5 Char"/>
    <w:basedOn w:val="DefaultParagraphFont"/>
    <w:link w:val="Heading5"/>
    <w:uiPriority w:val="99"/>
    <w:semiHidden/>
    <w:locked/>
    <w:rsid w:val="00D94F30"/>
    <w:rPr>
      <w:rFonts w:ascii="Calibri" w:hAnsi="Calibri" w:cs="Times New Roman"/>
      <w:color w:val="244061"/>
    </w:rPr>
  </w:style>
  <w:style w:type="character" w:customStyle="1" w:styleId="Heading6Char">
    <w:name w:val="Heading 6 Char"/>
    <w:basedOn w:val="DefaultParagraphFont"/>
    <w:link w:val="Heading6"/>
    <w:uiPriority w:val="99"/>
    <w:semiHidden/>
    <w:locked/>
    <w:rsid w:val="00D94F30"/>
    <w:rPr>
      <w:rFonts w:ascii="Calibri" w:hAnsi="Calibri" w:cs="Times New Roman"/>
      <w:i/>
      <w:iCs/>
      <w:color w:val="244061"/>
    </w:rPr>
  </w:style>
  <w:style w:type="character" w:customStyle="1" w:styleId="Heading7Char">
    <w:name w:val="Heading 7 Char"/>
    <w:basedOn w:val="DefaultParagraphFont"/>
    <w:link w:val="Heading7"/>
    <w:uiPriority w:val="99"/>
    <w:semiHidden/>
    <w:locked/>
    <w:rsid w:val="00D94F30"/>
    <w:rPr>
      <w:rFonts w:ascii="Calibri" w:hAnsi="Calibri" w:cs="Times New Roman"/>
      <w:i/>
      <w:iCs/>
      <w:color w:val="404040"/>
    </w:rPr>
  </w:style>
  <w:style w:type="character" w:customStyle="1" w:styleId="Heading8Char">
    <w:name w:val="Heading 8 Char"/>
    <w:basedOn w:val="DefaultParagraphFont"/>
    <w:link w:val="Heading8"/>
    <w:uiPriority w:val="99"/>
    <w:semiHidden/>
    <w:locked/>
    <w:rsid w:val="00D94F30"/>
    <w:rPr>
      <w:rFonts w:ascii="Calibri" w:hAnsi="Calibri" w:cs="Times New Roman"/>
      <w:color w:val="363636"/>
      <w:sz w:val="20"/>
      <w:szCs w:val="20"/>
    </w:rPr>
  </w:style>
  <w:style w:type="character" w:customStyle="1" w:styleId="Heading9Char">
    <w:name w:val="Heading 9 Char"/>
    <w:basedOn w:val="DefaultParagraphFont"/>
    <w:link w:val="Heading9"/>
    <w:uiPriority w:val="99"/>
    <w:semiHidden/>
    <w:locked/>
    <w:rsid w:val="00D94F30"/>
    <w:rPr>
      <w:rFonts w:ascii="Calibri" w:hAnsi="Calibri" w:cs="Times New Roman"/>
      <w:i/>
      <w:iCs/>
      <w:color w:val="363636"/>
      <w:sz w:val="20"/>
      <w:szCs w:val="20"/>
    </w:rPr>
  </w:style>
  <w:style w:type="paragraph" w:styleId="Header">
    <w:name w:val="header"/>
    <w:basedOn w:val="Normal"/>
    <w:link w:val="HeaderChar"/>
    <w:uiPriority w:val="99"/>
    <w:rsid w:val="00D94F30"/>
    <w:pPr>
      <w:tabs>
        <w:tab w:val="center" w:pos="4320"/>
        <w:tab w:val="right" w:pos="8640"/>
      </w:tabs>
    </w:pPr>
  </w:style>
  <w:style w:type="character" w:customStyle="1" w:styleId="HeaderChar">
    <w:name w:val="Header Char"/>
    <w:basedOn w:val="DefaultParagraphFont"/>
    <w:link w:val="Header"/>
    <w:uiPriority w:val="99"/>
    <w:locked/>
    <w:rsid w:val="00D94F30"/>
    <w:rPr>
      <w:rFonts w:ascii="Times New Roman" w:hAnsi="Times New Roman" w:cs="Times New Roman"/>
    </w:rPr>
  </w:style>
  <w:style w:type="paragraph" w:styleId="Footer">
    <w:name w:val="footer"/>
    <w:basedOn w:val="Normal"/>
    <w:link w:val="FooterChar"/>
    <w:uiPriority w:val="99"/>
    <w:rsid w:val="00D94F30"/>
    <w:pPr>
      <w:tabs>
        <w:tab w:val="center" w:pos="4320"/>
        <w:tab w:val="right" w:pos="8640"/>
      </w:tabs>
    </w:pPr>
  </w:style>
  <w:style w:type="character" w:customStyle="1" w:styleId="FooterChar">
    <w:name w:val="Footer Char"/>
    <w:basedOn w:val="DefaultParagraphFont"/>
    <w:link w:val="Footer"/>
    <w:uiPriority w:val="99"/>
    <w:locked/>
    <w:rsid w:val="00D94F30"/>
    <w:rPr>
      <w:rFonts w:ascii="Times New Roman" w:hAnsi="Times New Roman" w:cs="Times New Roman"/>
    </w:rPr>
  </w:style>
  <w:style w:type="character" w:styleId="PageNumber">
    <w:name w:val="page number"/>
    <w:basedOn w:val="DefaultParagraphFont"/>
    <w:uiPriority w:val="99"/>
    <w:rsid w:val="00D94F30"/>
    <w:rPr>
      <w:rFonts w:cs="Times New Roman"/>
    </w:rPr>
  </w:style>
  <w:style w:type="paragraph" w:customStyle="1" w:styleId="EnspireBodyText">
    <w:name w:val="Enspire Body Text"/>
    <w:link w:val="EnspireBodyTextChar"/>
    <w:uiPriority w:val="99"/>
    <w:rsid w:val="00F137AD"/>
    <w:pPr>
      <w:spacing w:line="288" w:lineRule="auto"/>
    </w:pPr>
    <w:rPr>
      <w:rFonts w:ascii="Arial" w:eastAsia="Times New Roman" w:hAnsi="Arial" w:cs="Arial"/>
      <w:bCs/>
      <w:sz w:val="20"/>
      <w:szCs w:val="19"/>
    </w:rPr>
  </w:style>
  <w:style w:type="paragraph" w:customStyle="1" w:styleId="EnspireSectionHeading">
    <w:name w:val="Enspire Section Heading"/>
    <w:basedOn w:val="Heading2"/>
    <w:link w:val="EnspireSectionHeadingChar"/>
    <w:uiPriority w:val="99"/>
    <w:rsid w:val="00D94F30"/>
    <w:pPr>
      <w:numPr>
        <w:ilvl w:val="0"/>
        <w:numId w:val="0"/>
      </w:numPr>
    </w:pPr>
    <w:rPr>
      <w:i w:val="0"/>
      <w:sz w:val="24"/>
      <w:szCs w:val="24"/>
    </w:rPr>
  </w:style>
  <w:style w:type="paragraph" w:styleId="TOC2">
    <w:name w:val="toc 2"/>
    <w:basedOn w:val="Normal"/>
    <w:next w:val="Normal"/>
    <w:autoRedefine/>
    <w:uiPriority w:val="39"/>
    <w:semiHidden/>
    <w:rsid w:val="00D94F30"/>
    <w:pPr>
      <w:ind w:left="240"/>
    </w:pPr>
  </w:style>
  <w:style w:type="paragraph" w:styleId="TOC1">
    <w:name w:val="toc 1"/>
    <w:basedOn w:val="Normal"/>
    <w:next w:val="Normal"/>
    <w:autoRedefine/>
    <w:uiPriority w:val="39"/>
    <w:semiHidden/>
    <w:rsid w:val="00D94F30"/>
    <w:pPr>
      <w:tabs>
        <w:tab w:val="right" w:leader="dot" w:pos="9350"/>
      </w:tabs>
    </w:pPr>
    <w:rPr>
      <w:rFonts w:ascii="Arial" w:hAnsi="Arial"/>
      <w:b/>
      <w:noProof/>
      <w:sz w:val="20"/>
    </w:rPr>
  </w:style>
  <w:style w:type="paragraph" w:customStyle="1" w:styleId="EnspireSubsectionHeading">
    <w:name w:val="Enspire Subsection Heading"/>
    <w:basedOn w:val="EnspireSectionHeading"/>
    <w:link w:val="EnspireSubsectionHeadingChar"/>
    <w:uiPriority w:val="99"/>
    <w:rsid w:val="00D03A63"/>
    <w:rPr>
      <w:sz w:val="20"/>
      <w:szCs w:val="19"/>
    </w:rPr>
  </w:style>
  <w:style w:type="character" w:customStyle="1" w:styleId="EnspireBodyTextChar">
    <w:name w:val="Enspire Body Text Char"/>
    <w:basedOn w:val="DefaultParagraphFont"/>
    <w:link w:val="EnspireBodyText"/>
    <w:uiPriority w:val="99"/>
    <w:locked/>
    <w:rsid w:val="00F137AD"/>
    <w:rPr>
      <w:rFonts w:ascii="Arial" w:hAnsi="Arial" w:cs="Arial"/>
      <w:bCs/>
      <w:sz w:val="19"/>
      <w:szCs w:val="19"/>
      <w:lang w:val="en-US" w:eastAsia="en-US" w:bidi="ar-SA"/>
    </w:rPr>
  </w:style>
  <w:style w:type="character" w:customStyle="1" w:styleId="EnspireSubsectionHeadingChar">
    <w:name w:val="Enspire Subsection Heading Char"/>
    <w:basedOn w:val="DefaultParagraphFont"/>
    <w:link w:val="EnspireSubsectionHeading"/>
    <w:uiPriority w:val="99"/>
    <w:locked/>
    <w:rsid w:val="00D03A63"/>
    <w:rPr>
      <w:rFonts w:ascii="Arial" w:hAnsi="Arial" w:cs="Arial"/>
      <w:b/>
      <w:bCs/>
      <w:iCs/>
      <w:sz w:val="19"/>
      <w:szCs w:val="19"/>
    </w:rPr>
  </w:style>
  <w:style w:type="character" w:customStyle="1" w:styleId="EnspireSectionHeadingChar">
    <w:name w:val="Enspire Section Heading Char"/>
    <w:basedOn w:val="DefaultParagraphFont"/>
    <w:link w:val="EnspireSectionHeading"/>
    <w:uiPriority w:val="99"/>
    <w:locked/>
    <w:rsid w:val="00D94F30"/>
    <w:rPr>
      <w:rFonts w:ascii="Arial" w:hAnsi="Arial" w:cs="Arial"/>
      <w:b/>
      <w:bCs/>
      <w:iCs/>
    </w:rPr>
  </w:style>
  <w:style w:type="paragraph" w:styleId="CommentText">
    <w:name w:val="annotation text"/>
    <w:basedOn w:val="Normal"/>
    <w:link w:val="CommentTextChar"/>
    <w:uiPriority w:val="99"/>
    <w:semiHidden/>
    <w:rsid w:val="00D94F30"/>
    <w:rPr>
      <w:sz w:val="20"/>
      <w:szCs w:val="20"/>
    </w:rPr>
  </w:style>
  <w:style w:type="character" w:customStyle="1" w:styleId="CommentTextChar">
    <w:name w:val="Comment Text Char"/>
    <w:basedOn w:val="DefaultParagraphFont"/>
    <w:link w:val="CommentText"/>
    <w:uiPriority w:val="99"/>
    <w:semiHidden/>
    <w:locked/>
    <w:rsid w:val="00D94F30"/>
    <w:rPr>
      <w:rFonts w:ascii="Times New Roman" w:hAnsi="Times New Roman" w:cs="Times New Roman"/>
      <w:sz w:val="20"/>
      <w:szCs w:val="20"/>
    </w:rPr>
  </w:style>
  <w:style w:type="paragraph" w:customStyle="1" w:styleId="Enspirebulletedtext">
    <w:name w:val="Enspire bulleted text"/>
    <w:basedOn w:val="Normal"/>
    <w:uiPriority w:val="99"/>
    <w:rsid w:val="00F137AD"/>
    <w:pPr>
      <w:numPr>
        <w:numId w:val="4"/>
      </w:numPr>
      <w:spacing w:after="100"/>
    </w:pPr>
    <w:rPr>
      <w:rFonts w:ascii="Arial" w:hAnsi="Arial"/>
      <w:sz w:val="20"/>
    </w:rPr>
  </w:style>
  <w:style w:type="paragraph" w:customStyle="1" w:styleId="Enspirebulletedtext2">
    <w:name w:val="Enspire bulleted text 2"/>
    <w:basedOn w:val="Enspirebulletedtext"/>
    <w:next w:val="EnspireBodyText"/>
    <w:uiPriority w:val="99"/>
    <w:rsid w:val="00F05B52"/>
    <w:pPr>
      <w:numPr>
        <w:numId w:val="2"/>
      </w:numPr>
    </w:pPr>
  </w:style>
  <w:style w:type="paragraph" w:customStyle="1" w:styleId="Enspirenumberedlist2">
    <w:name w:val="Enspire numbered list 2"/>
    <w:basedOn w:val="Enspirebulletedtext2"/>
    <w:uiPriority w:val="99"/>
    <w:rsid w:val="00CE66FB"/>
    <w:pPr>
      <w:numPr>
        <w:numId w:val="3"/>
      </w:numPr>
    </w:pPr>
  </w:style>
  <w:style w:type="paragraph" w:customStyle="1" w:styleId="Enspirebulletedtext3">
    <w:name w:val="Enspire bulleted text 3"/>
    <w:basedOn w:val="Enspirebulletedtext2"/>
    <w:next w:val="EnspireBodyText"/>
    <w:uiPriority w:val="99"/>
    <w:rsid w:val="001D4388"/>
    <w:pPr>
      <w:numPr>
        <w:ilvl w:val="2"/>
        <w:numId w:val="3"/>
      </w:numPr>
      <w:ind w:left="1800"/>
    </w:pPr>
  </w:style>
  <w:style w:type="paragraph" w:styleId="BalloonText">
    <w:name w:val="Balloon Text"/>
    <w:basedOn w:val="Normal"/>
    <w:link w:val="BalloonTextChar"/>
    <w:uiPriority w:val="99"/>
    <w:semiHidden/>
    <w:rsid w:val="0088119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8119B"/>
    <w:rPr>
      <w:rFonts w:ascii="Tahoma" w:hAnsi="Tahoma" w:cs="Tahoma"/>
      <w:sz w:val="16"/>
      <w:szCs w:val="16"/>
    </w:rPr>
  </w:style>
  <w:style w:type="character" w:styleId="CommentReference">
    <w:name w:val="annotation reference"/>
    <w:basedOn w:val="DefaultParagraphFont"/>
    <w:uiPriority w:val="99"/>
    <w:semiHidden/>
    <w:rsid w:val="0088119B"/>
    <w:rPr>
      <w:rFonts w:cs="Times New Roman"/>
      <w:sz w:val="16"/>
      <w:szCs w:val="16"/>
    </w:rPr>
  </w:style>
  <w:style w:type="paragraph" w:styleId="CommentSubject">
    <w:name w:val="annotation subject"/>
    <w:basedOn w:val="CommentText"/>
    <w:next w:val="CommentText"/>
    <w:link w:val="CommentSubjectChar"/>
    <w:uiPriority w:val="99"/>
    <w:semiHidden/>
    <w:rsid w:val="0088119B"/>
    <w:rPr>
      <w:b/>
      <w:bCs/>
    </w:rPr>
  </w:style>
  <w:style w:type="character" w:customStyle="1" w:styleId="CommentSubjectChar">
    <w:name w:val="Comment Subject Char"/>
    <w:basedOn w:val="CommentTextChar"/>
    <w:link w:val="CommentSubject"/>
    <w:uiPriority w:val="99"/>
    <w:semiHidden/>
    <w:locked/>
    <w:rsid w:val="0088119B"/>
    <w:rPr>
      <w:b/>
      <w:bCs/>
    </w:rPr>
  </w:style>
  <w:style w:type="character" w:customStyle="1" w:styleId="apple-style-span">
    <w:name w:val="apple-style-span"/>
    <w:basedOn w:val="DefaultParagraphFont"/>
    <w:uiPriority w:val="99"/>
    <w:rsid w:val="006F5439"/>
    <w:rPr>
      <w:rFonts w:cs="Times New Roman"/>
    </w:rPr>
  </w:style>
  <w:style w:type="character" w:customStyle="1" w:styleId="apple-converted-space">
    <w:name w:val="apple-converted-space"/>
    <w:basedOn w:val="DefaultParagraphFont"/>
    <w:uiPriority w:val="99"/>
    <w:rsid w:val="00AA390C"/>
    <w:rPr>
      <w:rFonts w:cs="Times New Roman"/>
    </w:rPr>
  </w:style>
  <w:style w:type="paragraph" w:styleId="ListParagraph">
    <w:name w:val="List Paragraph"/>
    <w:basedOn w:val="Normal"/>
    <w:uiPriority w:val="99"/>
    <w:qFormat/>
    <w:rsid w:val="00A149A3"/>
    <w:pPr>
      <w:ind w:left="720"/>
      <w:contextualSpacing/>
    </w:pPr>
    <w:rPr>
      <w:rFonts w:ascii="Cambria" w:eastAsia="Cambria" w:hAnsi="Cambria"/>
    </w:rPr>
  </w:style>
  <w:style w:type="numbering" w:styleId="ArticleSection">
    <w:name w:val="Outline List 3"/>
    <w:basedOn w:val="NoList"/>
    <w:uiPriority w:val="99"/>
    <w:semiHidden/>
    <w:unhideWhenUsed/>
    <w:locked/>
    <w:rsid w:val="008D644A"/>
    <w:pPr>
      <w:numPr>
        <w:numId w:val="1"/>
      </w:numPr>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7191</Words>
  <Characters>40990</Characters>
  <Application>Microsoft Macintosh Word</Application>
  <DocSecurity>0</DocSecurity>
  <Lines>341</Lines>
  <Paragraphs>81</Paragraphs>
  <ScaleCrop>false</ScaleCrop>
  <Company> </Company>
  <LinksUpToDate>false</LinksUpToDate>
  <CharactersWithSpaces>50338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Pharr</dc:creator>
  <cp:keywords/>
  <dc:description/>
  <cp:lastModifiedBy>Jerry Pharr</cp:lastModifiedBy>
  <cp:revision>3</cp:revision>
  <cp:lastPrinted>2012-01-06T21:42:00Z</cp:lastPrinted>
  <dcterms:created xsi:type="dcterms:W3CDTF">2012-01-22T23:04:00Z</dcterms:created>
  <dcterms:modified xsi:type="dcterms:W3CDTF">2012-01-22T23:29:00Z</dcterms:modified>
</cp:coreProperties>
</file>