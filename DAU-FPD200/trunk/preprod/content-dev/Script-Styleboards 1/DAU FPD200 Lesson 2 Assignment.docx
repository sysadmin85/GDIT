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W w:w="964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V w:val="single" w:sz="2" w:space="0" w:color="FFFFFF"/>
        </w:tblBorders>
        <w:tblLayout w:type="fixed"/>
        <w:tblLook w:val="0000"/>
      </w:tblPr>
      <w:tblGrid>
        <w:gridCol w:w="3168"/>
        <w:gridCol w:w="3420"/>
        <w:gridCol w:w="3060"/>
      </w:tblGrid>
      <w:tr w:rsidR="00040B9A">
        <w:trPr>
          <w:trHeight w:val="726"/>
        </w:trPr>
        <w:tc>
          <w:tcPr>
            <w:tcW w:w="3168" w:type="dxa"/>
          </w:tcPr>
          <w:p w:rsidR="00040B9A" w:rsidRDefault="00FA7646">
            <w:pPr>
              <w:pStyle w:val="Heading1"/>
              <w:numPr>
                <w:ilvl w:val="0"/>
                <w:numId w:val="0"/>
              </w:numPr>
            </w:pPr>
            <w:bookmarkStart w:id="0" w:name="_Toc88466061"/>
            <w:bookmarkStart w:id="1" w:name="_Toc169315652"/>
            <w:bookmarkStart w:id="2" w:name="_Toc169315842"/>
            <w:bookmarkStart w:id="3" w:name="_Toc169315941"/>
            <w:bookmarkStart w:id="4" w:name="_Toc173143750"/>
            <w:bookmarkStart w:id="5" w:name="_Toc173143793"/>
            <w:bookmarkStart w:id="6" w:name="_Toc295741754"/>
            <w:bookmarkStart w:id="7" w:name="_Toc295741804"/>
            <w:bookmarkStart w:id="8" w:name="_Toc295752468"/>
            <w:bookmarkStart w:id="9" w:name="_Ref88296471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9pt;margin-top:-9.25pt;width:135pt;height:56.3pt;z-index:251660288" wrapcoords="-107 0 -107 21343 21600 21343 21600 0 -107 0" o:allowoverlap="f">
                  <v:imagedata r:id="rId5" o:title="enspire_logo_600x187"/>
                </v:shape>
              </w:pic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3420" w:type="dxa"/>
          </w:tcPr>
          <w:p w:rsidR="00040B9A" w:rsidRPr="007379A5" w:rsidRDefault="00040B9A" w:rsidP="00040B9A">
            <w:pPr>
              <w:tabs>
                <w:tab w:val="right" w:pos="9360"/>
              </w:tabs>
              <w:spacing w:after="0" w:line="240" w:lineRule="auto"/>
              <w:ind w:right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Defense Acquisition University</w:t>
            </w:r>
            <w:r w:rsidRPr="007379A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Contact: Debra Moore</w:t>
            </w:r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56E57">
              <w:rPr>
                <w:rFonts w:ascii="Arial" w:hAnsi="Arial" w:cs="Arial"/>
                <w:sz w:val="18"/>
                <w:szCs w:val="18"/>
              </w:rPr>
              <w:t>debra.moore@dau.mil</w:t>
            </w:r>
            <w:proofErr w:type="gramEnd"/>
          </w:p>
          <w:p w:rsidR="00040B9A" w:rsidRPr="00AA56BF" w:rsidRDefault="00040B9A" w:rsidP="00AA56B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6E57">
              <w:rPr>
                <w:rFonts w:ascii="Arial" w:hAnsi="Arial" w:cs="Arial"/>
                <w:sz w:val="18"/>
                <w:szCs w:val="18"/>
              </w:rPr>
              <w:t>Office: 703-805-4535</w:t>
            </w:r>
          </w:p>
        </w:tc>
        <w:tc>
          <w:tcPr>
            <w:tcW w:w="3060" w:type="dxa"/>
          </w:tcPr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>Enspire Learning, Inc.</w:t>
            </w:r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Content Lead: </w:t>
            </w:r>
            <w:r>
              <w:rPr>
                <w:rFonts w:ascii="Arial" w:hAnsi="Arial" w:cs="Arial"/>
                <w:sz w:val="18"/>
                <w:szCs w:val="18"/>
              </w:rPr>
              <w:t>Robert Bell</w:t>
            </w:r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robert.bell</w:t>
            </w:r>
            <w:r w:rsidRPr="005F6EBA">
              <w:rPr>
                <w:rFonts w:ascii="Arial" w:hAnsi="Arial" w:cs="Arial"/>
                <w:sz w:val="18"/>
                <w:szCs w:val="18"/>
              </w:rPr>
              <w:t>@enspire.com</w:t>
            </w:r>
            <w:proofErr w:type="gramEnd"/>
          </w:p>
          <w:p w:rsidR="00040B9A" w:rsidRDefault="00040B9A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/>
                <w:sz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(512) </w:t>
            </w:r>
            <w:r>
              <w:rPr>
                <w:rFonts w:ascii="Arial" w:hAnsi="Arial" w:cs="Arial"/>
                <w:sz w:val="18"/>
                <w:szCs w:val="18"/>
              </w:rPr>
              <w:t>47</w:t>
            </w:r>
            <w:r w:rsidRPr="007379A5">
              <w:rPr>
                <w:rFonts w:ascii="Arial" w:hAnsi="Arial" w:cs="Arial"/>
                <w:sz w:val="18"/>
                <w:szCs w:val="18"/>
              </w:rPr>
              <w:t>2-8400 ext. 260</w:t>
            </w:r>
          </w:p>
        </w:tc>
      </w:tr>
    </w:tbl>
    <w:p w:rsidR="00040B9A" w:rsidRDefault="00040B9A" w:rsidP="00040B9A">
      <w:pPr>
        <w:pStyle w:val="Heading1"/>
        <w:numPr>
          <w:ilvl w:val="0"/>
          <w:numId w:val="0"/>
        </w:numPr>
        <w:pBdr>
          <w:bottom w:val="single" w:sz="6" w:space="0" w:color="auto"/>
        </w:pBdr>
        <w:spacing w:before="0"/>
      </w:pPr>
    </w:p>
    <w:bookmarkEnd w:id="9"/>
    <w:p w:rsidR="00040B9A" w:rsidRDefault="00040B9A" w:rsidP="00040B9A"/>
    <w:p w:rsidR="00040B9A" w:rsidRPr="00404B66" w:rsidRDefault="00040B9A" w:rsidP="00040B9A">
      <w:pPr>
        <w:pStyle w:val="EnspireBodyText"/>
        <w:spacing w:after="0"/>
        <w:jc w:val="center"/>
        <w:rPr>
          <w:b/>
          <w:sz w:val="28"/>
          <w:szCs w:val="32"/>
        </w:rPr>
      </w:pPr>
      <w:bookmarkStart w:id="10" w:name="_Toc173143794"/>
      <w:r>
        <w:rPr>
          <w:b/>
          <w:sz w:val="28"/>
          <w:szCs w:val="32"/>
        </w:rPr>
        <w:t>Defense Acquisition University</w:t>
      </w:r>
    </w:p>
    <w:p w:rsidR="00040B9A" w:rsidRPr="00404B66" w:rsidRDefault="00040B9A" w:rsidP="00040B9A">
      <w:pPr>
        <w:pStyle w:val="EnspireBodyText"/>
        <w:spacing w:after="0"/>
        <w:jc w:val="center"/>
        <w:rPr>
          <w:b/>
          <w:sz w:val="28"/>
          <w:szCs w:val="32"/>
        </w:rPr>
      </w:pPr>
      <w:r w:rsidRPr="00404B66">
        <w:rPr>
          <w:b/>
          <w:sz w:val="28"/>
          <w:szCs w:val="32"/>
        </w:rPr>
        <w:t>FPD 200</w:t>
      </w:r>
      <w:r>
        <w:rPr>
          <w:b/>
          <w:sz w:val="28"/>
          <w:szCs w:val="32"/>
        </w:rPr>
        <w:t xml:space="preserve"> (Instructional Product Design and Development)</w:t>
      </w:r>
    </w:p>
    <w:bookmarkEnd w:id="10"/>
    <w:p w:rsidR="00040B9A" w:rsidRPr="00404B66" w:rsidRDefault="00040B9A" w:rsidP="00040B9A">
      <w:pPr>
        <w:pStyle w:val="EnspireBodyText"/>
        <w:spacing w:after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Assignment for Lesson 2</w:t>
      </w:r>
    </w:p>
    <w:p w:rsidR="00040B9A" w:rsidRPr="00040B9A" w:rsidRDefault="00040B9A" w:rsidP="00040B9A">
      <w:pPr>
        <w:pStyle w:val="EnspireBodyText"/>
        <w:rPr>
          <w:i/>
          <w:color w:val="0000FF"/>
          <w:sz w:val="22"/>
        </w:rPr>
      </w:pPr>
    </w:p>
    <w:p w:rsidR="000A67E2" w:rsidRPr="00AA56BF" w:rsidRDefault="000A67E2" w:rsidP="00AA56BF">
      <w:pPr>
        <w:spacing w:after="0" w:line="240" w:lineRule="auto"/>
        <w:rPr>
          <w:rFonts w:ascii="Arial" w:hAnsi="Arial" w:cs="Arial"/>
          <w:b/>
          <w:sz w:val="20"/>
          <w:szCs w:val="24"/>
        </w:rPr>
      </w:pPr>
      <w:r w:rsidRPr="00AA56BF">
        <w:rPr>
          <w:rFonts w:ascii="Arial" w:hAnsi="Arial" w:cs="Arial"/>
          <w:b/>
          <w:sz w:val="20"/>
          <w:szCs w:val="24"/>
        </w:rPr>
        <w:t xml:space="preserve">Items you need to complete this </w:t>
      </w:r>
      <w:r w:rsidR="00040B9A" w:rsidRPr="00AA56BF">
        <w:rPr>
          <w:rFonts w:ascii="Arial" w:hAnsi="Arial" w:cs="Arial"/>
          <w:b/>
          <w:sz w:val="20"/>
          <w:szCs w:val="24"/>
        </w:rPr>
        <w:t>lesson’s assignment</w:t>
      </w:r>
    </w:p>
    <w:p w:rsidR="00AA56BF" w:rsidRPr="00AA56BF" w:rsidRDefault="00AA56BF" w:rsidP="00AA56B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Course Participant Guide – Lesson 2</w:t>
      </w:r>
    </w:p>
    <w:p w:rsidR="00AA56BF" w:rsidRPr="00AA56BF" w:rsidRDefault="00AA56BF" w:rsidP="00AA56B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The ‘Writing Learning Objectives’ refresher reading under the References tab on Blackboard.</w:t>
      </w:r>
    </w:p>
    <w:p w:rsidR="00AA56BF" w:rsidRPr="00AA56BF" w:rsidRDefault="00AA56BF" w:rsidP="00AA56B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The work you have already completed.</w:t>
      </w:r>
    </w:p>
    <w:p w:rsidR="000A67E2" w:rsidRPr="00AA56BF" w:rsidRDefault="000A67E2" w:rsidP="00AA56BF">
      <w:pPr>
        <w:pStyle w:val="Default"/>
        <w:rPr>
          <w:sz w:val="20"/>
        </w:rPr>
      </w:pPr>
    </w:p>
    <w:p w:rsidR="000A67E2" w:rsidRPr="00AA56BF" w:rsidRDefault="000A67E2" w:rsidP="00AA56BF">
      <w:pPr>
        <w:pStyle w:val="Default"/>
        <w:rPr>
          <w:b/>
          <w:sz w:val="20"/>
        </w:rPr>
      </w:pPr>
      <w:r w:rsidRPr="00AA56BF">
        <w:rPr>
          <w:b/>
          <w:sz w:val="20"/>
        </w:rPr>
        <w:t xml:space="preserve">Concepts you need to understand to complete this </w:t>
      </w:r>
      <w:r w:rsidR="00040B9A" w:rsidRPr="00AA56BF">
        <w:rPr>
          <w:b/>
          <w:sz w:val="20"/>
        </w:rPr>
        <w:t>lesson’s written assignment</w:t>
      </w:r>
    </w:p>
    <w:p w:rsidR="00AA56BF" w:rsidRPr="00AA56BF" w:rsidRDefault="00AA56BF" w:rsidP="00AA56BF">
      <w:pPr>
        <w:pStyle w:val="CM8"/>
        <w:rPr>
          <w:bCs/>
          <w:color w:val="000000"/>
          <w:sz w:val="20"/>
        </w:rPr>
      </w:pPr>
      <w:r w:rsidRPr="00AA56BF">
        <w:rPr>
          <w:bCs/>
          <w:color w:val="000000"/>
          <w:sz w:val="20"/>
        </w:rPr>
        <w:t xml:space="preserve">Using the selected lesson, course material, and any additional research you choose, these are concepts you should feel comfortable with before engaging in the quizzes and assignments for this lesson: </w:t>
      </w:r>
    </w:p>
    <w:p w:rsidR="00AA56BF" w:rsidRPr="00AA56BF" w:rsidRDefault="00AA56BF" w:rsidP="00AA56BF">
      <w:pPr>
        <w:pStyle w:val="CM8"/>
        <w:rPr>
          <w:color w:val="000000"/>
          <w:sz w:val="20"/>
        </w:rPr>
      </w:pPr>
      <w:r w:rsidRPr="00AA56BF">
        <w:rPr>
          <w:bCs/>
          <w:color w:val="000000"/>
          <w:sz w:val="20"/>
        </w:rPr>
        <w:t xml:space="preserve">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learning objectives.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a Performance Outcome.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>The characteristics and goals of Terminal Learning Objectives (</w:t>
      </w:r>
      <w:proofErr w:type="spellStart"/>
      <w:r w:rsidRPr="00AA56BF">
        <w:rPr>
          <w:bCs w:val="0"/>
          <w:szCs w:val="24"/>
        </w:rPr>
        <w:t>TLOs</w:t>
      </w:r>
      <w:proofErr w:type="spellEnd"/>
      <w:r w:rsidRPr="00AA56BF">
        <w:rPr>
          <w:bCs w:val="0"/>
          <w:szCs w:val="24"/>
        </w:rPr>
        <w:t xml:space="preserve">).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>The characteristics and goals of Enabling Learning Objectives (</w:t>
      </w:r>
      <w:proofErr w:type="spellStart"/>
      <w:r w:rsidRPr="00AA56BF">
        <w:rPr>
          <w:bCs w:val="0"/>
          <w:szCs w:val="24"/>
        </w:rPr>
        <w:t>ELOs</w:t>
      </w:r>
      <w:proofErr w:type="spellEnd"/>
      <w:r w:rsidRPr="00AA56BF">
        <w:rPr>
          <w:bCs w:val="0"/>
          <w:szCs w:val="24"/>
        </w:rPr>
        <w:t xml:space="preserve">).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Classification of learning objectives according to different cognitive levels. </w:t>
      </w:r>
    </w:p>
    <w:p w:rsidR="00AA56BF" w:rsidRPr="00AA56BF" w:rsidRDefault="00AA56BF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How learning objectives can be used to develop an assessment strategy. </w:t>
      </w:r>
    </w:p>
    <w:p w:rsidR="000A67E2" w:rsidRPr="00AA56BF" w:rsidRDefault="000A67E2" w:rsidP="00AA56BF">
      <w:pPr>
        <w:pStyle w:val="Default"/>
        <w:rPr>
          <w:sz w:val="20"/>
        </w:rPr>
      </w:pP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Written Assignment</w:t>
      </w: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Using materials from the project course/module that you have selected or are in the process of creating, do the following: </w:t>
      </w: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AA56BF" w:rsidRPr="00AA56BF" w:rsidRDefault="00AA56BF" w:rsidP="00AA56B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Complete a blank IOAP form for the project course/module that you selected. You can find a blank IOAP in the Resources section of the FPD 200 course page on Blackboard. In your IOAP you must: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Write all terminal learning objectives to include the audience, action statement, condition, and standards that will be expected in students’ performance. 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Identify enabling learning objectives that clearly support achievement of the </w:t>
      </w:r>
      <w:proofErr w:type="gramStart"/>
      <w:r w:rsidRPr="00AA56BF">
        <w:rPr>
          <w:rFonts w:ascii="Arial" w:hAnsi="Arial" w:cs="Arial"/>
          <w:sz w:val="20"/>
          <w:szCs w:val="24"/>
        </w:rPr>
        <w:t>terminal learning</w:t>
      </w:r>
      <w:proofErr w:type="gramEnd"/>
      <w:r w:rsidRPr="00AA56BF">
        <w:rPr>
          <w:rFonts w:ascii="Arial" w:hAnsi="Arial" w:cs="Arial"/>
          <w:sz w:val="20"/>
          <w:szCs w:val="24"/>
        </w:rPr>
        <w:t xml:space="preserve"> objective. 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Properly identify the level of cognitive complexity required for all enabling learning objectives. </w:t>
      </w:r>
    </w:p>
    <w:p w:rsid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Identify an appropriate assessment method and scoring instrument for each enabling learning objective. </w:t>
      </w: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AA56BF" w:rsidRPr="00AA56BF" w:rsidRDefault="00AA56BF" w:rsidP="00AA56B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In a separate document, justify your IOAP by answering the following questions: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Are the levels at which the learning objectives are written appropriate for the intended audience? How do you know?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Do the enabling objectives build (correctly sequenced using Bloom’s Taxonomy) to the terminal learning outcome? How do you know? 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Will the learning objectives prepare the intended students to enhance their job performance or acquire a more complete understanding of their career field? Justify your opinion. </w:t>
      </w:r>
    </w:p>
    <w:p w:rsidR="00AA56BF" w:rsidRPr="00AA56BF" w:rsidRDefault="00AA56BF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Is the course assessment strategy sufficient to measure and/or observe the students’ performance of the learning objectives? Justify your opinion. </w:t>
      </w:r>
    </w:p>
    <w:p w:rsidR="00AA56BF" w:rsidRPr="00AA56BF" w:rsidRDefault="00AA56BF" w:rsidP="00AA56BF">
      <w:pPr>
        <w:pStyle w:val="Default"/>
        <w:numPr>
          <w:ilvl w:val="1"/>
          <w:numId w:val="15"/>
        </w:numPr>
        <w:rPr>
          <w:sz w:val="20"/>
        </w:rPr>
      </w:pPr>
      <w:r w:rsidRPr="00AA56BF">
        <w:rPr>
          <w:sz w:val="20"/>
        </w:rPr>
        <w:t xml:space="preserve">How will students demonstrate their achievements to you according to your assessment strategy? </w:t>
      </w:r>
    </w:p>
    <w:p w:rsidR="00AA56BF" w:rsidRPr="00AA56BF" w:rsidRDefault="00AA56BF" w:rsidP="00AA56BF">
      <w:pPr>
        <w:pStyle w:val="Default"/>
        <w:numPr>
          <w:ilvl w:val="1"/>
          <w:numId w:val="15"/>
        </w:numPr>
        <w:rPr>
          <w:sz w:val="20"/>
        </w:rPr>
      </w:pPr>
      <w:r w:rsidRPr="00AA56BF">
        <w:rPr>
          <w:sz w:val="20"/>
        </w:rPr>
        <w:t>How will students receive feedback according to your assessment strategy?</w:t>
      </w:r>
    </w:p>
    <w:p w:rsidR="00AA56BF" w:rsidRPr="00AA56BF" w:rsidRDefault="00AA56BF" w:rsidP="00AA56BF">
      <w:pPr>
        <w:pStyle w:val="Default"/>
        <w:numPr>
          <w:ilvl w:val="1"/>
          <w:numId w:val="15"/>
        </w:numPr>
        <w:rPr>
          <w:i/>
          <w:sz w:val="20"/>
        </w:rPr>
      </w:pPr>
      <w:r w:rsidRPr="00AA56BF">
        <w:rPr>
          <w:sz w:val="20"/>
        </w:rPr>
        <w:t>How will instructors differentiate between acceptable and unacceptable student performance?</w:t>
      </w:r>
    </w:p>
    <w:p w:rsidR="00AA56BF" w:rsidRPr="00AA56BF" w:rsidRDefault="00AA56BF" w:rsidP="00AA56BF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 </w:t>
      </w:r>
    </w:p>
    <w:p w:rsidR="000A67E2" w:rsidRPr="00AA56BF" w:rsidRDefault="000A67E2" w:rsidP="00AA56BF">
      <w:pPr>
        <w:spacing w:after="0" w:line="240" w:lineRule="auto"/>
        <w:rPr>
          <w:rFonts w:ascii="Arial" w:hAnsi="Arial" w:cs="Arial"/>
          <w:sz w:val="20"/>
        </w:rPr>
      </w:pPr>
    </w:p>
    <w:sectPr w:rsidR="000A67E2" w:rsidRPr="00AA56BF" w:rsidSect="00276233">
      <w:pgSz w:w="12240" w:h="163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14D2"/>
    <w:multiLevelType w:val="hybridMultilevel"/>
    <w:tmpl w:val="D78471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832373"/>
    <w:multiLevelType w:val="hybridMultilevel"/>
    <w:tmpl w:val="3D02C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6850AA"/>
    <w:multiLevelType w:val="hybridMultilevel"/>
    <w:tmpl w:val="8E3AE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036A18"/>
    <w:multiLevelType w:val="hybridMultilevel"/>
    <w:tmpl w:val="D42A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26650FC"/>
    <w:multiLevelType w:val="hybridMultilevel"/>
    <w:tmpl w:val="390C0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52074DB"/>
    <w:multiLevelType w:val="hybridMultilevel"/>
    <w:tmpl w:val="134E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EC876F7"/>
    <w:multiLevelType w:val="hybridMultilevel"/>
    <w:tmpl w:val="FE3E54C8"/>
    <w:lvl w:ilvl="0" w:tplc="D1BCA24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609AE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4BD041EC"/>
    <w:multiLevelType w:val="hybridMultilevel"/>
    <w:tmpl w:val="703071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70132F"/>
    <w:multiLevelType w:val="hybridMultilevel"/>
    <w:tmpl w:val="8E6A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9448A"/>
    <w:multiLevelType w:val="hybridMultilevel"/>
    <w:tmpl w:val="2012CEA8"/>
    <w:lvl w:ilvl="0" w:tplc="D40079C4"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5E73BB"/>
    <w:multiLevelType w:val="hybridMultilevel"/>
    <w:tmpl w:val="7054BF3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3D52FAA6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64BB21D9"/>
    <w:multiLevelType w:val="hybridMultilevel"/>
    <w:tmpl w:val="5D48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93277F1"/>
    <w:multiLevelType w:val="hybridMultilevel"/>
    <w:tmpl w:val="397801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7A7F2231"/>
    <w:multiLevelType w:val="hybridMultilevel"/>
    <w:tmpl w:val="8E46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D14A8406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4"/>
  </w:num>
  <w:num w:numId="5">
    <w:abstractNumId w:val="8"/>
  </w:num>
  <w:num w:numId="6">
    <w:abstractNumId w:val="0"/>
  </w:num>
  <w:num w:numId="7">
    <w:abstractNumId w:val="11"/>
  </w:num>
  <w:num w:numId="8">
    <w:abstractNumId w:val="2"/>
  </w:num>
  <w:num w:numId="9">
    <w:abstractNumId w:val="13"/>
  </w:num>
  <w:num w:numId="10">
    <w:abstractNumId w:val="3"/>
  </w:num>
  <w:num w:numId="11">
    <w:abstractNumId w:val="12"/>
  </w:num>
  <w:num w:numId="12">
    <w:abstractNumId w:val="5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6E96"/>
    <w:rsid w:val="00040B9A"/>
    <w:rsid w:val="000A67E2"/>
    <w:rsid w:val="00142264"/>
    <w:rsid w:val="00250776"/>
    <w:rsid w:val="00264D80"/>
    <w:rsid w:val="00276233"/>
    <w:rsid w:val="00282035"/>
    <w:rsid w:val="002C1147"/>
    <w:rsid w:val="00347171"/>
    <w:rsid w:val="003D05BF"/>
    <w:rsid w:val="00474FEB"/>
    <w:rsid w:val="004933EA"/>
    <w:rsid w:val="004B5A2F"/>
    <w:rsid w:val="004E380E"/>
    <w:rsid w:val="00657CCC"/>
    <w:rsid w:val="007677EB"/>
    <w:rsid w:val="00786FAA"/>
    <w:rsid w:val="0082563A"/>
    <w:rsid w:val="009838CD"/>
    <w:rsid w:val="00A4739D"/>
    <w:rsid w:val="00AA56BF"/>
    <w:rsid w:val="00AE67F4"/>
    <w:rsid w:val="00CA52A4"/>
    <w:rsid w:val="00D370D6"/>
    <w:rsid w:val="00D86E96"/>
    <w:rsid w:val="00DF2C57"/>
    <w:rsid w:val="00ED0F8B"/>
    <w:rsid w:val="00ED4F27"/>
    <w:rsid w:val="00EE5F65"/>
    <w:rsid w:val="00F377C0"/>
    <w:rsid w:val="00FA7646"/>
    <w:rsid w:val="00FE19DF"/>
  </w:rsids>
  <m:mathPr>
    <m:mathFont m:val="Adobe Arabic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List Paragraph" w:uiPriority="99" w:qFormat="1"/>
  </w:latentStyles>
  <w:style w:type="paragraph" w:default="1" w:styleId="Normal">
    <w:name w:val="Normal"/>
    <w:qFormat/>
    <w:rsid w:val="00D86E96"/>
    <w:pPr>
      <w:spacing w:after="200" w:line="276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040B9A"/>
    <w:pPr>
      <w:keepNext/>
      <w:numPr>
        <w:numId w:val="13"/>
      </w:numPr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40B9A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40B9A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040B9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040B9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040B9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rsid w:val="00040B9A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040B9A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040B9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uiPriority w:val="99"/>
    <w:rsid w:val="00D86E9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D86E9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D86E96"/>
    <w:pPr>
      <w:ind w:left="720"/>
      <w:contextualSpacing/>
    </w:pPr>
  </w:style>
  <w:style w:type="paragraph" w:customStyle="1" w:styleId="CM8">
    <w:name w:val="CM8"/>
    <w:basedOn w:val="Default"/>
    <w:next w:val="Default"/>
    <w:uiPriority w:val="99"/>
    <w:rsid w:val="00D86E96"/>
    <w:rPr>
      <w:color w:val="auto"/>
    </w:rPr>
  </w:style>
  <w:style w:type="character" w:customStyle="1" w:styleId="Heading1Char">
    <w:name w:val="Heading 1 Char"/>
    <w:basedOn w:val="DefaultParagraphFont"/>
    <w:link w:val="Heading1"/>
    <w:rsid w:val="00040B9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40B9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40B9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40B9A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40B9A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40B9A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rsid w:val="00040B9A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40B9A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40B9A"/>
    <w:rPr>
      <w:rFonts w:asciiTheme="majorHAnsi" w:eastAsiaTheme="majorEastAsia" w:hAnsiTheme="majorHAnsi" w:cstheme="majorBidi"/>
    </w:rPr>
  </w:style>
  <w:style w:type="numbering" w:styleId="ArticleSection">
    <w:name w:val="Outline List 3"/>
    <w:basedOn w:val="NoList"/>
    <w:rsid w:val="00040B9A"/>
    <w:pPr>
      <w:numPr>
        <w:numId w:val="13"/>
      </w:numPr>
    </w:pPr>
  </w:style>
  <w:style w:type="paragraph" w:customStyle="1" w:styleId="EnspireBodyText">
    <w:name w:val="Enspire Body Text"/>
    <w:link w:val="EnspireBodyTextChar"/>
    <w:uiPriority w:val="99"/>
    <w:rsid w:val="00040B9A"/>
    <w:pPr>
      <w:spacing w:after="120" w:line="288" w:lineRule="auto"/>
    </w:pPr>
    <w:rPr>
      <w:rFonts w:ascii="Arial" w:eastAsia="Times New Roman" w:hAnsi="Arial" w:cs="Arial"/>
      <w:bCs/>
      <w:sz w:val="20"/>
      <w:szCs w:val="19"/>
    </w:rPr>
  </w:style>
  <w:style w:type="character" w:customStyle="1" w:styleId="EnspireBodyTextChar">
    <w:name w:val="Enspire Body Text Char"/>
    <w:basedOn w:val="DefaultParagraphFont"/>
    <w:link w:val="EnspireBodyText"/>
    <w:uiPriority w:val="99"/>
    <w:rsid w:val="00040B9A"/>
    <w:rPr>
      <w:rFonts w:ascii="Arial" w:eastAsia="Times New Roman" w:hAnsi="Arial" w:cs="Arial"/>
      <w:bCs/>
      <w:sz w:val="20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424</Words>
  <Characters>2421</Characters>
  <Application>Microsoft Macintosh Word</Application>
  <DocSecurity>0</DocSecurity>
  <Lines>20</Lines>
  <Paragraphs>4</Paragraphs>
  <ScaleCrop>false</ScaleCrop>
  <Company>Defense Acquisition University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Learning Objectives and Evaluation Strategy</dc:title>
  <dc:subject/>
  <dc:creator>DAU User</dc:creator>
  <cp:keywords/>
  <dc:description/>
  <cp:lastModifiedBy>Jerry Pharr</cp:lastModifiedBy>
  <cp:revision>4</cp:revision>
  <dcterms:created xsi:type="dcterms:W3CDTF">2011-10-21T14:59:00Z</dcterms:created>
  <dcterms:modified xsi:type="dcterms:W3CDTF">2011-10-21T18:23:00Z</dcterms:modified>
</cp:coreProperties>
</file>