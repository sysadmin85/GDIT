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V w:val="single" w:sz="2" w:space="0" w:color="FFFFFF"/>
        </w:tblBorders>
        <w:tblLayout w:type="fixed"/>
        <w:tblLook w:val="0000"/>
      </w:tblPr>
      <w:tblGrid>
        <w:gridCol w:w="3168"/>
        <w:gridCol w:w="3420"/>
        <w:gridCol w:w="3060"/>
      </w:tblGrid>
      <w:tr w:rsidR="00040B9A">
        <w:trPr>
          <w:trHeight w:val="726"/>
        </w:trPr>
        <w:tc>
          <w:tcPr>
            <w:tcW w:w="3168" w:type="dxa"/>
          </w:tcPr>
          <w:p w:rsidR="00040B9A" w:rsidRDefault="00C33F7C">
            <w:pPr>
              <w:pStyle w:val="Heading1"/>
              <w:numPr>
                <w:ilvl w:val="0"/>
                <w:numId w:val="0"/>
              </w:numPr>
            </w:pPr>
            <w:bookmarkStart w:id="0" w:name="_Toc88466061"/>
            <w:bookmarkStart w:id="1" w:name="_Toc169315652"/>
            <w:bookmarkStart w:id="2" w:name="_Toc169315842"/>
            <w:bookmarkStart w:id="3" w:name="_Toc169315941"/>
            <w:bookmarkStart w:id="4" w:name="_Toc173143750"/>
            <w:bookmarkStart w:id="5" w:name="_Toc173143793"/>
            <w:bookmarkStart w:id="6" w:name="_Toc295741754"/>
            <w:bookmarkStart w:id="7" w:name="_Toc295741804"/>
            <w:bookmarkStart w:id="8" w:name="_Toc295752468"/>
            <w:bookmarkStart w:id="9" w:name="_Ref88296471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9pt;margin-top:-9.25pt;width:135pt;height:56.3pt;z-index:1" wrapcoords="-107 0 -107 21343 21600 21343 21600 0 -107 0" o:allowoverlap="f">
                  <v:imagedata r:id="rId5" o:title="enspire_logo_600x187"/>
                </v:shape>
              </w:pic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3420" w:type="dxa"/>
          </w:tcPr>
          <w:p w:rsidR="00040B9A" w:rsidRPr="007379A5" w:rsidRDefault="00040B9A" w:rsidP="00040B9A">
            <w:pPr>
              <w:tabs>
                <w:tab w:val="right" w:pos="9360"/>
              </w:tabs>
              <w:spacing w:after="0" w:line="240" w:lineRule="auto"/>
              <w:ind w:right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Defense Acquisition University</w:t>
            </w:r>
            <w:r w:rsidRPr="007379A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Contact: Debra Moore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6E57">
              <w:rPr>
                <w:rFonts w:ascii="Arial" w:hAnsi="Arial" w:cs="Arial"/>
                <w:sz w:val="18"/>
                <w:szCs w:val="18"/>
              </w:rPr>
              <w:t>debra.moore@dau.mil</w:t>
            </w:r>
          </w:p>
          <w:p w:rsidR="00040B9A" w:rsidRPr="00AA56BF" w:rsidRDefault="00040B9A" w:rsidP="00AA56B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6E57">
              <w:rPr>
                <w:rFonts w:ascii="Arial" w:hAnsi="Arial" w:cs="Arial"/>
                <w:sz w:val="18"/>
                <w:szCs w:val="18"/>
              </w:rPr>
              <w:t>Office: 703-805-4535</w:t>
            </w:r>
          </w:p>
        </w:tc>
        <w:tc>
          <w:tcPr>
            <w:tcW w:w="3060" w:type="dxa"/>
          </w:tcPr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>Enspire Learning, Inc.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Content Lead: </w:t>
            </w:r>
            <w:r>
              <w:rPr>
                <w:rFonts w:ascii="Arial" w:hAnsi="Arial" w:cs="Arial"/>
                <w:sz w:val="18"/>
                <w:szCs w:val="18"/>
              </w:rPr>
              <w:t>Robert Bell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robert.bell</w:t>
            </w:r>
            <w:r w:rsidRPr="005F6EBA">
              <w:rPr>
                <w:rFonts w:ascii="Arial" w:hAnsi="Arial" w:cs="Arial"/>
                <w:sz w:val="18"/>
                <w:szCs w:val="18"/>
              </w:rPr>
              <w:t>@enspire.com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/>
                <w:sz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(512) </w:t>
            </w:r>
            <w:r>
              <w:rPr>
                <w:rFonts w:ascii="Arial" w:hAnsi="Arial" w:cs="Arial"/>
                <w:sz w:val="18"/>
                <w:szCs w:val="18"/>
              </w:rPr>
              <w:t>47</w:t>
            </w:r>
            <w:r w:rsidRPr="007379A5">
              <w:rPr>
                <w:rFonts w:ascii="Arial" w:hAnsi="Arial" w:cs="Arial"/>
                <w:sz w:val="18"/>
                <w:szCs w:val="18"/>
              </w:rPr>
              <w:t>2-8400 ext. 260</w:t>
            </w:r>
          </w:p>
        </w:tc>
      </w:tr>
    </w:tbl>
    <w:p w:rsidR="00040B9A" w:rsidRDefault="00040B9A" w:rsidP="00040B9A">
      <w:pPr>
        <w:pStyle w:val="Heading1"/>
        <w:numPr>
          <w:ilvl w:val="0"/>
          <w:numId w:val="0"/>
        </w:numPr>
        <w:pBdr>
          <w:bottom w:val="single" w:sz="6" w:space="0" w:color="auto"/>
        </w:pBdr>
        <w:spacing w:before="0"/>
      </w:pPr>
    </w:p>
    <w:bookmarkEnd w:id="9"/>
    <w:p w:rsidR="00040B9A" w:rsidRDefault="00040B9A" w:rsidP="00040B9A"/>
    <w:p w:rsidR="00040B9A" w:rsidRPr="00404B66" w:rsidRDefault="00040B9A" w:rsidP="00040B9A">
      <w:pPr>
        <w:pStyle w:val="EnspireBodyText"/>
        <w:spacing w:after="0"/>
        <w:jc w:val="center"/>
        <w:rPr>
          <w:b/>
          <w:sz w:val="28"/>
          <w:szCs w:val="32"/>
        </w:rPr>
      </w:pPr>
      <w:bookmarkStart w:id="10" w:name="_Toc173143794"/>
      <w:r>
        <w:rPr>
          <w:b/>
          <w:sz w:val="28"/>
          <w:szCs w:val="32"/>
        </w:rPr>
        <w:t>Defense Acquisition University</w:t>
      </w:r>
    </w:p>
    <w:p w:rsidR="00040B9A" w:rsidRPr="00404B66" w:rsidRDefault="00040B9A" w:rsidP="00040B9A">
      <w:pPr>
        <w:pStyle w:val="EnspireBodyText"/>
        <w:spacing w:after="0"/>
        <w:jc w:val="center"/>
        <w:rPr>
          <w:b/>
          <w:sz w:val="28"/>
          <w:szCs w:val="32"/>
        </w:rPr>
      </w:pPr>
      <w:r w:rsidRPr="00404B66">
        <w:rPr>
          <w:b/>
          <w:sz w:val="28"/>
          <w:szCs w:val="32"/>
        </w:rPr>
        <w:t>FPD 200</w:t>
      </w:r>
      <w:r>
        <w:rPr>
          <w:b/>
          <w:sz w:val="28"/>
          <w:szCs w:val="32"/>
        </w:rPr>
        <w:t xml:space="preserve"> (Instructional Product Design and Development)</w:t>
      </w:r>
    </w:p>
    <w:bookmarkEnd w:id="10"/>
    <w:p w:rsidR="00040B9A" w:rsidRPr="00404B66" w:rsidRDefault="00040B9A" w:rsidP="00040B9A">
      <w:pPr>
        <w:pStyle w:val="EnspireBodyText"/>
        <w:spacing w:after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Assignment for Lesson 2</w:t>
      </w:r>
    </w:p>
    <w:p w:rsidR="00040B9A" w:rsidRPr="00040B9A" w:rsidRDefault="00040B9A" w:rsidP="00040B9A">
      <w:pPr>
        <w:pStyle w:val="EnspireBodyText"/>
        <w:rPr>
          <w:i/>
          <w:color w:val="0000FF"/>
          <w:sz w:val="22"/>
        </w:rPr>
      </w:pPr>
    </w:p>
    <w:p w:rsidR="000A67E2" w:rsidRPr="00AA56BF" w:rsidRDefault="000A67E2" w:rsidP="00AA56BF">
      <w:pPr>
        <w:spacing w:after="0" w:line="240" w:lineRule="auto"/>
        <w:rPr>
          <w:rFonts w:ascii="Arial" w:hAnsi="Arial" w:cs="Arial"/>
          <w:b/>
          <w:sz w:val="20"/>
          <w:szCs w:val="24"/>
        </w:rPr>
      </w:pPr>
      <w:commentRangeStart w:id="11"/>
      <w:r w:rsidRPr="00AA56BF">
        <w:rPr>
          <w:rFonts w:ascii="Arial" w:hAnsi="Arial" w:cs="Arial"/>
          <w:b/>
          <w:sz w:val="20"/>
          <w:szCs w:val="24"/>
        </w:rPr>
        <w:t>Items</w:t>
      </w:r>
      <w:commentRangeEnd w:id="11"/>
      <w:r w:rsidR="00CE5EFD">
        <w:rPr>
          <w:rStyle w:val="CommentReference"/>
        </w:rPr>
        <w:commentReference w:id="11"/>
      </w:r>
      <w:r w:rsidRPr="00AA56BF">
        <w:rPr>
          <w:rFonts w:ascii="Arial" w:hAnsi="Arial" w:cs="Arial"/>
          <w:b/>
          <w:sz w:val="20"/>
          <w:szCs w:val="24"/>
        </w:rPr>
        <w:t xml:space="preserve"> you need to complete this </w:t>
      </w:r>
      <w:r w:rsidR="00040B9A" w:rsidRPr="00AA56BF">
        <w:rPr>
          <w:rFonts w:ascii="Arial" w:hAnsi="Arial" w:cs="Arial"/>
          <w:b/>
          <w:sz w:val="20"/>
          <w:szCs w:val="24"/>
        </w:rPr>
        <w:t>lesson’s assignment</w:t>
      </w:r>
    </w:p>
    <w:p w:rsidR="00AA56BF" w:rsidRPr="00AA56BF" w:rsidRDefault="00AA56BF" w:rsidP="00AA56B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Course Participant Guide – Lesson 2</w:t>
      </w:r>
    </w:p>
    <w:p w:rsidR="00AA56BF" w:rsidRPr="00AA56BF" w:rsidRDefault="00AA56BF" w:rsidP="00AA56B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The </w:t>
      </w:r>
      <w:del w:id="12" w:author=" Monika Bustamante" w:date="2011-10-21T14:04:00Z">
        <w:r w:rsidRPr="00AA56BF" w:rsidDel="00CE5EFD">
          <w:rPr>
            <w:rFonts w:ascii="Arial" w:hAnsi="Arial" w:cs="Arial"/>
            <w:sz w:val="20"/>
            <w:szCs w:val="24"/>
          </w:rPr>
          <w:delText>‘</w:delText>
        </w:r>
      </w:del>
      <w:ins w:id="13" w:author=" Monika Bustamante" w:date="2011-10-21T14:04:00Z">
        <w:r w:rsidR="00CE5EFD">
          <w:rPr>
            <w:rFonts w:ascii="Arial" w:hAnsi="Arial" w:cs="Arial"/>
            <w:sz w:val="20"/>
            <w:szCs w:val="24"/>
          </w:rPr>
          <w:t>“</w:t>
        </w:r>
      </w:ins>
      <w:r w:rsidRPr="00AA56BF">
        <w:rPr>
          <w:rFonts w:ascii="Arial" w:hAnsi="Arial" w:cs="Arial"/>
          <w:sz w:val="20"/>
          <w:szCs w:val="24"/>
        </w:rPr>
        <w:t xml:space="preserve">Writing Learning </w:t>
      </w:r>
      <w:del w:id="14" w:author=" Monika Bustamante" w:date="2011-10-21T14:04:00Z">
        <w:r w:rsidRPr="00AA56BF" w:rsidDel="00CE5EFD">
          <w:rPr>
            <w:rFonts w:ascii="Arial" w:hAnsi="Arial" w:cs="Arial"/>
            <w:sz w:val="20"/>
            <w:szCs w:val="24"/>
          </w:rPr>
          <w:delText xml:space="preserve">Objectives’ </w:delText>
        </w:r>
      </w:del>
      <w:ins w:id="15" w:author=" Monika Bustamante" w:date="2011-10-21T14:04:00Z">
        <w:r w:rsidR="00CE5EFD" w:rsidRPr="00AA56BF">
          <w:rPr>
            <w:rFonts w:ascii="Arial" w:hAnsi="Arial" w:cs="Arial"/>
            <w:sz w:val="20"/>
            <w:szCs w:val="24"/>
          </w:rPr>
          <w:t>Objectives</w:t>
        </w:r>
        <w:r w:rsidR="00CE5EFD">
          <w:rPr>
            <w:rFonts w:ascii="Arial" w:hAnsi="Arial" w:cs="Arial"/>
            <w:sz w:val="20"/>
            <w:szCs w:val="24"/>
          </w:rPr>
          <w:t>”</w:t>
        </w:r>
        <w:r w:rsidR="00CE5EFD" w:rsidRPr="00AA56BF">
          <w:rPr>
            <w:rFonts w:ascii="Arial" w:hAnsi="Arial" w:cs="Arial"/>
            <w:sz w:val="20"/>
            <w:szCs w:val="24"/>
          </w:rPr>
          <w:t xml:space="preserve"> </w:t>
        </w:r>
      </w:ins>
      <w:r w:rsidRPr="00AA56BF">
        <w:rPr>
          <w:rFonts w:ascii="Arial" w:hAnsi="Arial" w:cs="Arial"/>
          <w:sz w:val="20"/>
          <w:szCs w:val="24"/>
        </w:rPr>
        <w:t>refresher reading under the References tab on Blackboard</w:t>
      </w:r>
      <w:del w:id="16" w:author=" Monika Bustamante" w:date="2011-10-21T14:04:00Z">
        <w:r w:rsidRPr="00AA56BF" w:rsidDel="00CE5EFD">
          <w:rPr>
            <w:rFonts w:ascii="Arial" w:hAnsi="Arial" w:cs="Arial"/>
            <w:sz w:val="20"/>
            <w:szCs w:val="24"/>
          </w:rPr>
          <w:delText>.</w:delText>
        </w:r>
      </w:del>
    </w:p>
    <w:p w:rsidR="00AA56BF" w:rsidRPr="00AA56BF" w:rsidRDefault="00AA56BF" w:rsidP="00AA56B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The work you have already completed</w:t>
      </w:r>
      <w:del w:id="17" w:author=" Monika Bustamante" w:date="2011-10-21T14:04:00Z">
        <w:r w:rsidRPr="00AA56BF" w:rsidDel="00CE5EFD">
          <w:rPr>
            <w:rFonts w:ascii="Arial" w:hAnsi="Arial" w:cs="Arial"/>
            <w:sz w:val="20"/>
            <w:szCs w:val="24"/>
          </w:rPr>
          <w:delText>.</w:delText>
        </w:r>
      </w:del>
    </w:p>
    <w:p w:rsidR="000A67E2" w:rsidRPr="00AA56BF" w:rsidRDefault="000A67E2" w:rsidP="00AA56BF">
      <w:pPr>
        <w:pStyle w:val="Default"/>
        <w:rPr>
          <w:sz w:val="20"/>
        </w:rPr>
      </w:pPr>
    </w:p>
    <w:p w:rsidR="000A67E2" w:rsidRPr="00AA56BF" w:rsidRDefault="000A67E2" w:rsidP="00AA56BF">
      <w:pPr>
        <w:pStyle w:val="Default"/>
        <w:rPr>
          <w:b/>
          <w:sz w:val="20"/>
        </w:rPr>
      </w:pPr>
      <w:r w:rsidRPr="00AA56BF">
        <w:rPr>
          <w:b/>
          <w:sz w:val="20"/>
        </w:rPr>
        <w:t xml:space="preserve">Concepts you need to understand to complete this </w:t>
      </w:r>
      <w:r w:rsidR="00040B9A" w:rsidRPr="00AA56BF">
        <w:rPr>
          <w:b/>
          <w:sz w:val="20"/>
        </w:rPr>
        <w:t>lesson’s written assignment</w:t>
      </w:r>
    </w:p>
    <w:p w:rsidR="00AA56BF" w:rsidRPr="00AA56BF" w:rsidRDefault="00AA56BF" w:rsidP="00AA56BF">
      <w:pPr>
        <w:pStyle w:val="CM8"/>
        <w:rPr>
          <w:bCs/>
          <w:color w:val="000000"/>
          <w:sz w:val="20"/>
        </w:rPr>
      </w:pPr>
      <w:r w:rsidRPr="00AA56BF">
        <w:rPr>
          <w:bCs/>
          <w:color w:val="000000"/>
          <w:sz w:val="20"/>
        </w:rPr>
        <w:t xml:space="preserve">Using the selected lesson, course material, and any additional research you choose, these are concepts you should feel comfortable with before engaging in the quizzes and assignments for this lesson: </w:t>
      </w:r>
    </w:p>
    <w:p w:rsidR="00AA56BF" w:rsidRPr="00AA56BF" w:rsidRDefault="00AA56BF" w:rsidP="00AA56BF">
      <w:pPr>
        <w:pStyle w:val="CM8"/>
        <w:rPr>
          <w:color w:val="000000"/>
          <w:sz w:val="20"/>
        </w:rPr>
      </w:pPr>
      <w:r w:rsidRPr="00AA56BF">
        <w:rPr>
          <w:bCs/>
          <w:color w:val="000000"/>
          <w:sz w:val="20"/>
        </w:rPr>
        <w:t xml:space="preserve">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>The characteristics and goals of learning objectives</w:t>
      </w:r>
      <w:del w:id="18" w:author=" Monika Bustamante" w:date="2011-10-21T14:07:00Z">
        <w:r w:rsidRPr="00AA56BF" w:rsidDel="00CE5EFD">
          <w:rPr>
            <w:bCs w:val="0"/>
            <w:szCs w:val="24"/>
          </w:rPr>
          <w:delText>.</w:delText>
        </w:r>
      </w:del>
      <w:r w:rsidRPr="00AA56BF">
        <w:rPr>
          <w:bCs w:val="0"/>
          <w:szCs w:val="24"/>
        </w:rPr>
        <w:t xml:space="preserve">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a </w:t>
      </w:r>
      <w:del w:id="19" w:author=" Monika Bustamante" w:date="2011-10-21T16:56:00Z">
        <w:r w:rsidRPr="00AA56BF" w:rsidDel="00C95BAD">
          <w:rPr>
            <w:bCs w:val="0"/>
            <w:szCs w:val="24"/>
          </w:rPr>
          <w:delText xml:space="preserve">Performance </w:delText>
        </w:r>
      </w:del>
      <w:ins w:id="20" w:author=" Monika Bustamante" w:date="2011-10-21T16:56:00Z">
        <w:r w:rsidR="00C95BAD">
          <w:rPr>
            <w:bCs w:val="0"/>
            <w:szCs w:val="24"/>
          </w:rPr>
          <w:t>p</w:t>
        </w:r>
        <w:r w:rsidR="00C95BAD" w:rsidRPr="00AA56BF">
          <w:rPr>
            <w:bCs w:val="0"/>
            <w:szCs w:val="24"/>
          </w:rPr>
          <w:t xml:space="preserve">erformance </w:t>
        </w:r>
      </w:ins>
      <w:del w:id="21" w:author=" Monika Bustamante" w:date="2011-10-21T16:56:00Z">
        <w:r w:rsidRPr="00AA56BF" w:rsidDel="00C95BAD">
          <w:rPr>
            <w:bCs w:val="0"/>
            <w:szCs w:val="24"/>
          </w:rPr>
          <w:delText>Outcome</w:delText>
        </w:r>
      </w:del>
      <w:ins w:id="22" w:author=" Monika Bustamante" w:date="2011-10-21T16:56:00Z">
        <w:r w:rsidR="00C95BAD">
          <w:rPr>
            <w:bCs w:val="0"/>
            <w:szCs w:val="24"/>
          </w:rPr>
          <w:t>o</w:t>
        </w:r>
        <w:r w:rsidR="00C95BAD" w:rsidRPr="00AA56BF">
          <w:rPr>
            <w:bCs w:val="0"/>
            <w:szCs w:val="24"/>
          </w:rPr>
          <w:t>utcome</w:t>
        </w:r>
      </w:ins>
      <w:del w:id="23" w:author=" Monika Bustamante" w:date="2011-10-21T14:07:00Z">
        <w:r w:rsidRPr="00AA56BF" w:rsidDel="00CE5EFD">
          <w:rPr>
            <w:bCs w:val="0"/>
            <w:szCs w:val="24"/>
          </w:rPr>
          <w:delText>.</w:delText>
        </w:r>
      </w:del>
      <w:r w:rsidRPr="00AA56BF">
        <w:rPr>
          <w:bCs w:val="0"/>
          <w:szCs w:val="24"/>
        </w:rPr>
        <w:t xml:space="preserve">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</w:t>
      </w:r>
      <w:del w:id="24" w:author=" Monika Bustamante" w:date="2011-10-21T16:56:00Z">
        <w:r w:rsidRPr="00AA56BF" w:rsidDel="00C95BAD">
          <w:rPr>
            <w:bCs w:val="0"/>
            <w:szCs w:val="24"/>
          </w:rPr>
          <w:delText xml:space="preserve">Terminal </w:delText>
        </w:r>
      </w:del>
      <w:ins w:id="25" w:author=" Monika Bustamante" w:date="2011-10-21T16:56:00Z">
        <w:r w:rsidR="00C95BAD">
          <w:rPr>
            <w:bCs w:val="0"/>
            <w:szCs w:val="24"/>
          </w:rPr>
          <w:t>t</w:t>
        </w:r>
        <w:r w:rsidR="00C95BAD" w:rsidRPr="00AA56BF">
          <w:rPr>
            <w:bCs w:val="0"/>
            <w:szCs w:val="24"/>
          </w:rPr>
          <w:t xml:space="preserve">erminal </w:t>
        </w:r>
      </w:ins>
      <w:del w:id="26" w:author=" Monika Bustamante" w:date="2011-10-21T16:56:00Z">
        <w:r w:rsidRPr="00AA56BF" w:rsidDel="00C95BAD">
          <w:rPr>
            <w:bCs w:val="0"/>
            <w:szCs w:val="24"/>
          </w:rPr>
          <w:delText xml:space="preserve">Learning </w:delText>
        </w:r>
      </w:del>
      <w:ins w:id="27" w:author=" Monika Bustamante" w:date="2011-10-21T16:56:00Z">
        <w:r w:rsidR="00C95BAD">
          <w:rPr>
            <w:bCs w:val="0"/>
            <w:szCs w:val="24"/>
          </w:rPr>
          <w:t>l</w:t>
        </w:r>
        <w:r w:rsidR="00C95BAD" w:rsidRPr="00AA56BF">
          <w:rPr>
            <w:bCs w:val="0"/>
            <w:szCs w:val="24"/>
          </w:rPr>
          <w:t xml:space="preserve">earning </w:t>
        </w:r>
      </w:ins>
      <w:del w:id="28" w:author=" Monika Bustamante" w:date="2011-10-21T16:56:00Z">
        <w:r w:rsidRPr="00AA56BF" w:rsidDel="00C95BAD">
          <w:rPr>
            <w:bCs w:val="0"/>
            <w:szCs w:val="24"/>
          </w:rPr>
          <w:delText xml:space="preserve">Objectives </w:delText>
        </w:r>
      </w:del>
      <w:ins w:id="29" w:author=" Monika Bustamante" w:date="2011-10-21T16:56:00Z">
        <w:r w:rsidR="00C95BAD">
          <w:rPr>
            <w:bCs w:val="0"/>
            <w:szCs w:val="24"/>
          </w:rPr>
          <w:t>o</w:t>
        </w:r>
        <w:r w:rsidR="00C95BAD" w:rsidRPr="00AA56BF">
          <w:rPr>
            <w:bCs w:val="0"/>
            <w:szCs w:val="24"/>
          </w:rPr>
          <w:t xml:space="preserve">bjectives </w:t>
        </w:r>
      </w:ins>
      <w:r w:rsidRPr="00AA56BF">
        <w:rPr>
          <w:bCs w:val="0"/>
          <w:szCs w:val="24"/>
        </w:rPr>
        <w:t>(</w:t>
      </w:r>
      <w:proofErr w:type="spellStart"/>
      <w:r w:rsidRPr="00AA56BF">
        <w:rPr>
          <w:bCs w:val="0"/>
          <w:szCs w:val="24"/>
        </w:rPr>
        <w:t>TLOs</w:t>
      </w:r>
      <w:proofErr w:type="spellEnd"/>
      <w:r w:rsidRPr="00AA56BF">
        <w:rPr>
          <w:bCs w:val="0"/>
          <w:szCs w:val="24"/>
        </w:rPr>
        <w:t>)</w:t>
      </w:r>
      <w:del w:id="30" w:author=" Monika Bustamante" w:date="2011-10-21T14:07:00Z">
        <w:r w:rsidRPr="00AA56BF" w:rsidDel="00CE5EFD">
          <w:rPr>
            <w:bCs w:val="0"/>
            <w:szCs w:val="24"/>
          </w:rPr>
          <w:delText>.</w:delText>
        </w:r>
      </w:del>
      <w:r w:rsidRPr="00AA56BF">
        <w:rPr>
          <w:bCs w:val="0"/>
          <w:szCs w:val="24"/>
        </w:rPr>
        <w:t xml:space="preserve">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</w:t>
      </w:r>
      <w:del w:id="31" w:author=" Monika Bustamante" w:date="2011-10-21T16:56:00Z">
        <w:r w:rsidRPr="00AA56BF" w:rsidDel="00C95BAD">
          <w:rPr>
            <w:bCs w:val="0"/>
            <w:szCs w:val="24"/>
          </w:rPr>
          <w:delText xml:space="preserve">Enabling </w:delText>
        </w:r>
      </w:del>
      <w:ins w:id="32" w:author=" Monika Bustamante" w:date="2011-10-21T16:56:00Z">
        <w:r w:rsidR="00C95BAD">
          <w:rPr>
            <w:bCs w:val="0"/>
            <w:szCs w:val="24"/>
          </w:rPr>
          <w:t>e</w:t>
        </w:r>
        <w:r w:rsidR="00C95BAD" w:rsidRPr="00AA56BF">
          <w:rPr>
            <w:bCs w:val="0"/>
            <w:szCs w:val="24"/>
          </w:rPr>
          <w:t xml:space="preserve">nabling </w:t>
        </w:r>
      </w:ins>
      <w:del w:id="33" w:author=" Monika Bustamante" w:date="2011-10-21T16:56:00Z">
        <w:r w:rsidRPr="00AA56BF" w:rsidDel="00C95BAD">
          <w:rPr>
            <w:bCs w:val="0"/>
            <w:szCs w:val="24"/>
          </w:rPr>
          <w:delText xml:space="preserve">Learning </w:delText>
        </w:r>
      </w:del>
      <w:ins w:id="34" w:author=" Monika Bustamante" w:date="2011-10-21T16:56:00Z">
        <w:r w:rsidR="00C95BAD">
          <w:rPr>
            <w:bCs w:val="0"/>
            <w:szCs w:val="24"/>
          </w:rPr>
          <w:t>l</w:t>
        </w:r>
        <w:r w:rsidR="00C95BAD" w:rsidRPr="00AA56BF">
          <w:rPr>
            <w:bCs w:val="0"/>
            <w:szCs w:val="24"/>
          </w:rPr>
          <w:t xml:space="preserve">earning </w:t>
        </w:r>
      </w:ins>
      <w:del w:id="35" w:author=" Monika Bustamante" w:date="2011-10-21T16:56:00Z">
        <w:r w:rsidRPr="00AA56BF" w:rsidDel="00C95BAD">
          <w:rPr>
            <w:bCs w:val="0"/>
            <w:szCs w:val="24"/>
          </w:rPr>
          <w:delText xml:space="preserve">Objectives </w:delText>
        </w:r>
      </w:del>
      <w:ins w:id="36" w:author=" Monika Bustamante" w:date="2011-10-21T16:56:00Z">
        <w:r w:rsidR="00C95BAD">
          <w:rPr>
            <w:bCs w:val="0"/>
            <w:szCs w:val="24"/>
          </w:rPr>
          <w:t>o</w:t>
        </w:r>
        <w:r w:rsidR="00C95BAD" w:rsidRPr="00AA56BF">
          <w:rPr>
            <w:bCs w:val="0"/>
            <w:szCs w:val="24"/>
          </w:rPr>
          <w:t xml:space="preserve">bjectives </w:t>
        </w:r>
      </w:ins>
      <w:r w:rsidRPr="00AA56BF">
        <w:rPr>
          <w:bCs w:val="0"/>
          <w:szCs w:val="24"/>
        </w:rPr>
        <w:t>(</w:t>
      </w:r>
      <w:proofErr w:type="spellStart"/>
      <w:r w:rsidRPr="00AA56BF">
        <w:rPr>
          <w:bCs w:val="0"/>
          <w:szCs w:val="24"/>
        </w:rPr>
        <w:t>ELOs</w:t>
      </w:r>
      <w:proofErr w:type="spellEnd"/>
      <w:r w:rsidRPr="00AA56BF">
        <w:rPr>
          <w:bCs w:val="0"/>
          <w:szCs w:val="24"/>
        </w:rPr>
        <w:t>)</w:t>
      </w:r>
      <w:del w:id="37" w:author=" Monika Bustamante" w:date="2011-10-21T14:07:00Z">
        <w:r w:rsidRPr="00AA56BF" w:rsidDel="00CE5EFD">
          <w:rPr>
            <w:bCs w:val="0"/>
            <w:szCs w:val="24"/>
          </w:rPr>
          <w:delText>.</w:delText>
        </w:r>
      </w:del>
      <w:r w:rsidRPr="00AA56BF">
        <w:rPr>
          <w:bCs w:val="0"/>
          <w:szCs w:val="24"/>
        </w:rPr>
        <w:t xml:space="preserve">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del w:id="38" w:author=" Monika Bustamante" w:date="2011-10-21T14:07:00Z">
        <w:r w:rsidRPr="00AA56BF" w:rsidDel="00CE5EFD">
          <w:rPr>
            <w:bCs w:val="0"/>
            <w:szCs w:val="24"/>
          </w:rPr>
          <w:delText xml:space="preserve">Classification </w:delText>
        </w:r>
      </w:del>
      <w:ins w:id="39" w:author=" Monika Bustamante" w:date="2011-10-21T14:07:00Z">
        <w:r w:rsidR="00CE5EFD">
          <w:rPr>
            <w:bCs w:val="0"/>
            <w:szCs w:val="24"/>
          </w:rPr>
          <w:t>The c</w:t>
        </w:r>
        <w:r w:rsidR="00CE5EFD" w:rsidRPr="00AA56BF">
          <w:rPr>
            <w:bCs w:val="0"/>
            <w:szCs w:val="24"/>
          </w:rPr>
          <w:t xml:space="preserve">lassification </w:t>
        </w:r>
      </w:ins>
      <w:r w:rsidRPr="00AA56BF">
        <w:rPr>
          <w:bCs w:val="0"/>
          <w:szCs w:val="24"/>
        </w:rPr>
        <w:t>of learning objectives according to different cognitive levels</w:t>
      </w:r>
      <w:del w:id="40" w:author=" Monika Bustamante" w:date="2011-10-21T14:07:00Z">
        <w:r w:rsidRPr="00AA56BF" w:rsidDel="00CE5EFD">
          <w:rPr>
            <w:bCs w:val="0"/>
            <w:szCs w:val="24"/>
          </w:rPr>
          <w:delText>.</w:delText>
        </w:r>
      </w:del>
      <w:r w:rsidRPr="00AA56BF">
        <w:rPr>
          <w:bCs w:val="0"/>
          <w:szCs w:val="24"/>
        </w:rPr>
        <w:t xml:space="preserve">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del w:id="41" w:author=" Monika Bustamante" w:date="2011-10-21T14:07:00Z">
        <w:r w:rsidRPr="00AA56BF" w:rsidDel="00CE5EFD">
          <w:rPr>
            <w:bCs w:val="0"/>
            <w:szCs w:val="24"/>
          </w:rPr>
          <w:delText xml:space="preserve">How </w:delText>
        </w:r>
      </w:del>
      <w:ins w:id="42" w:author=" Monika Bustamante" w:date="2011-10-21T14:07:00Z">
        <w:r w:rsidR="00CE5EFD">
          <w:rPr>
            <w:bCs w:val="0"/>
            <w:szCs w:val="24"/>
          </w:rPr>
          <w:t>The use of</w:t>
        </w:r>
        <w:r w:rsidR="00CE5EFD" w:rsidRPr="00AA56BF">
          <w:rPr>
            <w:bCs w:val="0"/>
            <w:szCs w:val="24"/>
          </w:rPr>
          <w:t xml:space="preserve"> </w:t>
        </w:r>
      </w:ins>
      <w:r w:rsidRPr="00AA56BF">
        <w:rPr>
          <w:bCs w:val="0"/>
          <w:szCs w:val="24"/>
        </w:rPr>
        <w:t xml:space="preserve">learning objectives </w:t>
      </w:r>
      <w:del w:id="43" w:author=" Monika Bustamante" w:date="2011-10-21T14:07:00Z">
        <w:r w:rsidRPr="00AA56BF" w:rsidDel="00CE5EFD">
          <w:rPr>
            <w:bCs w:val="0"/>
            <w:szCs w:val="24"/>
          </w:rPr>
          <w:delText xml:space="preserve">can be used </w:delText>
        </w:r>
      </w:del>
      <w:r w:rsidRPr="00AA56BF">
        <w:rPr>
          <w:bCs w:val="0"/>
          <w:szCs w:val="24"/>
        </w:rPr>
        <w:t>to develop an assessment strategy</w:t>
      </w:r>
      <w:del w:id="44" w:author=" Monika Bustamante" w:date="2011-10-21T14:07:00Z">
        <w:r w:rsidRPr="00AA56BF" w:rsidDel="00CE5EFD">
          <w:rPr>
            <w:bCs w:val="0"/>
            <w:szCs w:val="24"/>
          </w:rPr>
          <w:delText>.</w:delText>
        </w:r>
      </w:del>
      <w:r w:rsidRPr="00AA56BF">
        <w:rPr>
          <w:bCs w:val="0"/>
          <w:szCs w:val="24"/>
        </w:rPr>
        <w:t xml:space="preserve"> </w:t>
      </w:r>
    </w:p>
    <w:p w:rsidR="000A67E2" w:rsidRPr="00AA56BF" w:rsidRDefault="000A67E2" w:rsidP="00AA56BF">
      <w:pPr>
        <w:pStyle w:val="Default"/>
        <w:rPr>
          <w:sz w:val="20"/>
        </w:rPr>
      </w:pP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Written Assignment</w:t>
      </w: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Using materials from the project course/module that you have selected or are in the process of creating, do the following: </w:t>
      </w: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AA56BF" w:rsidRPr="00AA56BF" w:rsidRDefault="00AA56BF" w:rsidP="00AA56B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Complete a blank IOAP form for the project course/module that you selected. You can find a blank IOAP in the Resources section of the FPD 200 course page on Blackboard. In your IOAP</w:t>
      </w:r>
      <w:ins w:id="45" w:author=" Monika Bustamante" w:date="2011-10-21T14:12:00Z">
        <w:r w:rsidR="00CE5EFD">
          <w:rPr>
            <w:rFonts w:ascii="Arial" w:hAnsi="Arial" w:cs="Arial"/>
            <w:sz w:val="20"/>
            <w:szCs w:val="24"/>
          </w:rPr>
          <w:t>,</w:t>
        </w:r>
      </w:ins>
      <w:r w:rsidRPr="00AA56BF">
        <w:rPr>
          <w:rFonts w:ascii="Arial" w:hAnsi="Arial" w:cs="Arial"/>
          <w:sz w:val="20"/>
          <w:szCs w:val="24"/>
        </w:rPr>
        <w:t xml:space="preserve"> you must: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Write all terminal learning objectives to include the audience, action statement, condition, and standards that will be expected in students’ performance. 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Identify enabling learning objectives that clearly support achievement of the terminal learning objective. 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Properly identify the level of cognitive complexity required for all enabling learning objectives. </w:t>
      </w:r>
    </w:p>
    <w:p w:rsid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Identify an appropriate assessment method and scoring instrument for each enabling learning objective. </w:t>
      </w: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AA56BF" w:rsidRPr="00AA56BF" w:rsidRDefault="00AA56BF" w:rsidP="00AA56B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In a separate document, justify your IOAP by answering the following questions: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Are the levels at which the learning objectives are written appropriate for the intended audience? How do you know?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Do the enabling objectives build (correctly sequenced using Bloom’s Taxonomy) to the terminal learning outcome? How do you know? 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Will the learning objectives prepare the intended students to enhance their job performance or acquire a more complete understanding of their career field? Justify your opinion. 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lastRenderedPageBreak/>
        <w:t xml:space="preserve">Is the course assessment strategy sufficient to measure and/or observe the students’ performance of the learning objectives? Justify your opinion. </w:t>
      </w:r>
    </w:p>
    <w:p w:rsidR="00AA56BF" w:rsidRPr="00AA56BF" w:rsidRDefault="00AA56BF" w:rsidP="00AA56BF">
      <w:pPr>
        <w:pStyle w:val="Default"/>
        <w:numPr>
          <w:ilvl w:val="1"/>
          <w:numId w:val="15"/>
        </w:numPr>
        <w:rPr>
          <w:sz w:val="20"/>
        </w:rPr>
      </w:pPr>
      <w:r w:rsidRPr="00AA56BF">
        <w:rPr>
          <w:sz w:val="20"/>
        </w:rPr>
        <w:t xml:space="preserve">How will students demonstrate their achievements to you according to your assessment strategy? </w:t>
      </w:r>
    </w:p>
    <w:p w:rsidR="00AA56BF" w:rsidRPr="00AA56BF" w:rsidRDefault="00AA56BF" w:rsidP="00AA56BF">
      <w:pPr>
        <w:pStyle w:val="Default"/>
        <w:numPr>
          <w:ilvl w:val="1"/>
          <w:numId w:val="15"/>
        </w:numPr>
        <w:rPr>
          <w:sz w:val="20"/>
        </w:rPr>
      </w:pPr>
      <w:r w:rsidRPr="00AA56BF">
        <w:rPr>
          <w:sz w:val="20"/>
        </w:rPr>
        <w:t>How will students receive feedback according to your assessment strategy?</w:t>
      </w:r>
    </w:p>
    <w:p w:rsidR="00AA56BF" w:rsidRPr="00AA56BF" w:rsidRDefault="00AA56BF" w:rsidP="00AA56BF">
      <w:pPr>
        <w:pStyle w:val="Default"/>
        <w:numPr>
          <w:ilvl w:val="1"/>
          <w:numId w:val="15"/>
        </w:numPr>
        <w:rPr>
          <w:i/>
          <w:sz w:val="20"/>
        </w:rPr>
      </w:pPr>
      <w:r w:rsidRPr="00AA56BF">
        <w:rPr>
          <w:sz w:val="20"/>
        </w:rPr>
        <w:t>How will instructors differentiate between acceptable and unacceptable student performance?</w:t>
      </w: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 </w:t>
      </w:r>
    </w:p>
    <w:p w:rsidR="000A67E2" w:rsidRPr="00AA56BF" w:rsidRDefault="000A67E2" w:rsidP="00AA56BF">
      <w:pPr>
        <w:spacing w:after="0" w:line="240" w:lineRule="auto"/>
        <w:rPr>
          <w:rFonts w:ascii="Arial" w:hAnsi="Arial" w:cs="Arial"/>
          <w:sz w:val="20"/>
        </w:rPr>
      </w:pPr>
    </w:p>
    <w:sectPr w:rsidR="000A67E2" w:rsidRPr="00AA56BF" w:rsidSect="00276233">
      <w:pgSz w:w="12240" w:h="163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 Monika Bustamante" w:date="2011-10-21T14:06:00Z" w:initials="MVB">
    <w:p w:rsidR="00CE5EFD" w:rsidRDefault="00CE5EFD">
      <w:pPr>
        <w:pStyle w:val="CommentText"/>
      </w:pPr>
      <w:r>
        <w:rPr>
          <w:rStyle w:val="CommentReference"/>
        </w:rPr>
        <w:annotationRef/>
      </w:r>
      <w:r>
        <w:t xml:space="preserve">First two headers (Sentence casing) vs. third (Title Casing) – cap use. Just want to check to ensure this is the style you want to follow.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14D2"/>
    <w:multiLevelType w:val="hybridMultilevel"/>
    <w:tmpl w:val="D78471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832373"/>
    <w:multiLevelType w:val="hybridMultilevel"/>
    <w:tmpl w:val="3D02C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6850AA"/>
    <w:multiLevelType w:val="hybridMultilevel"/>
    <w:tmpl w:val="8E3A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036A18"/>
    <w:multiLevelType w:val="hybridMultilevel"/>
    <w:tmpl w:val="D42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26650FC"/>
    <w:multiLevelType w:val="hybridMultilevel"/>
    <w:tmpl w:val="390C0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52074DB"/>
    <w:multiLevelType w:val="hybridMultilevel"/>
    <w:tmpl w:val="134E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EC876F7"/>
    <w:multiLevelType w:val="hybridMultilevel"/>
    <w:tmpl w:val="FE3E54C8"/>
    <w:lvl w:ilvl="0" w:tplc="D1BCA24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609AE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4BD041EC"/>
    <w:multiLevelType w:val="hybridMultilevel"/>
    <w:tmpl w:val="703071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70132F"/>
    <w:multiLevelType w:val="hybridMultilevel"/>
    <w:tmpl w:val="8E6A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9448A"/>
    <w:multiLevelType w:val="hybridMultilevel"/>
    <w:tmpl w:val="2012CEA8"/>
    <w:lvl w:ilvl="0" w:tplc="D40079C4"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5E73BB"/>
    <w:multiLevelType w:val="hybridMultilevel"/>
    <w:tmpl w:val="7054BF3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3D52FAA6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64BB21D9"/>
    <w:multiLevelType w:val="hybridMultilevel"/>
    <w:tmpl w:val="5D48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93277F1"/>
    <w:multiLevelType w:val="hybridMultilevel"/>
    <w:tmpl w:val="397801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7A7F2231"/>
    <w:multiLevelType w:val="hybridMultilevel"/>
    <w:tmpl w:val="8E46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D14A8406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4"/>
  </w:num>
  <w:num w:numId="5">
    <w:abstractNumId w:val="8"/>
  </w:num>
  <w:num w:numId="6">
    <w:abstractNumId w:val="0"/>
  </w:num>
  <w:num w:numId="7">
    <w:abstractNumId w:val="11"/>
  </w:num>
  <w:num w:numId="8">
    <w:abstractNumId w:val="2"/>
  </w:num>
  <w:num w:numId="9">
    <w:abstractNumId w:val="13"/>
  </w:num>
  <w:num w:numId="10">
    <w:abstractNumId w:val="3"/>
  </w:num>
  <w:num w:numId="11">
    <w:abstractNumId w:val="12"/>
  </w:num>
  <w:num w:numId="12">
    <w:abstractNumId w:val="5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6E96"/>
    <w:rsid w:val="00040B9A"/>
    <w:rsid w:val="000A67E2"/>
    <w:rsid w:val="000B5535"/>
    <w:rsid w:val="00142264"/>
    <w:rsid w:val="00250776"/>
    <w:rsid w:val="00264D80"/>
    <w:rsid w:val="00276233"/>
    <w:rsid w:val="00282035"/>
    <w:rsid w:val="002A4210"/>
    <w:rsid w:val="002C1147"/>
    <w:rsid w:val="00347171"/>
    <w:rsid w:val="003D05BF"/>
    <w:rsid w:val="00474FEB"/>
    <w:rsid w:val="004933EA"/>
    <w:rsid w:val="004B5A2F"/>
    <w:rsid w:val="004E380E"/>
    <w:rsid w:val="00657CCC"/>
    <w:rsid w:val="007677EB"/>
    <w:rsid w:val="00786FAA"/>
    <w:rsid w:val="0082563A"/>
    <w:rsid w:val="009838CD"/>
    <w:rsid w:val="00A4739D"/>
    <w:rsid w:val="00AA56BF"/>
    <w:rsid w:val="00AE67F4"/>
    <w:rsid w:val="00C33F7C"/>
    <w:rsid w:val="00C95BAD"/>
    <w:rsid w:val="00CA52A4"/>
    <w:rsid w:val="00CE5EFD"/>
    <w:rsid w:val="00D370D6"/>
    <w:rsid w:val="00D86E96"/>
    <w:rsid w:val="00DF2C57"/>
    <w:rsid w:val="00ED0F8B"/>
    <w:rsid w:val="00ED4F27"/>
    <w:rsid w:val="00EE5F65"/>
    <w:rsid w:val="00F377C0"/>
    <w:rsid w:val="00FA7646"/>
    <w:rsid w:val="00FE1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List Paragraph" w:uiPriority="99" w:qFormat="1"/>
  </w:latentStyles>
  <w:style w:type="paragraph" w:default="1" w:styleId="Normal">
    <w:name w:val="Normal"/>
    <w:qFormat/>
    <w:rsid w:val="00D86E96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40B9A"/>
    <w:pPr>
      <w:keepNext/>
      <w:numPr>
        <w:numId w:val="13"/>
      </w:numPr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40B9A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40B9A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040B9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040B9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040B9A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rsid w:val="00040B9A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040B9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040B9A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86E9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D86E9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86E96"/>
    <w:pPr>
      <w:ind w:left="720"/>
      <w:contextualSpacing/>
    </w:pPr>
  </w:style>
  <w:style w:type="paragraph" w:customStyle="1" w:styleId="CM8">
    <w:name w:val="CM8"/>
    <w:basedOn w:val="Default"/>
    <w:next w:val="Default"/>
    <w:uiPriority w:val="99"/>
    <w:rsid w:val="00D86E96"/>
    <w:rPr>
      <w:color w:val="auto"/>
    </w:rPr>
  </w:style>
  <w:style w:type="character" w:customStyle="1" w:styleId="Heading1Char">
    <w:name w:val="Heading 1 Char"/>
    <w:basedOn w:val="DefaultParagraphFont"/>
    <w:link w:val="Heading1"/>
    <w:rsid w:val="00040B9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40B9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40B9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40B9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40B9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40B9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40B9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40B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40B9A"/>
    <w:rPr>
      <w:rFonts w:ascii="Cambria" w:eastAsia="Times New Roman" w:hAnsi="Cambria" w:cs="Times New Roman"/>
    </w:rPr>
  </w:style>
  <w:style w:type="numbering" w:styleId="ArticleSection">
    <w:name w:val="Outline List 3"/>
    <w:basedOn w:val="NoList"/>
    <w:rsid w:val="00040B9A"/>
    <w:pPr>
      <w:numPr>
        <w:numId w:val="13"/>
      </w:numPr>
    </w:pPr>
  </w:style>
  <w:style w:type="paragraph" w:customStyle="1" w:styleId="EnspireBodyText">
    <w:name w:val="Enspire Body Text"/>
    <w:link w:val="EnspireBodyTextChar"/>
    <w:uiPriority w:val="99"/>
    <w:rsid w:val="00040B9A"/>
    <w:pPr>
      <w:spacing w:after="120" w:line="288" w:lineRule="auto"/>
    </w:pPr>
    <w:rPr>
      <w:rFonts w:ascii="Arial" w:eastAsia="Times New Roman" w:hAnsi="Arial" w:cs="Arial"/>
      <w:bCs/>
      <w:szCs w:val="19"/>
    </w:rPr>
  </w:style>
  <w:style w:type="character" w:customStyle="1" w:styleId="EnspireBodyTextChar">
    <w:name w:val="Enspire Body Text Char"/>
    <w:basedOn w:val="DefaultParagraphFont"/>
    <w:link w:val="EnspireBodyText"/>
    <w:uiPriority w:val="99"/>
    <w:rsid w:val="00040B9A"/>
    <w:rPr>
      <w:rFonts w:ascii="Arial" w:eastAsia="Times New Roman" w:hAnsi="Arial" w:cs="Arial"/>
      <w:bCs/>
      <w:szCs w:val="19"/>
      <w:lang w:val="en-US" w:eastAsia="en-US" w:bidi="ar-SA"/>
    </w:rPr>
  </w:style>
  <w:style w:type="character" w:styleId="CommentReference">
    <w:name w:val="annotation reference"/>
    <w:basedOn w:val="DefaultParagraphFont"/>
    <w:rsid w:val="00CE5E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5E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E5EFD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E5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5EFD"/>
    <w:rPr>
      <w:b/>
      <w:bCs/>
    </w:rPr>
  </w:style>
  <w:style w:type="paragraph" w:styleId="BalloonText">
    <w:name w:val="Balloon Text"/>
    <w:basedOn w:val="Normal"/>
    <w:link w:val="BalloonTextChar"/>
    <w:rsid w:val="00CE5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E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2: Learning Objectives and Evaluation Strategy</vt:lpstr>
    </vt:vector>
  </TitlesOfParts>
  <Company>Defense Acquisition University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Learning Objectives and Evaluation Strategy</dc:title>
  <dc:subject/>
  <dc:creator>DAU User</dc:creator>
  <cp:keywords/>
  <dc:description/>
  <cp:lastModifiedBy> Monika Bustamante</cp:lastModifiedBy>
  <cp:revision>8</cp:revision>
  <dcterms:created xsi:type="dcterms:W3CDTF">2011-10-21T14:59:00Z</dcterms:created>
  <dcterms:modified xsi:type="dcterms:W3CDTF">2011-10-21T21:57:00Z</dcterms:modified>
</cp:coreProperties>
</file>