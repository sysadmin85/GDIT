
<file path=[Content_Types].xml><?xml version="1.0" encoding="utf-8"?>
<Types xmlns="http://schemas.openxmlformats.org/package/2006/content-types">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415" w:rsidRPr="00FA3415" w:rsidRDefault="00FA3415">
      <w:pPr>
        <w:rPr>
          <w:rFonts w:ascii="Arial" w:hAnsi="Arial"/>
          <w:sz w:val="22"/>
        </w:rPr>
      </w:pPr>
    </w:p>
    <w:p w:rsidR="008D0C07" w:rsidRDefault="008C517A">
      <w:pPr>
        <w:rPr>
          <w:rFonts w:ascii="Arial" w:hAnsi="Arial"/>
          <w:sz w:val="22"/>
        </w:rPr>
      </w:pPr>
      <w:r>
        <w:rPr>
          <w:rFonts w:ascii="Arial" w:hAnsi="Arial"/>
          <w:sz w:val="22"/>
        </w:rPr>
        <w:t>14</w:t>
      </w:r>
      <w:r w:rsidR="008D0C07">
        <w:rPr>
          <w:rFonts w:ascii="Arial" w:hAnsi="Arial"/>
          <w:sz w:val="22"/>
        </w:rPr>
        <w:t xml:space="preserve"> December, 2011</w:t>
      </w:r>
    </w:p>
    <w:p w:rsidR="008D0C07" w:rsidRDefault="008D0C07">
      <w:pPr>
        <w:rPr>
          <w:rFonts w:ascii="Arial" w:hAnsi="Arial"/>
          <w:sz w:val="22"/>
        </w:rPr>
      </w:pPr>
    </w:p>
    <w:p w:rsidR="008D0C07" w:rsidRDefault="008D0C07">
      <w:pPr>
        <w:rPr>
          <w:rFonts w:ascii="Arial" w:hAnsi="Arial"/>
          <w:sz w:val="22"/>
        </w:rPr>
      </w:pPr>
      <w:r>
        <w:rPr>
          <w:rFonts w:ascii="Arial" w:hAnsi="Arial"/>
          <w:sz w:val="22"/>
        </w:rPr>
        <w:t xml:space="preserve">Sylwia, </w:t>
      </w:r>
    </w:p>
    <w:p w:rsidR="008D0C07" w:rsidRDefault="008D0C07">
      <w:pPr>
        <w:rPr>
          <w:rFonts w:ascii="Arial" w:hAnsi="Arial"/>
          <w:sz w:val="22"/>
        </w:rPr>
      </w:pPr>
    </w:p>
    <w:p w:rsidR="008C517A" w:rsidRDefault="008C517A" w:rsidP="00FA3415">
      <w:pPr>
        <w:rPr>
          <w:rFonts w:ascii="Arial" w:hAnsi="Arial"/>
          <w:sz w:val="22"/>
        </w:rPr>
      </w:pPr>
      <w:r>
        <w:rPr>
          <w:rFonts w:ascii="Arial" w:hAnsi="Arial"/>
          <w:sz w:val="22"/>
        </w:rPr>
        <w:t>I’ve edited the text below to reflect that you’d like us to begin with Module 1, and I’ve highlighted in red the questions we have for you</w:t>
      </w:r>
      <w:r w:rsidR="00A7679E">
        <w:rPr>
          <w:rFonts w:ascii="Arial" w:hAnsi="Arial"/>
          <w:sz w:val="22"/>
        </w:rPr>
        <w:t>, so that we can get the ball rolling again</w:t>
      </w:r>
      <w:r>
        <w:rPr>
          <w:rFonts w:ascii="Arial" w:hAnsi="Arial"/>
          <w:sz w:val="22"/>
        </w:rPr>
        <w:t>.</w:t>
      </w:r>
    </w:p>
    <w:p w:rsidR="008C517A" w:rsidRDefault="008C517A" w:rsidP="00FA3415">
      <w:pPr>
        <w:rPr>
          <w:rFonts w:ascii="Arial" w:hAnsi="Arial"/>
          <w:sz w:val="22"/>
          <w:szCs w:val="20"/>
        </w:rPr>
      </w:pPr>
    </w:p>
    <w:p w:rsidR="00FA3415" w:rsidRPr="00FA3415" w:rsidRDefault="00FA3415" w:rsidP="00FA3415">
      <w:pPr>
        <w:rPr>
          <w:rFonts w:ascii="Arial" w:hAnsi="Arial"/>
          <w:b/>
          <w:sz w:val="22"/>
          <w:szCs w:val="20"/>
        </w:rPr>
      </w:pPr>
      <w:r w:rsidRPr="00FA3415">
        <w:rPr>
          <w:rFonts w:ascii="Arial" w:hAnsi="Arial"/>
          <w:b/>
          <w:sz w:val="22"/>
          <w:szCs w:val="20"/>
        </w:rPr>
        <w:t xml:space="preserve">A. </w:t>
      </w:r>
      <w:r w:rsidR="00A7679E">
        <w:rPr>
          <w:rFonts w:ascii="Arial" w:hAnsi="Arial"/>
          <w:b/>
          <w:sz w:val="22"/>
          <w:szCs w:val="20"/>
        </w:rPr>
        <w:t>Confirmation of Restructuring of</w:t>
      </w:r>
      <w:r w:rsidRPr="00FA3415">
        <w:rPr>
          <w:rFonts w:ascii="Arial" w:hAnsi="Arial"/>
          <w:b/>
          <w:sz w:val="22"/>
          <w:szCs w:val="20"/>
        </w:rPr>
        <w:t xml:space="preserve"> Module 2 Content</w:t>
      </w:r>
    </w:p>
    <w:p w:rsidR="00FA3415" w:rsidRPr="00FA3415" w:rsidRDefault="00FA3415" w:rsidP="00FA3415">
      <w:pPr>
        <w:rPr>
          <w:rFonts w:ascii="Arial" w:hAnsi="Arial"/>
          <w:sz w:val="22"/>
          <w:szCs w:val="20"/>
        </w:rPr>
      </w:pPr>
      <w:r w:rsidRPr="00FA3415">
        <w:rPr>
          <w:rFonts w:ascii="Arial" w:hAnsi="Arial"/>
          <w:sz w:val="22"/>
          <w:szCs w:val="20"/>
        </w:rPr>
        <w:t>In her review of the Lesson 2 Participant Guide, Sabrina included a note suggesting a reorganization of the course content -- essentially suggesting that the course now be 5 modules, with multiple lessons within each module. Her Module 2, for example, is Design, and includes four Lessons. Listed below are topics for those Lessons, along with questions/comments we have about each:</w:t>
      </w:r>
    </w:p>
    <w:p w:rsidR="00477045" w:rsidRDefault="00A7679E" w:rsidP="00C8353B">
      <w:pPr>
        <w:numPr>
          <w:ilvl w:val="0"/>
          <w:numId w:val="3"/>
        </w:numPr>
        <w:spacing w:beforeLines="1" w:afterLines="1"/>
        <w:rPr>
          <w:rFonts w:ascii="Arial" w:hAnsi="Arial"/>
          <w:sz w:val="22"/>
          <w:szCs w:val="20"/>
        </w:rPr>
      </w:pPr>
      <w:r>
        <w:rPr>
          <w:rFonts w:ascii="Arial" w:hAnsi="Arial"/>
          <w:i/>
          <w:sz w:val="22"/>
          <w:szCs w:val="20"/>
        </w:rPr>
        <w:t xml:space="preserve">Lesson 1: </w:t>
      </w:r>
      <w:r w:rsidR="00FA3415" w:rsidRPr="008C517A">
        <w:rPr>
          <w:rFonts w:ascii="Arial" w:hAnsi="Arial"/>
          <w:i/>
          <w:sz w:val="22"/>
          <w:szCs w:val="20"/>
        </w:rPr>
        <w:t xml:space="preserve">What </w:t>
      </w:r>
      <w:proofErr w:type="gramStart"/>
      <w:r w:rsidR="00FA3415" w:rsidRPr="008C517A">
        <w:rPr>
          <w:rFonts w:ascii="Arial" w:hAnsi="Arial"/>
          <w:i/>
          <w:sz w:val="22"/>
          <w:szCs w:val="20"/>
        </w:rPr>
        <w:t>is</w:t>
      </w:r>
      <w:proofErr w:type="gramEnd"/>
      <w:r w:rsidR="00FA3415" w:rsidRPr="008C517A">
        <w:rPr>
          <w:rFonts w:ascii="Arial" w:hAnsi="Arial"/>
          <w:i/>
          <w:sz w:val="22"/>
          <w:szCs w:val="20"/>
        </w:rPr>
        <w:t xml:space="preserve"> design and its relationship with analysis</w:t>
      </w:r>
      <w:r w:rsidR="00FA3415" w:rsidRPr="00FA3415">
        <w:rPr>
          <w:rFonts w:ascii="Arial" w:hAnsi="Arial"/>
          <w:sz w:val="22"/>
          <w:szCs w:val="20"/>
        </w:rPr>
        <w:t xml:space="preserve">. </w:t>
      </w:r>
      <w:r w:rsidR="008C517A">
        <w:rPr>
          <w:rFonts w:ascii="Arial" w:hAnsi="Arial"/>
          <w:sz w:val="22"/>
          <w:szCs w:val="20"/>
        </w:rPr>
        <w:br/>
      </w:r>
      <w:r w:rsidR="00FA3415" w:rsidRPr="00FA3415">
        <w:rPr>
          <w:rFonts w:ascii="Arial" w:hAnsi="Arial"/>
          <w:sz w:val="22"/>
          <w:szCs w:val="20"/>
        </w:rPr>
        <w:t xml:space="preserve">[To the best of our knowledge, there is nothing in either the current course content or the CDD about this. </w:t>
      </w:r>
      <w:r>
        <w:rPr>
          <w:rFonts w:ascii="Arial" w:hAnsi="Arial"/>
          <w:sz w:val="22"/>
          <w:szCs w:val="20"/>
        </w:rPr>
        <w:t xml:space="preserve">We understand the principle that’s trying to be conveyed here, but it seems like it can be covered in an introductory paragraph, rather than a more extensive lesson of its own. So our plan is to consider this just an introduction rather than a full </w:t>
      </w:r>
      <w:commentRangeStart w:id="0"/>
      <w:r>
        <w:rPr>
          <w:rFonts w:ascii="Arial" w:hAnsi="Arial"/>
          <w:sz w:val="22"/>
          <w:szCs w:val="20"/>
        </w:rPr>
        <w:t>lesson</w:t>
      </w:r>
      <w:commentRangeEnd w:id="0"/>
      <w:r w:rsidR="00C8353B">
        <w:rPr>
          <w:rStyle w:val="CommentReference"/>
        </w:rPr>
        <w:commentReference w:id="0"/>
      </w:r>
      <w:r>
        <w:rPr>
          <w:rFonts w:ascii="Arial" w:hAnsi="Arial"/>
          <w:sz w:val="22"/>
          <w:szCs w:val="20"/>
        </w:rPr>
        <w:t>.]</w:t>
      </w:r>
    </w:p>
    <w:p w:rsidR="00477045" w:rsidRDefault="00A7679E" w:rsidP="00C8353B">
      <w:pPr>
        <w:numPr>
          <w:ilvl w:val="0"/>
          <w:numId w:val="3"/>
        </w:numPr>
        <w:spacing w:beforeLines="1" w:afterLines="1"/>
        <w:rPr>
          <w:rFonts w:ascii="Arial" w:hAnsi="Arial"/>
          <w:sz w:val="22"/>
          <w:szCs w:val="20"/>
        </w:rPr>
      </w:pPr>
      <w:r>
        <w:rPr>
          <w:rFonts w:ascii="Arial" w:hAnsi="Arial"/>
          <w:i/>
          <w:sz w:val="22"/>
          <w:szCs w:val="20"/>
        </w:rPr>
        <w:t xml:space="preserve">Lesson 2: </w:t>
      </w:r>
      <w:r w:rsidR="00FA3415" w:rsidRPr="008C517A">
        <w:rPr>
          <w:rFonts w:ascii="Arial" w:hAnsi="Arial"/>
          <w:i/>
          <w:sz w:val="22"/>
          <w:szCs w:val="20"/>
        </w:rPr>
        <w:t>Objectives</w:t>
      </w:r>
      <w:r w:rsidR="00FA3415" w:rsidRPr="00FA3415">
        <w:rPr>
          <w:rFonts w:ascii="Arial" w:hAnsi="Arial"/>
          <w:sz w:val="22"/>
          <w:szCs w:val="20"/>
        </w:rPr>
        <w:t xml:space="preserve">. </w:t>
      </w:r>
      <w:r w:rsidR="008C517A">
        <w:rPr>
          <w:rFonts w:ascii="Arial" w:hAnsi="Arial"/>
          <w:sz w:val="22"/>
          <w:szCs w:val="20"/>
        </w:rPr>
        <w:br/>
      </w:r>
      <w:r w:rsidR="00FA3415" w:rsidRPr="00FA3415">
        <w:rPr>
          <w:rFonts w:ascii="Arial" w:hAnsi="Arial"/>
          <w:sz w:val="22"/>
          <w:szCs w:val="20"/>
        </w:rPr>
        <w:t>[This is covered in our first draft of the Lesson 2 Participant Guide. No big issues here.]</w:t>
      </w:r>
    </w:p>
    <w:p w:rsidR="00477045" w:rsidRDefault="00A7679E" w:rsidP="00C8353B">
      <w:pPr>
        <w:numPr>
          <w:ilvl w:val="0"/>
          <w:numId w:val="3"/>
        </w:numPr>
        <w:spacing w:beforeLines="1" w:afterLines="1"/>
        <w:rPr>
          <w:rFonts w:ascii="Arial" w:hAnsi="Arial"/>
          <w:sz w:val="22"/>
          <w:szCs w:val="20"/>
        </w:rPr>
      </w:pPr>
      <w:r>
        <w:rPr>
          <w:rFonts w:ascii="Arial" w:hAnsi="Arial"/>
          <w:i/>
          <w:sz w:val="22"/>
          <w:szCs w:val="20"/>
        </w:rPr>
        <w:t xml:space="preserve">Lesson 3: </w:t>
      </w:r>
      <w:r w:rsidR="00FA3415" w:rsidRPr="008C517A">
        <w:rPr>
          <w:rFonts w:ascii="Arial" w:hAnsi="Arial"/>
          <w:i/>
          <w:sz w:val="22"/>
          <w:szCs w:val="20"/>
        </w:rPr>
        <w:t>Assessment Strategy</w:t>
      </w:r>
      <w:r w:rsidR="00FA3415" w:rsidRPr="00FA3415">
        <w:rPr>
          <w:rFonts w:ascii="Arial" w:hAnsi="Arial"/>
          <w:sz w:val="22"/>
          <w:szCs w:val="20"/>
        </w:rPr>
        <w:t xml:space="preserve">. </w:t>
      </w:r>
      <w:r w:rsidR="008C517A">
        <w:rPr>
          <w:rFonts w:ascii="Arial" w:hAnsi="Arial"/>
          <w:sz w:val="22"/>
          <w:szCs w:val="20"/>
        </w:rPr>
        <w:br/>
      </w:r>
      <w:r w:rsidR="00FA3415" w:rsidRPr="00FA3415">
        <w:rPr>
          <w:rFonts w:ascii="Arial" w:hAnsi="Arial"/>
          <w:sz w:val="22"/>
          <w:szCs w:val="20"/>
        </w:rPr>
        <w:t>[This is also covered in our first draft of the Lesson 2 Participant Guide. No big issues here.]</w:t>
      </w:r>
    </w:p>
    <w:p w:rsidR="00477045" w:rsidRDefault="00A7679E" w:rsidP="00C8353B">
      <w:pPr>
        <w:numPr>
          <w:ilvl w:val="0"/>
          <w:numId w:val="3"/>
        </w:numPr>
        <w:spacing w:beforeLines="1" w:afterLines="1"/>
        <w:rPr>
          <w:rFonts w:ascii="Arial" w:hAnsi="Arial"/>
          <w:sz w:val="22"/>
          <w:szCs w:val="20"/>
        </w:rPr>
      </w:pPr>
      <w:r>
        <w:rPr>
          <w:rFonts w:ascii="Arial" w:hAnsi="Arial"/>
          <w:i/>
          <w:sz w:val="22"/>
          <w:szCs w:val="20"/>
        </w:rPr>
        <w:t xml:space="preserve">Lesson 4: </w:t>
      </w:r>
      <w:r w:rsidR="00FA3415" w:rsidRPr="008C517A">
        <w:rPr>
          <w:rFonts w:ascii="Arial" w:hAnsi="Arial"/>
          <w:i/>
          <w:sz w:val="22"/>
          <w:szCs w:val="20"/>
        </w:rPr>
        <w:t>Instructional Strategy</w:t>
      </w:r>
      <w:r w:rsidR="008C517A">
        <w:rPr>
          <w:rFonts w:ascii="Arial" w:hAnsi="Arial"/>
          <w:sz w:val="22"/>
          <w:szCs w:val="20"/>
        </w:rPr>
        <w:t>.</w:t>
      </w:r>
      <w:r w:rsidR="00FA3415" w:rsidRPr="00FA3415">
        <w:rPr>
          <w:rFonts w:ascii="Arial" w:hAnsi="Arial"/>
          <w:sz w:val="22"/>
          <w:szCs w:val="20"/>
        </w:rPr>
        <w:t xml:space="preserve"> (</w:t>
      </w:r>
      <w:proofErr w:type="gramStart"/>
      <w:r w:rsidR="00FA3415" w:rsidRPr="00FA3415">
        <w:rPr>
          <w:rFonts w:ascii="Arial" w:hAnsi="Arial"/>
          <w:sz w:val="22"/>
          <w:szCs w:val="20"/>
        </w:rPr>
        <w:t>and</w:t>
      </w:r>
      <w:proofErr w:type="gramEnd"/>
      <w:r w:rsidR="00FA3415" w:rsidRPr="00FA3415">
        <w:rPr>
          <w:rFonts w:ascii="Arial" w:hAnsi="Arial"/>
          <w:sz w:val="22"/>
          <w:szCs w:val="20"/>
        </w:rPr>
        <w:t xml:space="preserve"> this lesson can be the transition to development). </w:t>
      </w:r>
      <w:r w:rsidR="008C517A">
        <w:rPr>
          <w:rFonts w:ascii="Arial" w:hAnsi="Arial"/>
          <w:sz w:val="22"/>
          <w:szCs w:val="20"/>
        </w:rPr>
        <w:br/>
      </w:r>
      <w:r w:rsidR="00FA3415" w:rsidRPr="00FA3415">
        <w:rPr>
          <w:rFonts w:ascii="Arial" w:hAnsi="Arial"/>
          <w:sz w:val="22"/>
          <w:szCs w:val="20"/>
        </w:rPr>
        <w:t xml:space="preserve">[We were planning to cover this in what used to be called Lesson 3, so it's in the CDD, but we have not yet written anything for it. </w:t>
      </w:r>
      <w:r>
        <w:rPr>
          <w:rFonts w:ascii="Arial" w:hAnsi="Arial"/>
          <w:sz w:val="22"/>
          <w:szCs w:val="20"/>
        </w:rPr>
        <w:t>We will address all of the learning objectives and other content outlined in the CDD.</w:t>
      </w:r>
    </w:p>
    <w:p w:rsidR="00A7679E" w:rsidRPr="00892FCB" w:rsidRDefault="00A7679E" w:rsidP="00FA3415">
      <w:pPr>
        <w:rPr>
          <w:rFonts w:ascii="Arial" w:hAnsi="Arial"/>
          <w:sz w:val="22"/>
          <w:szCs w:val="20"/>
        </w:rPr>
      </w:pPr>
      <w:r w:rsidRPr="00A7679E">
        <w:rPr>
          <w:rFonts w:ascii="Arial" w:hAnsi="Arial"/>
          <w:color w:val="FF0000"/>
          <w:sz w:val="22"/>
          <w:szCs w:val="20"/>
        </w:rPr>
        <w:t xml:space="preserve">Do you have any objections to this summary of the content for Module </w:t>
      </w:r>
      <w:commentRangeStart w:id="1"/>
      <w:r w:rsidRPr="00A7679E">
        <w:rPr>
          <w:rFonts w:ascii="Arial" w:hAnsi="Arial"/>
          <w:color w:val="FF0000"/>
          <w:sz w:val="22"/>
          <w:szCs w:val="20"/>
        </w:rPr>
        <w:t>2</w:t>
      </w:r>
      <w:commentRangeEnd w:id="1"/>
      <w:r w:rsidR="00C8353B">
        <w:rPr>
          <w:rStyle w:val="CommentReference"/>
        </w:rPr>
        <w:commentReference w:id="1"/>
      </w:r>
      <w:r w:rsidRPr="00A7679E">
        <w:rPr>
          <w:rFonts w:ascii="Arial" w:hAnsi="Arial"/>
          <w:color w:val="FF0000"/>
          <w:sz w:val="22"/>
          <w:szCs w:val="20"/>
        </w:rPr>
        <w:t>?</w:t>
      </w:r>
      <w:ins w:id="2" w:author="S. Christian" w:date="2011-12-14T15:40:00Z">
        <w:r w:rsidR="00EC55FD">
          <w:rPr>
            <w:rFonts w:ascii="Arial" w:hAnsi="Arial"/>
            <w:color w:val="FF0000"/>
            <w:sz w:val="22"/>
            <w:szCs w:val="20"/>
          </w:rPr>
          <w:t xml:space="preserve"> </w:t>
        </w:r>
        <w:del w:id="3" w:author="DAU User" w:date="2011-12-15T16:44:00Z">
          <w:r w:rsidR="00EC55FD" w:rsidDel="00C8353B">
            <w:rPr>
              <w:rFonts w:ascii="Arial" w:hAnsi="Arial"/>
              <w:color w:val="FF0000"/>
              <w:sz w:val="22"/>
              <w:szCs w:val="20"/>
            </w:rPr>
            <w:delText xml:space="preserve"> </w:delText>
          </w:r>
        </w:del>
      </w:ins>
    </w:p>
    <w:p w:rsidR="00FA3415" w:rsidRPr="00FA3415" w:rsidRDefault="00FA3415" w:rsidP="00FA3415">
      <w:pPr>
        <w:rPr>
          <w:rFonts w:ascii="Arial" w:hAnsi="Arial"/>
          <w:sz w:val="22"/>
          <w:szCs w:val="20"/>
        </w:rPr>
      </w:pPr>
    </w:p>
    <w:p w:rsidR="00FA3415" w:rsidRPr="00FA3415" w:rsidRDefault="00FA3415" w:rsidP="00FA3415">
      <w:pPr>
        <w:rPr>
          <w:rFonts w:ascii="Arial" w:hAnsi="Arial"/>
          <w:b/>
          <w:sz w:val="22"/>
          <w:szCs w:val="20"/>
        </w:rPr>
      </w:pPr>
      <w:r w:rsidRPr="00FA3415">
        <w:rPr>
          <w:rFonts w:ascii="Arial" w:hAnsi="Arial"/>
          <w:b/>
          <w:sz w:val="22"/>
          <w:szCs w:val="20"/>
        </w:rPr>
        <w:t>B. Confirmation of the Addition of the Case Study</w:t>
      </w:r>
    </w:p>
    <w:p w:rsidR="00FA3415" w:rsidRDefault="00FA3415" w:rsidP="00FA3415">
      <w:pPr>
        <w:rPr>
          <w:rFonts w:ascii="Arial" w:hAnsi="Arial"/>
          <w:sz w:val="22"/>
        </w:rPr>
      </w:pPr>
      <w:r w:rsidRPr="00FA3415">
        <w:rPr>
          <w:rFonts w:ascii="Arial" w:hAnsi="Arial"/>
          <w:sz w:val="22"/>
        </w:rPr>
        <w:t>As you know, my initial email with our proposed next steps indicated that there would be no additional costs over the already-approved scope. That proposed approach assumed that there would be no case study</w:t>
      </w:r>
      <w:r w:rsidRPr="00FA3415">
        <w:rPr>
          <w:rFonts w:ascii="Arial" w:hAnsi="Arial"/>
          <w:sz w:val="22"/>
          <w:szCs w:val="20"/>
        </w:rPr>
        <w:t xml:space="preserve"> – just the Participant Guide and other Word documents and Blackboard-based quizzes</w:t>
      </w:r>
      <w:r w:rsidRPr="00FA3415">
        <w:rPr>
          <w:rFonts w:ascii="Arial" w:hAnsi="Arial"/>
          <w:sz w:val="22"/>
        </w:rPr>
        <w:t>. What we hear you asking now is that we DO include the case study, but NOT as a media-based one, as was described in the CDD; instead, the case study will be entirely text-based -- written in Word, and uploaded onto Blackboard as a downloaded file.</w:t>
      </w:r>
      <w:r>
        <w:rPr>
          <w:rFonts w:ascii="Arial" w:hAnsi="Arial"/>
          <w:sz w:val="22"/>
        </w:rPr>
        <w:t xml:space="preserve"> Here are some further assumptions we’re making about the case study:</w:t>
      </w:r>
    </w:p>
    <w:p w:rsidR="00FA3415" w:rsidRPr="00FA3415" w:rsidRDefault="00FA3415" w:rsidP="00C8353B">
      <w:pPr>
        <w:numPr>
          <w:ilvl w:val="0"/>
          <w:numId w:val="5"/>
        </w:numPr>
        <w:spacing w:beforeLines="1" w:afterLines="1"/>
        <w:rPr>
          <w:rFonts w:ascii="Arial" w:hAnsi="Arial"/>
          <w:sz w:val="22"/>
          <w:szCs w:val="20"/>
        </w:rPr>
      </w:pPr>
      <w:r w:rsidRPr="00FA3415">
        <w:rPr>
          <w:rFonts w:ascii="Arial" w:hAnsi="Arial"/>
          <w:sz w:val="22"/>
          <w:szCs w:val="20"/>
        </w:rPr>
        <w:t>The case study is intended to supplement and reinforce the core content in the Participant guide, not to be the initial or primary instruction for any concept.</w:t>
      </w:r>
    </w:p>
    <w:p w:rsidR="00477045" w:rsidRDefault="00FA3415" w:rsidP="00C8353B">
      <w:pPr>
        <w:numPr>
          <w:ilvl w:val="0"/>
          <w:numId w:val="5"/>
        </w:numPr>
        <w:spacing w:beforeLines="1" w:afterLines="1"/>
        <w:rPr>
          <w:rFonts w:ascii="Arial" w:hAnsi="Arial"/>
          <w:sz w:val="22"/>
          <w:szCs w:val="20"/>
        </w:rPr>
      </w:pPr>
      <w:r w:rsidRPr="00FA3415">
        <w:rPr>
          <w:rFonts w:ascii="Arial" w:hAnsi="Arial"/>
          <w:sz w:val="22"/>
          <w:szCs w:val="20"/>
        </w:rPr>
        <w:t xml:space="preserve">It is an example of the ADDIE process, but obviously cannot account for every different manner </w:t>
      </w:r>
      <w:r w:rsidR="003318F9">
        <w:rPr>
          <w:rFonts w:ascii="Arial" w:hAnsi="Arial"/>
          <w:sz w:val="22"/>
          <w:szCs w:val="20"/>
        </w:rPr>
        <w:t>in which</w:t>
      </w:r>
      <w:r w:rsidRPr="00FA3415">
        <w:rPr>
          <w:rFonts w:ascii="Arial" w:hAnsi="Arial"/>
          <w:sz w:val="22"/>
          <w:szCs w:val="20"/>
        </w:rPr>
        <w:t xml:space="preserve"> a course could be developed, so by necessity we would have to acknowledge that there are exceptions and modifications to the ADDIE process at </w:t>
      </w:r>
      <w:commentRangeStart w:id="4"/>
      <w:r w:rsidRPr="00FA3415">
        <w:rPr>
          <w:rFonts w:ascii="Arial" w:hAnsi="Arial"/>
          <w:sz w:val="22"/>
          <w:szCs w:val="20"/>
        </w:rPr>
        <w:t>DAU</w:t>
      </w:r>
      <w:commentRangeEnd w:id="4"/>
      <w:r w:rsidR="00C8353B">
        <w:rPr>
          <w:rStyle w:val="CommentReference"/>
        </w:rPr>
        <w:commentReference w:id="4"/>
      </w:r>
      <w:r w:rsidRPr="00FA3415">
        <w:rPr>
          <w:rFonts w:ascii="Arial" w:hAnsi="Arial"/>
          <w:sz w:val="22"/>
          <w:szCs w:val="20"/>
        </w:rPr>
        <w:t xml:space="preserve"> that would not be represented here.</w:t>
      </w:r>
    </w:p>
    <w:p w:rsidR="00477045" w:rsidRDefault="00FA3415" w:rsidP="00C8353B">
      <w:pPr>
        <w:numPr>
          <w:ilvl w:val="0"/>
          <w:numId w:val="5"/>
        </w:numPr>
        <w:spacing w:beforeLines="1" w:afterLines="1"/>
        <w:rPr>
          <w:rFonts w:ascii="Arial" w:hAnsi="Arial"/>
          <w:sz w:val="22"/>
          <w:szCs w:val="20"/>
        </w:rPr>
      </w:pPr>
      <w:r w:rsidRPr="00FA3415">
        <w:rPr>
          <w:rFonts w:ascii="Arial" w:hAnsi="Arial"/>
          <w:sz w:val="22"/>
          <w:szCs w:val="20"/>
        </w:rPr>
        <w:t>It would feature a PLD and an ISD interacting with one another.</w:t>
      </w:r>
    </w:p>
    <w:p w:rsidR="00FA3415" w:rsidRPr="00FA3415" w:rsidRDefault="008C517A" w:rsidP="00FA3415">
      <w:pPr>
        <w:rPr>
          <w:rFonts w:ascii="Arial" w:hAnsi="Arial"/>
          <w:sz w:val="22"/>
          <w:szCs w:val="20"/>
        </w:rPr>
      </w:pPr>
      <w:r w:rsidRPr="008C517A">
        <w:rPr>
          <w:rFonts w:ascii="Arial" w:hAnsi="Arial"/>
          <w:color w:val="FF0000"/>
          <w:sz w:val="22"/>
        </w:rPr>
        <w:t xml:space="preserve">Are all of these assumptions </w:t>
      </w:r>
      <w:commentRangeStart w:id="5"/>
      <w:r w:rsidRPr="008C517A">
        <w:rPr>
          <w:rFonts w:ascii="Arial" w:hAnsi="Arial"/>
          <w:color w:val="FF0000"/>
          <w:sz w:val="22"/>
        </w:rPr>
        <w:t>accurate</w:t>
      </w:r>
      <w:commentRangeEnd w:id="5"/>
      <w:r w:rsidR="00C8353B">
        <w:rPr>
          <w:rStyle w:val="CommentReference"/>
        </w:rPr>
        <w:commentReference w:id="5"/>
      </w:r>
      <w:r w:rsidRPr="008C517A">
        <w:rPr>
          <w:rFonts w:ascii="Arial" w:hAnsi="Arial"/>
          <w:color w:val="FF0000"/>
          <w:sz w:val="22"/>
        </w:rPr>
        <w:t>?</w:t>
      </w:r>
      <w:ins w:id="6" w:author="S. Christian" w:date="2011-12-14T15:44:00Z">
        <w:r w:rsidR="00EC55FD">
          <w:rPr>
            <w:rFonts w:ascii="Arial" w:hAnsi="Arial"/>
            <w:color w:val="FF0000"/>
            <w:sz w:val="22"/>
          </w:rPr>
          <w:t xml:space="preserve">  </w:t>
        </w:r>
      </w:ins>
    </w:p>
    <w:p w:rsidR="00FA3415" w:rsidRPr="00FA3415" w:rsidRDefault="008C517A" w:rsidP="00FA3415">
      <w:pPr>
        <w:rPr>
          <w:rFonts w:ascii="Arial" w:hAnsi="Arial"/>
          <w:sz w:val="22"/>
          <w:szCs w:val="20"/>
        </w:rPr>
      </w:pPr>
      <w:r w:rsidRPr="008C517A">
        <w:rPr>
          <w:rFonts w:ascii="Arial" w:hAnsi="Arial"/>
          <w:b/>
          <w:sz w:val="22"/>
          <w:szCs w:val="20"/>
        </w:rPr>
        <w:t xml:space="preserve">C. </w:t>
      </w:r>
      <w:r w:rsidR="00FA3415" w:rsidRPr="008C517A">
        <w:rPr>
          <w:rFonts w:ascii="Arial" w:hAnsi="Arial"/>
          <w:b/>
          <w:sz w:val="22"/>
          <w:szCs w:val="20"/>
        </w:rPr>
        <w:t>Proposed Process</w:t>
      </w:r>
      <w:r>
        <w:rPr>
          <w:rFonts w:ascii="Arial" w:hAnsi="Arial"/>
          <w:b/>
          <w:sz w:val="22"/>
          <w:szCs w:val="20"/>
        </w:rPr>
        <w:t xml:space="preserve"> for Module 2</w:t>
      </w:r>
      <w:r w:rsidR="00FA3415" w:rsidRPr="008C517A">
        <w:rPr>
          <w:rFonts w:ascii="Arial" w:hAnsi="Arial"/>
          <w:sz w:val="22"/>
          <w:szCs w:val="20"/>
        </w:rPr>
        <w:br/>
      </w:r>
      <w:proofErr w:type="gramStart"/>
      <w:r w:rsidR="00FA3415" w:rsidRPr="00FA3415">
        <w:rPr>
          <w:rFonts w:ascii="Arial" w:hAnsi="Arial"/>
          <w:sz w:val="22"/>
          <w:szCs w:val="20"/>
        </w:rPr>
        <w:t>We</w:t>
      </w:r>
      <w:proofErr w:type="gramEnd"/>
      <w:r w:rsidR="00FA3415" w:rsidRPr="00FA3415">
        <w:rPr>
          <w:rFonts w:ascii="Arial" w:hAnsi="Arial"/>
          <w:sz w:val="22"/>
          <w:szCs w:val="20"/>
        </w:rPr>
        <w:t xml:space="preserve"> believe that the best way to move forward with the project is to be more iterative than we have in the past, allowing more deliverables to react to and more opportunities for content changes. Thus, here's the process we propose (without specific dates)</w:t>
      </w:r>
      <w:r>
        <w:rPr>
          <w:rFonts w:ascii="Arial" w:hAnsi="Arial"/>
          <w:sz w:val="22"/>
          <w:szCs w:val="20"/>
        </w:rPr>
        <w:t xml:space="preserve"> for completing Module 2</w:t>
      </w:r>
      <w:r w:rsidR="00FA3415" w:rsidRPr="00FA3415">
        <w:rPr>
          <w:rFonts w:ascii="Arial" w:hAnsi="Arial"/>
          <w:sz w:val="22"/>
          <w:szCs w:val="20"/>
        </w:rPr>
        <w:t>:</w:t>
      </w:r>
    </w:p>
    <w:p w:rsidR="00FA3415" w:rsidRPr="00FA3415" w:rsidRDefault="00FA3415" w:rsidP="00FA3415">
      <w:pPr>
        <w:rPr>
          <w:rFonts w:ascii="Arial" w:hAnsi="Arial"/>
          <w:sz w:val="22"/>
          <w:szCs w:val="20"/>
        </w:rPr>
      </w:pPr>
    </w:p>
    <w:p w:rsidR="00FA3415" w:rsidRPr="00FA3415" w:rsidRDefault="00FA3415" w:rsidP="00C8353B">
      <w:pPr>
        <w:numPr>
          <w:ilvl w:val="0"/>
          <w:numId w:val="1"/>
        </w:numPr>
        <w:spacing w:beforeLines="1" w:afterLines="1"/>
        <w:rPr>
          <w:rFonts w:ascii="Arial" w:hAnsi="Arial"/>
          <w:sz w:val="22"/>
          <w:szCs w:val="20"/>
        </w:rPr>
      </w:pPr>
      <w:r w:rsidRPr="00FA3415">
        <w:rPr>
          <w:rFonts w:ascii="Arial" w:hAnsi="Arial"/>
          <w:sz w:val="22"/>
          <w:szCs w:val="20"/>
        </w:rPr>
        <w:t xml:space="preserve">Enspire delivers proposed outline for the new content to appear in the Module 2 Participant Guide. (Sabrina's proposed reorganization includes four lessons within Module 2; the </w:t>
      </w:r>
      <w:r w:rsidRPr="00FA3415">
        <w:rPr>
          <w:rFonts w:ascii="Arial" w:hAnsi="Arial"/>
          <w:sz w:val="22"/>
          <w:szCs w:val="20"/>
        </w:rPr>
        <w:lastRenderedPageBreak/>
        <w:t>Participant Guide we delivered only address two of the four, so we'll want to ensure that we have a clear sense of what the new content should be before trying to actually creating a draft.)</w:t>
      </w:r>
    </w:p>
    <w:p w:rsidR="00477045" w:rsidRDefault="00FA3415" w:rsidP="00C8353B">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477045" w:rsidRDefault="00FA3415" w:rsidP="00C8353B">
      <w:pPr>
        <w:numPr>
          <w:ilvl w:val="0"/>
          <w:numId w:val="1"/>
        </w:numPr>
        <w:spacing w:beforeLines="1" w:afterLines="1"/>
        <w:rPr>
          <w:rFonts w:ascii="Arial" w:hAnsi="Arial"/>
          <w:sz w:val="22"/>
          <w:szCs w:val="20"/>
        </w:rPr>
      </w:pPr>
      <w:r w:rsidRPr="00FA3415">
        <w:rPr>
          <w:rFonts w:ascii="Arial" w:hAnsi="Arial"/>
          <w:sz w:val="22"/>
          <w:szCs w:val="20"/>
        </w:rPr>
        <w:t>Enspire delivers 2nd draft of Module 2's Participant Guide and Quiz A -- making changes that have been proposed in the feedback document, and adding the new content</w:t>
      </w:r>
    </w:p>
    <w:p w:rsidR="00477045" w:rsidRDefault="00FA3415" w:rsidP="00C8353B">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477045" w:rsidRDefault="00FA3415" w:rsidP="00C8353B">
      <w:pPr>
        <w:numPr>
          <w:ilvl w:val="0"/>
          <w:numId w:val="1"/>
        </w:numPr>
        <w:spacing w:beforeLines="1" w:afterLines="1"/>
        <w:rPr>
          <w:rFonts w:ascii="Arial" w:hAnsi="Arial"/>
          <w:sz w:val="22"/>
          <w:szCs w:val="20"/>
        </w:rPr>
      </w:pPr>
      <w:r w:rsidRPr="00FA3415">
        <w:rPr>
          <w:rFonts w:ascii="Arial" w:hAnsi="Arial"/>
          <w:sz w:val="22"/>
          <w:szCs w:val="20"/>
        </w:rPr>
        <w:t>Enspire delivers two sets of documents:</w:t>
      </w:r>
    </w:p>
    <w:p w:rsidR="00477045" w:rsidRDefault="00FA3415" w:rsidP="00C8353B">
      <w:pPr>
        <w:numPr>
          <w:ilvl w:val="1"/>
          <w:numId w:val="1"/>
        </w:numPr>
        <w:spacing w:beforeLines="1" w:afterLines="1"/>
        <w:rPr>
          <w:rFonts w:ascii="Arial" w:hAnsi="Arial"/>
          <w:sz w:val="22"/>
          <w:szCs w:val="20"/>
        </w:rPr>
      </w:pPr>
      <w:r w:rsidRPr="00FA3415">
        <w:rPr>
          <w:rFonts w:ascii="Arial" w:hAnsi="Arial"/>
          <w:sz w:val="22"/>
          <w:szCs w:val="20"/>
        </w:rPr>
        <w:t>2nd draft of Module 2's Assignment Sheet, Quiz B, IOAP, and CSAP -- making changes that have been proposed in the feedback document</w:t>
      </w:r>
    </w:p>
    <w:p w:rsidR="00477045" w:rsidRDefault="00FA3415" w:rsidP="00C8353B">
      <w:pPr>
        <w:numPr>
          <w:ilvl w:val="1"/>
          <w:numId w:val="1"/>
        </w:numPr>
        <w:spacing w:beforeLines="1" w:afterLines="1"/>
        <w:rPr>
          <w:rFonts w:ascii="Arial" w:hAnsi="Arial"/>
          <w:sz w:val="22"/>
          <w:szCs w:val="20"/>
        </w:rPr>
      </w:pPr>
      <w:r w:rsidRPr="00FA3415">
        <w:rPr>
          <w:rFonts w:ascii="Arial" w:hAnsi="Arial"/>
          <w:sz w:val="22"/>
          <w:szCs w:val="20"/>
        </w:rPr>
        <w:t>1st draft of Module 2's text-based case study (This is considered a 1st draft because the version that has already been submitted was intended to be a script for a media-based solution, whereas we're now preparing a script for a text-based solution.)</w:t>
      </w:r>
    </w:p>
    <w:p w:rsidR="00477045" w:rsidRDefault="00FA3415" w:rsidP="00C8353B">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477045" w:rsidRDefault="00FA3415" w:rsidP="00C8353B">
      <w:pPr>
        <w:numPr>
          <w:ilvl w:val="0"/>
          <w:numId w:val="1"/>
        </w:numPr>
        <w:spacing w:beforeLines="1" w:afterLines="1"/>
        <w:rPr>
          <w:rFonts w:ascii="Arial" w:hAnsi="Arial"/>
          <w:sz w:val="22"/>
          <w:szCs w:val="20"/>
        </w:rPr>
      </w:pPr>
      <w:r w:rsidRPr="00FA3415">
        <w:rPr>
          <w:rFonts w:ascii="Arial" w:hAnsi="Arial"/>
          <w:sz w:val="22"/>
          <w:szCs w:val="20"/>
        </w:rPr>
        <w:t>Enspire delivers 2nd draft of Module 2's text-based case study</w:t>
      </w:r>
    </w:p>
    <w:p w:rsidR="00477045" w:rsidRDefault="00FA3415" w:rsidP="00C8353B">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477045" w:rsidRDefault="00FA3415" w:rsidP="00C8353B">
      <w:pPr>
        <w:numPr>
          <w:ilvl w:val="0"/>
          <w:numId w:val="1"/>
        </w:numPr>
        <w:spacing w:beforeLines="1" w:afterLines="1"/>
        <w:rPr>
          <w:rFonts w:ascii="Arial" w:hAnsi="Arial"/>
          <w:sz w:val="22"/>
          <w:szCs w:val="20"/>
        </w:rPr>
      </w:pPr>
      <w:r w:rsidRPr="00FA3415">
        <w:rPr>
          <w:rFonts w:ascii="Arial" w:hAnsi="Arial"/>
          <w:sz w:val="22"/>
          <w:szCs w:val="20"/>
        </w:rPr>
        <w:t>Enspire delivers final draft of all documents for Module 2</w:t>
      </w:r>
    </w:p>
    <w:p w:rsidR="008C517A" w:rsidRPr="008C517A" w:rsidRDefault="008C517A" w:rsidP="008C517A">
      <w:pPr>
        <w:rPr>
          <w:rFonts w:ascii="Arial" w:hAnsi="Arial"/>
          <w:color w:val="FF0000"/>
          <w:sz w:val="22"/>
          <w:szCs w:val="20"/>
        </w:rPr>
      </w:pPr>
      <w:r w:rsidRPr="008C517A">
        <w:rPr>
          <w:rFonts w:ascii="Arial" w:hAnsi="Arial"/>
          <w:color w:val="FF0000"/>
          <w:sz w:val="22"/>
          <w:szCs w:val="20"/>
        </w:rPr>
        <w:t xml:space="preserve">Is this process </w:t>
      </w:r>
      <w:commentRangeStart w:id="7"/>
      <w:r w:rsidRPr="008C517A">
        <w:rPr>
          <w:rFonts w:ascii="Arial" w:hAnsi="Arial"/>
          <w:color w:val="FF0000"/>
          <w:sz w:val="22"/>
          <w:szCs w:val="20"/>
        </w:rPr>
        <w:t>acceptable</w:t>
      </w:r>
      <w:commentRangeEnd w:id="7"/>
      <w:r w:rsidR="00C8353B">
        <w:rPr>
          <w:rStyle w:val="CommentReference"/>
        </w:rPr>
        <w:commentReference w:id="7"/>
      </w:r>
      <w:r w:rsidRPr="008C517A">
        <w:rPr>
          <w:rFonts w:ascii="Arial" w:hAnsi="Arial"/>
          <w:color w:val="FF0000"/>
          <w:sz w:val="22"/>
          <w:szCs w:val="20"/>
        </w:rPr>
        <w:t>?</w:t>
      </w:r>
    </w:p>
    <w:p w:rsidR="00FA3415" w:rsidRPr="00FA3415" w:rsidRDefault="00FA3415" w:rsidP="008C517A">
      <w:pPr>
        <w:rPr>
          <w:rFonts w:ascii="Arial" w:hAnsi="Arial"/>
          <w:sz w:val="22"/>
          <w:szCs w:val="20"/>
        </w:rPr>
      </w:pPr>
      <w:r w:rsidRPr="00FA3415">
        <w:rPr>
          <w:rFonts w:ascii="Arial" w:hAnsi="Arial"/>
          <w:sz w:val="22"/>
          <w:szCs w:val="20"/>
        </w:rPr>
        <w:br/>
      </w:r>
    </w:p>
    <w:sectPr w:rsidR="00FA3415" w:rsidRPr="00FA3415" w:rsidSect="00FA3415">
      <w:pgSz w:w="12240" w:h="15840"/>
      <w:pgMar w:top="1296" w:right="1296" w:bottom="1296" w:left="1296"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U User" w:date="2011-12-15T16:47:00Z" w:initials="DAU">
    <w:p w:rsidR="00C8353B" w:rsidRDefault="00C8353B">
      <w:pPr>
        <w:pStyle w:val="CommentText"/>
      </w:pPr>
      <w:r>
        <w:rPr>
          <w:rStyle w:val="CommentReference"/>
        </w:rPr>
        <w:annotationRef/>
      </w:r>
      <w:r>
        <w:t>That’s fine. If so, renumber lessons accordingly.</w:t>
      </w:r>
    </w:p>
  </w:comment>
  <w:comment w:id="1" w:author="DAU User" w:date="2011-12-15T16:47:00Z" w:initials="DAU">
    <w:p w:rsidR="00C8353B" w:rsidRDefault="00C8353B">
      <w:pPr>
        <w:pStyle w:val="CommentText"/>
      </w:pPr>
      <w:r>
        <w:rPr>
          <w:rStyle w:val="CommentReference"/>
        </w:rPr>
        <w:annotationRef/>
      </w:r>
      <w:r>
        <w:t>NO, we don’t.</w:t>
      </w:r>
    </w:p>
  </w:comment>
  <w:comment w:id="4" w:author="DAU User" w:date="2011-12-15T16:47:00Z" w:initials="DAU">
    <w:p w:rsidR="00C8353B" w:rsidRDefault="00C8353B" w:rsidP="00C8353B">
      <w:pPr>
        <w:pStyle w:val="CommentText"/>
      </w:pPr>
      <w:r>
        <w:rPr>
          <w:rStyle w:val="CommentReference"/>
        </w:rPr>
        <w:annotationRef/>
      </w:r>
      <w:r>
        <w:t>Agree that we cannot use every variation; however the scenario should include a common DAU best practice if applicable.</w:t>
      </w:r>
    </w:p>
    <w:p w:rsidR="00C8353B" w:rsidRDefault="00C8353B">
      <w:pPr>
        <w:pStyle w:val="CommentText"/>
      </w:pPr>
    </w:p>
  </w:comment>
  <w:comment w:id="5" w:author="DAU User" w:date="2011-12-15T16:47:00Z" w:initials="DAU">
    <w:p w:rsidR="00C8353B" w:rsidRDefault="00C8353B">
      <w:pPr>
        <w:pStyle w:val="CommentText"/>
      </w:pPr>
      <w:r>
        <w:rPr>
          <w:rStyle w:val="CommentReference"/>
        </w:rPr>
        <w:annotationRef/>
      </w:r>
      <w:r>
        <w:rPr>
          <w:rFonts w:ascii="Arial" w:hAnsi="Arial"/>
          <w:color w:val="FF0000"/>
          <w:sz w:val="22"/>
        </w:rPr>
        <w:t xml:space="preserve">Yes, </w:t>
      </w:r>
      <w:proofErr w:type="gramStart"/>
      <w:r>
        <w:rPr>
          <w:rFonts w:ascii="Arial" w:hAnsi="Arial"/>
          <w:color w:val="FF0000"/>
          <w:sz w:val="22"/>
        </w:rPr>
        <w:t>with  the</w:t>
      </w:r>
      <w:proofErr w:type="gramEnd"/>
      <w:r>
        <w:rPr>
          <w:rFonts w:ascii="Arial" w:hAnsi="Arial"/>
          <w:color w:val="FF0000"/>
          <w:sz w:val="22"/>
        </w:rPr>
        <w:t xml:space="preserve"> inclusion of DAU comment</w:t>
      </w:r>
    </w:p>
  </w:comment>
  <w:comment w:id="7" w:author="DAU User" w:date="2011-12-15T16:47:00Z" w:initials="DAU">
    <w:p w:rsidR="00C8353B" w:rsidRDefault="00C8353B">
      <w:pPr>
        <w:pStyle w:val="CommentText"/>
      </w:pPr>
      <w:r>
        <w:rPr>
          <w:rStyle w:val="CommentReference"/>
        </w:rPr>
        <w:annotationRef/>
      </w:r>
      <w:r>
        <w:t>Yes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3EE8"/>
    <w:multiLevelType w:val="multilevel"/>
    <w:tmpl w:val="19D2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0590B"/>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50459"/>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E147E"/>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2F30F0"/>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A3415"/>
    <w:rsid w:val="003318F9"/>
    <w:rsid w:val="00460442"/>
    <w:rsid w:val="00477045"/>
    <w:rsid w:val="004B3385"/>
    <w:rsid w:val="00701F8D"/>
    <w:rsid w:val="00814CDA"/>
    <w:rsid w:val="00892FCB"/>
    <w:rsid w:val="008C517A"/>
    <w:rsid w:val="008D0C07"/>
    <w:rsid w:val="00A7679E"/>
    <w:rsid w:val="00B06D31"/>
    <w:rsid w:val="00B35185"/>
    <w:rsid w:val="00BC608B"/>
    <w:rsid w:val="00C60862"/>
    <w:rsid w:val="00C8353B"/>
    <w:rsid w:val="00D56567"/>
    <w:rsid w:val="00D66BF7"/>
    <w:rsid w:val="00E93C1C"/>
    <w:rsid w:val="00EC55FD"/>
    <w:rsid w:val="00FA341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55FD"/>
    <w:rPr>
      <w:sz w:val="16"/>
      <w:szCs w:val="16"/>
    </w:rPr>
  </w:style>
  <w:style w:type="paragraph" w:styleId="CommentText">
    <w:name w:val="annotation text"/>
    <w:basedOn w:val="Normal"/>
    <w:link w:val="CommentTextChar"/>
    <w:uiPriority w:val="99"/>
    <w:semiHidden/>
    <w:unhideWhenUsed/>
    <w:rsid w:val="00EC55FD"/>
    <w:rPr>
      <w:sz w:val="20"/>
      <w:szCs w:val="20"/>
    </w:rPr>
  </w:style>
  <w:style w:type="character" w:customStyle="1" w:styleId="CommentTextChar">
    <w:name w:val="Comment Text Char"/>
    <w:basedOn w:val="DefaultParagraphFont"/>
    <w:link w:val="CommentText"/>
    <w:uiPriority w:val="99"/>
    <w:semiHidden/>
    <w:rsid w:val="00EC55FD"/>
    <w:rPr>
      <w:sz w:val="20"/>
      <w:szCs w:val="20"/>
    </w:rPr>
  </w:style>
  <w:style w:type="paragraph" w:styleId="CommentSubject">
    <w:name w:val="annotation subject"/>
    <w:basedOn w:val="CommentText"/>
    <w:next w:val="CommentText"/>
    <w:link w:val="CommentSubjectChar"/>
    <w:uiPriority w:val="99"/>
    <w:semiHidden/>
    <w:unhideWhenUsed/>
    <w:rsid w:val="00EC55FD"/>
    <w:rPr>
      <w:b/>
      <w:bCs/>
    </w:rPr>
  </w:style>
  <w:style w:type="character" w:customStyle="1" w:styleId="CommentSubjectChar">
    <w:name w:val="Comment Subject Char"/>
    <w:basedOn w:val="CommentTextChar"/>
    <w:link w:val="CommentSubject"/>
    <w:uiPriority w:val="99"/>
    <w:semiHidden/>
    <w:rsid w:val="00EC55FD"/>
    <w:rPr>
      <w:b/>
      <w:bCs/>
    </w:rPr>
  </w:style>
  <w:style w:type="paragraph" w:styleId="BalloonText">
    <w:name w:val="Balloon Text"/>
    <w:basedOn w:val="Normal"/>
    <w:link w:val="BalloonTextChar"/>
    <w:uiPriority w:val="99"/>
    <w:semiHidden/>
    <w:unhideWhenUsed/>
    <w:rsid w:val="00EC55FD"/>
    <w:rPr>
      <w:rFonts w:ascii="Tahoma" w:hAnsi="Tahoma" w:cs="Tahoma"/>
      <w:sz w:val="16"/>
      <w:szCs w:val="16"/>
    </w:rPr>
  </w:style>
  <w:style w:type="character" w:customStyle="1" w:styleId="BalloonTextChar">
    <w:name w:val="Balloon Text Char"/>
    <w:basedOn w:val="DefaultParagraphFont"/>
    <w:link w:val="BalloonText"/>
    <w:uiPriority w:val="99"/>
    <w:semiHidden/>
    <w:rsid w:val="00EC55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7714764">
      <w:bodyDiv w:val="1"/>
      <w:marLeft w:val="0"/>
      <w:marRight w:val="0"/>
      <w:marTop w:val="0"/>
      <w:marBottom w:val="0"/>
      <w:divBdr>
        <w:top w:val="none" w:sz="0" w:space="0" w:color="auto"/>
        <w:left w:val="none" w:sz="0" w:space="0" w:color="auto"/>
        <w:bottom w:val="none" w:sz="0" w:space="0" w:color="auto"/>
        <w:right w:val="none" w:sz="0" w:space="0" w:color="auto"/>
      </w:divBdr>
    </w:div>
    <w:div w:id="984241946">
      <w:bodyDiv w:val="1"/>
      <w:marLeft w:val="0"/>
      <w:marRight w:val="0"/>
      <w:marTop w:val="0"/>
      <w:marBottom w:val="0"/>
      <w:divBdr>
        <w:top w:val="none" w:sz="0" w:space="0" w:color="auto"/>
        <w:left w:val="none" w:sz="0" w:space="0" w:color="auto"/>
        <w:bottom w:val="none" w:sz="0" w:space="0" w:color="auto"/>
        <w:right w:val="none" w:sz="0" w:space="0" w:color="auto"/>
      </w:divBdr>
    </w:div>
    <w:div w:id="1800537826">
      <w:bodyDiv w:val="1"/>
      <w:marLeft w:val="0"/>
      <w:marRight w:val="0"/>
      <w:marTop w:val="0"/>
      <w:marBottom w:val="0"/>
      <w:divBdr>
        <w:top w:val="none" w:sz="0" w:space="0" w:color="auto"/>
        <w:left w:val="none" w:sz="0" w:space="0" w:color="auto"/>
        <w:bottom w:val="none" w:sz="0" w:space="0" w:color="auto"/>
        <w:right w:val="none" w:sz="0" w:space="0" w:color="auto"/>
      </w:divBdr>
      <w:divsChild>
        <w:div w:id="1554584928">
          <w:marLeft w:val="0"/>
          <w:marRight w:val="0"/>
          <w:marTop w:val="0"/>
          <w:marBottom w:val="0"/>
          <w:divBdr>
            <w:top w:val="none" w:sz="0" w:space="0" w:color="auto"/>
            <w:left w:val="none" w:sz="0" w:space="0" w:color="auto"/>
            <w:bottom w:val="none" w:sz="0" w:space="0" w:color="auto"/>
            <w:right w:val="none" w:sz="0" w:space="0" w:color="auto"/>
          </w:divBdr>
        </w:div>
        <w:div w:id="25446275">
          <w:marLeft w:val="0"/>
          <w:marRight w:val="0"/>
          <w:marTop w:val="0"/>
          <w:marBottom w:val="0"/>
          <w:divBdr>
            <w:top w:val="none" w:sz="0" w:space="0" w:color="auto"/>
            <w:left w:val="none" w:sz="0" w:space="0" w:color="auto"/>
            <w:bottom w:val="none" w:sz="0" w:space="0" w:color="auto"/>
            <w:right w:val="none" w:sz="0" w:space="0" w:color="auto"/>
          </w:divBdr>
        </w:div>
        <w:div w:id="1661806061">
          <w:marLeft w:val="0"/>
          <w:marRight w:val="0"/>
          <w:marTop w:val="0"/>
          <w:marBottom w:val="0"/>
          <w:divBdr>
            <w:top w:val="none" w:sz="0" w:space="0" w:color="auto"/>
            <w:left w:val="none" w:sz="0" w:space="0" w:color="auto"/>
            <w:bottom w:val="none" w:sz="0" w:space="0" w:color="auto"/>
            <w:right w:val="none" w:sz="0" w:space="0" w:color="auto"/>
          </w:divBdr>
        </w:div>
        <w:div w:id="1849081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Defense Acquisition University</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cp:lastModifiedBy>DAU User</cp:lastModifiedBy>
  <cp:revision>2</cp:revision>
  <dcterms:created xsi:type="dcterms:W3CDTF">2011-12-15T21:47:00Z</dcterms:created>
  <dcterms:modified xsi:type="dcterms:W3CDTF">2011-12-15T21:47:00Z</dcterms:modified>
</cp:coreProperties>
</file>