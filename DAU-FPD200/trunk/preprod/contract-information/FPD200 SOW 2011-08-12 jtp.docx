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07C" w:rsidRPr="00704432" w:rsidRDefault="0082354D" w:rsidP="00BF62F2">
      <w:pPr>
        <w:pStyle w:val="Heading1"/>
        <w:numPr>
          <w:numberingChange w:id="0" w:author="Jerry Pharr" w:date="2011-08-12T08:14:00Z" w:original="%1:1:0:.0"/>
        </w:numPr>
        <w:rPr>
          <w:rFonts w:asciiTheme="minorHAnsi" w:hAnsiTheme="minorHAnsi" w:cstheme="minorHAnsi"/>
          <w:sz w:val="22"/>
          <w:szCs w:val="22"/>
        </w:rPr>
      </w:pPr>
      <w:bookmarkStart w:id="1" w:name="_Toc72899181"/>
      <w:bookmarkStart w:id="2" w:name="_Toc72899541"/>
      <w:bookmarkStart w:id="3" w:name="_Toc72902119"/>
      <w:bookmarkStart w:id="4" w:name="_Toc72902194"/>
      <w:bookmarkStart w:id="5" w:name="_Toc72902268"/>
      <w:bookmarkStart w:id="6" w:name="_Toc72902342"/>
      <w:bookmarkStart w:id="7" w:name="_Toc72902415"/>
      <w:bookmarkStart w:id="8" w:name="_Toc72902488"/>
      <w:bookmarkStart w:id="9" w:name="_Toc72902561"/>
      <w:bookmarkStart w:id="10" w:name="_Toc72902631"/>
      <w:bookmarkStart w:id="11" w:name="_Toc72902701"/>
      <w:bookmarkStart w:id="12" w:name="_Toc72902976"/>
      <w:bookmarkStart w:id="13" w:name="_Toc72903602"/>
      <w:bookmarkStart w:id="14" w:name="_Toc72909069"/>
      <w:bookmarkStart w:id="15" w:name="_Toc73258101"/>
      <w:bookmarkStart w:id="16" w:name="_Toc73258180"/>
      <w:bookmarkStart w:id="17" w:name="_Toc73258258"/>
      <w:bookmarkStart w:id="18" w:name="_Toc73258342"/>
      <w:bookmarkStart w:id="19" w:name="_Toc73324687"/>
      <w:bookmarkStart w:id="20" w:name="_Toc73328026"/>
      <w:bookmarkStart w:id="21" w:name="_Toc73328543"/>
      <w:bookmarkStart w:id="22" w:name="_Toc733342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asciiTheme="minorHAnsi" w:hAnsiTheme="minorHAnsi" w:cstheme="minorHAnsi"/>
          <w:sz w:val="22"/>
          <w:szCs w:val="22"/>
        </w:rPr>
        <w:t>FPD 200</w:t>
      </w:r>
      <w:r w:rsidR="00BF62F2" w:rsidRPr="00704432">
        <w:rPr>
          <w:rFonts w:asciiTheme="minorHAnsi" w:hAnsiTheme="minorHAnsi" w:cstheme="minorHAnsi"/>
          <w:sz w:val="22"/>
          <w:szCs w:val="22"/>
        </w:rPr>
        <w:t xml:space="preserve"> Task</w:t>
      </w:r>
    </w:p>
    <w:p w:rsidR="005B1F07" w:rsidRPr="00704432" w:rsidRDefault="00156B48" w:rsidP="00BF62F2">
      <w:pPr>
        <w:pStyle w:val="Heading2"/>
        <w:numPr>
          <w:numberingChange w:id="23" w:author="Jerry Pharr" w:date="2011-08-12T08:14:00Z" w:original="%1:1:0:.%2:1:0:"/>
        </w:numPr>
        <w:rPr>
          <w:rFonts w:asciiTheme="minorHAnsi" w:hAnsiTheme="minorHAnsi" w:cstheme="minorHAnsi"/>
          <w:szCs w:val="22"/>
        </w:rPr>
      </w:pPr>
      <w:bookmarkStart w:id="24" w:name="_Toc284248812"/>
      <w:r w:rsidRPr="00704432">
        <w:rPr>
          <w:rFonts w:asciiTheme="minorHAnsi" w:hAnsiTheme="minorHAnsi" w:cstheme="minorHAnsi"/>
          <w:szCs w:val="22"/>
        </w:rPr>
        <w:t>Background</w:t>
      </w:r>
      <w:bookmarkEnd w:id="24"/>
      <w:r w:rsidR="00BF62F2" w:rsidRPr="00704432">
        <w:rPr>
          <w:rFonts w:asciiTheme="minorHAnsi" w:hAnsiTheme="minorHAnsi" w:cstheme="minorHAnsi"/>
          <w:szCs w:val="22"/>
        </w:rPr>
        <w:t>/Requirements Summary</w:t>
      </w:r>
    </w:p>
    <w:p w:rsidR="00792B21" w:rsidRDefault="00792B21" w:rsidP="00BD6EE5">
      <w:pPr>
        <w:pStyle w:val="Body"/>
        <w:jc w:val="left"/>
        <w:rPr>
          <w:rFonts w:asciiTheme="minorHAnsi" w:hAnsiTheme="minorHAnsi" w:cstheme="minorHAnsi"/>
          <w:sz w:val="22"/>
          <w:szCs w:val="22"/>
        </w:rPr>
      </w:pPr>
      <w:r>
        <w:rPr>
          <w:rFonts w:asciiTheme="minorHAnsi" w:hAnsiTheme="minorHAnsi" w:cstheme="minorHAnsi"/>
          <w:sz w:val="22"/>
          <w:szCs w:val="22"/>
        </w:rPr>
        <w:t xml:space="preserve">The background for this task stated in the </w:t>
      </w:r>
      <w:r w:rsidR="0082354D">
        <w:rPr>
          <w:rFonts w:asciiTheme="minorHAnsi" w:hAnsiTheme="minorHAnsi" w:cstheme="minorHAnsi"/>
          <w:sz w:val="22"/>
          <w:szCs w:val="22"/>
        </w:rPr>
        <w:t>FPD 200</w:t>
      </w:r>
      <w:r>
        <w:rPr>
          <w:rFonts w:asciiTheme="minorHAnsi" w:hAnsiTheme="minorHAnsi" w:cstheme="minorHAnsi"/>
          <w:sz w:val="22"/>
          <w:szCs w:val="22"/>
        </w:rPr>
        <w:t xml:space="preserve"> Performance Work Statement is as follows:  </w:t>
      </w:r>
    </w:p>
    <w:p w:rsidR="0082354D" w:rsidRPr="0082354D" w:rsidRDefault="0082354D" w:rsidP="00BD6EE5">
      <w:pPr>
        <w:pStyle w:val="Body"/>
        <w:jc w:val="left"/>
        <w:rPr>
          <w:rFonts w:asciiTheme="minorHAnsi" w:hAnsiTheme="minorHAnsi" w:cstheme="minorHAnsi"/>
          <w:sz w:val="22"/>
          <w:szCs w:val="22"/>
        </w:rPr>
      </w:pPr>
      <w:r>
        <w:rPr>
          <w:rFonts w:asciiTheme="minorHAnsi" w:hAnsiTheme="minorHAnsi" w:cstheme="minorHAnsi"/>
          <w:sz w:val="22"/>
          <w:szCs w:val="22"/>
        </w:rPr>
        <w:t>FPD 200</w:t>
      </w:r>
      <w:r w:rsidRPr="0082354D">
        <w:rPr>
          <w:rFonts w:asciiTheme="minorHAnsi" w:hAnsiTheme="minorHAnsi" w:cstheme="minorHAnsi"/>
          <w:sz w:val="22"/>
          <w:szCs w:val="22"/>
        </w:rPr>
        <w:t xml:space="preserve"> presents a systems approach to instructional development: Analysis, Design, Development, Implementation, and Evaluation (ADDIE)</w:t>
      </w:r>
      <w:r>
        <w:rPr>
          <w:rFonts w:asciiTheme="minorHAnsi" w:hAnsiTheme="minorHAnsi" w:cstheme="minorHAnsi"/>
          <w:sz w:val="22"/>
          <w:szCs w:val="22"/>
        </w:rPr>
        <w:t xml:space="preserve"> and is designed for f</w:t>
      </w:r>
      <w:r w:rsidRPr="0082354D">
        <w:rPr>
          <w:rFonts w:asciiTheme="minorHAnsi" w:hAnsiTheme="minorHAnsi" w:cstheme="minorHAnsi"/>
          <w:sz w:val="22"/>
          <w:szCs w:val="22"/>
        </w:rPr>
        <w:t xml:space="preserve">aculty members who are serving as Performance Learning Directors (PLDs), course managers (CMs) or </w:t>
      </w:r>
      <w:r>
        <w:rPr>
          <w:rFonts w:asciiTheme="minorHAnsi" w:hAnsiTheme="minorHAnsi" w:cstheme="minorHAnsi"/>
          <w:sz w:val="22"/>
          <w:szCs w:val="22"/>
        </w:rPr>
        <w:t xml:space="preserve">DAU personnel </w:t>
      </w:r>
      <w:r w:rsidRPr="0082354D">
        <w:rPr>
          <w:rFonts w:asciiTheme="minorHAnsi" w:hAnsiTheme="minorHAnsi" w:cstheme="minorHAnsi"/>
          <w:sz w:val="22"/>
          <w:szCs w:val="22"/>
        </w:rPr>
        <w:t xml:space="preserve">who are involved in the development of any learning asset. </w:t>
      </w:r>
    </w:p>
    <w:p w:rsidR="0082354D" w:rsidRPr="0082354D" w:rsidRDefault="0082354D" w:rsidP="00BD6EE5">
      <w:pPr>
        <w:pStyle w:val="Body"/>
        <w:jc w:val="left"/>
        <w:rPr>
          <w:rFonts w:asciiTheme="minorHAnsi" w:hAnsiTheme="minorHAnsi" w:cstheme="minorHAnsi"/>
          <w:sz w:val="22"/>
          <w:szCs w:val="22"/>
        </w:rPr>
      </w:pPr>
      <w:r w:rsidRPr="0082354D">
        <w:rPr>
          <w:rFonts w:asciiTheme="minorHAnsi" w:hAnsiTheme="minorHAnsi" w:cstheme="minorHAnsi"/>
          <w:sz w:val="22"/>
          <w:szCs w:val="22"/>
        </w:rPr>
        <w:t>The current course design is a facilitated online learning environment (FOLE) course delivered via Blackboard.  Students are engaged in asynchronous discussions with the instructor and other students</w:t>
      </w:r>
      <w:r>
        <w:rPr>
          <w:rFonts w:asciiTheme="minorHAnsi" w:hAnsiTheme="minorHAnsi" w:cstheme="minorHAnsi"/>
          <w:sz w:val="22"/>
          <w:szCs w:val="22"/>
        </w:rPr>
        <w:t xml:space="preserve"> and are</w:t>
      </w:r>
      <w:r w:rsidRPr="0082354D">
        <w:rPr>
          <w:rFonts w:asciiTheme="minorHAnsi" w:hAnsiTheme="minorHAnsi" w:cstheme="minorHAnsi"/>
          <w:sz w:val="22"/>
          <w:szCs w:val="22"/>
        </w:rPr>
        <w:t xml:space="preserve"> required at designated intervals to submit a product for peer and instructor review.  Students are assessed on the level and quality of participation in the discussion forums, as well as on the products submitted.  The course is six-weeks in length; however, it does not require six full weeks of student effort.  The FOLE design allow</w:t>
      </w:r>
      <w:r w:rsidR="00932531">
        <w:rPr>
          <w:rFonts w:asciiTheme="minorHAnsi" w:hAnsiTheme="minorHAnsi" w:cstheme="minorHAnsi"/>
          <w:sz w:val="22"/>
          <w:szCs w:val="22"/>
        </w:rPr>
        <w:t>s</w:t>
      </w:r>
      <w:r w:rsidRPr="0082354D">
        <w:rPr>
          <w:rFonts w:asciiTheme="minorHAnsi" w:hAnsiTheme="minorHAnsi" w:cstheme="minorHAnsi"/>
          <w:sz w:val="22"/>
          <w:szCs w:val="22"/>
        </w:rPr>
        <w:t xml:space="preserve"> students the option of when and how often (above the minimum) they want to engage in discussions.</w:t>
      </w:r>
    </w:p>
    <w:p w:rsidR="0082354D" w:rsidRPr="0082354D" w:rsidRDefault="0082354D" w:rsidP="00BD6EE5">
      <w:pPr>
        <w:pStyle w:val="Body"/>
        <w:jc w:val="left"/>
        <w:rPr>
          <w:rFonts w:asciiTheme="minorHAnsi" w:hAnsiTheme="minorHAnsi" w:cstheme="minorHAnsi"/>
          <w:sz w:val="22"/>
          <w:szCs w:val="22"/>
        </w:rPr>
      </w:pPr>
      <w:r w:rsidRPr="0082354D">
        <w:rPr>
          <w:rFonts w:asciiTheme="minorHAnsi" w:hAnsiTheme="minorHAnsi" w:cstheme="minorHAnsi"/>
          <w:sz w:val="22"/>
          <w:szCs w:val="22"/>
        </w:rPr>
        <w:t xml:space="preserve">Instructor availability and student demand are factors that dictate when the course is offered.  </w:t>
      </w:r>
    </w:p>
    <w:p w:rsidR="00792B21" w:rsidRPr="00792B21" w:rsidRDefault="0082354D" w:rsidP="00BD6EE5">
      <w:pPr>
        <w:pStyle w:val="Body"/>
        <w:jc w:val="left"/>
        <w:rPr>
          <w:rFonts w:asciiTheme="minorHAnsi" w:hAnsiTheme="minorHAnsi" w:cstheme="minorHAnsi"/>
          <w:sz w:val="22"/>
          <w:szCs w:val="22"/>
        </w:rPr>
      </w:pPr>
      <w:r w:rsidRPr="0082354D">
        <w:rPr>
          <w:rFonts w:asciiTheme="minorHAnsi" w:hAnsiTheme="minorHAnsi" w:cstheme="minorHAnsi"/>
          <w:sz w:val="22"/>
          <w:szCs w:val="22"/>
        </w:rPr>
        <w:t xml:space="preserve">For some of DAU’s curriculum centers, FPD 200 is a requirement before a faculty member can apply for the position of course manager.  Furthermore, FPD 200 is a required prerequisite for FPD 203-Writing Test Questions, another requirement for faculty promotions.  </w:t>
      </w:r>
    </w:p>
    <w:p w:rsidR="00792B21" w:rsidRPr="00792B21" w:rsidRDefault="00792B21" w:rsidP="00BD6EE5">
      <w:pPr>
        <w:pStyle w:val="Heading2"/>
        <w:numPr>
          <w:numberingChange w:id="25" w:author="Jerry Pharr" w:date="2011-08-12T08:14:00Z" w:original="%1:1:0:.%2:2:0:"/>
        </w:numPr>
        <w:rPr>
          <w:rFonts w:asciiTheme="minorHAnsi" w:hAnsiTheme="minorHAnsi" w:cstheme="minorHAnsi"/>
          <w:szCs w:val="22"/>
        </w:rPr>
      </w:pPr>
      <w:r>
        <w:rPr>
          <w:rFonts w:asciiTheme="minorHAnsi" w:hAnsiTheme="minorHAnsi" w:cstheme="minorHAnsi"/>
          <w:szCs w:val="22"/>
        </w:rPr>
        <w:t>Objective</w:t>
      </w:r>
    </w:p>
    <w:p w:rsidR="00792B21" w:rsidRDefault="00932531" w:rsidP="00BD6EE5">
      <w:pPr>
        <w:pStyle w:val="Body"/>
        <w:jc w:val="left"/>
        <w:rPr>
          <w:rFonts w:asciiTheme="minorHAnsi" w:hAnsiTheme="minorHAnsi" w:cstheme="minorHAnsi"/>
          <w:sz w:val="22"/>
          <w:szCs w:val="22"/>
        </w:rPr>
      </w:pPr>
      <w:r>
        <w:rPr>
          <w:rFonts w:asciiTheme="minorHAnsi" w:hAnsiTheme="minorHAnsi" w:cstheme="minorHAnsi"/>
          <w:sz w:val="22"/>
          <w:szCs w:val="22"/>
        </w:rPr>
        <w:t xml:space="preserve">Phase 1: </w:t>
      </w:r>
      <w:r w:rsidR="00021C93">
        <w:rPr>
          <w:rFonts w:asciiTheme="minorHAnsi" w:hAnsiTheme="minorHAnsi" w:cstheme="minorHAnsi"/>
          <w:sz w:val="22"/>
          <w:szCs w:val="22"/>
        </w:rPr>
        <w:t>Contractor</w:t>
      </w:r>
      <w:r>
        <w:rPr>
          <w:rFonts w:asciiTheme="minorHAnsi" w:hAnsiTheme="minorHAnsi" w:cstheme="minorHAnsi"/>
          <w:sz w:val="22"/>
          <w:szCs w:val="22"/>
        </w:rPr>
        <w:t xml:space="preserve"> proposes a learning-on-demand delivery design and delivers a</w:t>
      </w:r>
      <w:ins w:id="26" w:author="Jerry Pharr" w:date="2011-08-12T08:15:00Z">
        <w:r w:rsidR="00E26065">
          <w:rPr>
            <w:rFonts w:asciiTheme="minorHAnsi" w:hAnsiTheme="minorHAnsi" w:cstheme="minorHAnsi"/>
            <w:sz w:val="22"/>
            <w:szCs w:val="22"/>
          </w:rPr>
          <w:t xml:space="preserve"> </w:t>
        </w:r>
      </w:ins>
      <w:del w:id="27" w:author="Jerry Pharr" w:date="2011-08-12T08:19:00Z">
        <w:r w:rsidDel="00E26065">
          <w:rPr>
            <w:rFonts w:asciiTheme="minorHAnsi" w:hAnsiTheme="minorHAnsi" w:cstheme="minorHAnsi"/>
            <w:sz w:val="22"/>
            <w:szCs w:val="22"/>
          </w:rPr>
          <w:delText xml:space="preserve"> </w:delText>
        </w:r>
      </w:del>
      <w:del w:id="28" w:author="Jerry Pharr" w:date="2011-08-12T08:15:00Z">
        <w:r w:rsidDel="00E26065">
          <w:rPr>
            <w:rFonts w:asciiTheme="minorHAnsi" w:hAnsiTheme="minorHAnsi" w:cstheme="minorHAnsi"/>
            <w:sz w:val="22"/>
            <w:szCs w:val="22"/>
          </w:rPr>
          <w:delText>prototype</w:delText>
        </w:r>
      </w:del>
      <w:ins w:id="29" w:author="Jerry Pharr" w:date="2011-08-12T08:15:00Z">
        <w:r w:rsidR="00E26065">
          <w:rPr>
            <w:rFonts w:asciiTheme="minorHAnsi" w:hAnsiTheme="minorHAnsi" w:cstheme="minorHAnsi"/>
            <w:sz w:val="22"/>
            <w:szCs w:val="22"/>
          </w:rPr>
          <w:t xml:space="preserve">script and </w:t>
        </w:r>
        <w:proofErr w:type="spellStart"/>
        <w:r w:rsidR="00E26065">
          <w:rPr>
            <w:rFonts w:asciiTheme="minorHAnsi" w:hAnsiTheme="minorHAnsi" w:cstheme="minorHAnsi"/>
            <w:sz w:val="22"/>
            <w:szCs w:val="22"/>
          </w:rPr>
          <w:t>styleboards</w:t>
        </w:r>
      </w:ins>
      <w:proofErr w:type="spellEnd"/>
    </w:p>
    <w:p w:rsidR="00932531" w:rsidRDefault="00932531" w:rsidP="00BD6EE5">
      <w:pPr>
        <w:pStyle w:val="Body"/>
        <w:jc w:val="left"/>
        <w:rPr>
          <w:rFonts w:asciiTheme="minorHAnsi" w:hAnsiTheme="minorHAnsi" w:cstheme="minorHAnsi"/>
          <w:sz w:val="22"/>
          <w:szCs w:val="22"/>
        </w:rPr>
      </w:pPr>
      <w:r>
        <w:rPr>
          <w:rFonts w:asciiTheme="minorHAnsi" w:hAnsiTheme="minorHAnsi" w:cstheme="minorHAnsi"/>
          <w:sz w:val="22"/>
          <w:szCs w:val="22"/>
        </w:rPr>
        <w:t xml:space="preserve">Phase 2: </w:t>
      </w:r>
      <w:r w:rsidR="00021C93">
        <w:rPr>
          <w:rFonts w:asciiTheme="minorHAnsi" w:hAnsiTheme="minorHAnsi" w:cstheme="minorHAnsi"/>
          <w:sz w:val="22"/>
          <w:szCs w:val="22"/>
        </w:rPr>
        <w:t>Contractor</w:t>
      </w:r>
      <w:r w:rsidRPr="00932531">
        <w:rPr>
          <w:rFonts w:asciiTheme="minorHAnsi" w:hAnsiTheme="minorHAnsi" w:cstheme="minorHAnsi"/>
          <w:sz w:val="22"/>
          <w:szCs w:val="22"/>
        </w:rPr>
        <w:t xml:space="preserve"> fully develop</w:t>
      </w:r>
      <w:r>
        <w:rPr>
          <w:rFonts w:asciiTheme="minorHAnsi" w:hAnsiTheme="minorHAnsi" w:cstheme="minorHAnsi"/>
          <w:sz w:val="22"/>
          <w:szCs w:val="22"/>
        </w:rPr>
        <w:t>s</w:t>
      </w:r>
      <w:r w:rsidRPr="00932531">
        <w:rPr>
          <w:rFonts w:asciiTheme="minorHAnsi" w:hAnsiTheme="minorHAnsi" w:cstheme="minorHAnsi"/>
          <w:sz w:val="22"/>
          <w:szCs w:val="22"/>
        </w:rPr>
        <w:t xml:space="preserve"> and complete</w:t>
      </w:r>
      <w:r>
        <w:rPr>
          <w:rFonts w:asciiTheme="minorHAnsi" w:hAnsiTheme="minorHAnsi" w:cstheme="minorHAnsi"/>
          <w:sz w:val="22"/>
          <w:szCs w:val="22"/>
        </w:rPr>
        <w:t>s</w:t>
      </w:r>
      <w:r w:rsidRPr="00932531">
        <w:rPr>
          <w:rFonts w:asciiTheme="minorHAnsi" w:hAnsiTheme="minorHAnsi" w:cstheme="minorHAnsi"/>
          <w:sz w:val="22"/>
          <w:szCs w:val="22"/>
        </w:rPr>
        <w:t xml:space="preserve"> the course content of FPD 200 in accordance with the CDD and the prototype design established in Phase </w:t>
      </w:r>
      <w:r>
        <w:rPr>
          <w:rFonts w:asciiTheme="minorHAnsi" w:hAnsiTheme="minorHAnsi" w:cstheme="minorHAnsi"/>
          <w:sz w:val="22"/>
          <w:szCs w:val="22"/>
        </w:rPr>
        <w:t>I of FPD 200 course development</w:t>
      </w:r>
    </w:p>
    <w:p w:rsidR="00792B21" w:rsidRDefault="00792B21" w:rsidP="00BD6EE5">
      <w:pPr>
        <w:pStyle w:val="Heading2"/>
        <w:numPr>
          <w:numberingChange w:id="30" w:author="Jerry Pharr" w:date="2011-08-12T08:14:00Z" w:original="%1:1:0:.%2:3:0:"/>
        </w:numPr>
        <w:rPr>
          <w:rFonts w:asciiTheme="minorHAnsi" w:hAnsiTheme="minorHAnsi" w:cstheme="minorHAnsi"/>
          <w:szCs w:val="22"/>
        </w:rPr>
      </w:pPr>
      <w:r w:rsidRPr="00792B21">
        <w:rPr>
          <w:rFonts w:asciiTheme="minorHAnsi" w:hAnsiTheme="minorHAnsi" w:cstheme="minorHAnsi"/>
          <w:szCs w:val="22"/>
        </w:rPr>
        <w:t>Scope</w:t>
      </w:r>
    </w:p>
    <w:p w:rsidR="00792B21" w:rsidRPr="00792B21" w:rsidRDefault="00792B21" w:rsidP="00BD6EE5">
      <w:pPr>
        <w:pStyle w:val="Body"/>
        <w:jc w:val="left"/>
        <w:rPr>
          <w:rFonts w:asciiTheme="minorHAnsi" w:hAnsiTheme="minorHAnsi" w:cstheme="minorHAnsi"/>
          <w:sz w:val="22"/>
          <w:szCs w:val="22"/>
        </w:rPr>
      </w:pPr>
      <w:r w:rsidRPr="00792B21">
        <w:rPr>
          <w:rFonts w:asciiTheme="minorHAnsi" w:hAnsiTheme="minorHAnsi" w:cstheme="minorHAnsi"/>
          <w:sz w:val="22"/>
          <w:szCs w:val="22"/>
        </w:rPr>
        <w:t xml:space="preserve">The scope of the work includes </w:t>
      </w:r>
      <w:r w:rsidR="00932531">
        <w:rPr>
          <w:rFonts w:asciiTheme="minorHAnsi" w:hAnsiTheme="minorHAnsi" w:cstheme="minorHAnsi"/>
          <w:sz w:val="22"/>
          <w:szCs w:val="22"/>
        </w:rPr>
        <w:t>conversion of FPD 200 from a FOLE to a learning-on-demand delivery format reducing reliance on instructor availability. The delivery method should be a mix of self-paced learning and student product development.</w:t>
      </w:r>
    </w:p>
    <w:p w:rsidR="003009D4" w:rsidRPr="00704432" w:rsidRDefault="00792B21" w:rsidP="00BD6EE5">
      <w:pPr>
        <w:pStyle w:val="Heading2"/>
        <w:numPr>
          <w:numberingChange w:id="31" w:author="Jerry Pharr" w:date="2011-08-12T08:14:00Z" w:original="%1:1:0:.%2:4:0:"/>
        </w:numPr>
        <w:rPr>
          <w:rFonts w:asciiTheme="minorHAnsi" w:hAnsiTheme="minorHAnsi" w:cstheme="minorHAnsi"/>
          <w:szCs w:val="22"/>
        </w:rPr>
      </w:pPr>
      <w:r>
        <w:rPr>
          <w:rFonts w:asciiTheme="minorHAnsi" w:hAnsiTheme="minorHAnsi" w:cstheme="minorHAnsi"/>
          <w:szCs w:val="22"/>
        </w:rPr>
        <w:t>Requirements</w:t>
      </w:r>
    </w:p>
    <w:p w:rsidR="00021C93" w:rsidRDefault="00021C93" w:rsidP="00BD6EE5">
      <w:pPr>
        <w:pStyle w:val="Body"/>
        <w:ind w:left="54"/>
        <w:jc w:val="left"/>
        <w:rPr>
          <w:rFonts w:asciiTheme="minorHAnsi" w:hAnsiTheme="minorHAnsi" w:cstheme="minorHAnsi"/>
          <w:sz w:val="22"/>
          <w:szCs w:val="22"/>
        </w:rPr>
      </w:pPr>
      <w:r>
        <w:rPr>
          <w:rFonts w:asciiTheme="minorHAnsi" w:hAnsiTheme="minorHAnsi" w:cstheme="minorHAnsi"/>
          <w:sz w:val="22"/>
          <w:szCs w:val="22"/>
        </w:rPr>
        <w:t>Requirements for FPD 200 include:</w:t>
      </w:r>
    </w:p>
    <w:p w:rsidR="00021C93" w:rsidRDefault="00021C93" w:rsidP="00BD6EE5">
      <w:pPr>
        <w:pStyle w:val="Body"/>
        <w:numPr>
          <w:ilvl w:val="0"/>
          <w:numId w:val="44"/>
          <w:numberingChange w:id="32" w:author="Jerry Pharr" w:date="2011-08-12T08:14:00Z" w:original=""/>
        </w:numPr>
        <w:spacing w:before="60" w:after="60"/>
        <w:ind w:left="778"/>
        <w:jc w:val="left"/>
        <w:rPr>
          <w:rFonts w:asciiTheme="minorHAnsi" w:hAnsiTheme="minorHAnsi" w:cstheme="minorHAnsi"/>
          <w:sz w:val="22"/>
          <w:szCs w:val="22"/>
        </w:rPr>
      </w:pPr>
      <w:r>
        <w:rPr>
          <w:rFonts w:asciiTheme="minorHAnsi" w:hAnsiTheme="minorHAnsi" w:cstheme="minorHAnsi"/>
          <w:sz w:val="22"/>
          <w:szCs w:val="22"/>
        </w:rPr>
        <w:t>F</w:t>
      </w:r>
      <w:r w:rsidRPr="00021C93">
        <w:rPr>
          <w:rFonts w:asciiTheme="minorHAnsi" w:hAnsiTheme="minorHAnsi" w:cstheme="minorHAnsi"/>
          <w:sz w:val="22"/>
          <w:szCs w:val="22"/>
        </w:rPr>
        <w:t>unction</w:t>
      </w:r>
      <w:r>
        <w:rPr>
          <w:rFonts w:asciiTheme="minorHAnsi" w:hAnsiTheme="minorHAnsi" w:cstheme="minorHAnsi"/>
          <w:sz w:val="22"/>
          <w:szCs w:val="22"/>
        </w:rPr>
        <w:t>ality</w:t>
      </w:r>
      <w:r w:rsidRPr="00021C93">
        <w:rPr>
          <w:rFonts w:asciiTheme="minorHAnsi" w:hAnsiTheme="minorHAnsi" w:cstheme="minorHAnsi"/>
          <w:sz w:val="22"/>
          <w:szCs w:val="22"/>
        </w:rPr>
        <w:t xml:space="preserve"> within DAU’s learning management and delivery systems which include Blackboard and Atlas  </w:t>
      </w:r>
    </w:p>
    <w:p w:rsidR="00021C93" w:rsidRDefault="00021C93" w:rsidP="00BD6EE5">
      <w:pPr>
        <w:pStyle w:val="Body"/>
        <w:numPr>
          <w:ilvl w:val="0"/>
          <w:numId w:val="44"/>
          <w:numberingChange w:id="33" w:author="Jerry Pharr" w:date="2011-08-12T08:14:00Z" w:original=""/>
        </w:numPr>
        <w:spacing w:before="60" w:after="60"/>
        <w:ind w:left="778"/>
        <w:jc w:val="left"/>
        <w:rPr>
          <w:rFonts w:asciiTheme="minorHAnsi" w:hAnsiTheme="minorHAnsi" w:cstheme="minorHAnsi"/>
          <w:sz w:val="22"/>
          <w:szCs w:val="22"/>
        </w:rPr>
      </w:pPr>
      <w:r>
        <w:rPr>
          <w:rFonts w:asciiTheme="minorHAnsi" w:hAnsiTheme="minorHAnsi" w:cstheme="minorHAnsi"/>
          <w:sz w:val="22"/>
          <w:szCs w:val="22"/>
        </w:rPr>
        <w:t>P</w:t>
      </w:r>
      <w:r w:rsidRPr="00021C93">
        <w:rPr>
          <w:rFonts w:asciiTheme="minorHAnsi" w:hAnsiTheme="minorHAnsi" w:cstheme="minorHAnsi"/>
          <w:sz w:val="22"/>
          <w:szCs w:val="22"/>
        </w:rPr>
        <w:t>rovid</w:t>
      </w:r>
      <w:r>
        <w:rPr>
          <w:rFonts w:asciiTheme="minorHAnsi" w:hAnsiTheme="minorHAnsi" w:cstheme="minorHAnsi"/>
          <w:sz w:val="22"/>
          <w:szCs w:val="22"/>
        </w:rPr>
        <w:t>ing</w:t>
      </w:r>
      <w:r w:rsidRPr="00021C93">
        <w:rPr>
          <w:rFonts w:asciiTheme="minorHAnsi" w:hAnsiTheme="minorHAnsi" w:cstheme="minorHAnsi"/>
          <w:sz w:val="22"/>
          <w:szCs w:val="22"/>
        </w:rPr>
        <w:t xml:space="preserve"> the foundation of the ADDIE model and the instructional design process</w:t>
      </w:r>
    </w:p>
    <w:p w:rsidR="00021C93" w:rsidRDefault="00021C93" w:rsidP="00BD6EE5">
      <w:pPr>
        <w:pStyle w:val="Body"/>
        <w:numPr>
          <w:ilvl w:val="0"/>
          <w:numId w:val="44"/>
          <w:numberingChange w:id="34" w:author="Jerry Pharr" w:date="2011-08-12T08:14:00Z" w:original=""/>
        </w:numPr>
        <w:spacing w:before="60" w:after="60"/>
        <w:ind w:left="778"/>
        <w:jc w:val="left"/>
        <w:rPr>
          <w:rFonts w:asciiTheme="minorHAnsi" w:hAnsiTheme="minorHAnsi" w:cstheme="minorHAnsi"/>
          <w:sz w:val="22"/>
          <w:szCs w:val="22"/>
        </w:rPr>
      </w:pPr>
      <w:r>
        <w:rPr>
          <w:rFonts w:asciiTheme="minorHAnsi" w:hAnsiTheme="minorHAnsi" w:cstheme="minorHAnsi"/>
          <w:sz w:val="22"/>
          <w:szCs w:val="22"/>
        </w:rPr>
        <w:t>H</w:t>
      </w:r>
      <w:r w:rsidRPr="00021C93">
        <w:rPr>
          <w:rFonts w:asciiTheme="minorHAnsi" w:hAnsiTheme="minorHAnsi" w:cstheme="minorHAnsi"/>
          <w:sz w:val="22"/>
          <w:szCs w:val="22"/>
        </w:rPr>
        <w:t>ow DAU implements the ADDIE model which means integrating the most recent version of the DAU Curriculum Guide (Learning Asset Development Guide) into the course</w:t>
      </w:r>
    </w:p>
    <w:p w:rsidR="00021C93" w:rsidRPr="00021C93" w:rsidRDefault="00021C93" w:rsidP="00BD6EE5">
      <w:pPr>
        <w:pStyle w:val="Body"/>
        <w:spacing w:before="120"/>
        <w:ind w:left="58"/>
        <w:jc w:val="left"/>
        <w:rPr>
          <w:rFonts w:asciiTheme="minorHAnsi" w:hAnsiTheme="minorHAnsi" w:cstheme="minorHAnsi"/>
          <w:sz w:val="22"/>
          <w:szCs w:val="22"/>
        </w:rPr>
      </w:pPr>
      <w:r w:rsidRPr="00021C93">
        <w:rPr>
          <w:rFonts w:asciiTheme="minorHAnsi" w:hAnsiTheme="minorHAnsi" w:cstheme="minorHAnsi"/>
          <w:sz w:val="22"/>
          <w:szCs w:val="22"/>
        </w:rPr>
        <w:t>Task 1</w:t>
      </w:r>
      <w:r w:rsidRPr="00021C93">
        <w:rPr>
          <w:rFonts w:asciiTheme="minorHAnsi" w:hAnsiTheme="minorHAnsi" w:cstheme="minorHAnsi"/>
          <w:sz w:val="22"/>
          <w:szCs w:val="22"/>
        </w:rPr>
        <w:tab/>
        <w:t>Project Plan</w:t>
      </w:r>
    </w:p>
    <w:p w:rsidR="00021C93" w:rsidRPr="00021C93" w:rsidRDefault="00021C93" w:rsidP="00BD6EE5">
      <w:pPr>
        <w:pStyle w:val="Body"/>
        <w:numPr>
          <w:ilvl w:val="0"/>
          <w:numId w:val="45"/>
          <w:numberingChange w:id="35"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Submit a tech and price prop</w:t>
      </w:r>
      <w:r>
        <w:rPr>
          <w:rFonts w:asciiTheme="minorHAnsi" w:hAnsiTheme="minorHAnsi" w:cstheme="minorHAnsi"/>
          <w:sz w:val="22"/>
          <w:szCs w:val="22"/>
        </w:rPr>
        <w:t>osal for the effort</w:t>
      </w:r>
    </w:p>
    <w:p w:rsidR="00021C93" w:rsidRPr="00021C93" w:rsidRDefault="00021C93" w:rsidP="00BD6EE5">
      <w:pPr>
        <w:pStyle w:val="Body"/>
        <w:numPr>
          <w:ilvl w:val="0"/>
          <w:numId w:val="45"/>
          <w:numberingChange w:id="36"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Conduct a kick-off meeting n</w:t>
      </w:r>
      <w:r>
        <w:rPr>
          <w:rFonts w:asciiTheme="minorHAnsi" w:hAnsiTheme="minorHAnsi" w:cstheme="minorHAnsi"/>
          <w:sz w:val="22"/>
          <w:szCs w:val="22"/>
        </w:rPr>
        <w:t>o later than five days from CDA</w:t>
      </w:r>
    </w:p>
    <w:p w:rsidR="00021C93" w:rsidRPr="00021C93" w:rsidRDefault="00021C93" w:rsidP="00BD6EE5">
      <w:pPr>
        <w:pStyle w:val="Body"/>
        <w:numPr>
          <w:ilvl w:val="0"/>
          <w:numId w:val="45"/>
          <w:numberingChange w:id="37"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Submit a Pr</w:t>
      </w:r>
      <w:r>
        <w:rPr>
          <w:rFonts w:asciiTheme="minorHAnsi" w:hAnsiTheme="minorHAnsi" w:cstheme="minorHAnsi"/>
          <w:sz w:val="22"/>
          <w:szCs w:val="22"/>
        </w:rPr>
        <w:t>oject Management Plan that will</w:t>
      </w:r>
    </w:p>
    <w:p w:rsidR="00021C93" w:rsidRPr="00021C93" w:rsidRDefault="00021C93" w:rsidP="00BD6EE5">
      <w:pPr>
        <w:pStyle w:val="Body"/>
        <w:numPr>
          <w:ilvl w:val="1"/>
          <w:numId w:val="45"/>
          <w:numberingChange w:id="38" w:author="Jerry Pharr" w:date="2011-08-12T08:14:00Z" w:original="o"/>
        </w:numPr>
        <w:spacing w:before="60" w:after="60"/>
        <w:ind w:left="1498"/>
        <w:jc w:val="left"/>
        <w:rPr>
          <w:rFonts w:asciiTheme="minorHAnsi" w:hAnsiTheme="minorHAnsi" w:cstheme="minorHAnsi"/>
          <w:sz w:val="22"/>
          <w:szCs w:val="22"/>
        </w:rPr>
      </w:pPr>
      <w:r>
        <w:rPr>
          <w:rFonts w:asciiTheme="minorHAnsi" w:hAnsiTheme="minorHAnsi" w:cstheme="minorHAnsi"/>
          <w:sz w:val="22"/>
          <w:szCs w:val="22"/>
        </w:rPr>
        <w:t>E</w:t>
      </w:r>
      <w:r w:rsidRPr="00021C93">
        <w:rPr>
          <w:rFonts w:asciiTheme="minorHAnsi" w:hAnsiTheme="minorHAnsi" w:cstheme="minorHAnsi"/>
          <w:sz w:val="22"/>
          <w:szCs w:val="22"/>
        </w:rPr>
        <w:t>stablish a project schedule addressing all work phases and deliverable da</w:t>
      </w:r>
      <w:r>
        <w:rPr>
          <w:rFonts w:asciiTheme="minorHAnsi" w:hAnsiTheme="minorHAnsi" w:cstheme="minorHAnsi"/>
          <w:sz w:val="22"/>
          <w:szCs w:val="22"/>
        </w:rPr>
        <w:t>tes for accomplishing the task</w:t>
      </w:r>
    </w:p>
    <w:p w:rsidR="00021C93" w:rsidRPr="00021C93" w:rsidRDefault="00021C93" w:rsidP="00BD6EE5">
      <w:pPr>
        <w:pStyle w:val="Body"/>
        <w:numPr>
          <w:ilvl w:val="1"/>
          <w:numId w:val="45"/>
          <w:numberingChange w:id="39" w:author="Jerry Pharr" w:date="2011-08-12T08:14:00Z" w:original="o"/>
        </w:numPr>
        <w:spacing w:before="60" w:after="60"/>
        <w:ind w:left="1498"/>
        <w:jc w:val="left"/>
        <w:rPr>
          <w:rFonts w:asciiTheme="minorHAnsi" w:hAnsiTheme="minorHAnsi" w:cstheme="minorHAnsi"/>
          <w:sz w:val="22"/>
          <w:szCs w:val="22"/>
        </w:rPr>
      </w:pPr>
      <w:r>
        <w:rPr>
          <w:rFonts w:asciiTheme="minorHAnsi" w:hAnsiTheme="minorHAnsi" w:cstheme="minorHAnsi"/>
          <w:sz w:val="22"/>
          <w:szCs w:val="22"/>
        </w:rPr>
        <w:t>E</w:t>
      </w:r>
      <w:r w:rsidRPr="00021C93">
        <w:rPr>
          <w:rFonts w:asciiTheme="minorHAnsi" w:hAnsiTheme="minorHAnsi" w:cstheme="minorHAnsi"/>
          <w:sz w:val="22"/>
          <w:szCs w:val="22"/>
        </w:rPr>
        <w:t>stablish a project closeout review at the clos</w:t>
      </w:r>
      <w:r>
        <w:rPr>
          <w:rFonts w:asciiTheme="minorHAnsi" w:hAnsiTheme="minorHAnsi" w:cstheme="minorHAnsi"/>
          <w:sz w:val="22"/>
          <w:szCs w:val="22"/>
        </w:rPr>
        <w:t>e of the period of performance</w:t>
      </w:r>
    </w:p>
    <w:p w:rsidR="00021C93" w:rsidRPr="00021C93" w:rsidRDefault="00021C93" w:rsidP="00BD6EE5">
      <w:pPr>
        <w:pStyle w:val="Body"/>
        <w:numPr>
          <w:ilvl w:val="1"/>
          <w:numId w:val="45"/>
          <w:numberingChange w:id="40" w:author="Jerry Pharr" w:date="2011-08-12T08:14:00Z" w:original="o"/>
        </w:numPr>
        <w:spacing w:before="60" w:after="60"/>
        <w:ind w:left="1498"/>
        <w:jc w:val="left"/>
        <w:rPr>
          <w:rFonts w:asciiTheme="minorHAnsi" w:hAnsiTheme="minorHAnsi" w:cstheme="minorHAnsi"/>
          <w:sz w:val="22"/>
          <w:szCs w:val="22"/>
        </w:rPr>
      </w:pPr>
      <w:r>
        <w:rPr>
          <w:rFonts w:asciiTheme="minorHAnsi" w:hAnsiTheme="minorHAnsi" w:cstheme="minorHAnsi"/>
          <w:sz w:val="22"/>
          <w:szCs w:val="22"/>
        </w:rPr>
        <w:t>I</w:t>
      </w:r>
      <w:r w:rsidRPr="00021C93">
        <w:rPr>
          <w:rFonts w:asciiTheme="minorHAnsi" w:hAnsiTheme="minorHAnsi" w:cstheme="minorHAnsi"/>
          <w:sz w:val="22"/>
          <w:szCs w:val="22"/>
        </w:rPr>
        <w:t>dentify and describe all</w:t>
      </w:r>
      <w:r>
        <w:rPr>
          <w:rFonts w:asciiTheme="minorHAnsi" w:hAnsiTheme="minorHAnsi" w:cstheme="minorHAnsi"/>
          <w:sz w:val="22"/>
          <w:szCs w:val="22"/>
        </w:rPr>
        <w:t xml:space="preserve"> interim and final deliverables</w:t>
      </w:r>
      <w:r w:rsidRPr="00021C93">
        <w:rPr>
          <w:rFonts w:asciiTheme="minorHAnsi" w:hAnsiTheme="minorHAnsi" w:cstheme="minorHAnsi"/>
          <w:sz w:val="22"/>
          <w:szCs w:val="22"/>
        </w:rPr>
        <w:t xml:space="preserve"> </w:t>
      </w:r>
    </w:p>
    <w:p w:rsidR="00021C93" w:rsidRPr="00021C93" w:rsidRDefault="00021C93" w:rsidP="00BD6EE5">
      <w:pPr>
        <w:pStyle w:val="Body"/>
        <w:spacing w:before="120"/>
        <w:ind w:left="58"/>
        <w:jc w:val="left"/>
        <w:rPr>
          <w:rFonts w:asciiTheme="minorHAnsi" w:hAnsiTheme="minorHAnsi" w:cstheme="minorHAnsi"/>
          <w:sz w:val="22"/>
          <w:szCs w:val="22"/>
        </w:rPr>
      </w:pPr>
      <w:r w:rsidRPr="00021C93">
        <w:rPr>
          <w:rFonts w:asciiTheme="minorHAnsi" w:hAnsiTheme="minorHAnsi" w:cstheme="minorHAnsi"/>
          <w:sz w:val="22"/>
          <w:szCs w:val="22"/>
        </w:rPr>
        <w:t>Task 2</w:t>
      </w:r>
      <w:r w:rsidRPr="00021C93">
        <w:rPr>
          <w:rFonts w:asciiTheme="minorHAnsi" w:hAnsiTheme="minorHAnsi" w:cstheme="minorHAnsi"/>
          <w:sz w:val="22"/>
          <w:szCs w:val="22"/>
        </w:rPr>
        <w:tab/>
        <w:t xml:space="preserve"> Course and Content Analysis</w:t>
      </w:r>
    </w:p>
    <w:p w:rsidR="00021C93" w:rsidRPr="00021C93" w:rsidRDefault="00021C93" w:rsidP="00BD6EE5">
      <w:pPr>
        <w:pStyle w:val="Body"/>
        <w:numPr>
          <w:ilvl w:val="0"/>
          <w:numId w:val="45"/>
          <w:numberingChange w:id="41"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The contractor shall serve as the course designer and content developer with collaborative assistance from and technical review by DAU personnel. The contractor’s responsibilities include:</w:t>
      </w:r>
    </w:p>
    <w:p w:rsidR="00021C93" w:rsidRPr="00021C93" w:rsidRDefault="00021C93" w:rsidP="00BD6EE5">
      <w:pPr>
        <w:pStyle w:val="Body"/>
        <w:numPr>
          <w:ilvl w:val="1"/>
          <w:numId w:val="45"/>
          <w:numberingChange w:id="42" w:author="Jerry Pharr" w:date="2011-08-12T08:14:00Z" w:original="o"/>
        </w:numPr>
        <w:spacing w:before="60" w:after="60"/>
        <w:ind w:left="1498"/>
        <w:jc w:val="left"/>
        <w:rPr>
          <w:rFonts w:asciiTheme="minorHAnsi" w:hAnsiTheme="minorHAnsi" w:cstheme="minorHAnsi"/>
          <w:sz w:val="22"/>
          <w:szCs w:val="22"/>
        </w:rPr>
      </w:pPr>
      <w:r w:rsidRPr="00021C93">
        <w:rPr>
          <w:rFonts w:asciiTheme="minorHAnsi" w:hAnsiTheme="minorHAnsi" w:cstheme="minorHAnsi"/>
          <w:sz w:val="22"/>
          <w:szCs w:val="22"/>
        </w:rPr>
        <w:t>Review current ISD research and literature as p</w:t>
      </w:r>
      <w:r w:rsidR="00BD6EE5">
        <w:rPr>
          <w:rFonts w:asciiTheme="minorHAnsi" w:hAnsiTheme="minorHAnsi" w:cstheme="minorHAnsi"/>
          <w:sz w:val="22"/>
          <w:szCs w:val="22"/>
        </w:rPr>
        <w:t>ossible inclusion in the course</w:t>
      </w:r>
    </w:p>
    <w:p w:rsidR="00021C93" w:rsidRPr="00021C93" w:rsidRDefault="00021C93" w:rsidP="00BD6EE5">
      <w:pPr>
        <w:pStyle w:val="Body"/>
        <w:numPr>
          <w:ilvl w:val="1"/>
          <w:numId w:val="45"/>
          <w:numberingChange w:id="43" w:author="Jerry Pharr" w:date="2011-08-12T08:14:00Z" w:original="o"/>
        </w:numPr>
        <w:spacing w:before="60" w:after="60"/>
        <w:ind w:left="1498"/>
        <w:jc w:val="left"/>
        <w:rPr>
          <w:rFonts w:asciiTheme="minorHAnsi" w:hAnsiTheme="minorHAnsi" w:cstheme="minorHAnsi"/>
          <w:sz w:val="22"/>
          <w:szCs w:val="22"/>
        </w:rPr>
      </w:pPr>
      <w:r w:rsidRPr="00021C93">
        <w:rPr>
          <w:rFonts w:asciiTheme="minorHAnsi" w:hAnsiTheme="minorHAnsi" w:cstheme="minorHAnsi"/>
          <w:sz w:val="22"/>
          <w:szCs w:val="22"/>
        </w:rPr>
        <w:t>Propose a course design.  Course design should include a description of advantages and disadvantages of the various design approaches considered for the project an</w:t>
      </w:r>
      <w:r w:rsidR="00232A67">
        <w:rPr>
          <w:rFonts w:asciiTheme="minorHAnsi" w:hAnsiTheme="minorHAnsi" w:cstheme="minorHAnsi"/>
          <w:sz w:val="22"/>
          <w:szCs w:val="22"/>
        </w:rPr>
        <w:t>d rationale for selected choice</w:t>
      </w:r>
      <w:r w:rsidR="00BD6EE5">
        <w:rPr>
          <w:rFonts w:asciiTheme="minorHAnsi" w:hAnsiTheme="minorHAnsi" w:cstheme="minorHAnsi"/>
          <w:sz w:val="22"/>
          <w:szCs w:val="22"/>
        </w:rPr>
        <w:t>.</w:t>
      </w:r>
    </w:p>
    <w:p w:rsidR="00021C93" w:rsidRPr="00021C93" w:rsidRDefault="00021C93" w:rsidP="00BD6EE5">
      <w:pPr>
        <w:pStyle w:val="Body"/>
        <w:numPr>
          <w:ilvl w:val="1"/>
          <w:numId w:val="45"/>
          <w:numberingChange w:id="44" w:author="Jerry Pharr" w:date="2011-08-12T08:14:00Z" w:original="o"/>
        </w:numPr>
        <w:spacing w:before="60" w:after="60"/>
        <w:ind w:left="1498"/>
        <w:jc w:val="left"/>
        <w:rPr>
          <w:rFonts w:asciiTheme="minorHAnsi" w:hAnsiTheme="minorHAnsi" w:cstheme="minorHAnsi"/>
          <w:sz w:val="22"/>
          <w:szCs w:val="22"/>
        </w:rPr>
      </w:pPr>
      <w:r w:rsidRPr="00021C93">
        <w:rPr>
          <w:rFonts w:asciiTheme="minorHAnsi" w:hAnsiTheme="minorHAnsi" w:cstheme="minorHAnsi"/>
          <w:sz w:val="22"/>
          <w:szCs w:val="22"/>
        </w:rPr>
        <w:t xml:space="preserve">Propose a content outline </w:t>
      </w:r>
    </w:p>
    <w:p w:rsidR="00021C93" w:rsidRPr="00021C93" w:rsidRDefault="00021C93" w:rsidP="00BD6EE5">
      <w:pPr>
        <w:pStyle w:val="Body"/>
        <w:numPr>
          <w:ilvl w:val="1"/>
          <w:numId w:val="45"/>
          <w:numberingChange w:id="45" w:author="Jerry Pharr" w:date="2011-08-12T08:14:00Z" w:original="o"/>
        </w:numPr>
        <w:spacing w:before="60" w:after="60"/>
        <w:ind w:left="1498"/>
        <w:jc w:val="left"/>
        <w:rPr>
          <w:rFonts w:asciiTheme="minorHAnsi" w:hAnsiTheme="minorHAnsi" w:cstheme="minorHAnsi"/>
          <w:sz w:val="22"/>
          <w:szCs w:val="22"/>
        </w:rPr>
      </w:pPr>
      <w:r w:rsidRPr="00021C93">
        <w:rPr>
          <w:rFonts w:asciiTheme="minorHAnsi" w:hAnsiTheme="minorHAnsi" w:cstheme="minorHAnsi"/>
          <w:sz w:val="22"/>
          <w:szCs w:val="22"/>
        </w:rPr>
        <w:t>Recommend and develop appropriate graded and non-graded assessments and exercises aligned</w:t>
      </w:r>
      <w:r w:rsidR="00232A67">
        <w:rPr>
          <w:rFonts w:asciiTheme="minorHAnsi" w:hAnsiTheme="minorHAnsi" w:cstheme="minorHAnsi"/>
          <w:sz w:val="22"/>
          <w:szCs w:val="22"/>
        </w:rPr>
        <w:t xml:space="preserve"> with learning objectives</w:t>
      </w:r>
    </w:p>
    <w:p w:rsidR="00021C93" w:rsidRPr="00021C93" w:rsidRDefault="00232A67" w:rsidP="00BD6EE5">
      <w:pPr>
        <w:pStyle w:val="Body"/>
        <w:numPr>
          <w:ilvl w:val="0"/>
          <w:numId w:val="45"/>
          <w:numberingChange w:id="46" w:author="Jerry Pharr" w:date="2011-08-12T08:14:00Z" w:original=""/>
        </w:numPr>
        <w:spacing w:before="60" w:after="60"/>
        <w:ind w:left="778"/>
        <w:jc w:val="left"/>
        <w:rPr>
          <w:rFonts w:asciiTheme="minorHAnsi" w:hAnsiTheme="minorHAnsi" w:cstheme="minorHAnsi"/>
          <w:sz w:val="22"/>
          <w:szCs w:val="22"/>
        </w:rPr>
      </w:pPr>
      <w:r>
        <w:rPr>
          <w:rFonts w:asciiTheme="minorHAnsi" w:hAnsiTheme="minorHAnsi" w:cstheme="minorHAnsi"/>
          <w:sz w:val="22"/>
          <w:szCs w:val="22"/>
        </w:rPr>
        <w:t>S</w:t>
      </w:r>
      <w:r w:rsidR="00021C93" w:rsidRPr="00021C93">
        <w:rPr>
          <w:rFonts w:asciiTheme="minorHAnsi" w:hAnsiTheme="minorHAnsi" w:cstheme="minorHAnsi"/>
          <w:sz w:val="22"/>
          <w:szCs w:val="22"/>
        </w:rPr>
        <w:t>ubmit a Course Design Document (CDD) describing the proposed design approach as well as</w:t>
      </w:r>
      <w:r>
        <w:rPr>
          <w:rFonts w:asciiTheme="minorHAnsi" w:hAnsiTheme="minorHAnsi" w:cstheme="minorHAnsi"/>
          <w:sz w:val="22"/>
          <w:szCs w:val="22"/>
        </w:rPr>
        <w:t xml:space="preserve"> a detailed assessment strategy</w:t>
      </w:r>
    </w:p>
    <w:p w:rsidR="00021C93" w:rsidRPr="00021C93" w:rsidRDefault="00232A67" w:rsidP="00BD6EE5">
      <w:pPr>
        <w:pStyle w:val="Body"/>
        <w:numPr>
          <w:ilvl w:val="0"/>
          <w:numId w:val="45"/>
          <w:numberingChange w:id="47" w:author="Jerry Pharr" w:date="2011-08-12T08:14:00Z" w:original=""/>
        </w:numPr>
        <w:spacing w:before="60" w:after="60"/>
        <w:ind w:left="778"/>
        <w:jc w:val="left"/>
        <w:rPr>
          <w:rFonts w:asciiTheme="minorHAnsi" w:hAnsiTheme="minorHAnsi" w:cstheme="minorHAnsi"/>
          <w:sz w:val="22"/>
          <w:szCs w:val="22"/>
        </w:rPr>
      </w:pPr>
      <w:r>
        <w:rPr>
          <w:rFonts w:asciiTheme="minorHAnsi" w:hAnsiTheme="minorHAnsi" w:cstheme="minorHAnsi"/>
          <w:sz w:val="22"/>
          <w:szCs w:val="22"/>
        </w:rPr>
        <w:t>S</w:t>
      </w:r>
      <w:r w:rsidR="00021C93" w:rsidRPr="00021C93">
        <w:rPr>
          <w:rFonts w:asciiTheme="minorHAnsi" w:hAnsiTheme="minorHAnsi" w:cstheme="minorHAnsi"/>
          <w:sz w:val="22"/>
          <w:szCs w:val="22"/>
        </w:rPr>
        <w:t xml:space="preserve">ubmit a </w:t>
      </w:r>
      <w:del w:id="48" w:author="Jerry Pharr" w:date="2011-08-12T08:20:00Z">
        <w:r w:rsidR="00021C93" w:rsidRPr="00021C93" w:rsidDel="00E26065">
          <w:rPr>
            <w:rFonts w:asciiTheme="minorHAnsi" w:hAnsiTheme="minorHAnsi" w:cstheme="minorHAnsi"/>
            <w:sz w:val="22"/>
            <w:szCs w:val="22"/>
          </w:rPr>
          <w:delText>functional prot</w:delText>
        </w:r>
        <w:r w:rsidDel="00E26065">
          <w:rPr>
            <w:rFonts w:asciiTheme="minorHAnsi" w:hAnsiTheme="minorHAnsi" w:cstheme="minorHAnsi"/>
            <w:sz w:val="22"/>
            <w:szCs w:val="22"/>
          </w:rPr>
          <w:delText>otype based on the approved CDD</w:delText>
        </w:r>
      </w:del>
      <w:ins w:id="49" w:author="Jerry Pharr" w:date="2011-08-12T08:20:00Z">
        <w:r w:rsidR="00E26065">
          <w:rPr>
            <w:rFonts w:asciiTheme="minorHAnsi" w:hAnsiTheme="minorHAnsi" w:cstheme="minorHAnsi"/>
            <w:sz w:val="22"/>
            <w:szCs w:val="22"/>
          </w:rPr>
          <w:t xml:space="preserve">narrative script of the entire course content, as well as </w:t>
        </w:r>
        <w:proofErr w:type="spellStart"/>
        <w:r w:rsidR="00E26065">
          <w:rPr>
            <w:rFonts w:asciiTheme="minorHAnsi" w:hAnsiTheme="minorHAnsi" w:cstheme="minorHAnsi"/>
            <w:sz w:val="22"/>
            <w:szCs w:val="22"/>
          </w:rPr>
          <w:t>styleboards</w:t>
        </w:r>
        <w:proofErr w:type="spellEnd"/>
        <w:r w:rsidR="00E26065">
          <w:rPr>
            <w:rFonts w:asciiTheme="minorHAnsi" w:hAnsiTheme="minorHAnsi" w:cstheme="minorHAnsi"/>
            <w:sz w:val="22"/>
            <w:szCs w:val="22"/>
          </w:rPr>
          <w:t xml:space="preserve"> illustrating the proposed visual approach to </w:t>
        </w:r>
      </w:ins>
      <w:ins w:id="50" w:author="Jerry Pharr" w:date="2011-08-12T08:21:00Z">
        <w:r w:rsidR="00E26065">
          <w:rPr>
            <w:rFonts w:asciiTheme="minorHAnsi" w:hAnsiTheme="minorHAnsi" w:cstheme="minorHAnsi"/>
            <w:sz w:val="22"/>
            <w:szCs w:val="22"/>
          </w:rPr>
          <w:t>various</w:t>
        </w:r>
      </w:ins>
      <w:ins w:id="51" w:author="Jerry Pharr" w:date="2011-08-12T08:20:00Z">
        <w:r w:rsidR="00E26065">
          <w:rPr>
            <w:rFonts w:asciiTheme="minorHAnsi" w:hAnsiTheme="minorHAnsi" w:cstheme="minorHAnsi"/>
            <w:sz w:val="22"/>
            <w:szCs w:val="22"/>
          </w:rPr>
          <w:t xml:space="preserve"> </w:t>
        </w:r>
      </w:ins>
      <w:ins w:id="52" w:author="Jerry Pharr" w:date="2011-08-12T08:21:00Z">
        <w:r w:rsidR="00E26065">
          <w:rPr>
            <w:rFonts w:asciiTheme="minorHAnsi" w:hAnsiTheme="minorHAnsi" w:cstheme="minorHAnsi"/>
            <w:sz w:val="22"/>
            <w:szCs w:val="22"/>
          </w:rPr>
          <w:t>components of the course</w:t>
        </w:r>
      </w:ins>
    </w:p>
    <w:p w:rsidR="00021C93" w:rsidRPr="00021C93" w:rsidRDefault="00021C93" w:rsidP="00BD6EE5">
      <w:pPr>
        <w:pStyle w:val="Body"/>
        <w:spacing w:before="120"/>
        <w:ind w:left="58"/>
        <w:jc w:val="left"/>
        <w:rPr>
          <w:rFonts w:asciiTheme="minorHAnsi" w:hAnsiTheme="minorHAnsi" w:cstheme="minorHAnsi"/>
          <w:sz w:val="22"/>
          <w:szCs w:val="22"/>
        </w:rPr>
      </w:pPr>
      <w:r w:rsidRPr="00021C93">
        <w:rPr>
          <w:rFonts w:asciiTheme="minorHAnsi" w:hAnsiTheme="minorHAnsi" w:cstheme="minorHAnsi"/>
          <w:sz w:val="22"/>
          <w:szCs w:val="22"/>
        </w:rPr>
        <w:t>Task 3</w:t>
      </w:r>
      <w:r w:rsidRPr="00021C93">
        <w:rPr>
          <w:rFonts w:asciiTheme="minorHAnsi" w:hAnsiTheme="minorHAnsi" w:cstheme="minorHAnsi"/>
          <w:sz w:val="22"/>
          <w:szCs w:val="22"/>
        </w:rPr>
        <w:tab/>
        <w:t>Courseware Programming</w:t>
      </w:r>
    </w:p>
    <w:p w:rsidR="00021C93" w:rsidRPr="00021C93" w:rsidRDefault="00021C93" w:rsidP="00BD6EE5">
      <w:pPr>
        <w:pStyle w:val="Body"/>
        <w:numPr>
          <w:ilvl w:val="0"/>
          <w:numId w:val="45"/>
          <w:numberingChange w:id="53"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 xml:space="preserve">Produce a web-based learning environment based on the </w:t>
      </w:r>
      <w:del w:id="54" w:author="Jerry Pharr" w:date="2011-08-12T08:21:00Z">
        <w:r w:rsidRPr="00021C93" w:rsidDel="00E26065">
          <w:rPr>
            <w:rFonts w:asciiTheme="minorHAnsi" w:hAnsiTheme="minorHAnsi" w:cstheme="minorHAnsi"/>
            <w:sz w:val="22"/>
            <w:szCs w:val="22"/>
          </w:rPr>
          <w:delText>functionality of the approved prototype</w:delText>
        </w:r>
      </w:del>
      <w:ins w:id="55" w:author="Jerry Pharr" w:date="2011-08-12T08:21:00Z">
        <w:r w:rsidR="00E26065">
          <w:rPr>
            <w:rFonts w:asciiTheme="minorHAnsi" w:hAnsiTheme="minorHAnsi" w:cstheme="minorHAnsi"/>
            <w:sz w:val="22"/>
            <w:szCs w:val="22"/>
          </w:rPr>
          <w:t>script and styleboards</w:t>
        </w:r>
      </w:ins>
      <w:r w:rsidRPr="00021C93">
        <w:rPr>
          <w:rFonts w:asciiTheme="minorHAnsi" w:hAnsiTheme="minorHAnsi" w:cstheme="minorHAnsi"/>
          <w:sz w:val="22"/>
          <w:szCs w:val="22"/>
        </w:rPr>
        <w:t>.  Courseware programming will conform to the requirements of Section 508 of the Rehabilitation Act and, if applicable per design requirements, will be SCORM 2004 version 3 conformant.</w:t>
      </w:r>
    </w:p>
    <w:p w:rsidR="00021C93" w:rsidRPr="00021C93" w:rsidRDefault="00021C93" w:rsidP="00BD6EE5">
      <w:pPr>
        <w:pStyle w:val="Body"/>
        <w:numPr>
          <w:ilvl w:val="0"/>
          <w:numId w:val="45"/>
          <w:numberingChange w:id="56"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Course must use DAU’s Learning Management System (ATLAS) for stud</w:t>
      </w:r>
      <w:r w:rsidR="00BD6EE5">
        <w:rPr>
          <w:rFonts w:asciiTheme="minorHAnsi" w:hAnsiTheme="minorHAnsi" w:cstheme="minorHAnsi"/>
          <w:sz w:val="22"/>
          <w:szCs w:val="22"/>
        </w:rPr>
        <w:t>ent registration and graduation</w:t>
      </w:r>
    </w:p>
    <w:p w:rsidR="00021C93" w:rsidRPr="00021C93" w:rsidRDefault="00021C93" w:rsidP="00BD6EE5">
      <w:pPr>
        <w:pStyle w:val="Body"/>
        <w:numPr>
          <w:ilvl w:val="0"/>
          <w:numId w:val="45"/>
          <w:numberingChange w:id="57"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Develop the instructor support package providing guidance to the instructor on how to implemen</w:t>
      </w:r>
      <w:r w:rsidR="00BD6EE5">
        <w:rPr>
          <w:rFonts w:asciiTheme="minorHAnsi" w:hAnsiTheme="minorHAnsi" w:cstheme="minorHAnsi"/>
          <w:sz w:val="22"/>
          <w:szCs w:val="22"/>
        </w:rPr>
        <w:t>t and conduct the course</w:t>
      </w:r>
    </w:p>
    <w:p w:rsidR="00021C93" w:rsidRPr="00021C93" w:rsidRDefault="00021C93" w:rsidP="00BD6EE5">
      <w:pPr>
        <w:pStyle w:val="Body"/>
        <w:numPr>
          <w:ilvl w:val="0"/>
          <w:numId w:val="45"/>
          <w:numberingChange w:id="58"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Develop a maintenance plan describing how to maintain and update the course an</w:t>
      </w:r>
      <w:r w:rsidR="00BD6EE5">
        <w:rPr>
          <w:rFonts w:asciiTheme="minorHAnsi" w:hAnsiTheme="minorHAnsi" w:cstheme="minorHAnsi"/>
          <w:sz w:val="22"/>
          <w:szCs w:val="22"/>
        </w:rPr>
        <w:t>d a listing of all source files</w:t>
      </w:r>
    </w:p>
    <w:p w:rsidR="00021C93" w:rsidRPr="00021C93" w:rsidRDefault="00021C93" w:rsidP="00BD6EE5">
      <w:pPr>
        <w:pStyle w:val="Body"/>
        <w:spacing w:before="120"/>
        <w:ind w:left="58"/>
        <w:jc w:val="left"/>
        <w:rPr>
          <w:rFonts w:asciiTheme="minorHAnsi" w:hAnsiTheme="minorHAnsi" w:cstheme="minorHAnsi"/>
          <w:sz w:val="22"/>
          <w:szCs w:val="22"/>
        </w:rPr>
      </w:pPr>
      <w:r w:rsidRPr="00021C93">
        <w:rPr>
          <w:rFonts w:asciiTheme="minorHAnsi" w:hAnsiTheme="minorHAnsi" w:cstheme="minorHAnsi"/>
          <w:sz w:val="22"/>
          <w:szCs w:val="22"/>
        </w:rPr>
        <w:t>Task 4</w:t>
      </w:r>
      <w:r w:rsidRPr="00021C93">
        <w:rPr>
          <w:rFonts w:asciiTheme="minorHAnsi" w:hAnsiTheme="minorHAnsi" w:cstheme="minorHAnsi"/>
          <w:sz w:val="22"/>
          <w:szCs w:val="22"/>
        </w:rPr>
        <w:tab/>
        <w:t>Support Student Pilot</w:t>
      </w:r>
    </w:p>
    <w:p w:rsidR="00021C93" w:rsidRPr="00021C93" w:rsidRDefault="00021C93" w:rsidP="00BD6EE5">
      <w:pPr>
        <w:pStyle w:val="Body"/>
        <w:numPr>
          <w:ilvl w:val="0"/>
          <w:numId w:val="45"/>
          <w:numberingChange w:id="59"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 xml:space="preserve">Participate in the scheduled </w:t>
      </w:r>
      <w:proofErr w:type="spellStart"/>
      <w:r w:rsidRPr="00021C93">
        <w:rPr>
          <w:rFonts w:asciiTheme="minorHAnsi" w:hAnsiTheme="minorHAnsi" w:cstheme="minorHAnsi"/>
          <w:sz w:val="22"/>
          <w:szCs w:val="22"/>
        </w:rPr>
        <w:t>hotwashes</w:t>
      </w:r>
      <w:proofErr w:type="spellEnd"/>
    </w:p>
    <w:p w:rsidR="00021C93" w:rsidRPr="00021C93" w:rsidRDefault="00021C93" w:rsidP="00BD6EE5">
      <w:pPr>
        <w:pStyle w:val="Body"/>
        <w:numPr>
          <w:ilvl w:val="0"/>
          <w:numId w:val="45"/>
          <w:numberingChange w:id="60"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If not using the Change Request (CR) in ATLAS, propose and develop method for capturi</w:t>
      </w:r>
      <w:r w:rsidR="00BD6EE5">
        <w:rPr>
          <w:rFonts w:asciiTheme="minorHAnsi" w:hAnsiTheme="minorHAnsi" w:cstheme="minorHAnsi"/>
          <w:sz w:val="22"/>
          <w:szCs w:val="22"/>
        </w:rPr>
        <w:t>ng pilot participants’ feedback</w:t>
      </w:r>
    </w:p>
    <w:p w:rsidR="00021C93" w:rsidRPr="00021C93" w:rsidRDefault="00021C93" w:rsidP="00BD6EE5">
      <w:pPr>
        <w:pStyle w:val="Body"/>
        <w:numPr>
          <w:ilvl w:val="0"/>
          <w:numId w:val="45"/>
          <w:numberingChange w:id="61"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Implement approved changes b</w:t>
      </w:r>
      <w:r w:rsidR="00BD6EE5">
        <w:rPr>
          <w:rFonts w:asciiTheme="minorHAnsi" w:hAnsiTheme="minorHAnsi" w:cstheme="minorHAnsi"/>
          <w:sz w:val="22"/>
          <w:szCs w:val="22"/>
        </w:rPr>
        <w:t>ased on comments from the pilot</w:t>
      </w:r>
    </w:p>
    <w:p w:rsidR="00021C93" w:rsidRPr="00021C93" w:rsidRDefault="00021C93" w:rsidP="00BD6EE5">
      <w:pPr>
        <w:pStyle w:val="Body"/>
        <w:numPr>
          <w:ilvl w:val="0"/>
          <w:numId w:val="45"/>
          <w:numberingChange w:id="62"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Prepare a report describing the outcomes of the pilot including approved changes and incorporation of those changes into the course.  Pilot report should describe lessons learned and best practices identified during the pilot.</w:t>
      </w:r>
    </w:p>
    <w:p w:rsidR="00021C93" w:rsidRPr="00021C93" w:rsidRDefault="00021C93" w:rsidP="00BD6EE5">
      <w:pPr>
        <w:pStyle w:val="Body"/>
        <w:spacing w:before="120"/>
        <w:ind w:left="58"/>
        <w:jc w:val="left"/>
        <w:rPr>
          <w:rFonts w:asciiTheme="minorHAnsi" w:hAnsiTheme="minorHAnsi" w:cstheme="minorHAnsi"/>
          <w:sz w:val="22"/>
          <w:szCs w:val="22"/>
        </w:rPr>
      </w:pPr>
      <w:r w:rsidRPr="00021C93">
        <w:rPr>
          <w:rFonts w:asciiTheme="minorHAnsi" w:hAnsiTheme="minorHAnsi" w:cstheme="minorHAnsi"/>
          <w:sz w:val="22"/>
          <w:szCs w:val="22"/>
        </w:rPr>
        <w:t>Task 5</w:t>
      </w:r>
      <w:r w:rsidRPr="00021C93">
        <w:rPr>
          <w:rFonts w:asciiTheme="minorHAnsi" w:hAnsiTheme="minorHAnsi" w:cstheme="minorHAnsi"/>
          <w:sz w:val="22"/>
          <w:szCs w:val="22"/>
        </w:rPr>
        <w:tab/>
        <w:t>Migration and Final Delivery</w:t>
      </w:r>
    </w:p>
    <w:p w:rsidR="00021C93" w:rsidRPr="00021C93" w:rsidRDefault="00021C93" w:rsidP="00BD6EE5">
      <w:pPr>
        <w:pStyle w:val="Body"/>
        <w:numPr>
          <w:ilvl w:val="0"/>
          <w:numId w:val="45"/>
          <w:numberingChange w:id="63"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Deli</w:t>
      </w:r>
      <w:r w:rsidR="00BD6EE5">
        <w:rPr>
          <w:rFonts w:asciiTheme="minorHAnsi" w:hAnsiTheme="minorHAnsi" w:cstheme="minorHAnsi"/>
          <w:sz w:val="22"/>
          <w:szCs w:val="22"/>
        </w:rPr>
        <w:t>ver final course package to DAU</w:t>
      </w:r>
    </w:p>
    <w:p w:rsidR="00021C93" w:rsidRDefault="00021C93" w:rsidP="00BD6EE5">
      <w:pPr>
        <w:pStyle w:val="Body"/>
        <w:numPr>
          <w:ilvl w:val="0"/>
          <w:numId w:val="45"/>
          <w:numberingChange w:id="64" w:author="Jerry Pharr" w:date="2011-08-12T08:14:00Z" w:original=""/>
        </w:numPr>
        <w:spacing w:before="60" w:after="60"/>
        <w:ind w:left="778"/>
        <w:jc w:val="left"/>
        <w:rPr>
          <w:rFonts w:asciiTheme="minorHAnsi" w:hAnsiTheme="minorHAnsi" w:cstheme="minorHAnsi"/>
          <w:sz w:val="22"/>
          <w:szCs w:val="22"/>
        </w:rPr>
      </w:pPr>
      <w:r w:rsidRPr="00021C93">
        <w:rPr>
          <w:rFonts w:asciiTheme="minorHAnsi" w:hAnsiTheme="minorHAnsi" w:cstheme="minorHAnsi"/>
          <w:sz w:val="22"/>
          <w:szCs w:val="22"/>
        </w:rPr>
        <w:t>Post all course materials and deliverables, including source files,</w:t>
      </w:r>
      <w:r w:rsidR="00BD6EE5">
        <w:rPr>
          <w:rFonts w:asciiTheme="minorHAnsi" w:hAnsiTheme="minorHAnsi" w:cstheme="minorHAnsi"/>
          <w:sz w:val="22"/>
          <w:szCs w:val="22"/>
        </w:rPr>
        <w:t xml:space="preserve"> into the course’s BB workspace</w:t>
      </w:r>
    </w:p>
    <w:p w:rsidR="00BD6EE5" w:rsidRDefault="00BD6EE5" w:rsidP="00BD6EE5">
      <w:pPr>
        <w:pStyle w:val="Body"/>
        <w:spacing w:before="60" w:after="60"/>
        <w:ind w:left="58"/>
        <w:jc w:val="left"/>
        <w:rPr>
          <w:rFonts w:asciiTheme="minorHAnsi" w:hAnsiTheme="minorHAnsi" w:cstheme="minorHAnsi"/>
          <w:sz w:val="22"/>
          <w:szCs w:val="22"/>
        </w:rPr>
      </w:pPr>
    </w:p>
    <w:p w:rsidR="00B84E5D" w:rsidRDefault="00B84E5D" w:rsidP="00BD6EE5">
      <w:pPr>
        <w:pStyle w:val="Heading2"/>
        <w:numPr>
          <w:numberingChange w:id="65" w:author="Jerry Pharr" w:date="2011-08-12T08:14:00Z" w:original="%1:1:0:.%2:5:0:"/>
        </w:numPr>
        <w:rPr>
          <w:rFonts w:asciiTheme="minorHAnsi" w:hAnsiTheme="minorHAnsi" w:cstheme="minorHAnsi"/>
          <w:szCs w:val="22"/>
        </w:rPr>
      </w:pPr>
      <w:r>
        <w:rPr>
          <w:rFonts w:asciiTheme="minorHAnsi" w:hAnsiTheme="minorHAnsi" w:cstheme="minorHAnsi"/>
          <w:szCs w:val="22"/>
        </w:rPr>
        <w:t>Period of Performance</w:t>
      </w:r>
    </w:p>
    <w:p w:rsidR="00B84E5D" w:rsidRDefault="00B84E5D" w:rsidP="00BD6EE5">
      <w:pPr>
        <w:pStyle w:val="Body"/>
        <w:ind w:left="54"/>
        <w:jc w:val="left"/>
        <w:rPr>
          <w:rFonts w:asciiTheme="minorHAnsi" w:hAnsiTheme="minorHAnsi" w:cstheme="minorHAnsi"/>
          <w:sz w:val="22"/>
          <w:szCs w:val="22"/>
        </w:rPr>
      </w:pPr>
      <w:r>
        <w:rPr>
          <w:rFonts w:asciiTheme="minorHAnsi" w:hAnsiTheme="minorHAnsi" w:cstheme="minorHAnsi"/>
          <w:sz w:val="22"/>
          <w:szCs w:val="22"/>
        </w:rPr>
        <w:t xml:space="preserve">Phase 1: </w:t>
      </w:r>
      <w:r w:rsidR="00BD6EE5">
        <w:rPr>
          <w:rFonts w:asciiTheme="minorHAnsi" w:hAnsiTheme="minorHAnsi" w:cstheme="minorHAnsi"/>
          <w:sz w:val="22"/>
          <w:szCs w:val="22"/>
        </w:rPr>
        <w:t>completed by 30 September 2011</w:t>
      </w:r>
    </w:p>
    <w:p w:rsidR="00B84E5D" w:rsidRPr="00C8614B" w:rsidRDefault="00B84E5D" w:rsidP="00BD6EE5">
      <w:pPr>
        <w:pStyle w:val="Body"/>
        <w:ind w:left="54"/>
        <w:jc w:val="left"/>
        <w:rPr>
          <w:rFonts w:asciiTheme="minorHAnsi" w:hAnsiTheme="minorHAnsi" w:cstheme="minorHAnsi"/>
          <w:sz w:val="22"/>
          <w:szCs w:val="22"/>
        </w:rPr>
      </w:pPr>
      <w:r>
        <w:rPr>
          <w:rFonts w:asciiTheme="minorHAnsi" w:hAnsiTheme="minorHAnsi" w:cstheme="minorHAnsi"/>
          <w:sz w:val="22"/>
          <w:szCs w:val="22"/>
        </w:rPr>
        <w:t xml:space="preserve">Phase 2: </w:t>
      </w:r>
      <w:r w:rsidR="00BD6EE5">
        <w:rPr>
          <w:rFonts w:asciiTheme="minorHAnsi" w:hAnsiTheme="minorHAnsi" w:cstheme="minorHAnsi"/>
          <w:sz w:val="22"/>
          <w:szCs w:val="22"/>
        </w:rPr>
        <w:t>completed by 31 January 2012</w:t>
      </w:r>
    </w:p>
    <w:p w:rsidR="00EB5DAB" w:rsidRPr="00704432" w:rsidRDefault="006F7233" w:rsidP="00BD6EE5">
      <w:pPr>
        <w:pStyle w:val="Heading2"/>
        <w:numPr>
          <w:numberingChange w:id="66" w:author="Jerry Pharr" w:date="2011-08-12T08:14:00Z" w:original="%1:1:0:.%2:6:0:"/>
        </w:numPr>
        <w:rPr>
          <w:rFonts w:asciiTheme="minorHAnsi" w:hAnsiTheme="minorHAnsi" w:cstheme="minorHAnsi"/>
          <w:szCs w:val="22"/>
        </w:rPr>
      </w:pPr>
      <w:r w:rsidRPr="00704432">
        <w:rPr>
          <w:rFonts w:asciiTheme="minorHAnsi" w:hAnsiTheme="minorHAnsi" w:cstheme="minorHAnsi"/>
          <w:szCs w:val="22"/>
        </w:rPr>
        <w:t>Deliverables</w:t>
      </w:r>
      <w:r w:rsidR="00EB5DAB" w:rsidRPr="00704432">
        <w:rPr>
          <w:rFonts w:asciiTheme="minorHAnsi" w:hAnsiTheme="minorHAnsi" w:cstheme="minorHAnsi"/>
          <w:szCs w:val="22"/>
        </w:rPr>
        <w:t xml:space="preserve"> </w:t>
      </w:r>
    </w:p>
    <w:p w:rsidR="00EB5DAB" w:rsidRPr="00704432" w:rsidRDefault="00387633" w:rsidP="00BD6EE5">
      <w:pPr>
        <w:pStyle w:val="Body"/>
        <w:ind w:left="54"/>
        <w:jc w:val="left"/>
        <w:rPr>
          <w:rFonts w:asciiTheme="minorHAnsi" w:hAnsiTheme="minorHAnsi" w:cstheme="minorHAnsi"/>
          <w:sz w:val="22"/>
          <w:szCs w:val="22"/>
        </w:rPr>
      </w:pPr>
      <w:r>
        <w:rPr>
          <w:rFonts w:asciiTheme="minorHAnsi" w:hAnsiTheme="minorHAnsi" w:cstheme="minorHAnsi"/>
          <w:sz w:val="22"/>
          <w:szCs w:val="22"/>
        </w:rPr>
        <w:t>Deliverables for this task would be as follows</w:t>
      </w:r>
      <w:r w:rsidR="00EB5DAB" w:rsidRPr="00704432">
        <w:rPr>
          <w:rFonts w:asciiTheme="minorHAnsi" w:hAnsiTheme="minorHAnsi" w:cstheme="minorHAnsi"/>
          <w:sz w:val="22"/>
          <w:szCs w:val="22"/>
        </w:rPr>
        <w:t>:</w:t>
      </w:r>
    </w:p>
    <w:p w:rsidR="00EB5DAB" w:rsidRPr="00704432" w:rsidRDefault="00BD6EE5" w:rsidP="00BD6EE5">
      <w:pPr>
        <w:pStyle w:val="Body"/>
        <w:spacing w:after="0"/>
        <w:jc w:val="left"/>
        <w:rPr>
          <w:rFonts w:asciiTheme="minorHAnsi" w:hAnsiTheme="minorHAnsi" w:cstheme="minorHAnsi"/>
          <w:sz w:val="22"/>
          <w:szCs w:val="22"/>
        </w:rPr>
      </w:pPr>
      <w:r>
        <w:rPr>
          <w:rFonts w:asciiTheme="minorHAnsi" w:hAnsiTheme="minorHAnsi" w:cstheme="minorHAnsi"/>
          <w:sz w:val="22"/>
          <w:szCs w:val="22"/>
        </w:rPr>
        <w:t>Phase 1</w:t>
      </w:r>
    </w:p>
    <w:p w:rsidR="00BD6EE5" w:rsidRPr="00BD6EE5" w:rsidRDefault="00BD6EE5" w:rsidP="00BD6EE5">
      <w:pPr>
        <w:pStyle w:val="Body"/>
        <w:numPr>
          <w:ilvl w:val="0"/>
          <w:numId w:val="32"/>
          <w:numberingChange w:id="67"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Project Management Plan (PMP)</w:t>
      </w:r>
    </w:p>
    <w:p w:rsidR="00BD6EE5" w:rsidRPr="00BD6EE5" w:rsidRDefault="00BD6EE5" w:rsidP="00BD6EE5">
      <w:pPr>
        <w:pStyle w:val="Body"/>
        <w:numPr>
          <w:ilvl w:val="0"/>
          <w:numId w:val="32"/>
          <w:numberingChange w:id="68"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Final Course Design Document (CDD)</w:t>
      </w:r>
    </w:p>
    <w:p w:rsidR="00EB5DAB" w:rsidRDefault="00BD6EE5" w:rsidP="00BD6EE5">
      <w:pPr>
        <w:pStyle w:val="Body"/>
        <w:numPr>
          <w:ilvl w:val="0"/>
          <w:numId w:val="32"/>
          <w:numberingChange w:id="69" w:author="Jerry Pharr" w:date="2011-08-12T08:14:00Z" w:original=""/>
        </w:numPr>
        <w:spacing w:before="60" w:after="60"/>
        <w:ind w:left="778"/>
        <w:jc w:val="left"/>
        <w:rPr>
          <w:rFonts w:asciiTheme="minorHAnsi" w:hAnsiTheme="minorHAnsi" w:cstheme="minorHAnsi"/>
          <w:sz w:val="22"/>
          <w:szCs w:val="22"/>
        </w:rPr>
      </w:pPr>
      <w:r w:rsidRPr="00BD6EE5">
        <w:rPr>
          <w:rFonts w:asciiTheme="minorHAnsi" w:hAnsiTheme="minorHAnsi" w:cstheme="minorHAnsi"/>
          <w:sz w:val="22"/>
          <w:szCs w:val="22"/>
        </w:rPr>
        <w:t>Functional Prototype</w:t>
      </w:r>
    </w:p>
    <w:p w:rsidR="00BD6EE5" w:rsidRPr="00704432" w:rsidRDefault="00BD6EE5" w:rsidP="00BD6EE5">
      <w:pPr>
        <w:pStyle w:val="Body"/>
        <w:spacing w:after="0"/>
        <w:jc w:val="left"/>
        <w:rPr>
          <w:rFonts w:asciiTheme="minorHAnsi" w:hAnsiTheme="minorHAnsi" w:cstheme="minorHAnsi"/>
          <w:sz w:val="22"/>
          <w:szCs w:val="22"/>
        </w:rPr>
      </w:pPr>
      <w:r>
        <w:rPr>
          <w:rFonts w:asciiTheme="minorHAnsi" w:hAnsiTheme="minorHAnsi" w:cstheme="minorHAnsi"/>
          <w:sz w:val="22"/>
          <w:szCs w:val="22"/>
        </w:rPr>
        <w:t>Phase 2</w:t>
      </w:r>
    </w:p>
    <w:p w:rsidR="00BD6EE5" w:rsidRPr="00BD6EE5" w:rsidRDefault="00BD6EE5" w:rsidP="00BD6EE5">
      <w:pPr>
        <w:pStyle w:val="Body"/>
        <w:numPr>
          <w:ilvl w:val="0"/>
          <w:numId w:val="32"/>
          <w:numberingChange w:id="70"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Final pilot report</w:t>
      </w:r>
    </w:p>
    <w:p w:rsidR="00BD6EE5" w:rsidRPr="00BD6EE5" w:rsidRDefault="00BD6EE5" w:rsidP="00BD6EE5">
      <w:pPr>
        <w:pStyle w:val="Body"/>
        <w:numPr>
          <w:ilvl w:val="0"/>
          <w:numId w:val="32"/>
          <w:numberingChange w:id="71"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Instructor support package (ISP)</w:t>
      </w:r>
    </w:p>
    <w:p w:rsidR="00BD6EE5" w:rsidRPr="00BD6EE5" w:rsidRDefault="00BD6EE5" w:rsidP="00BD6EE5">
      <w:pPr>
        <w:pStyle w:val="Body"/>
        <w:numPr>
          <w:ilvl w:val="0"/>
          <w:numId w:val="32"/>
          <w:numberingChange w:id="72"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Final course package</w:t>
      </w:r>
    </w:p>
    <w:p w:rsidR="00BD6EE5" w:rsidRPr="00BD6EE5" w:rsidRDefault="00BD6EE5" w:rsidP="00BD6EE5">
      <w:pPr>
        <w:pStyle w:val="Body"/>
        <w:numPr>
          <w:ilvl w:val="0"/>
          <w:numId w:val="32"/>
          <w:numberingChange w:id="73"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Source files and all course materials</w:t>
      </w:r>
    </w:p>
    <w:p w:rsidR="00BD6EE5" w:rsidRPr="00BD6EE5" w:rsidRDefault="00BD6EE5" w:rsidP="00BD6EE5">
      <w:pPr>
        <w:pStyle w:val="Body"/>
        <w:numPr>
          <w:ilvl w:val="0"/>
          <w:numId w:val="32"/>
          <w:numberingChange w:id="74" w:author="Jerry Pharr" w:date="2011-08-12T08:14:00Z" w:original=""/>
        </w:numPr>
        <w:spacing w:before="60" w:after="60"/>
        <w:ind w:left="778"/>
        <w:rPr>
          <w:rFonts w:asciiTheme="minorHAnsi" w:hAnsiTheme="minorHAnsi" w:cstheme="minorHAnsi"/>
          <w:sz w:val="22"/>
          <w:szCs w:val="22"/>
        </w:rPr>
      </w:pPr>
      <w:r w:rsidRPr="00BD6EE5">
        <w:rPr>
          <w:rFonts w:asciiTheme="minorHAnsi" w:hAnsiTheme="minorHAnsi" w:cstheme="minorHAnsi"/>
          <w:sz w:val="22"/>
          <w:szCs w:val="22"/>
        </w:rPr>
        <w:t>Final maintenance plan</w:t>
      </w:r>
    </w:p>
    <w:p w:rsidR="004F6B18" w:rsidRDefault="000C3A21" w:rsidP="00BD6EE5">
      <w:pPr>
        <w:pStyle w:val="Heading2"/>
        <w:numPr>
          <w:numberingChange w:id="75" w:author="Jerry Pharr" w:date="2011-08-12T08:14:00Z" w:original="%1:1:0:.%2:7:0:"/>
        </w:numPr>
        <w:rPr>
          <w:rFonts w:asciiTheme="minorHAnsi" w:hAnsiTheme="minorHAnsi" w:cstheme="minorHAnsi"/>
          <w:szCs w:val="22"/>
        </w:rPr>
      </w:pPr>
      <w:r>
        <w:rPr>
          <w:rFonts w:asciiTheme="minorHAnsi" w:hAnsiTheme="minorHAnsi" w:cstheme="minorHAnsi"/>
          <w:szCs w:val="22"/>
        </w:rPr>
        <w:t>Government Furnished Information</w:t>
      </w:r>
    </w:p>
    <w:p w:rsidR="000C3A21" w:rsidRDefault="000C3A21" w:rsidP="000C3A21">
      <w:pPr>
        <w:pStyle w:val="Body"/>
        <w:spacing w:after="0"/>
        <w:jc w:val="left"/>
        <w:rPr>
          <w:rFonts w:asciiTheme="minorHAnsi" w:hAnsiTheme="minorHAnsi" w:cstheme="minorHAnsi"/>
          <w:sz w:val="22"/>
          <w:szCs w:val="22"/>
        </w:rPr>
      </w:pPr>
      <w:r w:rsidRPr="000C3A21">
        <w:rPr>
          <w:rFonts w:asciiTheme="minorHAnsi" w:hAnsiTheme="minorHAnsi" w:cstheme="minorHAnsi"/>
          <w:sz w:val="22"/>
          <w:szCs w:val="22"/>
        </w:rPr>
        <w:t xml:space="preserve">DAU will provide access to the </w:t>
      </w:r>
      <w:r>
        <w:rPr>
          <w:rFonts w:asciiTheme="minorHAnsi" w:hAnsiTheme="minorHAnsi" w:cstheme="minorHAnsi"/>
          <w:sz w:val="22"/>
          <w:szCs w:val="22"/>
        </w:rPr>
        <w:t>following:</w:t>
      </w:r>
    </w:p>
    <w:p w:rsidR="000C3A21" w:rsidRDefault="000C3A21" w:rsidP="000C3A21">
      <w:pPr>
        <w:pStyle w:val="Body"/>
        <w:numPr>
          <w:ilvl w:val="0"/>
          <w:numId w:val="48"/>
          <w:numberingChange w:id="76" w:author="Jerry Pharr" w:date="2011-08-12T08:14:00Z" w:original=""/>
        </w:numPr>
        <w:spacing w:after="0"/>
        <w:jc w:val="left"/>
        <w:rPr>
          <w:rFonts w:asciiTheme="minorHAnsi" w:hAnsiTheme="minorHAnsi" w:cstheme="minorHAnsi"/>
          <w:sz w:val="22"/>
          <w:szCs w:val="22"/>
        </w:rPr>
      </w:pPr>
      <w:r>
        <w:rPr>
          <w:rFonts w:asciiTheme="minorHAnsi" w:hAnsiTheme="minorHAnsi" w:cstheme="minorHAnsi"/>
          <w:sz w:val="22"/>
          <w:szCs w:val="22"/>
        </w:rPr>
        <w:t>C</w:t>
      </w:r>
      <w:r w:rsidRPr="000C3A21">
        <w:rPr>
          <w:rFonts w:asciiTheme="minorHAnsi" w:hAnsiTheme="minorHAnsi" w:cstheme="minorHAnsi"/>
          <w:sz w:val="22"/>
          <w:szCs w:val="22"/>
        </w:rPr>
        <w:t>urrent FPD 200 course materials and relevant references on Blackb</w:t>
      </w:r>
      <w:r>
        <w:rPr>
          <w:rFonts w:asciiTheme="minorHAnsi" w:hAnsiTheme="minorHAnsi" w:cstheme="minorHAnsi"/>
          <w:sz w:val="22"/>
          <w:szCs w:val="22"/>
        </w:rPr>
        <w:t>oard</w:t>
      </w:r>
    </w:p>
    <w:p w:rsidR="000C3A21" w:rsidRPr="000C3A21" w:rsidRDefault="000C3A21" w:rsidP="000C3A21">
      <w:pPr>
        <w:pStyle w:val="Body"/>
        <w:numPr>
          <w:ilvl w:val="0"/>
          <w:numId w:val="48"/>
          <w:numberingChange w:id="77" w:author="Jerry Pharr" w:date="2011-08-12T08:14:00Z" w:original=""/>
        </w:numPr>
        <w:spacing w:after="0"/>
        <w:jc w:val="left"/>
        <w:rPr>
          <w:rFonts w:asciiTheme="minorHAnsi" w:hAnsiTheme="minorHAnsi" w:cstheme="minorHAnsi"/>
          <w:sz w:val="22"/>
          <w:szCs w:val="22"/>
        </w:rPr>
      </w:pPr>
      <w:r>
        <w:rPr>
          <w:rFonts w:asciiTheme="minorHAnsi" w:hAnsiTheme="minorHAnsi" w:cstheme="minorHAnsi"/>
          <w:sz w:val="22"/>
          <w:szCs w:val="22"/>
        </w:rPr>
        <w:t>C</w:t>
      </w:r>
      <w:r w:rsidRPr="000C3A21">
        <w:rPr>
          <w:rFonts w:asciiTheme="minorHAnsi" w:hAnsiTheme="minorHAnsi" w:cstheme="minorHAnsi"/>
          <w:sz w:val="22"/>
          <w:szCs w:val="22"/>
        </w:rPr>
        <w:t>urrent v</w:t>
      </w:r>
      <w:r>
        <w:rPr>
          <w:rFonts w:asciiTheme="minorHAnsi" w:hAnsiTheme="minorHAnsi" w:cstheme="minorHAnsi"/>
          <w:sz w:val="22"/>
          <w:szCs w:val="22"/>
        </w:rPr>
        <w:t>ersion of FPD 200 on Blackboard</w:t>
      </w:r>
    </w:p>
    <w:p w:rsidR="000C3A21" w:rsidRDefault="000C3A21" w:rsidP="000C3A21">
      <w:pPr>
        <w:pStyle w:val="Body"/>
        <w:numPr>
          <w:ilvl w:val="0"/>
          <w:numId w:val="48"/>
          <w:numberingChange w:id="78" w:author="Jerry Pharr" w:date="2011-08-12T08:14:00Z" w:original=""/>
        </w:numPr>
        <w:spacing w:after="0"/>
        <w:jc w:val="left"/>
        <w:rPr>
          <w:rFonts w:asciiTheme="minorHAnsi" w:hAnsiTheme="minorHAnsi" w:cstheme="minorHAnsi"/>
          <w:sz w:val="22"/>
          <w:szCs w:val="22"/>
        </w:rPr>
      </w:pPr>
      <w:r>
        <w:rPr>
          <w:rFonts w:asciiTheme="minorHAnsi" w:hAnsiTheme="minorHAnsi" w:cstheme="minorHAnsi"/>
          <w:sz w:val="22"/>
          <w:szCs w:val="22"/>
        </w:rPr>
        <w:t>A</w:t>
      </w:r>
      <w:r w:rsidRPr="000C3A21">
        <w:rPr>
          <w:rFonts w:asciiTheme="minorHAnsi" w:hAnsiTheme="minorHAnsi" w:cstheme="minorHAnsi"/>
          <w:sz w:val="22"/>
          <w:szCs w:val="22"/>
        </w:rPr>
        <w:t>ccess to the current versions of the DAU Curriculum Guide (Learning Asset Development Guide) and the DAU eL</w:t>
      </w:r>
      <w:r>
        <w:rPr>
          <w:rFonts w:asciiTheme="minorHAnsi" w:hAnsiTheme="minorHAnsi" w:cstheme="minorHAnsi"/>
          <w:sz w:val="22"/>
          <w:szCs w:val="22"/>
        </w:rPr>
        <w:t>earning Asset Development Guide</w:t>
      </w:r>
    </w:p>
    <w:p w:rsidR="000C3A21" w:rsidRPr="000C3A21" w:rsidRDefault="000C3A21" w:rsidP="000C3A21">
      <w:pPr>
        <w:pStyle w:val="Body"/>
        <w:numPr>
          <w:ilvl w:val="0"/>
          <w:numId w:val="48"/>
          <w:numberingChange w:id="79" w:author="Jerry Pharr" w:date="2011-08-12T08:14:00Z" w:original=""/>
        </w:numPr>
        <w:spacing w:after="0"/>
        <w:jc w:val="left"/>
        <w:rPr>
          <w:rFonts w:asciiTheme="minorHAnsi" w:hAnsiTheme="minorHAnsi" w:cstheme="minorHAnsi"/>
          <w:sz w:val="22"/>
          <w:szCs w:val="22"/>
        </w:rPr>
      </w:pPr>
      <w:r>
        <w:rPr>
          <w:rFonts w:asciiTheme="minorHAnsi" w:hAnsiTheme="minorHAnsi" w:cstheme="minorHAnsi"/>
          <w:sz w:val="22"/>
          <w:szCs w:val="22"/>
        </w:rPr>
        <w:t>A</w:t>
      </w:r>
      <w:r w:rsidRPr="000C3A21">
        <w:rPr>
          <w:rFonts w:asciiTheme="minorHAnsi" w:hAnsiTheme="minorHAnsi" w:cstheme="minorHAnsi"/>
          <w:sz w:val="22"/>
          <w:szCs w:val="22"/>
        </w:rPr>
        <w:t>ccess to the SME(s) durin</w:t>
      </w:r>
      <w:r>
        <w:rPr>
          <w:rFonts w:asciiTheme="minorHAnsi" w:hAnsiTheme="minorHAnsi" w:cstheme="minorHAnsi"/>
          <w:sz w:val="22"/>
          <w:szCs w:val="22"/>
        </w:rPr>
        <w:t>g the development of the course</w:t>
      </w:r>
    </w:p>
    <w:p w:rsidR="000D0691" w:rsidRPr="000D0691" w:rsidRDefault="000D0691" w:rsidP="000D0691">
      <w:pPr>
        <w:pStyle w:val="Body"/>
      </w:pPr>
      <w:bookmarkStart w:id="80" w:name="_GoBack"/>
      <w:bookmarkEnd w:id="80"/>
    </w:p>
    <w:p w:rsidR="00374347" w:rsidRDefault="00374347" w:rsidP="0051351C">
      <w:pPr>
        <w:pStyle w:val="Body"/>
        <w:ind w:left="-270"/>
      </w:pPr>
    </w:p>
    <w:sectPr w:rsidR="00374347" w:rsidSect="00296328">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814" w:rsidRDefault="00D05814">
      <w:r>
        <w:separator/>
      </w:r>
    </w:p>
    <w:p w:rsidR="00D05814" w:rsidRDefault="00D05814"/>
  </w:endnote>
  <w:endnote w:type="continuationSeparator" w:id="0">
    <w:p w:rsidR="00D05814" w:rsidRDefault="00D05814">
      <w:r>
        <w:continuationSeparator/>
      </w:r>
    </w:p>
    <w:p w:rsidR="00D05814" w:rsidRDefault="00D05814"/>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Lucida Console">
    <w:charset w:val="00"/>
    <w:family w:val="modern"/>
    <w:pitch w:val="fixed"/>
    <w:sig w:usb0="8000028F" w:usb1="00001800" w:usb2="00000000" w:usb3="00000000" w:csb0="0000001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Zurich BT">
    <w:altName w:val="Trebuchet MS"/>
    <w:charset w:val="00"/>
    <w:family w:val="swiss"/>
    <w:pitch w:val="variable"/>
    <w:sig w:usb0="00000007" w:usb1="00000000" w:usb2="00000000" w:usb3="00000000" w:csb0="00000011" w:csb1="00000000"/>
  </w:font>
  <w:font w:name="Zurich Cn BT">
    <w:altName w:val="Arial Narrow"/>
    <w:charset w:val="00"/>
    <w:family w:val="swiss"/>
    <w:pitch w:val="variable"/>
    <w:sig w:usb0="00000007" w:usb1="00000000" w:usb2="00000000" w:usb3="00000000" w:csb0="0000001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814" w:rsidRDefault="00D05814">
      <w:r>
        <w:separator/>
      </w:r>
    </w:p>
    <w:p w:rsidR="00D05814" w:rsidRDefault="00D05814"/>
  </w:footnote>
  <w:footnote w:type="continuationSeparator" w:id="0">
    <w:p w:rsidR="00D05814" w:rsidRDefault="00D05814">
      <w:r>
        <w:continuationSeparator/>
      </w:r>
    </w:p>
    <w:p w:rsidR="00D05814" w:rsidRDefault="00D05814"/>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E6" w:rsidRPr="00D60FA8" w:rsidRDefault="003463E6" w:rsidP="00BF62F2">
    <w:pPr>
      <w:jc w:val="right"/>
      <w:rPr>
        <w:rFonts w:ascii="Arial" w:hAnsi="Arial" w:cs="Arial"/>
        <w:sz w:val="20"/>
      </w:rPr>
    </w:pPr>
    <w:r>
      <w:rPr>
        <w:rFonts w:ascii="Arial" w:hAnsi="Arial" w:cs="Arial"/>
        <w:noProof/>
        <w:sz w:val="20"/>
      </w:rPr>
      <w:t xml:space="preserve"> </w:t>
    </w:r>
    <w:r w:rsidR="0082354D">
      <w:rPr>
        <w:rFonts w:ascii="Arial" w:hAnsi="Arial" w:cs="Arial"/>
        <w:noProof/>
        <w:sz w:val="20"/>
      </w:rPr>
      <w:t>FPD 200</w:t>
    </w:r>
    <w:r w:rsidR="000C6115">
      <w:rPr>
        <w:rFonts w:ascii="Arial" w:hAnsi="Arial" w:cs="Arial"/>
        <w:noProof/>
        <w:sz w:val="20"/>
      </w:rPr>
      <w:t xml:space="preserve"> SOW</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246B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151DC0"/>
    <w:multiLevelType w:val="singleLevel"/>
    <w:tmpl w:val="EC32B97C"/>
    <w:lvl w:ilvl="0">
      <w:start w:val="1"/>
      <w:numFmt w:val="bullet"/>
      <w:pStyle w:val="newTableTextBullet"/>
      <w:lvlText w:val=""/>
      <w:lvlJc w:val="left"/>
      <w:pPr>
        <w:tabs>
          <w:tab w:val="num" w:pos="403"/>
        </w:tabs>
        <w:ind w:left="360" w:hanging="317"/>
      </w:pPr>
      <w:rPr>
        <w:rFonts w:ascii="Symbol" w:hAnsi="Symbol" w:hint="default"/>
        <w:sz w:val="16"/>
      </w:rPr>
    </w:lvl>
  </w:abstractNum>
  <w:abstractNum w:abstractNumId="2">
    <w:nsid w:val="059D0B58"/>
    <w:multiLevelType w:val="hybridMultilevel"/>
    <w:tmpl w:val="A8AEA520"/>
    <w:lvl w:ilvl="0" w:tplc="4AC6262E">
      <w:start w:val="1"/>
      <w:numFmt w:val="bullet"/>
      <w:pStyle w:val="ANTTableBullet2"/>
      <w:lvlText w:val="­"/>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5D871D0"/>
    <w:multiLevelType w:val="multilevel"/>
    <w:tmpl w:val="FD8A63EA"/>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heme="minorHAnsi" w:hAnsiTheme="minorHAnsi" w:cstheme="minorHAnsi" w:hint="default"/>
      </w:rPr>
    </w:lvl>
    <w:lvl w:ilvl="2">
      <w:start w:val="1"/>
      <w:numFmt w:val="decimal"/>
      <w:pStyle w:val="Heading3"/>
      <w:lvlText w:val="%1.%2.%3"/>
      <w:lvlJc w:val="left"/>
      <w:pPr>
        <w:tabs>
          <w:tab w:val="num" w:pos="907"/>
        </w:tabs>
        <w:ind w:left="907" w:hanging="907"/>
      </w:pPr>
      <w:rPr>
        <w:rFonts w:hint="default"/>
      </w:rPr>
    </w:lvl>
    <w:lvl w:ilvl="3">
      <w:start w:val="1"/>
      <w:numFmt w:val="decimal"/>
      <w:pStyle w:val="Heading4"/>
      <w:lvlText w:val="%1.%2.%3.%4"/>
      <w:lvlJc w:val="left"/>
      <w:pPr>
        <w:tabs>
          <w:tab w:val="num" w:pos="1080"/>
        </w:tabs>
        <w:ind w:left="1080" w:hanging="10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d5"/>
      <w:lvlText w:val="%1.%2.%3.%4.%5"/>
      <w:lvlJc w:val="left"/>
      <w:pPr>
        <w:tabs>
          <w:tab w:val="num" w:pos="1195"/>
        </w:tabs>
        <w:ind w:left="1195" w:hanging="1195"/>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nsid w:val="060D5942"/>
    <w:multiLevelType w:val="hybridMultilevel"/>
    <w:tmpl w:val="233623C4"/>
    <w:lvl w:ilvl="0" w:tplc="8B887356">
      <w:start w:val="1"/>
      <w:numFmt w:val="lowerLetter"/>
      <w:pStyle w:val="ANTlistbulletabc"/>
      <w:lvlText w:val="%1."/>
      <w:lvlJc w:val="left"/>
      <w:pPr>
        <w:tabs>
          <w:tab w:val="num" w:pos="720"/>
        </w:tabs>
        <w:ind w:left="720" w:hanging="360"/>
      </w:pPr>
      <w:rPr>
        <w:rFonts w:ascii="Times New Roman" w:hAnsi="Times New Roman" w:hint="default"/>
        <w:b w:val="0"/>
        <w:i w:val="0"/>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72C47E7"/>
    <w:multiLevelType w:val="hybridMultilevel"/>
    <w:tmpl w:val="7EE45C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07445B82"/>
    <w:multiLevelType w:val="singleLevel"/>
    <w:tmpl w:val="1E646C22"/>
    <w:lvl w:ilvl="0">
      <w:start w:val="1"/>
      <w:numFmt w:val="bullet"/>
      <w:pStyle w:val="bullet2"/>
      <w:lvlText w:val=""/>
      <w:lvlJc w:val="left"/>
      <w:pPr>
        <w:tabs>
          <w:tab w:val="num" w:pos="360"/>
        </w:tabs>
        <w:ind w:left="360" w:hanging="360"/>
      </w:pPr>
      <w:rPr>
        <w:rFonts w:ascii="Wingdings" w:hAnsi="Wingdings" w:hint="default"/>
        <w:sz w:val="18"/>
      </w:rPr>
    </w:lvl>
  </w:abstractNum>
  <w:abstractNum w:abstractNumId="7">
    <w:nsid w:val="135318EA"/>
    <w:multiLevelType w:val="hybridMultilevel"/>
    <w:tmpl w:val="16CE5476"/>
    <w:lvl w:ilvl="0" w:tplc="DCF8A48C">
      <w:start w:val="1"/>
      <w:numFmt w:val="decimal"/>
      <w:pStyle w:val="exhibitsec5"/>
      <w:lvlText w:val="Exhibit 5-%1."/>
      <w:lvlJc w:val="left"/>
      <w:pPr>
        <w:tabs>
          <w:tab w:val="num" w:pos="0"/>
        </w:tabs>
        <w:ind w:left="720" w:hanging="720"/>
      </w:pPr>
      <w:rPr>
        <w:rFonts w:ascii="Times New Roman Bold" w:hAnsi="Times New Roman Bold" w:cs="Times New Roman" w:hint="default"/>
        <w:b/>
        <w:i/>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98F3C78"/>
    <w:multiLevelType w:val="multilevel"/>
    <w:tmpl w:val="FF32C0E2"/>
    <w:lvl w:ilvl="0">
      <w:start w:val="1"/>
      <w:numFmt w:val="decimal"/>
      <w:pStyle w:val="PropHead1"/>
      <w:lvlText w:val="%1"/>
      <w:lvlJc w:val="left"/>
      <w:pPr>
        <w:tabs>
          <w:tab w:val="num" w:pos="432"/>
        </w:tabs>
        <w:ind w:left="432" w:hanging="432"/>
      </w:pPr>
      <w:rPr>
        <w:rFonts w:ascii="Times New Roman Bold" w:hAnsi="Times New Roman Bold" w:hint="default"/>
        <w:b/>
        <w:i w:val="0"/>
        <w:color w:val="auto"/>
        <w:sz w:val="24"/>
        <w:szCs w:val="24"/>
      </w:rPr>
    </w:lvl>
    <w:lvl w:ilvl="1">
      <w:start w:val="1"/>
      <w:numFmt w:val="decimal"/>
      <w:pStyle w:val="Prophead2"/>
      <w:lvlText w:val="%1.%2"/>
      <w:lvlJc w:val="left"/>
      <w:pPr>
        <w:tabs>
          <w:tab w:val="num" w:pos="720"/>
        </w:tabs>
        <w:ind w:left="1080" w:hanging="1080"/>
      </w:pPr>
      <w:rPr>
        <w:b/>
        <w:bCs/>
        <w:i w:val="0"/>
        <w:iCs w:val="0"/>
      </w:rPr>
    </w:lvl>
    <w:lvl w:ilvl="2">
      <w:start w:val="1"/>
      <w:numFmt w:val="decimal"/>
      <w:pStyle w:val="Prophead3"/>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Bold" w:hAnsi="Times New Roman Bold" w:hint="default"/>
        <w:b/>
        <w:bCs/>
        <w:i/>
        <w:iCs/>
        <w:sz w:val="24"/>
        <w:szCs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2"/>
      <w:numFmt w:val="upperRoman"/>
      <w:lvlRestart w:val="0"/>
      <w:lvlText w:val="%8"/>
      <w:lvlJc w:val="left"/>
      <w:pPr>
        <w:tabs>
          <w:tab w:val="num" w:pos="1440"/>
        </w:tabs>
        <w:ind w:left="1440" w:hanging="1440"/>
      </w:pPr>
      <w:rPr>
        <w:color w:val="FFFFFF"/>
      </w:rPr>
    </w:lvl>
    <w:lvl w:ilvl="8">
      <w:start w:val="1"/>
      <w:numFmt w:val="decimal"/>
      <w:lvlText w:val="%1.%2.%3.%4.%5.%6.%7.%8.%9"/>
      <w:lvlJc w:val="left"/>
      <w:pPr>
        <w:tabs>
          <w:tab w:val="num" w:pos="1584"/>
        </w:tabs>
        <w:ind w:left="1584" w:hanging="1584"/>
      </w:pPr>
    </w:lvl>
  </w:abstractNum>
  <w:abstractNum w:abstractNumId="9">
    <w:nsid w:val="1B5E0DF3"/>
    <w:multiLevelType w:val="hybridMultilevel"/>
    <w:tmpl w:val="AB148AB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22666574"/>
    <w:multiLevelType w:val="hybridMultilevel"/>
    <w:tmpl w:val="C39498D6"/>
    <w:lvl w:ilvl="0" w:tplc="6CAED8D0">
      <w:start w:val="1"/>
      <w:numFmt w:val="bullet"/>
      <w:pStyle w:val="ANTlist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3024C16"/>
    <w:multiLevelType w:val="hybridMultilevel"/>
    <w:tmpl w:val="65889560"/>
    <w:lvl w:ilvl="0" w:tplc="84DC7C14">
      <w:start w:val="1"/>
      <w:numFmt w:val="bullet"/>
      <w:pStyle w:val="newBullet"/>
      <w:lvlText w:val="·"/>
      <w:lvlJc w:val="left"/>
      <w:pPr>
        <w:tabs>
          <w:tab w:val="num" w:pos="360"/>
        </w:tabs>
        <w:ind w:left="360" w:hanging="360"/>
      </w:pPr>
      <w:rPr>
        <w:rFonts w:ascii="Lucida Console" w:hAnsi="Lucida Console" w:hint="default"/>
        <w:color w:val="auto"/>
      </w:rPr>
    </w:lvl>
    <w:lvl w:ilvl="1" w:tplc="A2F2A052" w:tentative="1">
      <w:start w:val="1"/>
      <w:numFmt w:val="bullet"/>
      <w:lvlText w:val="o"/>
      <w:lvlJc w:val="left"/>
      <w:pPr>
        <w:tabs>
          <w:tab w:val="num" w:pos="1440"/>
        </w:tabs>
        <w:ind w:left="1440" w:hanging="360"/>
      </w:pPr>
      <w:rPr>
        <w:rFonts w:ascii="Courier New" w:hAnsi="Courier New" w:hint="default"/>
      </w:rPr>
    </w:lvl>
    <w:lvl w:ilvl="2" w:tplc="1044435C" w:tentative="1">
      <w:start w:val="1"/>
      <w:numFmt w:val="bullet"/>
      <w:lvlText w:val=""/>
      <w:lvlJc w:val="left"/>
      <w:pPr>
        <w:tabs>
          <w:tab w:val="num" w:pos="2160"/>
        </w:tabs>
        <w:ind w:left="2160" w:hanging="360"/>
      </w:pPr>
      <w:rPr>
        <w:rFonts w:ascii="Wingdings" w:hAnsi="Wingdings" w:hint="default"/>
      </w:rPr>
    </w:lvl>
    <w:lvl w:ilvl="3" w:tplc="859A0E72" w:tentative="1">
      <w:start w:val="1"/>
      <w:numFmt w:val="bullet"/>
      <w:lvlText w:val=""/>
      <w:lvlJc w:val="left"/>
      <w:pPr>
        <w:tabs>
          <w:tab w:val="num" w:pos="2880"/>
        </w:tabs>
        <w:ind w:left="2880" w:hanging="360"/>
      </w:pPr>
      <w:rPr>
        <w:rFonts w:ascii="Symbol" w:hAnsi="Symbol" w:hint="default"/>
      </w:rPr>
    </w:lvl>
    <w:lvl w:ilvl="4" w:tplc="A8065BE4" w:tentative="1">
      <w:start w:val="1"/>
      <w:numFmt w:val="bullet"/>
      <w:lvlText w:val="o"/>
      <w:lvlJc w:val="left"/>
      <w:pPr>
        <w:tabs>
          <w:tab w:val="num" w:pos="3600"/>
        </w:tabs>
        <w:ind w:left="3600" w:hanging="360"/>
      </w:pPr>
      <w:rPr>
        <w:rFonts w:ascii="Courier New" w:hAnsi="Courier New" w:hint="default"/>
      </w:rPr>
    </w:lvl>
    <w:lvl w:ilvl="5" w:tplc="A9C8D142" w:tentative="1">
      <w:start w:val="1"/>
      <w:numFmt w:val="bullet"/>
      <w:lvlText w:val=""/>
      <w:lvlJc w:val="left"/>
      <w:pPr>
        <w:tabs>
          <w:tab w:val="num" w:pos="4320"/>
        </w:tabs>
        <w:ind w:left="4320" w:hanging="360"/>
      </w:pPr>
      <w:rPr>
        <w:rFonts w:ascii="Wingdings" w:hAnsi="Wingdings" w:hint="default"/>
      </w:rPr>
    </w:lvl>
    <w:lvl w:ilvl="6" w:tplc="78EC703E" w:tentative="1">
      <w:start w:val="1"/>
      <w:numFmt w:val="bullet"/>
      <w:lvlText w:val=""/>
      <w:lvlJc w:val="left"/>
      <w:pPr>
        <w:tabs>
          <w:tab w:val="num" w:pos="5040"/>
        </w:tabs>
        <w:ind w:left="5040" w:hanging="360"/>
      </w:pPr>
      <w:rPr>
        <w:rFonts w:ascii="Symbol" w:hAnsi="Symbol" w:hint="default"/>
      </w:rPr>
    </w:lvl>
    <w:lvl w:ilvl="7" w:tplc="7362F35C" w:tentative="1">
      <w:start w:val="1"/>
      <w:numFmt w:val="bullet"/>
      <w:lvlText w:val="o"/>
      <w:lvlJc w:val="left"/>
      <w:pPr>
        <w:tabs>
          <w:tab w:val="num" w:pos="5760"/>
        </w:tabs>
        <w:ind w:left="5760" w:hanging="360"/>
      </w:pPr>
      <w:rPr>
        <w:rFonts w:ascii="Courier New" w:hAnsi="Courier New" w:hint="default"/>
      </w:rPr>
    </w:lvl>
    <w:lvl w:ilvl="8" w:tplc="9E3CEF48" w:tentative="1">
      <w:start w:val="1"/>
      <w:numFmt w:val="bullet"/>
      <w:lvlText w:val=""/>
      <w:lvlJc w:val="left"/>
      <w:pPr>
        <w:tabs>
          <w:tab w:val="num" w:pos="6480"/>
        </w:tabs>
        <w:ind w:left="6480" w:hanging="360"/>
      </w:pPr>
      <w:rPr>
        <w:rFonts w:ascii="Wingdings" w:hAnsi="Wingdings" w:hint="default"/>
      </w:rPr>
    </w:lvl>
  </w:abstractNum>
  <w:abstractNum w:abstractNumId="12">
    <w:nsid w:val="252C407D"/>
    <w:multiLevelType w:val="hybridMultilevel"/>
    <w:tmpl w:val="7BC6FF6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28A27D6A"/>
    <w:multiLevelType w:val="hybridMultilevel"/>
    <w:tmpl w:val="C32CF1E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2D0D7CDC"/>
    <w:multiLevelType w:val="hybridMultilevel"/>
    <w:tmpl w:val="BD40BC7A"/>
    <w:lvl w:ilvl="0" w:tplc="366EA838">
      <w:start w:val="1"/>
      <w:numFmt w:val="bullet"/>
      <w:pStyle w:val="Bullet-La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F22625D"/>
    <w:multiLevelType w:val="hybridMultilevel"/>
    <w:tmpl w:val="C88892B6"/>
    <w:lvl w:ilvl="0" w:tplc="0A022EBC">
      <w:start w:val="1"/>
      <w:numFmt w:val="decimal"/>
      <w:pStyle w:val="propnumberedlist"/>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10960D0"/>
    <w:multiLevelType w:val="multilevel"/>
    <w:tmpl w:val="CC8A6B9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nsid w:val="35617EEE"/>
    <w:multiLevelType w:val="hybridMultilevel"/>
    <w:tmpl w:val="698C8B84"/>
    <w:lvl w:ilvl="0" w:tplc="04090001">
      <w:start w:val="1"/>
      <w:numFmt w:val="bullet"/>
      <w:pStyle w:val="ANTlistbullet3"/>
      <w:lvlText w:val="­"/>
      <w:lvlJc w:val="left"/>
      <w:pPr>
        <w:tabs>
          <w:tab w:val="num" w:pos="1800"/>
        </w:tabs>
        <w:ind w:left="1800" w:hanging="360"/>
      </w:pPr>
      <w:rPr>
        <w:rFonts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6C84EAF"/>
    <w:multiLevelType w:val="hybridMultilevel"/>
    <w:tmpl w:val="15CCB96A"/>
    <w:lvl w:ilvl="0" w:tplc="324041C8">
      <w:start w:val="1"/>
      <w:numFmt w:val="bullet"/>
      <w:pStyle w:val="ANTResbullet"/>
      <w:lvlText w:val="­"/>
      <w:lvlJc w:val="left"/>
      <w:pPr>
        <w:tabs>
          <w:tab w:val="num" w:pos="936"/>
        </w:tabs>
        <w:ind w:left="936" w:hanging="360"/>
      </w:pPr>
      <w:rPr>
        <w:rFonts w:hint="default"/>
      </w:rPr>
    </w:lvl>
    <w:lvl w:ilvl="1" w:tplc="255CA386" w:tentative="1">
      <w:start w:val="1"/>
      <w:numFmt w:val="bullet"/>
      <w:lvlText w:val="o"/>
      <w:lvlJc w:val="left"/>
      <w:pPr>
        <w:tabs>
          <w:tab w:val="num" w:pos="1440"/>
        </w:tabs>
        <w:ind w:left="1440" w:hanging="360"/>
      </w:pPr>
      <w:rPr>
        <w:rFonts w:ascii="Courier New" w:hAnsi="Courier New" w:hint="default"/>
      </w:rPr>
    </w:lvl>
    <w:lvl w:ilvl="2" w:tplc="BD40DE1C" w:tentative="1">
      <w:start w:val="1"/>
      <w:numFmt w:val="bullet"/>
      <w:lvlText w:val=""/>
      <w:lvlJc w:val="left"/>
      <w:pPr>
        <w:tabs>
          <w:tab w:val="num" w:pos="2160"/>
        </w:tabs>
        <w:ind w:left="2160" w:hanging="360"/>
      </w:pPr>
      <w:rPr>
        <w:rFonts w:ascii="Wingdings" w:hAnsi="Wingdings" w:hint="default"/>
      </w:rPr>
    </w:lvl>
    <w:lvl w:ilvl="3" w:tplc="818683F2" w:tentative="1">
      <w:start w:val="1"/>
      <w:numFmt w:val="bullet"/>
      <w:lvlText w:val=""/>
      <w:lvlJc w:val="left"/>
      <w:pPr>
        <w:tabs>
          <w:tab w:val="num" w:pos="2880"/>
        </w:tabs>
        <w:ind w:left="2880" w:hanging="360"/>
      </w:pPr>
      <w:rPr>
        <w:rFonts w:ascii="Symbol" w:hAnsi="Symbol" w:hint="default"/>
      </w:rPr>
    </w:lvl>
    <w:lvl w:ilvl="4" w:tplc="56964D08" w:tentative="1">
      <w:start w:val="1"/>
      <w:numFmt w:val="bullet"/>
      <w:lvlText w:val="o"/>
      <w:lvlJc w:val="left"/>
      <w:pPr>
        <w:tabs>
          <w:tab w:val="num" w:pos="3600"/>
        </w:tabs>
        <w:ind w:left="3600" w:hanging="360"/>
      </w:pPr>
      <w:rPr>
        <w:rFonts w:ascii="Courier New" w:hAnsi="Courier New" w:hint="default"/>
      </w:rPr>
    </w:lvl>
    <w:lvl w:ilvl="5" w:tplc="A524C758" w:tentative="1">
      <w:start w:val="1"/>
      <w:numFmt w:val="bullet"/>
      <w:lvlText w:val=""/>
      <w:lvlJc w:val="left"/>
      <w:pPr>
        <w:tabs>
          <w:tab w:val="num" w:pos="4320"/>
        </w:tabs>
        <w:ind w:left="4320" w:hanging="360"/>
      </w:pPr>
      <w:rPr>
        <w:rFonts w:ascii="Wingdings" w:hAnsi="Wingdings" w:hint="default"/>
      </w:rPr>
    </w:lvl>
    <w:lvl w:ilvl="6" w:tplc="F858E190" w:tentative="1">
      <w:start w:val="1"/>
      <w:numFmt w:val="bullet"/>
      <w:lvlText w:val=""/>
      <w:lvlJc w:val="left"/>
      <w:pPr>
        <w:tabs>
          <w:tab w:val="num" w:pos="5040"/>
        </w:tabs>
        <w:ind w:left="5040" w:hanging="360"/>
      </w:pPr>
      <w:rPr>
        <w:rFonts w:ascii="Symbol" w:hAnsi="Symbol" w:hint="default"/>
      </w:rPr>
    </w:lvl>
    <w:lvl w:ilvl="7" w:tplc="D3B2F114" w:tentative="1">
      <w:start w:val="1"/>
      <w:numFmt w:val="bullet"/>
      <w:lvlText w:val="o"/>
      <w:lvlJc w:val="left"/>
      <w:pPr>
        <w:tabs>
          <w:tab w:val="num" w:pos="5760"/>
        </w:tabs>
        <w:ind w:left="5760" w:hanging="360"/>
      </w:pPr>
      <w:rPr>
        <w:rFonts w:ascii="Courier New" w:hAnsi="Courier New" w:hint="default"/>
      </w:rPr>
    </w:lvl>
    <w:lvl w:ilvl="8" w:tplc="1C2E95DA" w:tentative="1">
      <w:start w:val="1"/>
      <w:numFmt w:val="bullet"/>
      <w:lvlText w:val=""/>
      <w:lvlJc w:val="left"/>
      <w:pPr>
        <w:tabs>
          <w:tab w:val="num" w:pos="6480"/>
        </w:tabs>
        <w:ind w:left="6480" w:hanging="360"/>
      </w:pPr>
      <w:rPr>
        <w:rFonts w:ascii="Wingdings" w:hAnsi="Wingdings" w:hint="default"/>
      </w:rPr>
    </w:lvl>
  </w:abstractNum>
  <w:abstractNum w:abstractNumId="19">
    <w:nsid w:val="38362E3E"/>
    <w:multiLevelType w:val="hybridMultilevel"/>
    <w:tmpl w:val="2DB4AC1E"/>
    <w:lvl w:ilvl="0" w:tplc="DAA0ED12">
      <w:start w:val="1"/>
      <w:numFmt w:val="bullet"/>
      <w:pStyle w:val="ANTlistbulletla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BDE696A"/>
    <w:multiLevelType w:val="hybridMultilevel"/>
    <w:tmpl w:val="8C40FA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419D6BEA"/>
    <w:multiLevelType w:val="hybridMultilevel"/>
    <w:tmpl w:val="65889560"/>
    <w:lvl w:ilvl="0" w:tplc="56208336">
      <w:start w:val="1"/>
      <w:numFmt w:val="decimal"/>
      <w:pStyle w:val="OPM123"/>
      <w:lvlText w:val="%1."/>
      <w:lvlJc w:val="left"/>
      <w:pPr>
        <w:tabs>
          <w:tab w:val="num" w:pos="360"/>
        </w:tabs>
        <w:ind w:left="360" w:hanging="360"/>
      </w:pPr>
      <w:rPr>
        <w:rFonts w:ascii="Arial" w:hAnsi="Aria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BA3757"/>
    <w:multiLevelType w:val="hybridMultilevel"/>
    <w:tmpl w:val="6D7E19BE"/>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3">
    <w:nsid w:val="42CD7668"/>
    <w:multiLevelType w:val="multilevel"/>
    <w:tmpl w:val="3B3CD6AC"/>
    <w:lvl w:ilvl="0">
      <w:start w:val="1"/>
      <w:numFmt w:val="decimal"/>
      <w:pStyle w:val="ANT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Bold" w:hAnsi="Times New Roman Bold" w:cs="Times New Roman" w:hint="default"/>
        <w:b/>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NTHeading4"/>
      <w:lvlText w:val="%1.%2.%3.%4"/>
      <w:lvlJc w:val="left"/>
      <w:pPr>
        <w:tabs>
          <w:tab w:val="num" w:pos="864"/>
        </w:tabs>
        <w:ind w:left="864" w:hanging="864"/>
      </w:pPr>
      <w:rPr>
        <w:rFonts w:hint="default"/>
      </w:rPr>
    </w:lvl>
    <w:lvl w:ilvl="4">
      <w:start w:val="1"/>
      <w:numFmt w:val="decimal"/>
      <w:lvlText w:val="%1.%2.%3.%4.%5"/>
      <w:lvlJc w:val="left"/>
      <w:pPr>
        <w:tabs>
          <w:tab w:val="num" w:pos="1638"/>
        </w:tabs>
        <w:ind w:left="163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2D7758E"/>
    <w:multiLevelType w:val="hybridMultilevel"/>
    <w:tmpl w:val="B31E0DE4"/>
    <w:lvl w:ilvl="0" w:tplc="D084E5AC">
      <w:start w:val="1"/>
      <w:numFmt w:val="bullet"/>
      <w:pStyle w:val="ANTlistbullet2"/>
      <w:lvlText w:val=""/>
      <w:lvlJc w:val="left"/>
      <w:pPr>
        <w:tabs>
          <w:tab w:val="num" w:pos="1800"/>
        </w:tabs>
        <w:ind w:left="1728" w:hanging="288"/>
      </w:pPr>
      <w:rPr>
        <w:rFonts w:ascii="Wingdings" w:hAnsi="Wingdings" w:hint="default"/>
      </w:rPr>
    </w:lvl>
    <w:lvl w:ilvl="1" w:tplc="AC40B0FC" w:tentative="1">
      <w:start w:val="1"/>
      <w:numFmt w:val="bullet"/>
      <w:lvlText w:val="o"/>
      <w:lvlJc w:val="left"/>
      <w:pPr>
        <w:tabs>
          <w:tab w:val="num" w:pos="2160"/>
        </w:tabs>
        <w:ind w:left="2160" w:hanging="360"/>
      </w:pPr>
      <w:rPr>
        <w:rFonts w:ascii="Courier New" w:hAnsi="Courier New" w:hint="default"/>
      </w:rPr>
    </w:lvl>
    <w:lvl w:ilvl="2" w:tplc="5A667DC2" w:tentative="1">
      <w:start w:val="1"/>
      <w:numFmt w:val="bullet"/>
      <w:lvlText w:val=""/>
      <w:lvlJc w:val="left"/>
      <w:pPr>
        <w:tabs>
          <w:tab w:val="num" w:pos="2880"/>
        </w:tabs>
        <w:ind w:left="2880" w:hanging="360"/>
      </w:pPr>
      <w:rPr>
        <w:rFonts w:ascii="Wingdings" w:hAnsi="Wingdings" w:hint="default"/>
      </w:rPr>
    </w:lvl>
    <w:lvl w:ilvl="3" w:tplc="0DA82836" w:tentative="1">
      <w:start w:val="1"/>
      <w:numFmt w:val="bullet"/>
      <w:lvlText w:val=""/>
      <w:lvlJc w:val="left"/>
      <w:pPr>
        <w:tabs>
          <w:tab w:val="num" w:pos="3600"/>
        </w:tabs>
        <w:ind w:left="3600" w:hanging="360"/>
      </w:pPr>
      <w:rPr>
        <w:rFonts w:ascii="Symbol" w:hAnsi="Symbol" w:hint="default"/>
      </w:rPr>
    </w:lvl>
    <w:lvl w:ilvl="4" w:tplc="F3465EF6" w:tentative="1">
      <w:start w:val="1"/>
      <w:numFmt w:val="bullet"/>
      <w:lvlText w:val="o"/>
      <w:lvlJc w:val="left"/>
      <w:pPr>
        <w:tabs>
          <w:tab w:val="num" w:pos="4320"/>
        </w:tabs>
        <w:ind w:left="4320" w:hanging="360"/>
      </w:pPr>
      <w:rPr>
        <w:rFonts w:ascii="Courier New" w:hAnsi="Courier New" w:hint="default"/>
      </w:rPr>
    </w:lvl>
    <w:lvl w:ilvl="5" w:tplc="9C4CA350" w:tentative="1">
      <w:start w:val="1"/>
      <w:numFmt w:val="bullet"/>
      <w:lvlText w:val=""/>
      <w:lvlJc w:val="left"/>
      <w:pPr>
        <w:tabs>
          <w:tab w:val="num" w:pos="5040"/>
        </w:tabs>
        <w:ind w:left="5040" w:hanging="360"/>
      </w:pPr>
      <w:rPr>
        <w:rFonts w:ascii="Wingdings" w:hAnsi="Wingdings" w:hint="default"/>
      </w:rPr>
    </w:lvl>
    <w:lvl w:ilvl="6" w:tplc="9D4A9DEE" w:tentative="1">
      <w:start w:val="1"/>
      <w:numFmt w:val="bullet"/>
      <w:lvlText w:val=""/>
      <w:lvlJc w:val="left"/>
      <w:pPr>
        <w:tabs>
          <w:tab w:val="num" w:pos="5760"/>
        </w:tabs>
        <w:ind w:left="5760" w:hanging="360"/>
      </w:pPr>
      <w:rPr>
        <w:rFonts w:ascii="Symbol" w:hAnsi="Symbol" w:hint="default"/>
      </w:rPr>
    </w:lvl>
    <w:lvl w:ilvl="7" w:tplc="29505A5C" w:tentative="1">
      <w:start w:val="1"/>
      <w:numFmt w:val="bullet"/>
      <w:lvlText w:val="o"/>
      <w:lvlJc w:val="left"/>
      <w:pPr>
        <w:tabs>
          <w:tab w:val="num" w:pos="6480"/>
        </w:tabs>
        <w:ind w:left="6480" w:hanging="360"/>
      </w:pPr>
      <w:rPr>
        <w:rFonts w:ascii="Courier New" w:hAnsi="Courier New" w:hint="default"/>
      </w:rPr>
    </w:lvl>
    <w:lvl w:ilvl="8" w:tplc="D8060862" w:tentative="1">
      <w:start w:val="1"/>
      <w:numFmt w:val="bullet"/>
      <w:lvlText w:val=""/>
      <w:lvlJc w:val="left"/>
      <w:pPr>
        <w:tabs>
          <w:tab w:val="num" w:pos="7200"/>
        </w:tabs>
        <w:ind w:left="7200" w:hanging="360"/>
      </w:pPr>
      <w:rPr>
        <w:rFonts w:ascii="Wingdings" w:hAnsi="Wingdings" w:hint="default"/>
      </w:rPr>
    </w:lvl>
  </w:abstractNum>
  <w:abstractNum w:abstractNumId="25">
    <w:nsid w:val="4862143C"/>
    <w:multiLevelType w:val="multilevel"/>
    <w:tmpl w:val="830AA130"/>
    <w:lvl w:ilvl="0">
      <w:start w:val="1"/>
      <w:numFmt w:val="decimal"/>
      <w:pStyle w:val="ANTHeading5"/>
      <w:lvlText w:val="%1"/>
      <w:lvlJc w:val="left"/>
      <w:pPr>
        <w:tabs>
          <w:tab w:val="num" w:pos="864"/>
        </w:tabs>
        <w:ind w:left="864" w:hanging="432"/>
      </w:pPr>
      <w:rPr>
        <w:rFonts w:hint="default"/>
      </w:rPr>
    </w:lvl>
    <w:lvl w:ilvl="1">
      <w:start w:val="1"/>
      <w:numFmt w:val="decimal"/>
      <w:lvlRestart w:val="0"/>
      <w:pStyle w:val="ANTHeading2"/>
      <w:lvlText w:val="%1.%2"/>
      <w:lvlJc w:val="left"/>
      <w:pPr>
        <w:tabs>
          <w:tab w:val="num" w:pos="576"/>
        </w:tabs>
        <w:ind w:left="576" w:hanging="576"/>
      </w:pPr>
      <w:rPr>
        <w:rFonts w:ascii="Times New Roman" w:hAnsi="Times New Roman" w:hint="default"/>
        <w:bCs w:val="0"/>
        <w:iCs w:val="0"/>
        <w:caps w:val="0"/>
        <w:dstrike w:val="0"/>
        <w:color w:val="auto"/>
        <w:spacing w:val="0"/>
        <w:w w:val="100"/>
        <w:kern w:val="0"/>
        <w:position w:val="0"/>
        <w:sz w:val="24"/>
        <w:u w:val="none"/>
        <w:effect w:val="none"/>
        <w:bdr w:val="none" w:sz="0" w:space="0" w:color="auto"/>
        <w:shd w:val="clear" w:color="auto" w:fill="auto"/>
      </w:rPr>
    </w:lvl>
    <w:lvl w:ilvl="2">
      <w:start w:val="1"/>
      <w:numFmt w:val="decimal"/>
      <w:lvlRestart w:val="1"/>
      <w:pStyle w:val="ANTHeading3"/>
      <w:lvlText w:val="%1.%2.%3"/>
      <w:lvlJc w:val="left"/>
      <w:pPr>
        <w:tabs>
          <w:tab w:val="num" w:pos="1152"/>
        </w:tabs>
        <w:ind w:left="1152" w:hanging="720"/>
      </w:pPr>
      <w:rPr>
        <w:rFonts w:ascii="Times New Roman Bold" w:hAnsi="Times New Roman Bold" w:cs="Times New Roman" w:hint="default"/>
        <w:b/>
        <w:bCs w:val="0"/>
        <w:i/>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1296"/>
        </w:tabs>
        <w:ind w:left="1296" w:hanging="864"/>
      </w:pPr>
      <w:rPr>
        <w:rFonts w:hint="default"/>
      </w:rPr>
    </w:lvl>
    <w:lvl w:ilvl="4">
      <w:start w:val="1"/>
      <w:numFmt w:val="decimal"/>
      <w:lvlRestart w:val="0"/>
      <w:pStyle w:val="Heading5"/>
      <w:lvlText w:val="%1.%2.%3.%4.%5"/>
      <w:lvlJc w:val="left"/>
      <w:pPr>
        <w:tabs>
          <w:tab w:val="num" w:pos="1440"/>
        </w:tabs>
        <w:ind w:left="1440" w:hanging="1008"/>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26">
    <w:nsid w:val="517F4625"/>
    <w:multiLevelType w:val="singleLevel"/>
    <w:tmpl w:val="2A30D79A"/>
    <w:lvl w:ilvl="0">
      <w:start w:val="21"/>
      <w:numFmt w:val="bullet"/>
      <w:pStyle w:val="ANTbulletlevel2"/>
      <w:lvlText w:val="-"/>
      <w:lvlJc w:val="left"/>
      <w:pPr>
        <w:tabs>
          <w:tab w:val="num" w:pos="1440"/>
        </w:tabs>
        <w:ind w:left="1440" w:hanging="360"/>
      </w:pPr>
      <w:rPr>
        <w:rFonts w:hint="default"/>
      </w:rPr>
    </w:lvl>
  </w:abstractNum>
  <w:abstractNum w:abstractNumId="27">
    <w:nsid w:val="5B981D13"/>
    <w:multiLevelType w:val="hybridMultilevel"/>
    <w:tmpl w:val="A5509DB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5B9A7F23"/>
    <w:multiLevelType w:val="hybridMultilevel"/>
    <w:tmpl w:val="87FA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5B04FF"/>
    <w:multiLevelType w:val="hybridMultilevel"/>
    <w:tmpl w:val="33CA246E"/>
    <w:lvl w:ilvl="0" w:tplc="E89A1B26">
      <w:start w:val="1"/>
      <w:numFmt w:val="bullet"/>
      <w:pStyle w:val="ANTResumeBullet"/>
      <w:lvlText w:val=""/>
      <w:lvlJc w:val="left"/>
      <w:pPr>
        <w:tabs>
          <w:tab w:val="num" w:pos="720"/>
        </w:tabs>
        <w:ind w:left="720" w:hanging="360"/>
      </w:pPr>
      <w:rPr>
        <w:rFonts w:ascii="Wingdings" w:hAnsi="Wingdings" w:hint="default"/>
      </w:rPr>
    </w:lvl>
    <w:lvl w:ilvl="1" w:tplc="C9AC7A52" w:tentative="1">
      <w:start w:val="1"/>
      <w:numFmt w:val="bullet"/>
      <w:lvlText w:val="o"/>
      <w:lvlJc w:val="left"/>
      <w:pPr>
        <w:tabs>
          <w:tab w:val="num" w:pos="1440"/>
        </w:tabs>
        <w:ind w:left="1440" w:hanging="360"/>
      </w:pPr>
      <w:rPr>
        <w:rFonts w:ascii="Courier New" w:hAnsi="Courier New" w:hint="default"/>
      </w:rPr>
    </w:lvl>
    <w:lvl w:ilvl="2" w:tplc="22E8982C" w:tentative="1">
      <w:start w:val="1"/>
      <w:numFmt w:val="bullet"/>
      <w:lvlText w:val=""/>
      <w:lvlJc w:val="left"/>
      <w:pPr>
        <w:tabs>
          <w:tab w:val="num" w:pos="2160"/>
        </w:tabs>
        <w:ind w:left="2160" w:hanging="360"/>
      </w:pPr>
      <w:rPr>
        <w:rFonts w:ascii="Wingdings" w:hAnsi="Wingdings" w:hint="default"/>
      </w:rPr>
    </w:lvl>
    <w:lvl w:ilvl="3" w:tplc="673C05C8" w:tentative="1">
      <w:start w:val="1"/>
      <w:numFmt w:val="bullet"/>
      <w:lvlText w:val=""/>
      <w:lvlJc w:val="left"/>
      <w:pPr>
        <w:tabs>
          <w:tab w:val="num" w:pos="2880"/>
        </w:tabs>
        <w:ind w:left="2880" w:hanging="360"/>
      </w:pPr>
      <w:rPr>
        <w:rFonts w:ascii="Symbol" w:hAnsi="Symbol" w:hint="default"/>
      </w:rPr>
    </w:lvl>
    <w:lvl w:ilvl="4" w:tplc="03587EFA" w:tentative="1">
      <w:start w:val="1"/>
      <w:numFmt w:val="bullet"/>
      <w:lvlText w:val="o"/>
      <w:lvlJc w:val="left"/>
      <w:pPr>
        <w:tabs>
          <w:tab w:val="num" w:pos="3600"/>
        </w:tabs>
        <w:ind w:left="3600" w:hanging="360"/>
      </w:pPr>
      <w:rPr>
        <w:rFonts w:ascii="Courier New" w:hAnsi="Courier New" w:hint="default"/>
      </w:rPr>
    </w:lvl>
    <w:lvl w:ilvl="5" w:tplc="A008F5F0" w:tentative="1">
      <w:start w:val="1"/>
      <w:numFmt w:val="bullet"/>
      <w:lvlText w:val=""/>
      <w:lvlJc w:val="left"/>
      <w:pPr>
        <w:tabs>
          <w:tab w:val="num" w:pos="4320"/>
        </w:tabs>
        <w:ind w:left="4320" w:hanging="360"/>
      </w:pPr>
      <w:rPr>
        <w:rFonts w:ascii="Wingdings" w:hAnsi="Wingdings" w:hint="default"/>
      </w:rPr>
    </w:lvl>
    <w:lvl w:ilvl="6" w:tplc="B184C66A" w:tentative="1">
      <w:start w:val="1"/>
      <w:numFmt w:val="bullet"/>
      <w:lvlText w:val=""/>
      <w:lvlJc w:val="left"/>
      <w:pPr>
        <w:tabs>
          <w:tab w:val="num" w:pos="5040"/>
        </w:tabs>
        <w:ind w:left="5040" w:hanging="360"/>
      </w:pPr>
      <w:rPr>
        <w:rFonts w:ascii="Symbol" w:hAnsi="Symbol" w:hint="default"/>
      </w:rPr>
    </w:lvl>
    <w:lvl w:ilvl="7" w:tplc="738C2D5E" w:tentative="1">
      <w:start w:val="1"/>
      <w:numFmt w:val="bullet"/>
      <w:lvlText w:val="o"/>
      <w:lvlJc w:val="left"/>
      <w:pPr>
        <w:tabs>
          <w:tab w:val="num" w:pos="5760"/>
        </w:tabs>
        <w:ind w:left="5760" w:hanging="360"/>
      </w:pPr>
      <w:rPr>
        <w:rFonts w:ascii="Courier New" w:hAnsi="Courier New" w:hint="default"/>
      </w:rPr>
    </w:lvl>
    <w:lvl w:ilvl="8" w:tplc="DF60F44A" w:tentative="1">
      <w:start w:val="1"/>
      <w:numFmt w:val="bullet"/>
      <w:lvlText w:val=""/>
      <w:lvlJc w:val="left"/>
      <w:pPr>
        <w:tabs>
          <w:tab w:val="num" w:pos="6480"/>
        </w:tabs>
        <w:ind w:left="6480" w:hanging="360"/>
      </w:pPr>
      <w:rPr>
        <w:rFonts w:ascii="Wingdings" w:hAnsi="Wingdings" w:hint="default"/>
      </w:rPr>
    </w:lvl>
  </w:abstractNum>
  <w:abstractNum w:abstractNumId="30">
    <w:nsid w:val="60BD7B40"/>
    <w:multiLevelType w:val="hybridMultilevel"/>
    <w:tmpl w:val="EFFC3518"/>
    <w:lvl w:ilvl="0" w:tplc="A49EDAA8">
      <w:start w:val="1"/>
      <w:numFmt w:val="bullet"/>
      <w:pStyle w:val="propfirstbullet"/>
      <w:lvlText w:val=""/>
      <w:lvlJc w:val="left"/>
      <w:pPr>
        <w:tabs>
          <w:tab w:val="num" w:pos="648"/>
        </w:tabs>
        <w:ind w:left="648" w:hanging="360"/>
      </w:pPr>
      <w:rPr>
        <w:rFonts w:ascii="Wingdings" w:hAnsi="Wingdings" w:cs="Wingdings" w:hint="default"/>
        <w:color w:val="auto"/>
      </w:rPr>
    </w:lvl>
    <w:lvl w:ilvl="1" w:tplc="04090019">
      <w:start w:val="1"/>
      <w:numFmt w:val="bullet"/>
      <w:pStyle w:val="propfirstbullet"/>
      <w:lvlText w:val=""/>
      <w:lvlJc w:val="left"/>
      <w:pPr>
        <w:tabs>
          <w:tab w:val="num" w:pos="1440"/>
        </w:tabs>
        <w:ind w:left="1440" w:hanging="360"/>
      </w:pPr>
      <w:rPr>
        <w:rFonts w:ascii="Wingdings" w:hAnsi="Wingdings" w:cs="Wingdings" w:hint="default"/>
        <w:color w:val="008080"/>
      </w:rPr>
    </w:lvl>
    <w:lvl w:ilvl="2" w:tplc="0409001B">
      <w:start w:val="1"/>
      <w:numFmt w:val="bullet"/>
      <w:lvlText w:val=""/>
      <w:lvlJc w:val="left"/>
      <w:pPr>
        <w:tabs>
          <w:tab w:val="num" w:pos="2340"/>
        </w:tabs>
        <w:ind w:left="2340" w:hanging="360"/>
      </w:pPr>
      <w:rPr>
        <w:rFonts w:ascii="Symbol" w:hAnsi="Symbol" w:cs="Symbol" w:hint="default"/>
        <w:color w:val="008080"/>
      </w:rPr>
    </w:lvl>
    <w:lvl w:ilvl="3" w:tplc="0409000F">
      <w:start w:val="1"/>
      <w:numFmt w:val="bullet"/>
      <w:lvlText w:val=""/>
      <w:lvlJc w:val="left"/>
      <w:pPr>
        <w:tabs>
          <w:tab w:val="num" w:pos="2880"/>
        </w:tabs>
        <w:ind w:left="2880" w:hanging="360"/>
      </w:pPr>
      <w:rPr>
        <w:rFonts w:ascii="Wingdings" w:hAnsi="Wingdings" w:cs="Wingdings" w:hint="default"/>
        <w:color w:val="008080"/>
      </w:rPr>
    </w:lvl>
    <w:lvl w:ilvl="4" w:tplc="04090019">
      <w:start w:val="1"/>
      <w:numFmt w:val="bullet"/>
      <w:lvlText w:val=""/>
      <w:lvlJc w:val="left"/>
      <w:pPr>
        <w:tabs>
          <w:tab w:val="num" w:pos="3600"/>
        </w:tabs>
        <w:ind w:left="3600" w:hanging="360"/>
      </w:pPr>
      <w:rPr>
        <w:rFonts w:ascii="Wingdings" w:hAnsi="Wingdings" w:cs="Wingding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3810D85"/>
    <w:multiLevelType w:val="multilevel"/>
    <w:tmpl w:val="FE96565C"/>
    <w:lvl w:ilvl="0">
      <w:start w:val="1"/>
      <w:numFmt w:val="bullet"/>
      <w:pStyle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6371C8A"/>
    <w:multiLevelType w:val="hybridMultilevel"/>
    <w:tmpl w:val="573C1144"/>
    <w:lvl w:ilvl="0" w:tplc="FFFFFFFF">
      <w:start w:val="1"/>
      <w:numFmt w:val="decimal"/>
      <w:pStyle w:val="ANTListNumber"/>
      <w:lvlText w:val="%1."/>
      <w:lvlJc w:val="left"/>
      <w:pPr>
        <w:tabs>
          <w:tab w:val="num" w:pos="72"/>
        </w:tabs>
        <w:ind w:left="72" w:hanging="432"/>
      </w:pPr>
      <w:rPr>
        <w:rFonts w:hint="default"/>
      </w:rPr>
    </w:lvl>
    <w:lvl w:ilvl="1" w:tplc="FFFFFFFF">
      <w:start w:val="1"/>
      <w:numFmt w:val="lowerLetter"/>
      <w:lvlText w:val="%2."/>
      <w:lvlJc w:val="left"/>
      <w:pPr>
        <w:tabs>
          <w:tab w:val="num" w:pos="0"/>
        </w:tabs>
        <w:ind w:left="0" w:hanging="360"/>
      </w:p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33">
    <w:nsid w:val="6CF53EA3"/>
    <w:multiLevelType w:val="singleLevel"/>
    <w:tmpl w:val="9F04060A"/>
    <w:lvl w:ilvl="0">
      <w:numFmt w:val="bullet"/>
      <w:pStyle w:val="Indent1"/>
      <w:lvlText w:val="-"/>
      <w:lvlJc w:val="left"/>
      <w:pPr>
        <w:tabs>
          <w:tab w:val="num" w:pos="360"/>
        </w:tabs>
        <w:ind w:left="360" w:hanging="360"/>
      </w:pPr>
      <w:rPr>
        <w:rFonts w:hint="default"/>
      </w:rPr>
    </w:lvl>
  </w:abstractNum>
  <w:abstractNum w:abstractNumId="34">
    <w:nsid w:val="70D4495E"/>
    <w:multiLevelType w:val="hybridMultilevel"/>
    <w:tmpl w:val="CC4E721A"/>
    <w:lvl w:ilvl="0" w:tplc="56208336">
      <w:start w:val="1"/>
      <w:numFmt w:val="bullet"/>
      <w:pStyle w:val="ANTResumeBullet2"/>
      <w:lvlText w:val="­"/>
      <w:lvlJc w:val="left"/>
      <w:pPr>
        <w:tabs>
          <w:tab w:val="num" w:pos="1115"/>
        </w:tabs>
        <w:ind w:left="1115" w:hanging="360"/>
      </w:pPr>
      <w:rPr>
        <w:rFonts w:hint="default"/>
      </w:rPr>
    </w:lvl>
    <w:lvl w:ilvl="1" w:tplc="04090003" w:tentative="1">
      <w:start w:val="1"/>
      <w:numFmt w:val="bullet"/>
      <w:lvlText w:val="o"/>
      <w:lvlJc w:val="left"/>
      <w:pPr>
        <w:tabs>
          <w:tab w:val="num" w:pos="1475"/>
        </w:tabs>
        <w:ind w:left="1475" w:hanging="360"/>
      </w:pPr>
      <w:rPr>
        <w:rFonts w:ascii="Courier New" w:hAnsi="Courier New" w:cs="Courier New" w:hint="default"/>
      </w:rPr>
    </w:lvl>
    <w:lvl w:ilvl="2" w:tplc="04090005" w:tentative="1">
      <w:start w:val="1"/>
      <w:numFmt w:val="bullet"/>
      <w:lvlText w:val=""/>
      <w:lvlJc w:val="left"/>
      <w:pPr>
        <w:tabs>
          <w:tab w:val="num" w:pos="2195"/>
        </w:tabs>
        <w:ind w:left="2195" w:hanging="360"/>
      </w:pPr>
      <w:rPr>
        <w:rFonts w:ascii="Wingdings" w:hAnsi="Wingdings" w:hint="default"/>
      </w:rPr>
    </w:lvl>
    <w:lvl w:ilvl="3" w:tplc="04090001" w:tentative="1">
      <w:start w:val="1"/>
      <w:numFmt w:val="bullet"/>
      <w:lvlText w:val=""/>
      <w:lvlJc w:val="left"/>
      <w:pPr>
        <w:tabs>
          <w:tab w:val="num" w:pos="2915"/>
        </w:tabs>
        <w:ind w:left="2915" w:hanging="360"/>
      </w:pPr>
      <w:rPr>
        <w:rFonts w:ascii="Symbol" w:hAnsi="Symbol" w:hint="default"/>
      </w:rPr>
    </w:lvl>
    <w:lvl w:ilvl="4" w:tplc="04090003" w:tentative="1">
      <w:start w:val="1"/>
      <w:numFmt w:val="bullet"/>
      <w:lvlText w:val="o"/>
      <w:lvlJc w:val="left"/>
      <w:pPr>
        <w:tabs>
          <w:tab w:val="num" w:pos="3635"/>
        </w:tabs>
        <w:ind w:left="3635" w:hanging="360"/>
      </w:pPr>
      <w:rPr>
        <w:rFonts w:ascii="Courier New" w:hAnsi="Courier New" w:cs="Courier New" w:hint="default"/>
      </w:rPr>
    </w:lvl>
    <w:lvl w:ilvl="5" w:tplc="04090005" w:tentative="1">
      <w:start w:val="1"/>
      <w:numFmt w:val="bullet"/>
      <w:lvlText w:val=""/>
      <w:lvlJc w:val="left"/>
      <w:pPr>
        <w:tabs>
          <w:tab w:val="num" w:pos="4355"/>
        </w:tabs>
        <w:ind w:left="4355" w:hanging="360"/>
      </w:pPr>
      <w:rPr>
        <w:rFonts w:ascii="Wingdings" w:hAnsi="Wingdings" w:hint="default"/>
      </w:rPr>
    </w:lvl>
    <w:lvl w:ilvl="6" w:tplc="04090001" w:tentative="1">
      <w:start w:val="1"/>
      <w:numFmt w:val="bullet"/>
      <w:lvlText w:val=""/>
      <w:lvlJc w:val="left"/>
      <w:pPr>
        <w:tabs>
          <w:tab w:val="num" w:pos="5075"/>
        </w:tabs>
        <w:ind w:left="5075" w:hanging="360"/>
      </w:pPr>
      <w:rPr>
        <w:rFonts w:ascii="Symbol" w:hAnsi="Symbol" w:hint="default"/>
      </w:rPr>
    </w:lvl>
    <w:lvl w:ilvl="7" w:tplc="04090003" w:tentative="1">
      <w:start w:val="1"/>
      <w:numFmt w:val="bullet"/>
      <w:lvlText w:val="o"/>
      <w:lvlJc w:val="left"/>
      <w:pPr>
        <w:tabs>
          <w:tab w:val="num" w:pos="5795"/>
        </w:tabs>
        <w:ind w:left="5795" w:hanging="360"/>
      </w:pPr>
      <w:rPr>
        <w:rFonts w:ascii="Courier New" w:hAnsi="Courier New" w:cs="Courier New" w:hint="default"/>
      </w:rPr>
    </w:lvl>
    <w:lvl w:ilvl="8" w:tplc="04090005" w:tentative="1">
      <w:start w:val="1"/>
      <w:numFmt w:val="bullet"/>
      <w:lvlText w:val=""/>
      <w:lvlJc w:val="left"/>
      <w:pPr>
        <w:tabs>
          <w:tab w:val="num" w:pos="6515"/>
        </w:tabs>
        <w:ind w:left="6515" w:hanging="360"/>
      </w:pPr>
      <w:rPr>
        <w:rFonts w:ascii="Wingdings" w:hAnsi="Wingdings" w:hint="default"/>
      </w:rPr>
    </w:lvl>
  </w:abstractNum>
  <w:abstractNum w:abstractNumId="35">
    <w:nsid w:val="73E60B2B"/>
    <w:multiLevelType w:val="singleLevel"/>
    <w:tmpl w:val="B5E81A34"/>
    <w:lvl w:ilvl="0">
      <w:start w:val="1"/>
      <w:numFmt w:val="decimal"/>
      <w:pStyle w:val="Technical7"/>
      <w:lvlText w:val="(%1)"/>
      <w:lvlJc w:val="left"/>
      <w:pPr>
        <w:tabs>
          <w:tab w:val="num" w:pos="1627"/>
        </w:tabs>
        <w:ind w:left="0" w:firstLine="1267"/>
      </w:pPr>
    </w:lvl>
  </w:abstractNum>
  <w:abstractNum w:abstractNumId="36">
    <w:nsid w:val="7642066F"/>
    <w:multiLevelType w:val="singleLevel"/>
    <w:tmpl w:val="91DABA8C"/>
    <w:lvl w:ilvl="0">
      <w:start w:val="1"/>
      <w:numFmt w:val="bullet"/>
      <w:pStyle w:val="BulletList"/>
      <w:lvlText w:val=""/>
      <w:lvlJc w:val="left"/>
      <w:pPr>
        <w:tabs>
          <w:tab w:val="num" w:pos="720"/>
        </w:tabs>
        <w:ind w:left="720" w:hanging="360"/>
      </w:pPr>
      <w:rPr>
        <w:rFonts w:ascii="Symbol" w:hAnsi="Symbol" w:hint="default"/>
      </w:rPr>
    </w:lvl>
  </w:abstractNum>
  <w:abstractNum w:abstractNumId="37">
    <w:nsid w:val="7B7F7E72"/>
    <w:multiLevelType w:val="hybridMultilevel"/>
    <w:tmpl w:val="72B2A9C0"/>
    <w:lvl w:ilvl="0" w:tplc="B2ECADB0">
      <w:start w:val="1"/>
      <w:numFmt w:val="bullet"/>
      <w:pStyle w:val="ANTTableBullet"/>
      <w:lvlText w:val=""/>
      <w:lvlJc w:val="left"/>
      <w:pPr>
        <w:tabs>
          <w:tab w:val="num" w:pos="1080"/>
        </w:tabs>
        <w:ind w:left="1008" w:hanging="288"/>
      </w:pPr>
      <w:rPr>
        <w:rFonts w:ascii="Wingdings" w:hAnsi="Wingdings" w:hint="default"/>
      </w:rPr>
    </w:lvl>
    <w:lvl w:ilvl="1" w:tplc="B2086216" w:tentative="1">
      <w:start w:val="1"/>
      <w:numFmt w:val="bullet"/>
      <w:lvlText w:val="o"/>
      <w:lvlJc w:val="left"/>
      <w:pPr>
        <w:tabs>
          <w:tab w:val="num" w:pos="1800"/>
        </w:tabs>
        <w:ind w:left="1800" w:hanging="360"/>
      </w:pPr>
      <w:rPr>
        <w:rFonts w:ascii="Courier New" w:hAnsi="Courier New" w:hint="default"/>
      </w:rPr>
    </w:lvl>
    <w:lvl w:ilvl="2" w:tplc="6C92A1FE" w:tentative="1">
      <w:start w:val="1"/>
      <w:numFmt w:val="bullet"/>
      <w:lvlText w:val=""/>
      <w:lvlJc w:val="left"/>
      <w:pPr>
        <w:tabs>
          <w:tab w:val="num" w:pos="2520"/>
        </w:tabs>
        <w:ind w:left="2520" w:hanging="360"/>
      </w:pPr>
      <w:rPr>
        <w:rFonts w:ascii="Wingdings" w:hAnsi="Wingdings" w:hint="default"/>
      </w:rPr>
    </w:lvl>
    <w:lvl w:ilvl="3" w:tplc="FBDA7984" w:tentative="1">
      <w:start w:val="1"/>
      <w:numFmt w:val="bullet"/>
      <w:lvlText w:val=""/>
      <w:lvlJc w:val="left"/>
      <w:pPr>
        <w:tabs>
          <w:tab w:val="num" w:pos="3240"/>
        </w:tabs>
        <w:ind w:left="3240" w:hanging="360"/>
      </w:pPr>
      <w:rPr>
        <w:rFonts w:ascii="Symbol" w:hAnsi="Symbol" w:hint="default"/>
      </w:rPr>
    </w:lvl>
    <w:lvl w:ilvl="4" w:tplc="4B54658E" w:tentative="1">
      <w:start w:val="1"/>
      <w:numFmt w:val="bullet"/>
      <w:lvlText w:val="o"/>
      <w:lvlJc w:val="left"/>
      <w:pPr>
        <w:tabs>
          <w:tab w:val="num" w:pos="3960"/>
        </w:tabs>
        <w:ind w:left="3960" w:hanging="360"/>
      </w:pPr>
      <w:rPr>
        <w:rFonts w:ascii="Courier New" w:hAnsi="Courier New" w:hint="default"/>
      </w:rPr>
    </w:lvl>
    <w:lvl w:ilvl="5" w:tplc="93D6FFB8" w:tentative="1">
      <w:start w:val="1"/>
      <w:numFmt w:val="bullet"/>
      <w:lvlText w:val=""/>
      <w:lvlJc w:val="left"/>
      <w:pPr>
        <w:tabs>
          <w:tab w:val="num" w:pos="4680"/>
        </w:tabs>
        <w:ind w:left="4680" w:hanging="360"/>
      </w:pPr>
      <w:rPr>
        <w:rFonts w:ascii="Wingdings" w:hAnsi="Wingdings" w:hint="default"/>
      </w:rPr>
    </w:lvl>
    <w:lvl w:ilvl="6" w:tplc="F87E8228" w:tentative="1">
      <w:start w:val="1"/>
      <w:numFmt w:val="bullet"/>
      <w:lvlText w:val=""/>
      <w:lvlJc w:val="left"/>
      <w:pPr>
        <w:tabs>
          <w:tab w:val="num" w:pos="5400"/>
        </w:tabs>
        <w:ind w:left="5400" w:hanging="360"/>
      </w:pPr>
      <w:rPr>
        <w:rFonts w:ascii="Symbol" w:hAnsi="Symbol" w:hint="default"/>
      </w:rPr>
    </w:lvl>
    <w:lvl w:ilvl="7" w:tplc="D6B09474" w:tentative="1">
      <w:start w:val="1"/>
      <w:numFmt w:val="bullet"/>
      <w:lvlText w:val="o"/>
      <w:lvlJc w:val="left"/>
      <w:pPr>
        <w:tabs>
          <w:tab w:val="num" w:pos="6120"/>
        </w:tabs>
        <w:ind w:left="6120" w:hanging="360"/>
      </w:pPr>
      <w:rPr>
        <w:rFonts w:ascii="Courier New" w:hAnsi="Courier New" w:hint="default"/>
      </w:rPr>
    </w:lvl>
    <w:lvl w:ilvl="8" w:tplc="9FEA611C" w:tentative="1">
      <w:start w:val="1"/>
      <w:numFmt w:val="bullet"/>
      <w:lvlText w:val=""/>
      <w:lvlJc w:val="left"/>
      <w:pPr>
        <w:tabs>
          <w:tab w:val="num" w:pos="6840"/>
        </w:tabs>
        <w:ind w:left="6840" w:hanging="360"/>
      </w:pPr>
      <w:rPr>
        <w:rFonts w:ascii="Wingdings" w:hAnsi="Wingdings" w:hint="default"/>
      </w:rPr>
    </w:lvl>
  </w:abstractNum>
  <w:abstractNum w:abstractNumId="38">
    <w:nsid w:val="7C5D54C4"/>
    <w:multiLevelType w:val="hybridMultilevel"/>
    <w:tmpl w:val="0B0ABF90"/>
    <w:lvl w:ilvl="0" w:tplc="FFFFFFFF">
      <w:start w:val="1"/>
      <w:numFmt w:val="bullet"/>
      <w:pStyle w:val="propsecondbullet"/>
      <w:lvlText w:val=""/>
      <w:lvlJc w:val="left"/>
      <w:pPr>
        <w:tabs>
          <w:tab w:val="num" w:pos="1080"/>
        </w:tabs>
        <w:ind w:left="1080" w:hanging="360"/>
      </w:pPr>
      <w:rPr>
        <w:rFonts w:ascii="Symbol" w:hAnsi="Symbol" w:hint="default"/>
        <w:color w:val="015DA7"/>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9">
    <w:nsid w:val="7FB87BBF"/>
    <w:multiLevelType w:val="hybridMultilevel"/>
    <w:tmpl w:val="9326B468"/>
    <w:lvl w:ilvl="0" w:tplc="434C105E">
      <w:start w:val="1"/>
      <w:numFmt w:val="bullet"/>
      <w:pStyle w:val="newbulletsub"/>
      <w:lvlText w:val="-"/>
      <w:lvlJc w:val="left"/>
      <w:pPr>
        <w:tabs>
          <w:tab w:val="num" w:pos="720"/>
        </w:tabs>
        <w:ind w:left="720" w:hanging="360"/>
      </w:pPr>
      <w:rPr>
        <w:rFonts w:ascii="Lucida Console" w:hAnsi="Lucida Console"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1"/>
  </w:num>
  <w:num w:numId="4">
    <w:abstractNumId w:val="33"/>
  </w:num>
  <w:num w:numId="5">
    <w:abstractNumId w:val="36"/>
  </w:num>
  <w:num w:numId="6">
    <w:abstractNumId w:val="11"/>
  </w:num>
  <w:num w:numId="7">
    <w:abstractNumId w:val="39"/>
  </w:num>
  <w:num w:numId="8">
    <w:abstractNumId w:val="21"/>
  </w:num>
  <w:num w:numId="9">
    <w:abstractNumId w:val="26"/>
  </w:num>
  <w:num w:numId="10">
    <w:abstractNumId w:val="10"/>
  </w:num>
  <w:num w:numId="11">
    <w:abstractNumId w:val="24"/>
  </w:num>
  <w:num w:numId="12">
    <w:abstractNumId w:val="17"/>
  </w:num>
  <w:num w:numId="13">
    <w:abstractNumId w:val="4"/>
  </w:num>
  <w:num w:numId="14">
    <w:abstractNumId w:val="32"/>
  </w:num>
  <w:num w:numId="15">
    <w:abstractNumId w:val="18"/>
  </w:num>
  <w:num w:numId="16">
    <w:abstractNumId w:val="37"/>
  </w:num>
  <w:num w:numId="17">
    <w:abstractNumId w:val="29"/>
  </w:num>
  <w:num w:numId="18">
    <w:abstractNumId w:val="34"/>
  </w:num>
  <w:num w:numId="19">
    <w:abstractNumId w:val="2"/>
  </w:num>
  <w:num w:numId="20">
    <w:abstractNumId w:val="19"/>
  </w:num>
  <w:num w:numId="21">
    <w:abstractNumId w:val="6"/>
  </w:num>
  <w:num w:numId="22">
    <w:abstractNumId w:val="23"/>
  </w:num>
  <w:num w:numId="23">
    <w:abstractNumId w:val="14"/>
  </w:num>
  <w:num w:numId="24">
    <w:abstractNumId w:val="30"/>
  </w:num>
  <w:num w:numId="25">
    <w:abstractNumId w:val="3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lvlOverride w:ilvl="8">
      <w:startOverride w:val="1"/>
    </w:lvlOverride>
  </w:num>
  <w:num w:numId="27">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3"/>
  </w:num>
  <w:num w:numId="32">
    <w:abstractNumId w:val="27"/>
  </w:num>
  <w:num w:numId="33">
    <w:abstractNumId w:val="3"/>
  </w:num>
  <w:num w:numId="34">
    <w:abstractNumId w:val="3"/>
  </w:num>
  <w:num w:numId="35">
    <w:abstractNumId w:val="3"/>
  </w:num>
  <w:num w:numId="36">
    <w:abstractNumId w:val="3"/>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9"/>
  </w:num>
  <w:num w:numId="40">
    <w:abstractNumId w:val="5"/>
  </w:num>
  <w:num w:numId="41">
    <w:abstractNumId w:val="3"/>
  </w:num>
  <w:num w:numId="42">
    <w:abstractNumId w:val="3"/>
  </w:num>
  <w:num w:numId="43">
    <w:abstractNumId w:val="12"/>
  </w:num>
  <w:num w:numId="44">
    <w:abstractNumId w:val="20"/>
  </w:num>
  <w:num w:numId="45">
    <w:abstractNumId w:val="13"/>
  </w:num>
  <w:num w:numId="46">
    <w:abstractNumId w:val="22"/>
  </w:num>
  <w:num w:numId="47">
    <w:abstractNumId w:val="3"/>
  </w:num>
  <w:num w:numId="48">
    <w:abstractNumId w:val="28"/>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proofState w:spelling="clean" w:grammar="clean"/>
  <w:attachedTemplate r:id="rId1"/>
  <w:stylePaneFormatFilter w:val="3704"/>
  <w:trackRevisions/>
  <w:doNotTrackMoves/>
  <w:defaultTabStop w:val="720"/>
  <w:drawingGridHorizontalSpacing w:val="120"/>
  <w:displayHorizontalDrawingGridEvery w:val="0"/>
  <w:displayVerticalDrawingGridEvery w:val="0"/>
  <w:noPunctuationKerning/>
  <w:characterSpacingControl w:val="doNotCompress"/>
  <w:hdrShapeDefaults>
    <o:shapedefaults v:ext="edit" spidmax="2050">
      <o:colormru v:ext="edit" colors="#ccecff"/>
    </o:shapedefaults>
  </w:hdrShapeDefaults>
  <w:footnotePr>
    <w:footnote w:id="-1"/>
    <w:footnote w:id="0"/>
  </w:footnotePr>
  <w:endnotePr>
    <w:endnote w:id="-1"/>
    <w:endnote w:id="0"/>
  </w:endnotePr>
  <w:compat/>
  <w:rsids>
    <w:rsidRoot w:val="002A6790"/>
    <w:rsid w:val="0000001F"/>
    <w:rsid w:val="00000862"/>
    <w:rsid w:val="00001F93"/>
    <w:rsid w:val="00002896"/>
    <w:rsid w:val="00006DDD"/>
    <w:rsid w:val="0001080D"/>
    <w:rsid w:val="00014C70"/>
    <w:rsid w:val="0001612D"/>
    <w:rsid w:val="00016AD8"/>
    <w:rsid w:val="00016D1F"/>
    <w:rsid w:val="00020A15"/>
    <w:rsid w:val="00021C93"/>
    <w:rsid w:val="00021CCD"/>
    <w:rsid w:val="00030918"/>
    <w:rsid w:val="00033BF0"/>
    <w:rsid w:val="00035AEF"/>
    <w:rsid w:val="00035BDD"/>
    <w:rsid w:val="0004375A"/>
    <w:rsid w:val="00045CF7"/>
    <w:rsid w:val="00047FCD"/>
    <w:rsid w:val="0005041A"/>
    <w:rsid w:val="000526B0"/>
    <w:rsid w:val="000542B9"/>
    <w:rsid w:val="0005532E"/>
    <w:rsid w:val="00055904"/>
    <w:rsid w:val="00055FEB"/>
    <w:rsid w:val="000574EF"/>
    <w:rsid w:val="000667C1"/>
    <w:rsid w:val="00073D66"/>
    <w:rsid w:val="00077E02"/>
    <w:rsid w:val="00080CCB"/>
    <w:rsid w:val="00081EB2"/>
    <w:rsid w:val="000841E0"/>
    <w:rsid w:val="00090EF3"/>
    <w:rsid w:val="000A2B6E"/>
    <w:rsid w:val="000A4BB9"/>
    <w:rsid w:val="000A5BE2"/>
    <w:rsid w:val="000A7ADF"/>
    <w:rsid w:val="000B01FC"/>
    <w:rsid w:val="000B59C1"/>
    <w:rsid w:val="000C3A21"/>
    <w:rsid w:val="000C6115"/>
    <w:rsid w:val="000D0691"/>
    <w:rsid w:val="000D77C1"/>
    <w:rsid w:val="000E4A54"/>
    <w:rsid w:val="000E6865"/>
    <w:rsid w:val="000E7A21"/>
    <w:rsid w:val="000F3281"/>
    <w:rsid w:val="000F5827"/>
    <w:rsid w:val="000F64A4"/>
    <w:rsid w:val="0010084C"/>
    <w:rsid w:val="00100ADD"/>
    <w:rsid w:val="00106B16"/>
    <w:rsid w:val="00110A7A"/>
    <w:rsid w:val="00111C5C"/>
    <w:rsid w:val="00125A43"/>
    <w:rsid w:val="001278AD"/>
    <w:rsid w:val="001331F4"/>
    <w:rsid w:val="00136EB8"/>
    <w:rsid w:val="00141011"/>
    <w:rsid w:val="0014703C"/>
    <w:rsid w:val="00151B39"/>
    <w:rsid w:val="00152026"/>
    <w:rsid w:val="001536AC"/>
    <w:rsid w:val="00156B48"/>
    <w:rsid w:val="00157748"/>
    <w:rsid w:val="00161349"/>
    <w:rsid w:val="00165D84"/>
    <w:rsid w:val="001677E6"/>
    <w:rsid w:val="00171023"/>
    <w:rsid w:val="001718FE"/>
    <w:rsid w:val="00175037"/>
    <w:rsid w:val="00180A03"/>
    <w:rsid w:val="00180BCD"/>
    <w:rsid w:val="00184ED7"/>
    <w:rsid w:val="0019724F"/>
    <w:rsid w:val="001A0BD9"/>
    <w:rsid w:val="001B102F"/>
    <w:rsid w:val="001B18E7"/>
    <w:rsid w:val="001B2EF9"/>
    <w:rsid w:val="001C36F2"/>
    <w:rsid w:val="001C45B1"/>
    <w:rsid w:val="001E1E33"/>
    <w:rsid w:val="001F219B"/>
    <w:rsid w:val="001F2A77"/>
    <w:rsid w:val="001F50D4"/>
    <w:rsid w:val="001F65CA"/>
    <w:rsid w:val="001F6746"/>
    <w:rsid w:val="0020236D"/>
    <w:rsid w:val="002044CA"/>
    <w:rsid w:val="00206B28"/>
    <w:rsid w:val="00221ACC"/>
    <w:rsid w:val="0022258B"/>
    <w:rsid w:val="00227B5B"/>
    <w:rsid w:val="00232A67"/>
    <w:rsid w:val="002347FF"/>
    <w:rsid w:val="00241931"/>
    <w:rsid w:val="00244341"/>
    <w:rsid w:val="00245927"/>
    <w:rsid w:val="00246FA2"/>
    <w:rsid w:val="00252CAF"/>
    <w:rsid w:val="00254392"/>
    <w:rsid w:val="002613A2"/>
    <w:rsid w:val="00262AEB"/>
    <w:rsid w:val="002639BE"/>
    <w:rsid w:val="00263FCA"/>
    <w:rsid w:val="002676E0"/>
    <w:rsid w:val="00272D7E"/>
    <w:rsid w:val="00272DCE"/>
    <w:rsid w:val="00273140"/>
    <w:rsid w:val="00274375"/>
    <w:rsid w:val="00276018"/>
    <w:rsid w:val="002862B2"/>
    <w:rsid w:val="00290D28"/>
    <w:rsid w:val="002912BF"/>
    <w:rsid w:val="00295741"/>
    <w:rsid w:val="00296328"/>
    <w:rsid w:val="00297321"/>
    <w:rsid w:val="002A5F52"/>
    <w:rsid w:val="002A6790"/>
    <w:rsid w:val="002B6605"/>
    <w:rsid w:val="002B7F21"/>
    <w:rsid w:val="002B7FE7"/>
    <w:rsid w:val="002C445E"/>
    <w:rsid w:val="002C4A01"/>
    <w:rsid w:val="002C7C59"/>
    <w:rsid w:val="002D39F7"/>
    <w:rsid w:val="002E1AC1"/>
    <w:rsid w:val="002E2AA5"/>
    <w:rsid w:val="002E6A2D"/>
    <w:rsid w:val="002E7EBA"/>
    <w:rsid w:val="002F1A52"/>
    <w:rsid w:val="002F30C7"/>
    <w:rsid w:val="003009D4"/>
    <w:rsid w:val="003068CD"/>
    <w:rsid w:val="0032096F"/>
    <w:rsid w:val="00322559"/>
    <w:rsid w:val="003249C8"/>
    <w:rsid w:val="0033193E"/>
    <w:rsid w:val="00332299"/>
    <w:rsid w:val="003327B1"/>
    <w:rsid w:val="0033722E"/>
    <w:rsid w:val="003443AE"/>
    <w:rsid w:val="00344E10"/>
    <w:rsid w:val="003463E6"/>
    <w:rsid w:val="003629E0"/>
    <w:rsid w:val="00364592"/>
    <w:rsid w:val="0036551D"/>
    <w:rsid w:val="00371157"/>
    <w:rsid w:val="00374347"/>
    <w:rsid w:val="00381527"/>
    <w:rsid w:val="00387633"/>
    <w:rsid w:val="003876AB"/>
    <w:rsid w:val="003905BF"/>
    <w:rsid w:val="00390DAE"/>
    <w:rsid w:val="00393CC6"/>
    <w:rsid w:val="0039446C"/>
    <w:rsid w:val="00394A5B"/>
    <w:rsid w:val="00395614"/>
    <w:rsid w:val="003956CA"/>
    <w:rsid w:val="00396397"/>
    <w:rsid w:val="003A108E"/>
    <w:rsid w:val="003A1CD9"/>
    <w:rsid w:val="003A2324"/>
    <w:rsid w:val="003A232A"/>
    <w:rsid w:val="003A3D9B"/>
    <w:rsid w:val="003A5101"/>
    <w:rsid w:val="003B0CAB"/>
    <w:rsid w:val="003B191D"/>
    <w:rsid w:val="003B1C3A"/>
    <w:rsid w:val="003B2BEC"/>
    <w:rsid w:val="003C1900"/>
    <w:rsid w:val="003C1A6E"/>
    <w:rsid w:val="003C5127"/>
    <w:rsid w:val="003C5DE5"/>
    <w:rsid w:val="003D22EC"/>
    <w:rsid w:val="003D29FE"/>
    <w:rsid w:val="003D3367"/>
    <w:rsid w:val="003D4DB8"/>
    <w:rsid w:val="003D506E"/>
    <w:rsid w:val="003E2CC6"/>
    <w:rsid w:val="003E3F61"/>
    <w:rsid w:val="003F26A1"/>
    <w:rsid w:val="00400D46"/>
    <w:rsid w:val="00406920"/>
    <w:rsid w:val="004254E0"/>
    <w:rsid w:val="004308E4"/>
    <w:rsid w:val="00433EF2"/>
    <w:rsid w:val="00442026"/>
    <w:rsid w:val="0044511F"/>
    <w:rsid w:val="00450B84"/>
    <w:rsid w:val="00453A1A"/>
    <w:rsid w:val="004550A5"/>
    <w:rsid w:val="00461AD6"/>
    <w:rsid w:val="00466211"/>
    <w:rsid w:val="00470B70"/>
    <w:rsid w:val="004765BC"/>
    <w:rsid w:val="004820BF"/>
    <w:rsid w:val="00486B88"/>
    <w:rsid w:val="00493EA9"/>
    <w:rsid w:val="00495494"/>
    <w:rsid w:val="004A6144"/>
    <w:rsid w:val="004A78DD"/>
    <w:rsid w:val="004A7D4F"/>
    <w:rsid w:val="004B1528"/>
    <w:rsid w:val="004B1849"/>
    <w:rsid w:val="004B1A79"/>
    <w:rsid w:val="004B28D1"/>
    <w:rsid w:val="004B4879"/>
    <w:rsid w:val="004C0186"/>
    <w:rsid w:val="004C3639"/>
    <w:rsid w:val="004C5B57"/>
    <w:rsid w:val="004D3518"/>
    <w:rsid w:val="004D4C5C"/>
    <w:rsid w:val="004D54CF"/>
    <w:rsid w:val="004E78F0"/>
    <w:rsid w:val="004F18EC"/>
    <w:rsid w:val="004F6B18"/>
    <w:rsid w:val="00501424"/>
    <w:rsid w:val="00503D95"/>
    <w:rsid w:val="00510C1C"/>
    <w:rsid w:val="0051351C"/>
    <w:rsid w:val="00516061"/>
    <w:rsid w:val="00524105"/>
    <w:rsid w:val="005253BD"/>
    <w:rsid w:val="005255DA"/>
    <w:rsid w:val="005315D6"/>
    <w:rsid w:val="0053343F"/>
    <w:rsid w:val="00535CD9"/>
    <w:rsid w:val="00540A81"/>
    <w:rsid w:val="00543D81"/>
    <w:rsid w:val="00552967"/>
    <w:rsid w:val="00556841"/>
    <w:rsid w:val="00556C6F"/>
    <w:rsid w:val="005607A8"/>
    <w:rsid w:val="005612A9"/>
    <w:rsid w:val="00565825"/>
    <w:rsid w:val="00572B1C"/>
    <w:rsid w:val="00573F30"/>
    <w:rsid w:val="0058250B"/>
    <w:rsid w:val="00582AEC"/>
    <w:rsid w:val="005833C5"/>
    <w:rsid w:val="00590F3E"/>
    <w:rsid w:val="005A0D01"/>
    <w:rsid w:val="005A24F4"/>
    <w:rsid w:val="005A3813"/>
    <w:rsid w:val="005B1F07"/>
    <w:rsid w:val="005C73E6"/>
    <w:rsid w:val="005C7550"/>
    <w:rsid w:val="005D4330"/>
    <w:rsid w:val="005E0704"/>
    <w:rsid w:val="005E136C"/>
    <w:rsid w:val="005E3203"/>
    <w:rsid w:val="005E364B"/>
    <w:rsid w:val="005F6166"/>
    <w:rsid w:val="005F7B56"/>
    <w:rsid w:val="00602D19"/>
    <w:rsid w:val="006031C8"/>
    <w:rsid w:val="00603975"/>
    <w:rsid w:val="006064A4"/>
    <w:rsid w:val="006111FC"/>
    <w:rsid w:val="00612BD9"/>
    <w:rsid w:val="006202AF"/>
    <w:rsid w:val="0062619B"/>
    <w:rsid w:val="0063118F"/>
    <w:rsid w:val="00641330"/>
    <w:rsid w:val="00641471"/>
    <w:rsid w:val="0064433C"/>
    <w:rsid w:val="0065368B"/>
    <w:rsid w:val="00661C68"/>
    <w:rsid w:val="00663C18"/>
    <w:rsid w:val="00664AFB"/>
    <w:rsid w:val="00665E26"/>
    <w:rsid w:val="006661D8"/>
    <w:rsid w:val="006670AD"/>
    <w:rsid w:val="006712B8"/>
    <w:rsid w:val="00673A8D"/>
    <w:rsid w:val="0067716D"/>
    <w:rsid w:val="00680682"/>
    <w:rsid w:val="0068132B"/>
    <w:rsid w:val="0068534B"/>
    <w:rsid w:val="00690F61"/>
    <w:rsid w:val="00691B86"/>
    <w:rsid w:val="00697EE8"/>
    <w:rsid w:val="006A6DB3"/>
    <w:rsid w:val="006B1316"/>
    <w:rsid w:val="006B4BCF"/>
    <w:rsid w:val="006C0EBD"/>
    <w:rsid w:val="006C1D29"/>
    <w:rsid w:val="006C7D35"/>
    <w:rsid w:val="006D0945"/>
    <w:rsid w:val="006D0CDE"/>
    <w:rsid w:val="006D4588"/>
    <w:rsid w:val="006D5F77"/>
    <w:rsid w:val="006D7244"/>
    <w:rsid w:val="006E278D"/>
    <w:rsid w:val="006E390A"/>
    <w:rsid w:val="006F7233"/>
    <w:rsid w:val="0070083A"/>
    <w:rsid w:val="0070134B"/>
    <w:rsid w:val="00704432"/>
    <w:rsid w:val="00704C85"/>
    <w:rsid w:val="007056E9"/>
    <w:rsid w:val="00706D8B"/>
    <w:rsid w:val="007114E5"/>
    <w:rsid w:val="0071195B"/>
    <w:rsid w:val="007243E6"/>
    <w:rsid w:val="007267F1"/>
    <w:rsid w:val="00730107"/>
    <w:rsid w:val="00733B7B"/>
    <w:rsid w:val="00737380"/>
    <w:rsid w:val="00740CCD"/>
    <w:rsid w:val="00741627"/>
    <w:rsid w:val="00741F54"/>
    <w:rsid w:val="00742362"/>
    <w:rsid w:val="00742956"/>
    <w:rsid w:val="00746883"/>
    <w:rsid w:val="00746D5B"/>
    <w:rsid w:val="007709BC"/>
    <w:rsid w:val="00773379"/>
    <w:rsid w:val="00776CA6"/>
    <w:rsid w:val="00783E7D"/>
    <w:rsid w:val="00786794"/>
    <w:rsid w:val="00787AE2"/>
    <w:rsid w:val="00790E29"/>
    <w:rsid w:val="007925E7"/>
    <w:rsid w:val="00792B21"/>
    <w:rsid w:val="00793095"/>
    <w:rsid w:val="007938E1"/>
    <w:rsid w:val="007942C3"/>
    <w:rsid w:val="00795268"/>
    <w:rsid w:val="007957FE"/>
    <w:rsid w:val="00796D1A"/>
    <w:rsid w:val="00797BE0"/>
    <w:rsid w:val="007A1FF3"/>
    <w:rsid w:val="007A217F"/>
    <w:rsid w:val="007A53DA"/>
    <w:rsid w:val="007B04E1"/>
    <w:rsid w:val="007B0E02"/>
    <w:rsid w:val="007B3CA3"/>
    <w:rsid w:val="007C1F7B"/>
    <w:rsid w:val="007C38B0"/>
    <w:rsid w:val="007C41FD"/>
    <w:rsid w:val="007C493F"/>
    <w:rsid w:val="007C713E"/>
    <w:rsid w:val="007C762C"/>
    <w:rsid w:val="007E3107"/>
    <w:rsid w:val="007E4FF6"/>
    <w:rsid w:val="007F04B3"/>
    <w:rsid w:val="007F0C36"/>
    <w:rsid w:val="007F16F2"/>
    <w:rsid w:val="007F2D51"/>
    <w:rsid w:val="00802E63"/>
    <w:rsid w:val="0080510D"/>
    <w:rsid w:val="00807CF4"/>
    <w:rsid w:val="008101BB"/>
    <w:rsid w:val="00810A12"/>
    <w:rsid w:val="008210FA"/>
    <w:rsid w:val="0082354D"/>
    <w:rsid w:val="00824624"/>
    <w:rsid w:val="00836103"/>
    <w:rsid w:val="00851357"/>
    <w:rsid w:val="0085585A"/>
    <w:rsid w:val="008716AA"/>
    <w:rsid w:val="00875E49"/>
    <w:rsid w:val="00876954"/>
    <w:rsid w:val="00885188"/>
    <w:rsid w:val="00885BC0"/>
    <w:rsid w:val="008865EF"/>
    <w:rsid w:val="00887C0B"/>
    <w:rsid w:val="008967B5"/>
    <w:rsid w:val="008A28DB"/>
    <w:rsid w:val="008A30B9"/>
    <w:rsid w:val="008A34AF"/>
    <w:rsid w:val="008A4BED"/>
    <w:rsid w:val="008B218D"/>
    <w:rsid w:val="008B2529"/>
    <w:rsid w:val="008B3A1A"/>
    <w:rsid w:val="008B4BB1"/>
    <w:rsid w:val="008C48F9"/>
    <w:rsid w:val="008D5BAD"/>
    <w:rsid w:val="008D6A49"/>
    <w:rsid w:val="008E3DDF"/>
    <w:rsid w:val="008E6CCC"/>
    <w:rsid w:val="008F3E9D"/>
    <w:rsid w:val="008F5AFC"/>
    <w:rsid w:val="008F6535"/>
    <w:rsid w:val="008F70E1"/>
    <w:rsid w:val="009068B6"/>
    <w:rsid w:val="0091062A"/>
    <w:rsid w:val="009150E7"/>
    <w:rsid w:val="00917535"/>
    <w:rsid w:val="00931865"/>
    <w:rsid w:val="00932531"/>
    <w:rsid w:val="009338E3"/>
    <w:rsid w:val="00933DEC"/>
    <w:rsid w:val="00934049"/>
    <w:rsid w:val="009375F6"/>
    <w:rsid w:val="00944DAB"/>
    <w:rsid w:val="00945EE5"/>
    <w:rsid w:val="00951852"/>
    <w:rsid w:val="00971B97"/>
    <w:rsid w:val="00971F24"/>
    <w:rsid w:val="00974693"/>
    <w:rsid w:val="009863B3"/>
    <w:rsid w:val="00987769"/>
    <w:rsid w:val="009A6C98"/>
    <w:rsid w:val="009B4FBE"/>
    <w:rsid w:val="009B5B78"/>
    <w:rsid w:val="009C1008"/>
    <w:rsid w:val="009C4612"/>
    <w:rsid w:val="009C463F"/>
    <w:rsid w:val="009C7F59"/>
    <w:rsid w:val="009D1FD6"/>
    <w:rsid w:val="009D25F9"/>
    <w:rsid w:val="009D287D"/>
    <w:rsid w:val="009D4230"/>
    <w:rsid w:val="009E01BB"/>
    <w:rsid w:val="009E24E4"/>
    <w:rsid w:val="009E4255"/>
    <w:rsid w:val="009F0EB0"/>
    <w:rsid w:val="009F1662"/>
    <w:rsid w:val="009F2BBE"/>
    <w:rsid w:val="009F7774"/>
    <w:rsid w:val="00A019C9"/>
    <w:rsid w:val="00A049B5"/>
    <w:rsid w:val="00A06AFD"/>
    <w:rsid w:val="00A11267"/>
    <w:rsid w:val="00A12380"/>
    <w:rsid w:val="00A140CE"/>
    <w:rsid w:val="00A14ABD"/>
    <w:rsid w:val="00A14BA9"/>
    <w:rsid w:val="00A16722"/>
    <w:rsid w:val="00A170E8"/>
    <w:rsid w:val="00A1732E"/>
    <w:rsid w:val="00A20839"/>
    <w:rsid w:val="00A214A1"/>
    <w:rsid w:val="00A239D9"/>
    <w:rsid w:val="00A23D23"/>
    <w:rsid w:val="00A26A87"/>
    <w:rsid w:val="00A30D25"/>
    <w:rsid w:val="00A31701"/>
    <w:rsid w:val="00A34982"/>
    <w:rsid w:val="00A3570E"/>
    <w:rsid w:val="00A36B6F"/>
    <w:rsid w:val="00A4179A"/>
    <w:rsid w:val="00A468D4"/>
    <w:rsid w:val="00A508CA"/>
    <w:rsid w:val="00A5122C"/>
    <w:rsid w:val="00A5483F"/>
    <w:rsid w:val="00A55C13"/>
    <w:rsid w:val="00A633AA"/>
    <w:rsid w:val="00A71736"/>
    <w:rsid w:val="00A7628D"/>
    <w:rsid w:val="00A80701"/>
    <w:rsid w:val="00A859AA"/>
    <w:rsid w:val="00A87B80"/>
    <w:rsid w:val="00A87F31"/>
    <w:rsid w:val="00A94277"/>
    <w:rsid w:val="00A96FB3"/>
    <w:rsid w:val="00AA2072"/>
    <w:rsid w:val="00AA538D"/>
    <w:rsid w:val="00AA6D03"/>
    <w:rsid w:val="00AA7778"/>
    <w:rsid w:val="00AB07BA"/>
    <w:rsid w:val="00AB0EF5"/>
    <w:rsid w:val="00AB33FA"/>
    <w:rsid w:val="00AB41C6"/>
    <w:rsid w:val="00AB4669"/>
    <w:rsid w:val="00AB732A"/>
    <w:rsid w:val="00AC0A12"/>
    <w:rsid w:val="00AC31F0"/>
    <w:rsid w:val="00AC32F4"/>
    <w:rsid w:val="00AC5BAB"/>
    <w:rsid w:val="00AD268A"/>
    <w:rsid w:val="00AD60BD"/>
    <w:rsid w:val="00AF1289"/>
    <w:rsid w:val="00AF3060"/>
    <w:rsid w:val="00AF412A"/>
    <w:rsid w:val="00B02A84"/>
    <w:rsid w:val="00B05988"/>
    <w:rsid w:val="00B11AD8"/>
    <w:rsid w:val="00B209EC"/>
    <w:rsid w:val="00B27F9E"/>
    <w:rsid w:val="00B44D15"/>
    <w:rsid w:val="00B563FA"/>
    <w:rsid w:val="00B57762"/>
    <w:rsid w:val="00B63B6A"/>
    <w:rsid w:val="00B64643"/>
    <w:rsid w:val="00B70592"/>
    <w:rsid w:val="00B7710A"/>
    <w:rsid w:val="00B834A2"/>
    <w:rsid w:val="00B84E5D"/>
    <w:rsid w:val="00B934B6"/>
    <w:rsid w:val="00B94ADF"/>
    <w:rsid w:val="00B96F8E"/>
    <w:rsid w:val="00B97FE1"/>
    <w:rsid w:val="00BA0C43"/>
    <w:rsid w:val="00BA107C"/>
    <w:rsid w:val="00BA36BC"/>
    <w:rsid w:val="00BA6C3E"/>
    <w:rsid w:val="00BA6FB0"/>
    <w:rsid w:val="00BB3905"/>
    <w:rsid w:val="00BB3927"/>
    <w:rsid w:val="00BB73EC"/>
    <w:rsid w:val="00BB7CA0"/>
    <w:rsid w:val="00BC0D48"/>
    <w:rsid w:val="00BC1EDD"/>
    <w:rsid w:val="00BC2666"/>
    <w:rsid w:val="00BC32AD"/>
    <w:rsid w:val="00BC381A"/>
    <w:rsid w:val="00BC50BD"/>
    <w:rsid w:val="00BC6566"/>
    <w:rsid w:val="00BD0A4D"/>
    <w:rsid w:val="00BD1343"/>
    <w:rsid w:val="00BD3999"/>
    <w:rsid w:val="00BD6EE5"/>
    <w:rsid w:val="00BE0DCD"/>
    <w:rsid w:val="00BE0EA1"/>
    <w:rsid w:val="00BE303F"/>
    <w:rsid w:val="00BE49D5"/>
    <w:rsid w:val="00BE6553"/>
    <w:rsid w:val="00BF064A"/>
    <w:rsid w:val="00BF1E26"/>
    <w:rsid w:val="00BF1E3E"/>
    <w:rsid w:val="00BF62F2"/>
    <w:rsid w:val="00C03325"/>
    <w:rsid w:val="00C03C47"/>
    <w:rsid w:val="00C06DAB"/>
    <w:rsid w:val="00C13F07"/>
    <w:rsid w:val="00C16C86"/>
    <w:rsid w:val="00C16F61"/>
    <w:rsid w:val="00C171E2"/>
    <w:rsid w:val="00C20A0E"/>
    <w:rsid w:val="00C21808"/>
    <w:rsid w:val="00C23417"/>
    <w:rsid w:val="00C30EAE"/>
    <w:rsid w:val="00C32FD9"/>
    <w:rsid w:val="00C356E5"/>
    <w:rsid w:val="00C36BA2"/>
    <w:rsid w:val="00C418ED"/>
    <w:rsid w:val="00C42F61"/>
    <w:rsid w:val="00C53008"/>
    <w:rsid w:val="00C53547"/>
    <w:rsid w:val="00C5745F"/>
    <w:rsid w:val="00C64F03"/>
    <w:rsid w:val="00C71872"/>
    <w:rsid w:val="00C71FBF"/>
    <w:rsid w:val="00C80851"/>
    <w:rsid w:val="00C80FEE"/>
    <w:rsid w:val="00C83632"/>
    <w:rsid w:val="00C84854"/>
    <w:rsid w:val="00C8614B"/>
    <w:rsid w:val="00C9058C"/>
    <w:rsid w:val="00C914DF"/>
    <w:rsid w:val="00C95703"/>
    <w:rsid w:val="00C957DF"/>
    <w:rsid w:val="00CA0051"/>
    <w:rsid w:val="00CA1A0D"/>
    <w:rsid w:val="00CA255F"/>
    <w:rsid w:val="00CA5B5B"/>
    <w:rsid w:val="00CA7C04"/>
    <w:rsid w:val="00CB07B2"/>
    <w:rsid w:val="00CB3EEE"/>
    <w:rsid w:val="00CB6B8A"/>
    <w:rsid w:val="00CB7F16"/>
    <w:rsid w:val="00CB7F5A"/>
    <w:rsid w:val="00CC0DD9"/>
    <w:rsid w:val="00CC1649"/>
    <w:rsid w:val="00CC179A"/>
    <w:rsid w:val="00CD06BB"/>
    <w:rsid w:val="00CD1848"/>
    <w:rsid w:val="00CD3362"/>
    <w:rsid w:val="00CD5BE8"/>
    <w:rsid w:val="00CE2AD9"/>
    <w:rsid w:val="00CF11F4"/>
    <w:rsid w:val="00CF19B0"/>
    <w:rsid w:val="00CF2037"/>
    <w:rsid w:val="00CF53B7"/>
    <w:rsid w:val="00CF6AA1"/>
    <w:rsid w:val="00D03F84"/>
    <w:rsid w:val="00D05814"/>
    <w:rsid w:val="00D1037C"/>
    <w:rsid w:val="00D12367"/>
    <w:rsid w:val="00D135FF"/>
    <w:rsid w:val="00D15C97"/>
    <w:rsid w:val="00D1734E"/>
    <w:rsid w:val="00D234F3"/>
    <w:rsid w:val="00D408F7"/>
    <w:rsid w:val="00D412E7"/>
    <w:rsid w:val="00D42E37"/>
    <w:rsid w:val="00D475FD"/>
    <w:rsid w:val="00D47AA5"/>
    <w:rsid w:val="00D563DF"/>
    <w:rsid w:val="00D60FA8"/>
    <w:rsid w:val="00D64893"/>
    <w:rsid w:val="00D65E68"/>
    <w:rsid w:val="00D6685E"/>
    <w:rsid w:val="00D7098F"/>
    <w:rsid w:val="00D72DC5"/>
    <w:rsid w:val="00D834CC"/>
    <w:rsid w:val="00D85B94"/>
    <w:rsid w:val="00D8641C"/>
    <w:rsid w:val="00D90885"/>
    <w:rsid w:val="00D925AE"/>
    <w:rsid w:val="00D943CB"/>
    <w:rsid w:val="00D9727C"/>
    <w:rsid w:val="00DA298A"/>
    <w:rsid w:val="00DA60F6"/>
    <w:rsid w:val="00DA7B3D"/>
    <w:rsid w:val="00DB4912"/>
    <w:rsid w:val="00DB52E3"/>
    <w:rsid w:val="00DC04AB"/>
    <w:rsid w:val="00DD0ECA"/>
    <w:rsid w:val="00DD2524"/>
    <w:rsid w:val="00DD4831"/>
    <w:rsid w:val="00DD4CBA"/>
    <w:rsid w:val="00DE1C4F"/>
    <w:rsid w:val="00DF1E4E"/>
    <w:rsid w:val="00DF32B4"/>
    <w:rsid w:val="00DF7DF4"/>
    <w:rsid w:val="00E02204"/>
    <w:rsid w:val="00E05B5A"/>
    <w:rsid w:val="00E13E8F"/>
    <w:rsid w:val="00E26065"/>
    <w:rsid w:val="00E31006"/>
    <w:rsid w:val="00E33FDE"/>
    <w:rsid w:val="00E35D16"/>
    <w:rsid w:val="00E416B3"/>
    <w:rsid w:val="00E531D1"/>
    <w:rsid w:val="00E60562"/>
    <w:rsid w:val="00E63257"/>
    <w:rsid w:val="00E64DF4"/>
    <w:rsid w:val="00E65725"/>
    <w:rsid w:val="00E658C3"/>
    <w:rsid w:val="00E65ADA"/>
    <w:rsid w:val="00E70407"/>
    <w:rsid w:val="00E7149D"/>
    <w:rsid w:val="00E71FB2"/>
    <w:rsid w:val="00E8307E"/>
    <w:rsid w:val="00E8516A"/>
    <w:rsid w:val="00E86353"/>
    <w:rsid w:val="00E9412A"/>
    <w:rsid w:val="00E9544F"/>
    <w:rsid w:val="00EA3016"/>
    <w:rsid w:val="00EA536E"/>
    <w:rsid w:val="00EB234C"/>
    <w:rsid w:val="00EB3A3C"/>
    <w:rsid w:val="00EB4104"/>
    <w:rsid w:val="00EB5DAB"/>
    <w:rsid w:val="00EC19DE"/>
    <w:rsid w:val="00EC246B"/>
    <w:rsid w:val="00ED4AE0"/>
    <w:rsid w:val="00ED5C4F"/>
    <w:rsid w:val="00EE1E8D"/>
    <w:rsid w:val="00EE44CE"/>
    <w:rsid w:val="00EE5E62"/>
    <w:rsid w:val="00EE6D8F"/>
    <w:rsid w:val="00EF12E5"/>
    <w:rsid w:val="00EF2CAA"/>
    <w:rsid w:val="00F013DE"/>
    <w:rsid w:val="00F017E2"/>
    <w:rsid w:val="00F01C5D"/>
    <w:rsid w:val="00F02932"/>
    <w:rsid w:val="00F04CB1"/>
    <w:rsid w:val="00F04FA3"/>
    <w:rsid w:val="00F14E45"/>
    <w:rsid w:val="00F1752B"/>
    <w:rsid w:val="00F17754"/>
    <w:rsid w:val="00F2061A"/>
    <w:rsid w:val="00F20B04"/>
    <w:rsid w:val="00F20EE0"/>
    <w:rsid w:val="00F22972"/>
    <w:rsid w:val="00F26915"/>
    <w:rsid w:val="00F4587E"/>
    <w:rsid w:val="00F50B22"/>
    <w:rsid w:val="00F512F6"/>
    <w:rsid w:val="00F51425"/>
    <w:rsid w:val="00F571CD"/>
    <w:rsid w:val="00F601C0"/>
    <w:rsid w:val="00F615E8"/>
    <w:rsid w:val="00F70B42"/>
    <w:rsid w:val="00F74541"/>
    <w:rsid w:val="00F77CE6"/>
    <w:rsid w:val="00F9020E"/>
    <w:rsid w:val="00F9159F"/>
    <w:rsid w:val="00F95A1F"/>
    <w:rsid w:val="00FA0F07"/>
    <w:rsid w:val="00FA57D6"/>
    <w:rsid w:val="00FB0610"/>
    <w:rsid w:val="00FB138F"/>
    <w:rsid w:val="00FB18F1"/>
    <w:rsid w:val="00FB351D"/>
    <w:rsid w:val="00FB7A7F"/>
    <w:rsid w:val="00FD1B01"/>
    <w:rsid w:val="00FE0EF7"/>
    <w:rsid w:val="00FE2607"/>
    <w:rsid w:val="00FE6BD0"/>
    <w:rsid w:val="00FF56C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itle" w:uiPriority="10" w:qFormat="1"/>
    <w:lsdException w:name="Subtitle" w:uiPriority="11" w:qFormat="1"/>
    <w:lsdException w:name="Body Text First Indent 2"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AFD"/>
    <w:rPr>
      <w:sz w:val="24"/>
    </w:rPr>
  </w:style>
  <w:style w:type="paragraph" w:styleId="Heading1">
    <w:name w:val="heading 1"/>
    <w:basedOn w:val="OCCHeading1"/>
    <w:next w:val="Body"/>
    <w:link w:val="Heading1Char"/>
    <w:autoRedefine/>
    <w:qFormat/>
    <w:rsid w:val="00510C1C"/>
    <w:pPr>
      <w:numPr>
        <w:numId w:val="31"/>
      </w:numPr>
      <w:spacing w:before="240" w:after="120"/>
      <w:outlineLvl w:val="0"/>
    </w:pPr>
    <w:rPr>
      <w:rFonts w:ascii="Times New Roman Bold" w:hAnsi="Times New Roman Bold"/>
      <w:caps/>
      <w:sz w:val="24"/>
    </w:rPr>
  </w:style>
  <w:style w:type="paragraph" w:styleId="Heading2">
    <w:name w:val="heading 2"/>
    <w:aliases w:val="hd2,h2,H2,H21,H22,H23,H211,H221,H24,H212,H222,H231,H2111,H2211,H25,H213,H223,H232,H2112,H2212,H26,H214,H224,H233,H2113,H2213,H27,H215,H225,H234,H2114,H2214,H28,H216,H226,H235,H2115,H2215,H29,H217,H227,H236,H2116,H2216,H210,H218,H228,H237"/>
    <w:basedOn w:val="OCCHeading2"/>
    <w:next w:val="Body"/>
    <w:link w:val="Heading2Char"/>
    <w:autoRedefine/>
    <w:qFormat/>
    <w:rsid w:val="003B191D"/>
    <w:pPr>
      <w:numPr>
        <w:ilvl w:val="1"/>
        <w:numId w:val="31"/>
      </w:numPr>
      <w:spacing w:before="240" w:after="120"/>
      <w:outlineLvl w:val="1"/>
    </w:pPr>
    <w:rPr>
      <w:rFonts w:ascii="Times New Roman Bold" w:hAnsi="Times New Roman Bold"/>
      <w:caps w:val="0"/>
      <w:sz w:val="22"/>
    </w:rPr>
  </w:style>
  <w:style w:type="paragraph" w:styleId="Heading3">
    <w:name w:val="heading 3"/>
    <w:basedOn w:val="Normal"/>
    <w:next w:val="Body"/>
    <w:link w:val="Heading3Char"/>
    <w:autoRedefine/>
    <w:qFormat/>
    <w:rsid w:val="00590F3E"/>
    <w:pPr>
      <w:numPr>
        <w:ilvl w:val="2"/>
        <w:numId w:val="31"/>
      </w:numPr>
      <w:spacing w:before="120" w:after="60"/>
      <w:outlineLvl w:val="2"/>
    </w:pPr>
    <w:rPr>
      <w:i/>
      <w:sz w:val="22"/>
    </w:rPr>
  </w:style>
  <w:style w:type="paragraph" w:styleId="Heading4">
    <w:name w:val="heading 4"/>
    <w:basedOn w:val="Normal"/>
    <w:next w:val="BodyTextFirstIndent2"/>
    <w:link w:val="Heading4Char"/>
    <w:qFormat/>
    <w:rsid w:val="006D4588"/>
    <w:pPr>
      <w:keepNext/>
      <w:numPr>
        <w:ilvl w:val="3"/>
        <w:numId w:val="31"/>
      </w:numPr>
      <w:spacing w:before="60" w:after="60"/>
      <w:ind w:left="1728" w:hanging="864"/>
      <w:outlineLvl w:val="3"/>
    </w:pPr>
    <w:rPr>
      <w:i/>
      <w:sz w:val="22"/>
    </w:rPr>
  </w:style>
  <w:style w:type="paragraph" w:styleId="Heading5">
    <w:name w:val="heading 5"/>
    <w:basedOn w:val="Normal"/>
    <w:next w:val="Normal"/>
    <w:link w:val="Heading5Char"/>
    <w:autoRedefine/>
    <w:uiPriority w:val="9"/>
    <w:qFormat/>
    <w:rsid w:val="00A06AFD"/>
    <w:pPr>
      <w:numPr>
        <w:ilvl w:val="4"/>
        <w:numId w:val="30"/>
      </w:numPr>
      <w:spacing w:before="120"/>
      <w:jc w:val="both"/>
      <w:outlineLvl w:val="4"/>
    </w:pPr>
  </w:style>
  <w:style w:type="paragraph" w:styleId="Heading6">
    <w:name w:val="heading 6"/>
    <w:aliases w:val="sub-dash,sd,5"/>
    <w:basedOn w:val="Normal"/>
    <w:next w:val="Normal"/>
    <w:link w:val="Heading6Char"/>
    <w:uiPriority w:val="9"/>
    <w:qFormat/>
    <w:rsid w:val="00A06AFD"/>
    <w:pPr>
      <w:numPr>
        <w:ilvl w:val="5"/>
        <w:numId w:val="30"/>
      </w:numPr>
      <w:spacing w:after="40"/>
      <w:outlineLvl w:val="5"/>
    </w:pPr>
  </w:style>
  <w:style w:type="paragraph" w:styleId="Heading7">
    <w:name w:val="heading 7"/>
    <w:basedOn w:val="Normal"/>
    <w:next w:val="Normal"/>
    <w:link w:val="Heading7Char"/>
    <w:uiPriority w:val="9"/>
    <w:qFormat/>
    <w:rsid w:val="00A06AFD"/>
    <w:pPr>
      <w:numPr>
        <w:ilvl w:val="6"/>
        <w:numId w:val="30"/>
      </w:numPr>
      <w:spacing w:before="240" w:after="60"/>
      <w:outlineLvl w:val="6"/>
    </w:pPr>
    <w:rPr>
      <w:rFonts w:ascii="Arial" w:hAnsi="Arial"/>
      <w:sz w:val="20"/>
    </w:rPr>
  </w:style>
  <w:style w:type="paragraph" w:styleId="Heading8">
    <w:name w:val="heading 8"/>
    <w:basedOn w:val="Normal"/>
    <w:next w:val="Normal"/>
    <w:link w:val="Heading8Char"/>
    <w:uiPriority w:val="9"/>
    <w:qFormat/>
    <w:rsid w:val="00A06AFD"/>
    <w:pPr>
      <w:numPr>
        <w:ilvl w:val="7"/>
        <w:numId w:val="30"/>
      </w:numPr>
      <w:spacing w:before="240" w:after="60"/>
      <w:outlineLvl w:val="7"/>
    </w:pPr>
    <w:rPr>
      <w:rFonts w:ascii="Arial" w:hAnsi="Arial"/>
      <w:i/>
      <w:sz w:val="20"/>
    </w:rPr>
  </w:style>
  <w:style w:type="paragraph" w:styleId="Heading9">
    <w:name w:val="heading 9"/>
    <w:basedOn w:val="Normal"/>
    <w:next w:val="Normal"/>
    <w:link w:val="Heading9Char"/>
    <w:uiPriority w:val="9"/>
    <w:qFormat/>
    <w:rsid w:val="00A06AFD"/>
    <w:pPr>
      <w:numPr>
        <w:ilvl w:val="8"/>
        <w:numId w:val="30"/>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Body"/>
    <w:uiPriority w:val="35"/>
    <w:qFormat/>
    <w:rsid w:val="00A06AFD"/>
    <w:pPr>
      <w:spacing w:before="120" w:after="120"/>
    </w:pPr>
    <w:rPr>
      <w:b/>
    </w:rPr>
  </w:style>
  <w:style w:type="paragraph" w:styleId="ListBullet">
    <w:name w:val="List Bullet"/>
    <w:basedOn w:val="Normal"/>
    <w:autoRedefine/>
    <w:rsid w:val="00D925AE"/>
    <w:pPr>
      <w:numPr>
        <w:numId w:val="1"/>
      </w:numPr>
    </w:pPr>
  </w:style>
  <w:style w:type="paragraph" w:styleId="TOC2">
    <w:name w:val="toc 2"/>
    <w:basedOn w:val="Normal"/>
    <w:next w:val="Normal"/>
    <w:autoRedefine/>
    <w:uiPriority w:val="39"/>
    <w:rsid w:val="003B191D"/>
    <w:pPr>
      <w:ind w:left="240"/>
    </w:pPr>
    <w:rPr>
      <w:rFonts w:ascii="Times New Roman Bold" w:hAnsi="Times New Roman Bold"/>
      <w:b/>
      <w:sz w:val="20"/>
    </w:rPr>
  </w:style>
  <w:style w:type="paragraph" w:customStyle="1" w:styleId="title1">
    <w:name w:val="title 1"/>
    <w:basedOn w:val="Normal"/>
    <w:rsid w:val="00D925AE"/>
    <w:pPr>
      <w:tabs>
        <w:tab w:val="left" w:pos="-90"/>
        <w:tab w:val="left" w:pos="0"/>
        <w:tab w:val="left" w:pos="90"/>
      </w:tabs>
      <w:spacing w:before="60" w:after="120"/>
    </w:pPr>
    <w:rPr>
      <w:b/>
    </w:rPr>
  </w:style>
  <w:style w:type="paragraph" w:styleId="Header">
    <w:name w:val="header"/>
    <w:basedOn w:val="Normal"/>
    <w:link w:val="HeaderChar"/>
    <w:uiPriority w:val="99"/>
    <w:rsid w:val="00D925AE"/>
    <w:pPr>
      <w:tabs>
        <w:tab w:val="center" w:pos="4320"/>
        <w:tab w:val="right" w:pos="8640"/>
      </w:tabs>
    </w:pPr>
    <w:rPr>
      <w:sz w:val="22"/>
    </w:rPr>
  </w:style>
  <w:style w:type="paragraph" w:customStyle="1" w:styleId="Paragraph1">
    <w:name w:val="Paragraph 1"/>
    <w:basedOn w:val="Normal"/>
    <w:rsid w:val="00D925AE"/>
    <w:pPr>
      <w:spacing w:before="220"/>
      <w:ind w:firstLine="720"/>
    </w:pPr>
    <w:rPr>
      <w:sz w:val="22"/>
    </w:rPr>
  </w:style>
  <w:style w:type="character" w:styleId="PageNumber">
    <w:name w:val="page number"/>
    <w:basedOn w:val="DefaultParagraphFont"/>
    <w:rsid w:val="00D925AE"/>
  </w:style>
  <w:style w:type="paragraph" w:styleId="Footer">
    <w:name w:val="footer"/>
    <w:basedOn w:val="Normal"/>
    <w:link w:val="FooterChar"/>
    <w:uiPriority w:val="99"/>
    <w:rsid w:val="00D925AE"/>
    <w:pPr>
      <w:tabs>
        <w:tab w:val="center" w:pos="4320"/>
        <w:tab w:val="right" w:pos="8640"/>
      </w:tabs>
    </w:pPr>
    <w:rPr>
      <w:sz w:val="22"/>
    </w:rPr>
  </w:style>
  <w:style w:type="paragraph" w:styleId="TOC1">
    <w:name w:val="toc 1"/>
    <w:basedOn w:val="Normal"/>
    <w:next w:val="Normal"/>
    <w:autoRedefine/>
    <w:uiPriority w:val="39"/>
    <w:rsid w:val="003B191D"/>
    <w:pPr>
      <w:tabs>
        <w:tab w:val="left" w:pos="480"/>
        <w:tab w:val="right" w:leader="dot" w:pos="9350"/>
      </w:tabs>
      <w:spacing w:before="120" w:after="120"/>
    </w:pPr>
    <w:rPr>
      <w:rFonts w:ascii="Times New Roman Bold" w:hAnsi="Times New Roman Bold"/>
      <w:bCs/>
      <w:caps/>
      <w:sz w:val="20"/>
    </w:rPr>
  </w:style>
  <w:style w:type="paragraph" w:styleId="TOC3">
    <w:name w:val="toc 3"/>
    <w:basedOn w:val="Normal"/>
    <w:next w:val="Normal"/>
    <w:autoRedefine/>
    <w:uiPriority w:val="39"/>
    <w:rsid w:val="00D925AE"/>
    <w:pPr>
      <w:ind w:left="480"/>
    </w:pPr>
    <w:rPr>
      <w:i/>
      <w:iCs/>
      <w:sz w:val="20"/>
    </w:rPr>
  </w:style>
  <w:style w:type="paragraph" w:styleId="TOC4">
    <w:name w:val="toc 4"/>
    <w:basedOn w:val="Normal"/>
    <w:next w:val="Normal"/>
    <w:autoRedefine/>
    <w:uiPriority w:val="39"/>
    <w:rsid w:val="00D925AE"/>
    <w:pPr>
      <w:ind w:left="720"/>
    </w:pPr>
    <w:rPr>
      <w:sz w:val="18"/>
      <w:szCs w:val="18"/>
    </w:rPr>
  </w:style>
  <w:style w:type="paragraph" w:styleId="TOC5">
    <w:name w:val="toc 5"/>
    <w:basedOn w:val="Normal"/>
    <w:next w:val="Normal"/>
    <w:autoRedefine/>
    <w:semiHidden/>
    <w:rsid w:val="00D925AE"/>
    <w:pPr>
      <w:ind w:left="960"/>
    </w:pPr>
    <w:rPr>
      <w:sz w:val="18"/>
      <w:szCs w:val="18"/>
    </w:rPr>
  </w:style>
  <w:style w:type="paragraph" w:styleId="TOC6">
    <w:name w:val="toc 6"/>
    <w:basedOn w:val="Normal"/>
    <w:next w:val="Normal"/>
    <w:autoRedefine/>
    <w:semiHidden/>
    <w:rsid w:val="00D925AE"/>
    <w:pPr>
      <w:ind w:left="1200"/>
    </w:pPr>
    <w:rPr>
      <w:sz w:val="18"/>
      <w:szCs w:val="18"/>
    </w:rPr>
  </w:style>
  <w:style w:type="paragraph" w:styleId="TOC7">
    <w:name w:val="toc 7"/>
    <w:basedOn w:val="Normal"/>
    <w:next w:val="Normal"/>
    <w:autoRedefine/>
    <w:semiHidden/>
    <w:rsid w:val="00D925AE"/>
    <w:pPr>
      <w:ind w:left="1440"/>
    </w:pPr>
    <w:rPr>
      <w:sz w:val="18"/>
      <w:szCs w:val="18"/>
    </w:rPr>
  </w:style>
  <w:style w:type="paragraph" w:styleId="TOC8">
    <w:name w:val="toc 8"/>
    <w:basedOn w:val="Normal"/>
    <w:next w:val="Normal"/>
    <w:autoRedefine/>
    <w:semiHidden/>
    <w:rsid w:val="00D925AE"/>
    <w:pPr>
      <w:ind w:left="1680"/>
    </w:pPr>
    <w:rPr>
      <w:sz w:val="18"/>
      <w:szCs w:val="18"/>
    </w:rPr>
  </w:style>
  <w:style w:type="paragraph" w:styleId="TOC9">
    <w:name w:val="toc 9"/>
    <w:basedOn w:val="Normal"/>
    <w:next w:val="Normal"/>
    <w:autoRedefine/>
    <w:semiHidden/>
    <w:rsid w:val="00D925AE"/>
    <w:pPr>
      <w:ind w:left="1920"/>
    </w:pPr>
    <w:rPr>
      <w:sz w:val="18"/>
      <w:szCs w:val="18"/>
    </w:rPr>
  </w:style>
  <w:style w:type="paragraph" w:styleId="TableofFigures">
    <w:name w:val="table of figures"/>
    <w:basedOn w:val="Normal"/>
    <w:next w:val="Normal"/>
    <w:semiHidden/>
    <w:rsid w:val="00D925AE"/>
    <w:pPr>
      <w:tabs>
        <w:tab w:val="right" w:leader="dot" w:pos="9350"/>
      </w:tabs>
      <w:ind w:left="480" w:hanging="480"/>
    </w:pPr>
    <w:rPr>
      <w:smallCaps/>
    </w:rPr>
  </w:style>
  <w:style w:type="paragraph" w:styleId="BodyTextIndent">
    <w:name w:val="Body Text Indent"/>
    <w:basedOn w:val="Body"/>
    <w:next w:val="Body"/>
    <w:link w:val="BodyTextIndentChar"/>
    <w:rsid w:val="00D42E37"/>
    <w:pPr>
      <w:ind w:left="720"/>
    </w:pPr>
  </w:style>
  <w:style w:type="paragraph" w:styleId="BodyText">
    <w:name w:val="Body Text"/>
    <w:basedOn w:val="Normal"/>
    <w:link w:val="BodyTextChar"/>
    <w:rsid w:val="00D925AE"/>
  </w:style>
  <w:style w:type="character" w:styleId="Hyperlink">
    <w:name w:val="Hyperlink"/>
    <w:basedOn w:val="DefaultParagraphFont"/>
    <w:uiPriority w:val="99"/>
    <w:rsid w:val="00D925AE"/>
    <w:rPr>
      <w:color w:val="0000FF"/>
      <w:u w:val="single"/>
    </w:rPr>
  </w:style>
  <w:style w:type="paragraph" w:styleId="BodyText2">
    <w:name w:val="Body Text 2"/>
    <w:basedOn w:val="Normal"/>
    <w:rsid w:val="00D925AE"/>
    <w:pPr>
      <w:jc w:val="both"/>
    </w:pPr>
  </w:style>
  <w:style w:type="paragraph" w:styleId="Title">
    <w:name w:val="Title"/>
    <w:basedOn w:val="Normal"/>
    <w:link w:val="TitleChar"/>
    <w:uiPriority w:val="10"/>
    <w:qFormat/>
    <w:rsid w:val="00A06AFD"/>
    <w:pPr>
      <w:jc w:val="center"/>
    </w:pPr>
    <w:rPr>
      <w:b/>
      <w:sz w:val="28"/>
    </w:rPr>
  </w:style>
  <w:style w:type="paragraph" w:customStyle="1" w:styleId="Manual">
    <w:name w:val="Manual"/>
    <w:rsid w:val="00D925AE"/>
    <w:pPr>
      <w:spacing w:after="240" w:line="240" w:lineRule="atLeast"/>
    </w:pPr>
    <w:rPr>
      <w:sz w:val="18"/>
    </w:rPr>
  </w:style>
  <w:style w:type="paragraph" w:styleId="CommentText">
    <w:name w:val="annotation text"/>
    <w:basedOn w:val="Normal"/>
    <w:semiHidden/>
    <w:rsid w:val="00D925AE"/>
    <w:rPr>
      <w:sz w:val="20"/>
    </w:rPr>
  </w:style>
  <w:style w:type="paragraph" w:styleId="BodyText3">
    <w:name w:val="Body Text 3"/>
    <w:basedOn w:val="Normal"/>
    <w:rsid w:val="00D925AE"/>
    <w:rPr>
      <w:sz w:val="22"/>
    </w:rPr>
  </w:style>
  <w:style w:type="paragraph" w:styleId="BodyTextIndent2">
    <w:name w:val="Body Text Indent 2"/>
    <w:basedOn w:val="Normal"/>
    <w:rsid w:val="00D925AE"/>
    <w:pPr>
      <w:ind w:hanging="360"/>
    </w:pPr>
    <w:rPr>
      <w:b/>
    </w:rPr>
  </w:style>
  <w:style w:type="character" w:styleId="Strong">
    <w:name w:val="Strong"/>
    <w:basedOn w:val="DefaultParagraphFont"/>
    <w:uiPriority w:val="22"/>
    <w:qFormat/>
    <w:rsid w:val="00A06AFD"/>
    <w:rPr>
      <w:b/>
    </w:rPr>
  </w:style>
  <w:style w:type="paragraph" w:customStyle="1" w:styleId="MainText">
    <w:name w:val="Main Text"/>
    <w:rsid w:val="00D925AE"/>
    <w:pPr>
      <w:widowControl w:val="0"/>
      <w:spacing w:before="60" w:after="60" w:line="480" w:lineRule="auto"/>
      <w:jc w:val="both"/>
    </w:pPr>
    <w:rPr>
      <w:rFonts w:ascii="Times" w:hAnsi="Times"/>
      <w:sz w:val="24"/>
    </w:rPr>
  </w:style>
  <w:style w:type="paragraph" w:styleId="BlockText">
    <w:name w:val="Block Text"/>
    <w:basedOn w:val="Normal"/>
    <w:rsid w:val="00D925AE"/>
    <w:pPr>
      <w:widowControl w:val="0"/>
      <w:spacing w:before="60" w:after="60"/>
      <w:jc w:val="both"/>
    </w:pPr>
    <w:rPr>
      <w:b/>
      <w:i/>
    </w:rPr>
  </w:style>
  <w:style w:type="paragraph" w:customStyle="1" w:styleId="newbodytext">
    <w:name w:val="new bodytext"/>
    <w:basedOn w:val="Normal"/>
    <w:rsid w:val="00D925AE"/>
    <w:pPr>
      <w:widowControl w:val="0"/>
      <w:tabs>
        <w:tab w:val="left" w:pos="0"/>
        <w:tab w:val="left" w:pos="180"/>
      </w:tabs>
      <w:spacing w:after="120"/>
      <w:jc w:val="both"/>
    </w:pPr>
  </w:style>
  <w:style w:type="paragraph" w:styleId="ListContinue3">
    <w:name w:val="List Continue 3"/>
    <w:basedOn w:val="Normal"/>
    <w:rsid w:val="00D925AE"/>
    <w:pPr>
      <w:spacing w:after="120"/>
      <w:ind w:left="1080"/>
    </w:pPr>
  </w:style>
  <w:style w:type="paragraph" w:customStyle="1" w:styleId="newHeading1">
    <w:name w:val="new Heading 1"/>
    <w:basedOn w:val="newbodytext"/>
    <w:rsid w:val="00D925AE"/>
    <w:rPr>
      <w:rFonts w:ascii="Arial" w:hAnsi="Arial"/>
      <w:b/>
      <w:sz w:val="28"/>
    </w:rPr>
  </w:style>
  <w:style w:type="paragraph" w:customStyle="1" w:styleId="newHeading2">
    <w:name w:val="new Heading 2"/>
    <w:basedOn w:val="newHeading1"/>
    <w:rsid w:val="00D925AE"/>
    <w:rPr>
      <w:sz w:val="24"/>
    </w:rPr>
  </w:style>
  <w:style w:type="paragraph" w:customStyle="1" w:styleId="newHeading3">
    <w:name w:val="new Heading 3"/>
    <w:basedOn w:val="newHeading1"/>
    <w:rsid w:val="00D925AE"/>
    <w:rPr>
      <w:sz w:val="22"/>
    </w:rPr>
  </w:style>
  <w:style w:type="paragraph" w:customStyle="1" w:styleId="newThemetext">
    <w:name w:val="new Theme text"/>
    <w:basedOn w:val="newbodytext"/>
    <w:rsid w:val="00D925AE"/>
    <w:rPr>
      <w:b/>
      <w:i/>
    </w:rPr>
  </w:style>
  <w:style w:type="paragraph" w:customStyle="1" w:styleId="newBullet">
    <w:name w:val="new Bullet"/>
    <w:rsid w:val="00D925AE"/>
    <w:pPr>
      <w:numPr>
        <w:numId w:val="6"/>
      </w:numPr>
      <w:tabs>
        <w:tab w:val="left" w:pos="0"/>
      </w:tabs>
      <w:jc w:val="both"/>
    </w:pPr>
    <w:rPr>
      <w:noProof/>
      <w:sz w:val="24"/>
    </w:rPr>
  </w:style>
  <w:style w:type="paragraph" w:customStyle="1" w:styleId="newbulletsub">
    <w:name w:val="new bullet sub"/>
    <w:basedOn w:val="newBullet"/>
    <w:rsid w:val="00D925AE"/>
    <w:pPr>
      <w:numPr>
        <w:numId w:val="7"/>
      </w:numPr>
      <w:tabs>
        <w:tab w:val="clear" w:pos="0"/>
        <w:tab w:val="clear" w:pos="720"/>
      </w:tabs>
      <w:ind w:left="630" w:hanging="270"/>
    </w:pPr>
  </w:style>
  <w:style w:type="paragraph" w:customStyle="1" w:styleId="newfigurecaption">
    <w:name w:val="new figure caption"/>
    <w:basedOn w:val="Normal"/>
    <w:rsid w:val="00D925AE"/>
    <w:pPr>
      <w:spacing w:after="60"/>
      <w:jc w:val="center"/>
    </w:pPr>
    <w:rPr>
      <w:b/>
      <w:bCs/>
    </w:rPr>
  </w:style>
  <w:style w:type="paragraph" w:customStyle="1" w:styleId="newfiguretitle">
    <w:name w:val="new figure title"/>
    <w:basedOn w:val="Normal"/>
    <w:rsid w:val="00D925AE"/>
    <w:pPr>
      <w:spacing w:before="40" w:after="80"/>
      <w:jc w:val="center"/>
    </w:pPr>
    <w:rPr>
      <w:rFonts w:ascii="Arial" w:hAnsi="Arial"/>
      <w:b/>
      <w:sz w:val="20"/>
    </w:rPr>
  </w:style>
  <w:style w:type="paragraph" w:customStyle="1" w:styleId="newTableHeading">
    <w:name w:val="new Table Heading"/>
    <w:basedOn w:val="Normal"/>
    <w:rsid w:val="00D925AE"/>
    <w:pPr>
      <w:spacing w:before="60" w:after="120"/>
      <w:jc w:val="center"/>
    </w:pPr>
    <w:rPr>
      <w:rFonts w:ascii="Arial" w:hAnsi="Arial"/>
      <w:color w:val="FFFFFF"/>
      <w:sz w:val="18"/>
    </w:rPr>
  </w:style>
  <w:style w:type="paragraph" w:customStyle="1" w:styleId="newTableText">
    <w:name w:val="new Table Text"/>
    <w:basedOn w:val="Normal"/>
    <w:rsid w:val="00D925AE"/>
    <w:rPr>
      <w:rFonts w:ascii="Arial" w:hAnsi="Arial"/>
      <w:sz w:val="20"/>
      <w:lang w:val="fr-FR"/>
    </w:rPr>
  </w:style>
  <w:style w:type="paragraph" w:customStyle="1" w:styleId="newTableTextBullet">
    <w:name w:val="new Table Text Bullet"/>
    <w:basedOn w:val="Normal"/>
    <w:rsid w:val="00D925AE"/>
    <w:pPr>
      <w:numPr>
        <w:numId w:val="2"/>
      </w:numPr>
      <w:tabs>
        <w:tab w:val="left" w:pos="216"/>
      </w:tabs>
      <w:ind w:left="216" w:hanging="173"/>
    </w:pPr>
    <w:rPr>
      <w:rFonts w:ascii="Arial" w:hAnsi="Arial"/>
      <w:sz w:val="20"/>
    </w:rPr>
  </w:style>
  <w:style w:type="paragraph" w:customStyle="1" w:styleId="newtablecaption">
    <w:name w:val="new table caption"/>
    <w:basedOn w:val="newfigurecaption"/>
    <w:rsid w:val="00D925AE"/>
  </w:style>
  <w:style w:type="paragraph" w:customStyle="1" w:styleId="newtabletitle">
    <w:name w:val="new table title"/>
    <w:basedOn w:val="newfiguretitle"/>
    <w:rsid w:val="00D925AE"/>
    <w:pPr>
      <w:spacing w:before="0" w:after="0"/>
    </w:pPr>
  </w:style>
  <w:style w:type="character" w:customStyle="1" w:styleId="newHeading4">
    <w:name w:val="new Heading 4"/>
    <w:basedOn w:val="DefaultParagraphFont"/>
    <w:rsid w:val="00D925AE"/>
    <w:rPr>
      <w:rFonts w:ascii="Arial" w:hAnsi="Arial"/>
      <w:b/>
      <w:noProof w:val="0"/>
      <w:sz w:val="24"/>
      <w:lang w:val="en-US"/>
    </w:rPr>
  </w:style>
  <w:style w:type="character" w:customStyle="1" w:styleId="newHeading5">
    <w:name w:val="new Heading 5"/>
    <w:basedOn w:val="DefaultParagraphFont"/>
    <w:rsid w:val="00D925AE"/>
    <w:rPr>
      <w:i/>
      <w:sz w:val="22"/>
    </w:rPr>
  </w:style>
  <w:style w:type="paragraph" w:customStyle="1" w:styleId="ResHeading1">
    <w:name w:val="Res Heading 1"/>
    <w:basedOn w:val="Heading2"/>
    <w:next w:val="Normal"/>
    <w:rsid w:val="00D925AE"/>
    <w:pPr>
      <w:keepLines/>
      <w:numPr>
        <w:ilvl w:val="0"/>
        <w:numId w:val="0"/>
      </w:numPr>
      <w:tabs>
        <w:tab w:val="right" w:pos="9360"/>
      </w:tabs>
      <w:spacing w:after="40"/>
      <w:outlineLvl w:val="9"/>
    </w:pPr>
    <w:rPr>
      <w:rFonts w:ascii="Zurich BT" w:hAnsi="Zurich BT"/>
      <w:snapToGrid w:val="0"/>
      <w:kern w:val="28"/>
      <w:sz w:val="32"/>
    </w:rPr>
  </w:style>
  <w:style w:type="paragraph" w:customStyle="1" w:styleId="ResHeading2">
    <w:name w:val="Res Heading 2"/>
    <w:basedOn w:val="Heading3"/>
    <w:next w:val="ResHeading3"/>
    <w:rsid w:val="00D925AE"/>
    <w:pPr>
      <w:keepLines/>
      <w:numPr>
        <w:ilvl w:val="0"/>
        <w:numId w:val="0"/>
      </w:numPr>
      <w:pBdr>
        <w:top w:val="single" w:sz="6" w:space="1" w:color="auto"/>
        <w:bottom w:val="single" w:sz="6" w:space="1" w:color="auto"/>
      </w:pBdr>
      <w:shd w:val="clear" w:color="FFFFFF" w:fill="000000"/>
      <w:spacing w:after="120"/>
      <w:jc w:val="center"/>
      <w:outlineLvl w:val="9"/>
    </w:pPr>
    <w:rPr>
      <w:rFonts w:ascii="Zurich BT" w:hAnsi="Zurich BT"/>
      <w:b/>
      <w:i w:val="0"/>
      <w:snapToGrid w:val="0"/>
      <w:kern w:val="28"/>
    </w:rPr>
  </w:style>
  <w:style w:type="paragraph" w:customStyle="1" w:styleId="ResHeading3">
    <w:name w:val="Res Heading 3"/>
    <w:basedOn w:val="Heading4"/>
    <w:next w:val="ResBodyText"/>
    <w:rsid w:val="00D925AE"/>
    <w:pPr>
      <w:keepLines/>
      <w:numPr>
        <w:ilvl w:val="0"/>
        <w:numId w:val="0"/>
      </w:numPr>
      <w:tabs>
        <w:tab w:val="center" w:pos="4680"/>
        <w:tab w:val="right" w:pos="9360"/>
      </w:tabs>
      <w:spacing w:after="0"/>
      <w:outlineLvl w:val="9"/>
    </w:pPr>
    <w:rPr>
      <w:rFonts w:ascii="Zurich BT" w:hAnsi="Zurich BT"/>
      <w:kern w:val="28"/>
      <w:sz w:val="20"/>
    </w:rPr>
  </w:style>
  <w:style w:type="paragraph" w:customStyle="1" w:styleId="ResBodyText">
    <w:name w:val="Res Body Text"/>
    <w:basedOn w:val="Normal"/>
    <w:rsid w:val="00D925AE"/>
    <w:pPr>
      <w:tabs>
        <w:tab w:val="left" w:pos="720"/>
        <w:tab w:val="left" w:pos="1440"/>
        <w:tab w:val="left" w:pos="2160"/>
      </w:tabs>
      <w:spacing w:before="60" w:after="60"/>
    </w:pPr>
    <w:rPr>
      <w:kern w:val="24"/>
    </w:rPr>
  </w:style>
  <w:style w:type="paragraph" w:customStyle="1" w:styleId="ResHeading4">
    <w:name w:val="Res Heading 4"/>
    <w:basedOn w:val="Heading5"/>
    <w:rsid w:val="00D925AE"/>
    <w:pPr>
      <w:keepNext/>
      <w:keepLines/>
      <w:numPr>
        <w:ilvl w:val="0"/>
        <w:numId w:val="0"/>
      </w:numPr>
      <w:outlineLvl w:val="9"/>
    </w:pPr>
    <w:rPr>
      <w:rFonts w:ascii="Zurich Cn BT" w:hAnsi="Zurich Cn BT"/>
      <w:b/>
      <w:kern w:val="28"/>
    </w:rPr>
  </w:style>
  <w:style w:type="paragraph" w:customStyle="1" w:styleId="Indent1">
    <w:name w:val="Indent1"/>
    <w:basedOn w:val="Normal"/>
    <w:rsid w:val="00D925AE"/>
    <w:pPr>
      <w:numPr>
        <w:numId w:val="4"/>
      </w:numPr>
      <w:spacing w:line="480" w:lineRule="auto"/>
    </w:pPr>
    <w:rPr>
      <w:sz w:val="20"/>
    </w:rPr>
  </w:style>
  <w:style w:type="paragraph" w:customStyle="1" w:styleId="Bullet">
    <w:name w:val="Bullet"/>
    <w:basedOn w:val="BodyText2"/>
    <w:rsid w:val="00D925AE"/>
    <w:pPr>
      <w:numPr>
        <w:numId w:val="3"/>
      </w:numPr>
      <w:spacing w:line="480" w:lineRule="auto"/>
      <w:jc w:val="left"/>
    </w:pPr>
    <w:rPr>
      <w:sz w:val="20"/>
    </w:rPr>
  </w:style>
  <w:style w:type="paragraph" w:customStyle="1" w:styleId="TableHead">
    <w:name w:val="TableHead"/>
    <w:basedOn w:val="Heading2"/>
    <w:rsid w:val="00D925AE"/>
    <w:pPr>
      <w:numPr>
        <w:ilvl w:val="0"/>
        <w:numId w:val="0"/>
      </w:numPr>
      <w:tabs>
        <w:tab w:val="left" w:pos="432"/>
      </w:tabs>
      <w:spacing w:before="40"/>
      <w:jc w:val="center"/>
    </w:pPr>
    <w:rPr>
      <w:i/>
    </w:rPr>
  </w:style>
  <w:style w:type="paragraph" w:customStyle="1" w:styleId="Bullet-Last">
    <w:name w:val="Bullet - Last"/>
    <w:basedOn w:val="Normal"/>
    <w:autoRedefine/>
    <w:rsid w:val="00D925AE"/>
    <w:pPr>
      <w:numPr>
        <w:numId w:val="23"/>
      </w:numPr>
    </w:pPr>
  </w:style>
  <w:style w:type="paragraph" w:customStyle="1" w:styleId="BulletList">
    <w:name w:val="Bullet List"/>
    <w:basedOn w:val="Normal"/>
    <w:rsid w:val="00D925AE"/>
    <w:pPr>
      <w:numPr>
        <w:numId w:val="5"/>
      </w:numPr>
    </w:pPr>
  </w:style>
  <w:style w:type="character" w:styleId="FollowedHyperlink">
    <w:name w:val="FollowedHyperlink"/>
    <w:basedOn w:val="DefaultParagraphFont"/>
    <w:rsid w:val="00D925AE"/>
    <w:rPr>
      <w:color w:val="800080"/>
      <w:u w:val="single"/>
    </w:rPr>
  </w:style>
  <w:style w:type="paragraph" w:customStyle="1" w:styleId="parabody">
    <w:name w:val="parabody"/>
    <w:basedOn w:val="BodyText"/>
    <w:rsid w:val="00D925AE"/>
    <w:pPr>
      <w:spacing w:after="100"/>
    </w:pPr>
    <w:rPr>
      <w:sz w:val="22"/>
    </w:rPr>
  </w:style>
  <w:style w:type="paragraph" w:customStyle="1" w:styleId="OPM123">
    <w:name w:val="OPM 1.2.3."/>
    <w:basedOn w:val="Normal"/>
    <w:rsid w:val="00D925AE"/>
    <w:pPr>
      <w:numPr>
        <w:numId w:val="8"/>
      </w:numPr>
    </w:pPr>
  </w:style>
  <w:style w:type="paragraph" w:customStyle="1" w:styleId="restop">
    <w:name w:val="restop"/>
    <w:basedOn w:val="parabody"/>
    <w:rsid w:val="00D925AE"/>
    <w:rPr>
      <w:b/>
    </w:rPr>
  </w:style>
  <w:style w:type="paragraph" w:customStyle="1" w:styleId="Bullet1">
    <w:name w:val="Bullet1"/>
    <w:basedOn w:val="Normal"/>
    <w:rsid w:val="00D925AE"/>
    <w:pPr>
      <w:widowControl w:val="0"/>
      <w:tabs>
        <w:tab w:val="num" w:pos="1080"/>
      </w:tabs>
      <w:spacing w:before="20" w:after="20"/>
      <w:ind w:left="1080" w:hanging="360"/>
    </w:pPr>
    <w:rPr>
      <w:rFonts w:ascii="Arial" w:hAnsi="Arial" w:cs="Arial"/>
      <w:sz w:val="22"/>
      <w:szCs w:val="22"/>
    </w:rPr>
  </w:style>
  <w:style w:type="paragraph" w:customStyle="1" w:styleId="SCORMBlankPage">
    <w:name w:val="SCORM Blank Page"/>
    <w:basedOn w:val="BodyText3"/>
    <w:next w:val="Normal"/>
    <w:rsid w:val="00D925AE"/>
    <w:pPr>
      <w:ind w:left="360" w:hanging="360"/>
      <w:jc w:val="center"/>
    </w:pPr>
    <w:rPr>
      <w:i/>
      <w:iCs/>
      <w:sz w:val="28"/>
      <w:szCs w:val="28"/>
    </w:rPr>
  </w:style>
  <w:style w:type="paragraph" w:customStyle="1" w:styleId="SCORMReferenceNumber">
    <w:name w:val="SCORM Reference Number"/>
    <w:basedOn w:val="SCORMTextGeneral"/>
    <w:rsid w:val="00D925AE"/>
    <w:rPr>
      <w:b/>
      <w:bCs/>
      <w:vertAlign w:val="superscript"/>
    </w:rPr>
  </w:style>
  <w:style w:type="paragraph" w:customStyle="1" w:styleId="SCORMTextGeneral">
    <w:name w:val="SCORM Text (General)"/>
    <w:basedOn w:val="Normal"/>
    <w:rsid w:val="00D925AE"/>
    <w:pPr>
      <w:spacing w:after="180"/>
    </w:pPr>
    <w:rPr>
      <w:szCs w:val="24"/>
    </w:rPr>
  </w:style>
  <w:style w:type="paragraph" w:customStyle="1" w:styleId="titleside">
    <w:name w:val="title side"/>
    <w:basedOn w:val="Normal"/>
    <w:rsid w:val="00D925AE"/>
    <w:pPr>
      <w:spacing w:after="60"/>
    </w:pPr>
    <w:rPr>
      <w:sz w:val="22"/>
      <w:szCs w:val="24"/>
    </w:rPr>
  </w:style>
  <w:style w:type="paragraph" w:customStyle="1" w:styleId="tabletitle">
    <w:name w:val="table title"/>
    <w:basedOn w:val="Normal"/>
    <w:rsid w:val="00D925AE"/>
    <w:pPr>
      <w:jc w:val="center"/>
    </w:pPr>
    <w:rPr>
      <w:rFonts w:ascii="Arial" w:hAnsi="Arial"/>
      <w:b/>
      <w:sz w:val="20"/>
      <w:szCs w:val="24"/>
    </w:rPr>
  </w:style>
  <w:style w:type="paragraph" w:customStyle="1" w:styleId="personneltable">
    <w:name w:val="personnel table"/>
    <w:basedOn w:val="Normal"/>
    <w:rsid w:val="00D925AE"/>
    <w:pPr>
      <w:spacing w:before="40" w:after="40"/>
    </w:pPr>
    <w:rPr>
      <w:sz w:val="20"/>
      <w:szCs w:val="24"/>
    </w:rPr>
  </w:style>
  <w:style w:type="paragraph" w:customStyle="1" w:styleId="BulletCheckbox">
    <w:name w:val="Bullet Checkbox"/>
    <w:basedOn w:val="Normal"/>
    <w:rsid w:val="00D925AE"/>
    <w:pPr>
      <w:ind w:left="360" w:hanging="360"/>
    </w:pPr>
    <w:rPr>
      <w:szCs w:val="24"/>
    </w:rPr>
  </w:style>
  <w:style w:type="paragraph" w:customStyle="1" w:styleId="NormSans">
    <w:name w:val="NormSans"/>
    <w:basedOn w:val="Normal"/>
    <w:rsid w:val="00D925AE"/>
    <w:rPr>
      <w:szCs w:val="24"/>
    </w:rPr>
  </w:style>
  <w:style w:type="paragraph" w:customStyle="1" w:styleId="Minortopic">
    <w:name w:val="Minor topic"/>
    <w:basedOn w:val="Normal"/>
    <w:rsid w:val="00D925AE"/>
    <w:rPr>
      <w:b/>
      <w:szCs w:val="24"/>
    </w:rPr>
  </w:style>
  <w:style w:type="paragraph" w:customStyle="1" w:styleId="Bodydocandtabls">
    <w:name w:val="Body doc and tabls"/>
    <w:basedOn w:val="Normal"/>
    <w:rsid w:val="00D925AE"/>
    <w:pPr>
      <w:widowControl w:val="0"/>
      <w:spacing w:before="100" w:after="120"/>
      <w:ind w:left="360"/>
    </w:pPr>
    <w:rPr>
      <w:rFonts w:ascii="Arial" w:hAnsi="Arial" w:cs="Arial"/>
      <w:sz w:val="22"/>
      <w:szCs w:val="22"/>
    </w:rPr>
  </w:style>
  <w:style w:type="character" w:customStyle="1" w:styleId="SubtitleTit">
    <w:name w:val="Subtitle/Tit"/>
    <w:basedOn w:val="DefaultParagraphFont"/>
    <w:rsid w:val="00D925AE"/>
    <w:rPr>
      <w:rFonts w:ascii="Arial" w:hAnsi="Arial" w:cs="Arial"/>
    </w:rPr>
  </w:style>
  <w:style w:type="paragraph" w:styleId="Subtitle">
    <w:name w:val="Subtitle"/>
    <w:basedOn w:val="Normal"/>
    <w:link w:val="SubtitleChar"/>
    <w:uiPriority w:val="11"/>
    <w:qFormat/>
    <w:rsid w:val="00A06AFD"/>
    <w:rPr>
      <w:szCs w:val="24"/>
    </w:rPr>
  </w:style>
  <w:style w:type="paragraph" w:customStyle="1" w:styleId="BodyText21">
    <w:name w:val="Body Text 21"/>
    <w:basedOn w:val="Normal"/>
    <w:rsid w:val="00D925AE"/>
    <w:pPr>
      <w:suppressAutoHyphens/>
      <w:autoSpaceDE w:val="0"/>
      <w:autoSpaceDN w:val="0"/>
      <w:adjustRightInd w:val="0"/>
      <w:spacing w:line="230" w:lineRule="auto"/>
    </w:pPr>
    <w:rPr>
      <w:rFonts w:ascii="Arial" w:hAnsi="Arial"/>
      <w:b/>
      <w:sz w:val="20"/>
      <w:szCs w:val="24"/>
    </w:rPr>
  </w:style>
  <w:style w:type="paragraph" w:styleId="NormalWeb">
    <w:name w:val="Normal (Web)"/>
    <w:basedOn w:val="Normal"/>
    <w:rsid w:val="00D925AE"/>
    <w:pPr>
      <w:spacing w:before="100" w:after="100"/>
    </w:pPr>
    <w:rPr>
      <w:rFonts w:eastAsia="Arial Unicode MS"/>
      <w:szCs w:val="24"/>
    </w:rPr>
  </w:style>
  <w:style w:type="paragraph" w:customStyle="1" w:styleId="graphictext">
    <w:name w:val="graphic text"/>
    <w:basedOn w:val="Normal"/>
    <w:rsid w:val="00D925AE"/>
    <w:rPr>
      <w:szCs w:val="24"/>
    </w:rPr>
  </w:style>
  <w:style w:type="paragraph" w:customStyle="1" w:styleId="finalgraphic">
    <w:name w:val="final graphic"/>
    <w:basedOn w:val="Minortopic"/>
    <w:rsid w:val="00D925AE"/>
  </w:style>
  <w:style w:type="paragraph" w:customStyle="1" w:styleId="storyboard">
    <w:name w:val="storyboard #"/>
    <w:basedOn w:val="Normal"/>
    <w:rsid w:val="00D925AE"/>
    <w:pPr>
      <w:tabs>
        <w:tab w:val="left" w:pos="5040"/>
        <w:tab w:val="right" w:pos="9000"/>
      </w:tabs>
      <w:jc w:val="right"/>
    </w:pPr>
    <w:rPr>
      <w:b/>
      <w:szCs w:val="24"/>
    </w:rPr>
  </w:style>
  <w:style w:type="paragraph" w:customStyle="1" w:styleId="prompttext">
    <w:name w:val="prompt text"/>
    <w:basedOn w:val="Normal"/>
    <w:rsid w:val="00D925AE"/>
    <w:pPr>
      <w:tabs>
        <w:tab w:val="left" w:pos="5040"/>
        <w:tab w:val="right" w:pos="9000"/>
      </w:tabs>
    </w:pPr>
    <w:rPr>
      <w:szCs w:val="24"/>
    </w:rPr>
  </w:style>
  <w:style w:type="paragraph" w:customStyle="1" w:styleId="screentext">
    <w:name w:val="screen text"/>
    <w:basedOn w:val="Normal"/>
    <w:rsid w:val="00D925AE"/>
    <w:pPr>
      <w:tabs>
        <w:tab w:val="left" w:pos="5040"/>
        <w:tab w:val="right" w:pos="9000"/>
      </w:tabs>
    </w:pPr>
    <w:rPr>
      <w:szCs w:val="24"/>
    </w:rPr>
  </w:style>
  <w:style w:type="paragraph" w:customStyle="1" w:styleId="selectiongoto">
    <w:name w:val="selection goto"/>
    <w:basedOn w:val="Normal"/>
    <w:rsid w:val="00D925AE"/>
    <w:rPr>
      <w:rFonts w:ascii="Arial" w:hAnsi="Arial"/>
      <w:sz w:val="20"/>
      <w:szCs w:val="24"/>
    </w:rPr>
  </w:style>
  <w:style w:type="paragraph" w:customStyle="1" w:styleId="prognotes">
    <w:name w:val="prog notes"/>
    <w:basedOn w:val="Normal"/>
    <w:rsid w:val="00D925AE"/>
    <w:rPr>
      <w:sz w:val="20"/>
      <w:szCs w:val="24"/>
    </w:rPr>
  </w:style>
  <w:style w:type="paragraph" w:customStyle="1" w:styleId="graphicnotes">
    <w:name w:val="graphic notes"/>
    <w:basedOn w:val="Normal"/>
    <w:rsid w:val="00D925AE"/>
    <w:rPr>
      <w:sz w:val="20"/>
      <w:szCs w:val="24"/>
    </w:rPr>
  </w:style>
  <w:style w:type="paragraph" w:customStyle="1" w:styleId="AltText">
    <w:name w:val="Alt Text"/>
    <w:basedOn w:val="prognotes"/>
    <w:rsid w:val="00D925AE"/>
  </w:style>
  <w:style w:type="paragraph" w:customStyle="1" w:styleId="MajorHeading">
    <w:name w:val="Major Heading"/>
    <w:basedOn w:val="Normal"/>
    <w:rsid w:val="00D925AE"/>
    <w:pPr>
      <w:spacing w:after="240"/>
    </w:pPr>
    <w:rPr>
      <w:rFonts w:ascii="Helvetica" w:hAnsi="Helvetica"/>
      <w:b/>
      <w:sz w:val="36"/>
      <w:szCs w:val="24"/>
    </w:rPr>
  </w:style>
  <w:style w:type="character" w:customStyle="1" w:styleId="level2line">
    <w:name w:val="level2 line"/>
    <w:basedOn w:val="DefaultParagraphFont"/>
    <w:rsid w:val="00D925AE"/>
  </w:style>
  <w:style w:type="paragraph" w:customStyle="1" w:styleId="pvwdbodytext">
    <w:name w:val="pvwd body text"/>
    <w:basedOn w:val="Normal"/>
    <w:rsid w:val="00D925AE"/>
    <w:pPr>
      <w:spacing w:before="60"/>
    </w:pPr>
    <w:rPr>
      <w:szCs w:val="24"/>
    </w:rPr>
  </w:style>
  <w:style w:type="paragraph" w:customStyle="1" w:styleId="SCORMMeta-dataTableList">
    <w:name w:val="SCORM Meta-data Table List"/>
    <w:basedOn w:val="Normal"/>
    <w:rsid w:val="00D925AE"/>
    <w:pPr>
      <w:tabs>
        <w:tab w:val="num" w:pos="360"/>
      </w:tabs>
      <w:spacing w:before="120" w:after="60"/>
      <w:ind w:left="360" w:hanging="360"/>
    </w:pPr>
    <w:rPr>
      <w:rFonts w:ascii="Arial" w:hAnsi="Arial" w:cs="Arial"/>
      <w:b/>
      <w:bCs/>
      <w:sz w:val="22"/>
      <w:szCs w:val="22"/>
    </w:rPr>
  </w:style>
  <w:style w:type="paragraph" w:customStyle="1" w:styleId="OCCHeading1">
    <w:name w:val="OCC Heading 1"/>
    <w:basedOn w:val="Normal"/>
    <w:rsid w:val="00D925AE"/>
    <w:rPr>
      <w:b/>
      <w:sz w:val="28"/>
    </w:rPr>
  </w:style>
  <w:style w:type="paragraph" w:customStyle="1" w:styleId="OCCHeading2">
    <w:name w:val="OCC Heading 2"/>
    <w:basedOn w:val="Normal"/>
    <w:rsid w:val="00D925AE"/>
    <w:rPr>
      <w:b/>
      <w:caps/>
    </w:rPr>
  </w:style>
  <w:style w:type="paragraph" w:customStyle="1" w:styleId="OCCHeading3">
    <w:name w:val="OCC Heading 3"/>
    <w:basedOn w:val="Normal"/>
    <w:rsid w:val="00D925AE"/>
    <w:rPr>
      <w:b/>
      <w:i/>
    </w:rPr>
  </w:style>
  <w:style w:type="character" w:customStyle="1" w:styleId="OCCHeading1Char">
    <w:name w:val="OCC Heading 1 Char"/>
    <w:basedOn w:val="DefaultParagraphFont"/>
    <w:rsid w:val="00D925AE"/>
    <w:rPr>
      <w:b/>
      <w:sz w:val="28"/>
      <w:lang w:val="en-US" w:eastAsia="en-US" w:bidi="ar-SA"/>
    </w:rPr>
  </w:style>
  <w:style w:type="character" w:customStyle="1" w:styleId="Char1">
    <w:name w:val="Char1"/>
    <w:basedOn w:val="OCCHeading1Char"/>
    <w:rsid w:val="00D925AE"/>
    <w:rPr>
      <w:b/>
      <w:sz w:val="28"/>
      <w:lang w:val="en-US" w:eastAsia="en-US" w:bidi="ar-SA"/>
    </w:rPr>
  </w:style>
  <w:style w:type="character" w:customStyle="1" w:styleId="OCCHeading3Char">
    <w:name w:val="OCC Heading 3 Char"/>
    <w:basedOn w:val="DefaultParagraphFont"/>
    <w:rsid w:val="00D925AE"/>
    <w:rPr>
      <w:b/>
      <w:i/>
      <w:sz w:val="24"/>
      <w:lang w:val="en-US" w:eastAsia="en-US" w:bidi="ar-SA"/>
    </w:rPr>
  </w:style>
  <w:style w:type="character" w:customStyle="1" w:styleId="Char">
    <w:name w:val="Char"/>
    <w:basedOn w:val="OCCHeading3Char"/>
    <w:rsid w:val="00D925AE"/>
    <w:rPr>
      <w:b/>
      <w:i/>
      <w:sz w:val="24"/>
      <w:lang w:val="en-US" w:eastAsia="en-US" w:bidi="ar-SA"/>
    </w:rPr>
  </w:style>
  <w:style w:type="paragraph" w:customStyle="1" w:styleId="a">
    <w:name w:val="_"/>
    <w:basedOn w:val="Normal"/>
    <w:rsid w:val="00D925AE"/>
    <w:pPr>
      <w:widowControl w:val="0"/>
      <w:ind w:left="720" w:hanging="720"/>
      <w:jc w:val="both"/>
    </w:pPr>
    <w:rPr>
      <w:snapToGrid w:val="0"/>
    </w:rPr>
  </w:style>
  <w:style w:type="paragraph" w:styleId="BalloonText">
    <w:name w:val="Balloon Text"/>
    <w:basedOn w:val="Normal"/>
    <w:semiHidden/>
    <w:rsid w:val="00D925AE"/>
    <w:rPr>
      <w:rFonts w:ascii="Tahoma" w:hAnsi="Tahoma" w:cs="Tahoma"/>
      <w:sz w:val="16"/>
      <w:szCs w:val="16"/>
    </w:rPr>
  </w:style>
  <w:style w:type="character" w:styleId="CommentReference">
    <w:name w:val="annotation reference"/>
    <w:basedOn w:val="DefaultParagraphFont"/>
    <w:semiHidden/>
    <w:rsid w:val="00D925AE"/>
    <w:rPr>
      <w:sz w:val="16"/>
      <w:szCs w:val="16"/>
    </w:rPr>
  </w:style>
  <w:style w:type="paragraph" w:styleId="CommentSubject">
    <w:name w:val="annotation subject"/>
    <w:basedOn w:val="CommentText"/>
    <w:next w:val="CommentText"/>
    <w:semiHidden/>
    <w:rsid w:val="00D925AE"/>
    <w:rPr>
      <w:b/>
      <w:bCs/>
    </w:rPr>
  </w:style>
  <w:style w:type="paragraph" w:customStyle="1" w:styleId="FigureHeading">
    <w:name w:val="Figure Heading"/>
    <w:basedOn w:val="Heading3"/>
    <w:rsid w:val="00D925AE"/>
    <w:pPr>
      <w:keepNext/>
      <w:spacing w:before="60" w:after="120"/>
      <w:jc w:val="center"/>
    </w:pPr>
    <w:rPr>
      <w:rFonts w:cs="Arial"/>
      <w:b/>
      <w:bCs/>
      <w:i w:val="0"/>
      <w:szCs w:val="26"/>
    </w:rPr>
  </w:style>
  <w:style w:type="paragraph" w:customStyle="1" w:styleId="Tabletext">
    <w:name w:val="Table text"/>
    <w:basedOn w:val="Normal"/>
    <w:rsid w:val="00D925AE"/>
    <w:rPr>
      <w:spacing w:val="-5"/>
      <w:szCs w:val="24"/>
    </w:rPr>
  </w:style>
  <w:style w:type="paragraph" w:customStyle="1" w:styleId="ANTbodytext">
    <w:name w:val="ANT body text"/>
    <w:link w:val="ANTbodytextChar1"/>
    <w:rsid w:val="00D925AE"/>
    <w:pPr>
      <w:spacing w:before="60" w:after="120"/>
      <w:jc w:val="both"/>
    </w:pPr>
    <w:rPr>
      <w:sz w:val="24"/>
    </w:rPr>
  </w:style>
  <w:style w:type="paragraph" w:customStyle="1" w:styleId="ANTbodytextds">
    <w:name w:val="ANT body text ds"/>
    <w:basedOn w:val="ANTbodytext"/>
    <w:rsid w:val="00D925AE"/>
  </w:style>
  <w:style w:type="paragraph" w:customStyle="1" w:styleId="ANTbodytextindentsm">
    <w:name w:val="ANT body text indent sm"/>
    <w:basedOn w:val="ANTbodytext"/>
    <w:next w:val="ANTbodytext"/>
    <w:rsid w:val="00D925AE"/>
    <w:rPr>
      <w:sz w:val="20"/>
    </w:rPr>
  </w:style>
  <w:style w:type="paragraph" w:customStyle="1" w:styleId="ANTbulletlevel2">
    <w:name w:val="ANT bullet level 2"/>
    <w:rsid w:val="00D925AE"/>
    <w:pPr>
      <w:widowControl w:val="0"/>
      <w:numPr>
        <w:numId w:val="9"/>
      </w:numPr>
      <w:tabs>
        <w:tab w:val="clear" w:pos="1440"/>
        <w:tab w:val="num" w:pos="360"/>
      </w:tabs>
      <w:ind w:left="0" w:firstLine="0"/>
      <w:jc w:val="both"/>
    </w:pPr>
    <w:rPr>
      <w:sz w:val="24"/>
    </w:rPr>
  </w:style>
  <w:style w:type="paragraph" w:customStyle="1" w:styleId="ANTCaption">
    <w:name w:val="ANT Caption"/>
    <w:basedOn w:val="Caption"/>
    <w:rsid w:val="00D925AE"/>
    <w:pPr>
      <w:keepNext/>
      <w:spacing w:before="60" w:after="220" w:line="220" w:lineRule="atLeast"/>
      <w:jc w:val="center"/>
    </w:pPr>
    <w:rPr>
      <w:rFonts w:ascii="Arial" w:hAnsi="Arial" w:cs="Arial"/>
      <w:bCs/>
      <w:i/>
      <w:sz w:val="20"/>
    </w:rPr>
  </w:style>
  <w:style w:type="paragraph" w:customStyle="1" w:styleId="ANTEmphasis">
    <w:name w:val="ANT Emphasis"/>
    <w:basedOn w:val="ANTbodytext"/>
    <w:next w:val="ANTbodytext"/>
    <w:rsid w:val="00D925AE"/>
    <w:rPr>
      <w:rFonts w:ascii="Arial" w:hAnsi="Arial" w:cs="Arial"/>
      <w:b/>
      <w:bCs/>
      <w:i/>
      <w:iCs/>
      <w:sz w:val="20"/>
    </w:rPr>
  </w:style>
  <w:style w:type="paragraph" w:customStyle="1" w:styleId="ANTHeading1">
    <w:name w:val="ANT Heading 1"/>
    <w:basedOn w:val="Heading1"/>
    <w:next w:val="ANTbodytext"/>
    <w:rsid w:val="005F7B56"/>
    <w:pPr>
      <w:keepNext/>
      <w:keepLines/>
      <w:numPr>
        <w:numId w:val="22"/>
      </w:numPr>
      <w:shd w:val="pct10" w:color="auto" w:fill="auto"/>
      <w:spacing w:before="220" w:line="280" w:lineRule="atLeast"/>
    </w:pPr>
    <w:rPr>
      <w:spacing w:val="-10"/>
      <w:kern w:val="28"/>
    </w:rPr>
  </w:style>
  <w:style w:type="paragraph" w:customStyle="1" w:styleId="ANTHeading2">
    <w:name w:val="ANT Heading 2"/>
    <w:basedOn w:val="Heading2"/>
    <w:next w:val="ANTbodytext"/>
    <w:rsid w:val="00524105"/>
    <w:pPr>
      <w:keepNext/>
      <w:keepLines/>
      <w:numPr>
        <w:numId w:val="30"/>
      </w:numPr>
      <w:tabs>
        <w:tab w:val="left" w:pos="504"/>
      </w:tabs>
      <w:spacing w:line="220" w:lineRule="atLeast"/>
    </w:pPr>
    <w:rPr>
      <w:spacing w:val="-4"/>
      <w:kern w:val="28"/>
      <w:szCs w:val="24"/>
    </w:rPr>
  </w:style>
  <w:style w:type="paragraph" w:customStyle="1" w:styleId="ANTHeading3">
    <w:name w:val="ANT Heading 3"/>
    <w:basedOn w:val="Heading3"/>
    <w:next w:val="ANTbodytext"/>
    <w:autoRedefine/>
    <w:rsid w:val="005F7B56"/>
    <w:pPr>
      <w:keepNext/>
      <w:keepLines/>
      <w:numPr>
        <w:numId w:val="30"/>
      </w:numPr>
      <w:spacing w:after="80"/>
    </w:pPr>
    <w:rPr>
      <w:b/>
      <w:bCs/>
      <w:i w:val="0"/>
      <w:iCs/>
      <w:spacing w:val="-4"/>
      <w:kern w:val="28"/>
      <w:szCs w:val="22"/>
    </w:rPr>
  </w:style>
  <w:style w:type="paragraph" w:customStyle="1" w:styleId="ANTHeading4">
    <w:name w:val="ANT Heading 4"/>
    <w:basedOn w:val="Heading4"/>
    <w:next w:val="ANTbodytext"/>
    <w:autoRedefine/>
    <w:rsid w:val="005F7B56"/>
    <w:pPr>
      <w:keepLines/>
      <w:numPr>
        <w:numId w:val="22"/>
      </w:numPr>
      <w:spacing w:before="140" w:after="80" w:line="220" w:lineRule="atLeast"/>
    </w:pPr>
    <w:rPr>
      <w:spacing w:val="-4"/>
      <w:kern w:val="28"/>
    </w:rPr>
  </w:style>
  <w:style w:type="paragraph" w:customStyle="1" w:styleId="ANTlistbullet">
    <w:name w:val="ANT list bullet"/>
    <w:rsid w:val="00D925AE"/>
    <w:pPr>
      <w:numPr>
        <w:numId w:val="10"/>
      </w:numPr>
      <w:spacing w:after="120"/>
      <w:ind w:right="144"/>
    </w:pPr>
    <w:rPr>
      <w:sz w:val="24"/>
    </w:rPr>
  </w:style>
  <w:style w:type="paragraph" w:customStyle="1" w:styleId="ANTlistbullet2">
    <w:name w:val="ANT list bullet 2"/>
    <w:basedOn w:val="ListBullet"/>
    <w:rsid w:val="00D925AE"/>
    <w:pPr>
      <w:numPr>
        <w:numId w:val="11"/>
      </w:numPr>
      <w:tabs>
        <w:tab w:val="clear" w:pos="1800"/>
        <w:tab w:val="num" w:pos="360"/>
      </w:tabs>
      <w:spacing w:before="40" w:after="40"/>
      <w:ind w:left="0" w:right="86" w:firstLine="0"/>
    </w:pPr>
  </w:style>
  <w:style w:type="paragraph" w:customStyle="1" w:styleId="ANTlistbullet3">
    <w:name w:val="ANT list bullet 3"/>
    <w:basedOn w:val="ANTbodytext"/>
    <w:rsid w:val="00D925AE"/>
    <w:pPr>
      <w:numPr>
        <w:numId w:val="12"/>
      </w:numPr>
      <w:tabs>
        <w:tab w:val="clear" w:pos="1800"/>
        <w:tab w:val="num" w:pos="360"/>
      </w:tabs>
      <w:spacing w:before="40"/>
      <w:ind w:left="0" w:right="144" w:firstLine="0"/>
    </w:pPr>
  </w:style>
  <w:style w:type="paragraph" w:customStyle="1" w:styleId="ANTlistbulletabc">
    <w:name w:val="ANT list bullet abc"/>
    <w:basedOn w:val="ANTlistbullet"/>
    <w:rsid w:val="00D925AE"/>
    <w:pPr>
      <w:numPr>
        <w:numId w:val="13"/>
      </w:numPr>
      <w:tabs>
        <w:tab w:val="clear" w:pos="720"/>
        <w:tab w:val="num" w:pos="360"/>
      </w:tabs>
      <w:spacing w:after="40"/>
      <w:ind w:right="43" w:firstLine="0"/>
      <w:jc w:val="both"/>
    </w:pPr>
  </w:style>
  <w:style w:type="paragraph" w:customStyle="1" w:styleId="ANTlistbulletlast">
    <w:name w:val="ANT list bullet last"/>
    <w:basedOn w:val="ANTlistbullet"/>
    <w:next w:val="ANTbodytext"/>
    <w:rsid w:val="00D925AE"/>
    <w:pPr>
      <w:numPr>
        <w:numId w:val="20"/>
      </w:numPr>
      <w:ind w:right="43"/>
    </w:pPr>
  </w:style>
  <w:style w:type="paragraph" w:customStyle="1" w:styleId="ANTListNumber">
    <w:name w:val="ANT List Number"/>
    <w:next w:val="ANTbodytext"/>
    <w:rsid w:val="00D925AE"/>
    <w:pPr>
      <w:numPr>
        <w:numId w:val="14"/>
      </w:numPr>
      <w:spacing w:before="40" w:after="60"/>
    </w:pPr>
    <w:rPr>
      <w:sz w:val="24"/>
    </w:rPr>
  </w:style>
  <w:style w:type="paragraph" w:customStyle="1" w:styleId="ANTResBodyText">
    <w:name w:val="ANT Res Body Text"/>
    <w:basedOn w:val="ResBodyText"/>
    <w:rsid w:val="00D925AE"/>
    <w:pPr>
      <w:jc w:val="both"/>
    </w:pPr>
    <w:rPr>
      <w:sz w:val="20"/>
    </w:rPr>
  </w:style>
  <w:style w:type="paragraph" w:customStyle="1" w:styleId="ANTResBodyHeader">
    <w:name w:val="ANT Res Body Header"/>
    <w:basedOn w:val="ANTResBodyText"/>
    <w:next w:val="ANTResBodyText"/>
    <w:rsid w:val="00D925AE"/>
    <w:rPr>
      <w:bCs/>
      <w:i/>
      <w:iCs/>
      <w:sz w:val="24"/>
    </w:rPr>
  </w:style>
  <w:style w:type="paragraph" w:customStyle="1" w:styleId="ANTResbullet">
    <w:name w:val="ANT Res bullet"/>
    <w:basedOn w:val="ANTResBodyText"/>
    <w:rsid w:val="00D925AE"/>
    <w:pPr>
      <w:numPr>
        <w:numId w:val="15"/>
      </w:numPr>
      <w:tabs>
        <w:tab w:val="clear" w:pos="720"/>
        <w:tab w:val="clear" w:pos="936"/>
        <w:tab w:val="clear" w:pos="1440"/>
        <w:tab w:val="clear" w:pos="2160"/>
        <w:tab w:val="num" w:pos="360"/>
      </w:tabs>
      <w:ind w:left="0" w:firstLine="0"/>
    </w:pPr>
  </w:style>
  <w:style w:type="paragraph" w:customStyle="1" w:styleId="ANTTableBullet">
    <w:name w:val="ANT Table Bullet"/>
    <w:basedOn w:val="Normal"/>
    <w:rsid w:val="00D925AE"/>
    <w:pPr>
      <w:numPr>
        <w:numId w:val="16"/>
      </w:numPr>
      <w:tabs>
        <w:tab w:val="clear" w:pos="1080"/>
        <w:tab w:val="num" w:pos="360"/>
        <w:tab w:val="left" w:pos="429"/>
      </w:tabs>
      <w:ind w:left="0" w:firstLine="0"/>
    </w:pPr>
    <w:rPr>
      <w:rFonts w:ascii="Arial" w:hAnsi="Arial" w:cs="Arial"/>
      <w:sz w:val="20"/>
    </w:rPr>
  </w:style>
  <w:style w:type="paragraph" w:customStyle="1" w:styleId="ANTResumeBullet">
    <w:name w:val="ANT Resume Bullet"/>
    <w:basedOn w:val="ANTTableBullet"/>
    <w:next w:val="ANTResBodyText"/>
    <w:rsid w:val="00D925AE"/>
    <w:pPr>
      <w:numPr>
        <w:numId w:val="17"/>
      </w:numPr>
      <w:tabs>
        <w:tab w:val="clear" w:pos="720"/>
        <w:tab w:val="num" w:pos="360"/>
      </w:tabs>
      <w:spacing w:before="20" w:after="20"/>
      <w:ind w:left="0" w:firstLine="0"/>
    </w:pPr>
    <w:rPr>
      <w:rFonts w:ascii="Times New Roman" w:hAnsi="Times New Roman" w:cs="Times New Roman"/>
    </w:rPr>
  </w:style>
  <w:style w:type="paragraph" w:customStyle="1" w:styleId="ANTResumeBullet2">
    <w:name w:val="ANT Resume Bullet 2"/>
    <w:basedOn w:val="ANTResumeBullet"/>
    <w:rsid w:val="00D925AE"/>
    <w:pPr>
      <w:numPr>
        <w:numId w:val="18"/>
      </w:numPr>
      <w:tabs>
        <w:tab w:val="clear" w:pos="429"/>
        <w:tab w:val="clear" w:pos="1115"/>
        <w:tab w:val="num" w:pos="360"/>
        <w:tab w:val="left" w:pos="683"/>
      </w:tabs>
      <w:ind w:left="0" w:firstLine="0"/>
    </w:pPr>
  </w:style>
  <w:style w:type="paragraph" w:customStyle="1" w:styleId="ANTResumeHead">
    <w:name w:val="ANT Resume Head"/>
    <w:basedOn w:val="Normal"/>
    <w:next w:val="Normal"/>
    <w:rsid w:val="00D925AE"/>
    <w:pPr>
      <w:spacing w:before="240" w:after="60"/>
      <w:jc w:val="center"/>
    </w:pPr>
    <w:rPr>
      <w:b/>
      <w:bCs/>
      <w:i/>
    </w:rPr>
  </w:style>
  <w:style w:type="paragraph" w:customStyle="1" w:styleId="ANTResumeHeader">
    <w:name w:val="ANT Resume Header"/>
    <w:basedOn w:val="Normal"/>
    <w:next w:val="ANTResBodyText"/>
    <w:rsid w:val="00D925AE"/>
    <w:rPr>
      <w:rFonts w:ascii="Arial" w:hAnsi="Arial"/>
      <w:b/>
      <w:smallCaps/>
      <w:sz w:val="20"/>
    </w:rPr>
  </w:style>
  <w:style w:type="paragraph" w:customStyle="1" w:styleId="ANTResumeName">
    <w:name w:val="ANT Resume Name"/>
    <w:basedOn w:val="Normal"/>
    <w:next w:val="ANTResumeHeader"/>
    <w:rsid w:val="00D925AE"/>
    <w:pPr>
      <w:spacing w:after="120"/>
      <w:jc w:val="center"/>
    </w:pPr>
    <w:rPr>
      <w:rFonts w:ascii="Arial" w:hAnsi="Arial" w:cs="Arial"/>
      <w:b/>
      <w:bCs/>
      <w:i/>
      <w:iCs/>
      <w:sz w:val="20"/>
    </w:rPr>
  </w:style>
  <w:style w:type="paragraph" w:customStyle="1" w:styleId="ANTTableBullet2">
    <w:name w:val="ANT Table Bullet 2"/>
    <w:basedOn w:val="ANTTableBullet"/>
    <w:rsid w:val="00D925AE"/>
    <w:pPr>
      <w:numPr>
        <w:numId w:val="19"/>
      </w:numPr>
      <w:tabs>
        <w:tab w:val="clear" w:pos="429"/>
        <w:tab w:val="clear" w:pos="1080"/>
        <w:tab w:val="num" w:pos="360"/>
      </w:tabs>
      <w:spacing w:before="40" w:after="60"/>
      <w:ind w:left="0" w:firstLine="0"/>
    </w:pPr>
  </w:style>
  <w:style w:type="paragraph" w:customStyle="1" w:styleId="ANTTableText">
    <w:name w:val="ANT Table Text"/>
    <w:basedOn w:val="Tabletext"/>
    <w:rsid w:val="00D925AE"/>
    <w:pPr>
      <w:spacing w:before="60" w:line="180" w:lineRule="atLeast"/>
    </w:pPr>
    <w:rPr>
      <w:rFonts w:ascii="Arial" w:hAnsi="Arial"/>
      <w:bCs/>
      <w:spacing w:val="0"/>
      <w:sz w:val="20"/>
      <w:szCs w:val="20"/>
    </w:rPr>
  </w:style>
  <w:style w:type="paragraph" w:customStyle="1" w:styleId="ANTTableTextHeader">
    <w:name w:val="ANT Table Text Header"/>
    <w:basedOn w:val="Tabletext"/>
    <w:autoRedefine/>
    <w:rsid w:val="007F16F2"/>
    <w:pPr>
      <w:spacing w:before="60" w:line="180" w:lineRule="atLeast"/>
      <w:jc w:val="center"/>
    </w:pPr>
    <w:rPr>
      <w:rFonts w:ascii="Arial" w:hAnsi="Arial"/>
      <w:b/>
      <w:i/>
      <w:spacing w:val="0"/>
      <w:sz w:val="18"/>
      <w:szCs w:val="18"/>
    </w:rPr>
  </w:style>
  <w:style w:type="paragraph" w:customStyle="1" w:styleId="ANTTableTextHdrLeft">
    <w:name w:val="ANT Table Text Hdr Left"/>
    <w:basedOn w:val="ANTTableTextHeader"/>
    <w:next w:val="ANTTableText"/>
    <w:rsid w:val="00D925AE"/>
    <w:pPr>
      <w:jc w:val="left"/>
    </w:pPr>
  </w:style>
  <w:style w:type="paragraph" w:customStyle="1" w:styleId="ANTtextbox">
    <w:name w:val="ANT text box"/>
    <w:basedOn w:val="Normal"/>
    <w:rsid w:val="00D925AE"/>
    <w:pPr>
      <w:pBdr>
        <w:top w:val="single" w:sz="6" w:space="1" w:color="000000"/>
        <w:left w:val="single" w:sz="6" w:space="4" w:color="000000"/>
        <w:bottom w:val="single" w:sz="6" w:space="1" w:color="000000"/>
        <w:right w:val="single" w:sz="6" w:space="4" w:color="000000"/>
      </w:pBdr>
      <w:shd w:val="clear" w:color="auto" w:fill="E0E0E0"/>
      <w:spacing w:before="120" w:after="120" w:line="360" w:lineRule="auto"/>
    </w:pPr>
    <w:rPr>
      <w:rFonts w:ascii="Arial" w:hAnsi="Arial" w:cs="Arial"/>
      <w:sz w:val="20"/>
    </w:rPr>
  </w:style>
  <w:style w:type="paragraph" w:customStyle="1" w:styleId="ANTtextboxsmall">
    <w:name w:val="ANT text box small"/>
    <w:basedOn w:val="ANTtextbox"/>
    <w:rsid w:val="00D925AE"/>
    <w:rPr>
      <w:sz w:val="16"/>
    </w:rPr>
  </w:style>
  <w:style w:type="paragraph" w:customStyle="1" w:styleId="ANTTitlePage1">
    <w:name w:val="ANT Title Page 1"/>
    <w:basedOn w:val="Normal"/>
    <w:rsid w:val="00D925AE"/>
    <w:pPr>
      <w:keepNext/>
      <w:spacing w:before="60" w:after="220" w:line="220" w:lineRule="atLeast"/>
      <w:jc w:val="center"/>
    </w:pPr>
    <w:rPr>
      <w:rFonts w:ascii="Arial" w:hAnsi="Arial" w:cs="Arial"/>
      <w:b/>
      <w:bCs/>
      <w:i/>
      <w:sz w:val="48"/>
    </w:rPr>
  </w:style>
  <w:style w:type="paragraph" w:customStyle="1" w:styleId="ANTTitlePage2">
    <w:name w:val="ANT Title Page 2"/>
    <w:basedOn w:val="ANTTitlePage1"/>
    <w:rsid w:val="00D925AE"/>
    <w:rPr>
      <w:i w:val="0"/>
      <w:iCs/>
      <w:sz w:val="40"/>
    </w:rPr>
  </w:style>
  <w:style w:type="paragraph" w:customStyle="1" w:styleId="ANTlistbulletend">
    <w:name w:val="ANT list bullet end"/>
    <w:basedOn w:val="ANTlistbullet"/>
    <w:next w:val="ANTbodytext"/>
    <w:rsid w:val="00D925AE"/>
  </w:style>
  <w:style w:type="character" w:customStyle="1" w:styleId="StyleANTEmphasisLatinTimesNewRoman12pt">
    <w:name w:val="Style ANT Emphasis + (Latin) Times New Roman 12 pt"/>
    <w:basedOn w:val="DefaultParagraphFont"/>
    <w:rsid w:val="00D925AE"/>
    <w:rPr>
      <w:rFonts w:ascii="Times New Roman" w:hAnsi="Times New Roman" w:cs="Times New Roman"/>
      <w:b/>
      <w:sz w:val="24"/>
      <w:szCs w:val="24"/>
    </w:rPr>
  </w:style>
  <w:style w:type="character" w:customStyle="1" w:styleId="StyleANTEmphasis">
    <w:name w:val="StyleANT Emphasis"/>
    <w:rsid w:val="00D925AE"/>
    <w:rPr>
      <w:rFonts w:ascii="Times New Roman" w:hAnsi="Times New Roman"/>
      <w:b/>
      <w:bCs/>
      <w:iCs/>
      <w:sz w:val="24"/>
    </w:rPr>
  </w:style>
  <w:style w:type="character" w:customStyle="1" w:styleId="basictext1">
    <w:name w:val="basic_text1"/>
    <w:basedOn w:val="DefaultParagraphFont"/>
    <w:rsid w:val="00D925AE"/>
    <w:rPr>
      <w:rFonts w:ascii="Arial" w:hAnsi="Arial" w:cs="Arial" w:hint="default"/>
      <w:color w:val="333333"/>
      <w:sz w:val="20"/>
      <w:szCs w:val="20"/>
    </w:rPr>
  </w:style>
  <w:style w:type="character" w:customStyle="1" w:styleId="ANTbodytextChar">
    <w:name w:val="ANT body text Char"/>
    <w:basedOn w:val="DefaultParagraphFont"/>
    <w:rsid w:val="00D925AE"/>
    <w:rPr>
      <w:sz w:val="24"/>
      <w:lang w:val="en-US" w:eastAsia="en-US" w:bidi="ar-SA"/>
    </w:rPr>
  </w:style>
  <w:style w:type="paragraph" w:customStyle="1" w:styleId="narrative">
    <w:name w:val="narrative"/>
    <w:rsid w:val="00D925AE"/>
    <w:pPr>
      <w:tabs>
        <w:tab w:val="num" w:pos="360"/>
      </w:tabs>
      <w:spacing w:before="60"/>
    </w:pPr>
    <w:rPr>
      <w:sz w:val="24"/>
      <w:szCs w:val="24"/>
    </w:rPr>
  </w:style>
  <w:style w:type="paragraph" w:customStyle="1" w:styleId="newTableTextChar">
    <w:name w:val="new Table Text Char"/>
    <w:basedOn w:val="Normal"/>
    <w:rsid w:val="00D925AE"/>
    <w:rPr>
      <w:rFonts w:ascii="Arial" w:hAnsi="Arial" w:cs="Arial"/>
      <w:sz w:val="22"/>
      <w:szCs w:val="22"/>
    </w:rPr>
  </w:style>
  <w:style w:type="character" w:customStyle="1" w:styleId="newTableTextCharChar">
    <w:name w:val="new Table Text Char Char"/>
    <w:basedOn w:val="DefaultParagraphFont"/>
    <w:rsid w:val="00D925AE"/>
    <w:rPr>
      <w:rFonts w:ascii="Arial" w:hAnsi="Arial" w:cs="Arial"/>
      <w:sz w:val="22"/>
      <w:szCs w:val="22"/>
      <w:lang w:val="en-US" w:eastAsia="en-US" w:bidi="ar-SA"/>
    </w:rPr>
  </w:style>
  <w:style w:type="paragraph" w:customStyle="1" w:styleId="Bullet10">
    <w:name w:val="Bullet 1"/>
    <w:basedOn w:val="Normal"/>
    <w:rsid w:val="00D925AE"/>
    <w:pPr>
      <w:widowControl w:val="0"/>
      <w:spacing w:before="20"/>
      <w:ind w:left="1080" w:hanging="360"/>
    </w:pPr>
    <w:rPr>
      <w:rFonts w:ascii="Arial" w:hAnsi="Arial"/>
    </w:rPr>
  </w:style>
  <w:style w:type="paragraph" w:customStyle="1" w:styleId="bullet2">
    <w:name w:val="bullet 2"/>
    <w:basedOn w:val="Bullet10"/>
    <w:next w:val="Normal"/>
    <w:rsid w:val="00D925AE"/>
    <w:pPr>
      <w:widowControl/>
      <w:numPr>
        <w:numId w:val="21"/>
      </w:numPr>
      <w:tabs>
        <w:tab w:val="left" w:pos="-1000"/>
        <w:tab w:val="left" w:pos="-240"/>
        <w:tab w:val="left" w:pos="720"/>
        <w:tab w:val="left" w:pos="1080"/>
        <w:tab w:val="left" w:pos="3120"/>
        <w:tab w:val="left" w:pos="3281"/>
        <w:tab w:val="left" w:pos="4162"/>
        <w:tab w:val="left" w:pos="4602"/>
        <w:tab w:val="left" w:pos="5043"/>
        <w:tab w:val="left" w:pos="5483"/>
        <w:tab w:val="left" w:pos="5924"/>
        <w:tab w:val="left" w:pos="6364"/>
        <w:tab w:val="left" w:pos="6804"/>
        <w:tab w:val="left" w:pos="7245"/>
        <w:tab w:val="left" w:pos="7685"/>
        <w:tab w:val="left" w:pos="8126"/>
        <w:tab w:val="left" w:pos="8566"/>
        <w:tab w:val="left" w:pos="9006"/>
      </w:tabs>
      <w:spacing w:before="80" w:after="60"/>
    </w:pPr>
    <w:rPr>
      <w:rFonts w:ascii="Times New Roman" w:hAnsi="Times New Roman"/>
      <w:snapToGrid w:val="0"/>
      <w:lang w:val="en-GB"/>
    </w:rPr>
  </w:style>
  <w:style w:type="paragraph" w:customStyle="1" w:styleId="TableHeading">
    <w:name w:val="Table Heading"/>
    <w:basedOn w:val="FigureHeading"/>
    <w:rsid w:val="00D925AE"/>
    <w:rPr>
      <w:sz w:val="24"/>
    </w:rPr>
  </w:style>
  <w:style w:type="paragraph" w:styleId="E-mailSignature">
    <w:name w:val="E-mail Signature"/>
    <w:basedOn w:val="Normal"/>
    <w:rsid w:val="00D925AE"/>
    <w:rPr>
      <w:szCs w:val="24"/>
    </w:rPr>
  </w:style>
  <w:style w:type="paragraph" w:styleId="Index1">
    <w:name w:val="index 1"/>
    <w:basedOn w:val="Normal"/>
    <w:next w:val="Normal"/>
    <w:autoRedefine/>
    <w:semiHidden/>
    <w:rsid w:val="00D925AE"/>
    <w:pPr>
      <w:ind w:left="220" w:hanging="220"/>
    </w:pPr>
    <w:rPr>
      <w:szCs w:val="24"/>
    </w:rPr>
  </w:style>
  <w:style w:type="paragraph" w:styleId="IndexHeading">
    <w:name w:val="index heading"/>
    <w:basedOn w:val="Normal"/>
    <w:next w:val="Index1"/>
    <w:semiHidden/>
    <w:rsid w:val="00D925AE"/>
    <w:rPr>
      <w:rFonts w:ascii="Arial" w:hAnsi="Arial" w:cs="Arial"/>
      <w:b/>
      <w:bCs/>
      <w:szCs w:val="24"/>
    </w:rPr>
  </w:style>
  <w:style w:type="paragraph" w:styleId="List">
    <w:name w:val="List"/>
    <w:basedOn w:val="Normal"/>
    <w:rsid w:val="00D925AE"/>
    <w:pPr>
      <w:ind w:left="360" w:hanging="360"/>
    </w:pPr>
    <w:rPr>
      <w:szCs w:val="24"/>
    </w:rPr>
  </w:style>
  <w:style w:type="paragraph" w:styleId="List2">
    <w:name w:val="List 2"/>
    <w:basedOn w:val="Normal"/>
    <w:rsid w:val="00D925AE"/>
    <w:pPr>
      <w:ind w:left="720" w:hanging="360"/>
    </w:pPr>
    <w:rPr>
      <w:szCs w:val="24"/>
    </w:rPr>
  </w:style>
  <w:style w:type="paragraph" w:styleId="List4">
    <w:name w:val="List 4"/>
    <w:basedOn w:val="Normal"/>
    <w:rsid w:val="00D925AE"/>
    <w:pPr>
      <w:ind w:left="1440" w:hanging="360"/>
    </w:pPr>
    <w:rPr>
      <w:szCs w:val="24"/>
    </w:rPr>
  </w:style>
  <w:style w:type="paragraph" w:customStyle="1" w:styleId="BodyTextKeep">
    <w:name w:val="Body Text Keep"/>
    <w:basedOn w:val="BodyText"/>
    <w:rsid w:val="00D925AE"/>
    <w:pPr>
      <w:keepNext/>
      <w:spacing w:after="240" w:line="240" w:lineRule="atLeast"/>
      <w:ind w:left="1080"/>
    </w:pPr>
    <w:rPr>
      <w:spacing w:val="-5"/>
    </w:rPr>
  </w:style>
  <w:style w:type="paragraph" w:customStyle="1" w:styleId="Char1CharCharCharCharCharChar">
    <w:name w:val="Char1 Char Char Char Char Char Char"/>
    <w:basedOn w:val="Normal"/>
    <w:rsid w:val="00390DAE"/>
    <w:pPr>
      <w:spacing w:after="160" w:line="240" w:lineRule="exact"/>
    </w:pPr>
    <w:rPr>
      <w:rFonts w:ascii="Verdana" w:hAnsi="Verdana"/>
      <w:sz w:val="16"/>
    </w:rPr>
  </w:style>
  <w:style w:type="paragraph" w:customStyle="1" w:styleId="tabletext0">
    <w:name w:val="tabletext"/>
    <w:basedOn w:val="Normal"/>
    <w:rsid w:val="00D925AE"/>
    <w:rPr>
      <w:spacing w:val="-5"/>
      <w:szCs w:val="24"/>
    </w:rPr>
  </w:style>
  <w:style w:type="paragraph" w:customStyle="1" w:styleId="StyleANTHeading2NotAllcaps">
    <w:name w:val="Style ANT Heading 2 + Not All caps"/>
    <w:basedOn w:val="ANTHeading2"/>
    <w:rsid w:val="00D925AE"/>
    <w:rPr>
      <w:bCs/>
      <w:sz w:val="28"/>
    </w:rPr>
  </w:style>
  <w:style w:type="paragraph" w:customStyle="1" w:styleId="ANTHeading5">
    <w:name w:val="ANT Heading 5"/>
    <w:basedOn w:val="Heading5"/>
    <w:next w:val="ANTbodytext"/>
    <w:autoRedefine/>
    <w:rsid w:val="00524105"/>
    <w:pPr>
      <w:numPr>
        <w:ilvl w:val="0"/>
      </w:numPr>
    </w:pPr>
  </w:style>
  <w:style w:type="table" w:styleId="TableGrid">
    <w:name w:val="Table Grid"/>
    <w:basedOn w:val="TableNormal"/>
    <w:rsid w:val="00F22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ecParagraph">
    <w:name w:val="Spec Paragraph"/>
    <w:basedOn w:val="Normal"/>
    <w:rsid w:val="00FB138F"/>
    <w:pPr>
      <w:tabs>
        <w:tab w:val="left" w:pos="360"/>
        <w:tab w:val="left" w:pos="720"/>
        <w:tab w:val="left" w:pos="1080"/>
        <w:tab w:val="left" w:pos="1440"/>
        <w:tab w:val="left" w:pos="1800"/>
        <w:tab w:val="left" w:pos="2160"/>
        <w:tab w:val="left" w:pos="2520"/>
        <w:tab w:val="left" w:pos="2880"/>
        <w:tab w:val="left" w:pos="3240"/>
        <w:tab w:val="left" w:pos="3600"/>
      </w:tabs>
      <w:spacing w:after="120"/>
    </w:pPr>
  </w:style>
  <w:style w:type="paragraph" w:customStyle="1" w:styleId="Proptext">
    <w:name w:val="Proptext"/>
    <w:basedOn w:val="Normal"/>
    <w:link w:val="ProptextChar"/>
    <w:autoRedefine/>
    <w:rsid w:val="00F51425"/>
    <w:pPr>
      <w:jc w:val="both"/>
    </w:pPr>
    <w:rPr>
      <w:spacing w:val="-4"/>
      <w:szCs w:val="24"/>
    </w:rPr>
  </w:style>
  <w:style w:type="paragraph" w:customStyle="1" w:styleId="propfirstbullet">
    <w:name w:val="propfirstbullet"/>
    <w:basedOn w:val="Normal"/>
    <w:link w:val="propfirstbulletCharChar"/>
    <w:rsid w:val="00165D84"/>
    <w:pPr>
      <w:numPr>
        <w:ilvl w:val="1"/>
        <w:numId w:val="24"/>
      </w:numPr>
      <w:tabs>
        <w:tab w:val="clear" w:pos="1440"/>
        <w:tab w:val="num" w:pos="648"/>
      </w:tabs>
      <w:spacing w:before="80" w:after="160"/>
      <w:ind w:left="648"/>
    </w:pPr>
    <w:rPr>
      <w:szCs w:val="24"/>
    </w:rPr>
  </w:style>
  <w:style w:type="character" w:customStyle="1" w:styleId="propfirstbulletCharChar">
    <w:name w:val="propfirstbullet Char Char"/>
    <w:basedOn w:val="DefaultParagraphFont"/>
    <w:link w:val="propfirstbullet"/>
    <w:locked/>
    <w:rsid w:val="00165D84"/>
    <w:rPr>
      <w:sz w:val="24"/>
      <w:szCs w:val="24"/>
    </w:rPr>
  </w:style>
  <w:style w:type="character" w:customStyle="1" w:styleId="ProptextChar">
    <w:name w:val="Proptext Char"/>
    <w:basedOn w:val="DefaultParagraphFont"/>
    <w:link w:val="Proptext"/>
    <w:locked/>
    <w:rsid w:val="00F51425"/>
    <w:rPr>
      <w:spacing w:val="-4"/>
      <w:sz w:val="24"/>
      <w:szCs w:val="24"/>
      <w:lang w:val="en-US" w:eastAsia="en-US" w:bidi="ar-SA"/>
    </w:rPr>
  </w:style>
  <w:style w:type="paragraph" w:customStyle="1" w:styleId="Technical7">
    <w:name w:val="Technical 7"/>
    <w:rsid w:val="003A3D9B"/>
    <w:pPr>
      <w:numPr>
        <w:numId w:val="25"/>
      </w:numPr>
      <w:tabs>
        <w:tab w:val="clear" w:pos="1627"/>
        <w:tab w:val="left" w:pos="-720"/>
      </w:tabs>
      <w:suppressAutoHyphens/>
      <w:ind w:firstLine="720"/>
    </w:pPr>
    <w:rPr>
      <w:rFonts w:ascii="Courier New" w:hAnsi="Courier New"/>
      <w:b/>
      <w:sz w:val="24"/>
    </w:rPr>
  </w:style>
  <w:style w:type="paragraph" w:customStyle="1" w:styleId="list1">
    <w:name w:val="list (1)"/>
    <w:basedOn w:val="Normal"/>
    <w:rsid w:val="003A3D9B"/>
    <w:pPr>
      <w:tabs>
        <w:tab w:val="num" w:pos="1440"/>
        <w:tab w:val="left" w:pos="1800"/>
      </w:tabs>
      <w:spacing w:after="80"/>
      <w:ind w:left="1440" w:hanging="360"/>
    </w:pPr>
  </w:style>
  <w:style w:type="paragraph" w:customStyle="1" w:styleId="Default">
    <w:name w:val="Default"/>
    <w:rsid w:val="00CA7C04"/>
    <w:pPr>
      <w:autoSpaceDE w:val="0"/>
      <w:autoSpaceDN w:val="0"/>
      <w:adjustRightInd w:val="0"/>
    </w:pPr>
    <w:rPr>
      <w:rFonts w:ascii="Arial" w:hAnsi="Arial" w:cs="Arial"/>
      <w:color w:val="000000"/>
      <w:sz w:val="24"/>
      <w:szCs w:val="24"/>
    </w:rPr>
  </w:style>
  <w:style w:type="paragraph" w:customStyle="1" w:styleId="PropHead1">
    <w:name w:val="PropHead1"/>
    <w:basedOn w:val="Heading1"/>
    <w:next w:val="Proptext"/>
    <w:autoRedefine/>
    <w:rsid w:val="00D60FA8"/>
    <w:pPr>
      <w:keepNext/>
      <w:numPr>
        <w:numId w:val="26"/>
      </w:numPr>
      <w:spacing w:before="160"/>
    </w:pPr>
    <w:rPr>
      <w:rFonts w:cs="Arial"/>
      <w:bCs/>
      <w:kern w:val="32"/>
      <w:szCs w:val="24"/>
    </w:rPr>
  </w:style>
  <w:style w:type="paragraph" w:customStyle="1" w:styleId="Prophead2">
    <w:name w:val="Prophead2"/>
    <w:basedOn w:val="Heading2"/>
    <w:next w:val="Proptext"/>
    <w:autoRedefine/>
    <w:rsid w:val="00D60FA8"/>
    <w:pPr>
      <w:keepNext/>
      <w:numPr>
        <w:numId w:val="26"/>
      </w:numPr>
    </w:pPr>
    <w:rPr>
      <w:rFonts w:cs="Arial"/>
      <w:bCs/>
      <w:iCs/>
      <w:szCs w:val="24"/>
    </w:rPr>
  </w:style>
  <w:style w:type="paragraph" w:customStyle="1" w:styleId="Prophead3">
    <w:name w:val="Prophead3"/>
    <w:basedOn w:val="Heading3"/>
    <w:next w:val="Proptext"/>
    <w:autoRedefine/>
    <w:rsid w:val="00D60FA8"/>
    <w:pPr>
      <w:keepNext/>
      <w:numPr>
        <w:numId w:val="26"/>
      </w:numPr>
      <w:spacing w:before="240" w:after="120"/>
    </w:pPr>
    <w:rPr>
      <w:rFonts w:ascii="Times New Roman Bold" w:hAnsi="Times New Roman Bold" w:cs="Arial"/>
      <w:b/>
      <w:bCs/>
      <w:i w:val="0"/>
      <w:szCs w:val="24"/>
    </w:rPr>
  </w:style>
  <w:style w:type="paragraph" w:customStyle="1" w:styleId="propsecondbullet">
    <w:name w:val="propsecondbullet"/>
    <w:basedOn w:val="Normal"/>
    <w:autoRedefine/>
    <w:rsid w:val="00D60FA8"/>
    <w:pPr>
      <w:numPr>
        <w:numId w:val="27"/>
      </w:numPr>
      <w:tabs>
        <w:tab w:val="num" w:pos="360"/>
        <w:tab w:val="left" w:pos="720"/>
      </w:tabs>
      <w:spacing w:before="120" w:after="120"/>
      <w:ind w:left="936"/>
    </w:pPr>
    <w:rPr>
      <w:szCs w:val="24"/>
    </w:rPr>
  </w:style>
  <w:style w:type="character" w:customStyle="1" w:styleId="propnumberedlistCharChar">
    <w:name w:val="propnumberedlist Char Char"/>
    <w:basedOn w:val="DefaultParagraphFont"/>
    <w:link w:val="propnumberedlist"/>
    <w:locked/>
    <w:rsid w:val="00D60FA8"/>
    <w:rPr>
      <w:sz w:val="24"/>
      <w:szCs w:val="24"/>
    </w:rPr>
  </w:style>
  <w:style w:type="paragraph" w:customStyle="1" w:styleId="propnumberedlist">
    <w:name w:val="propnumberedlist"/>
    <w:basedOn w:val="Normal"/>
    <w:link w:val="propnumberedlistCharChar"/>
    <w:rsid w:val="00D60FA8"/>
    <w:pPr>
      <w:numPr>
        <w:numId w:val="28"/>
      </w:numPr>
      <w:spacing w:before="120"/>
    </w:pPr>
    <w:rPr>
      <w:szCs w:val="24"/>
    </w:rPr>
  </w:style>
  <w:style w:type="paragraph" w:customStyle="1" w:styleId="exhibitsec5">
    <w:name w:val="exhibit sec5"/>
    <w:basedOn w:val="Normal"/>
    <w:rsid w:val="00D60FA8"/>
    <w:pPr>
      <w:numPr>
        <w:numId w:val="29"/>
      </w:numPr>
      <w:spacing w:before="240" w:after="240"/>
      <w:jc w:val="center"/>
    </w:pPr>
    <w:rPr>
      <w:rFonts w:ascii="Times New Roman Bold" w:hAnsi="Times New Roman Bold"/>
      <w:b/>
      <w:i/>
      <w:szCs w:val="24"/>
    </w:rPr>
  </w:style>
  <w:style w:type="paragraph" w:customStyle="1" w:styleId="antbodytext0">
    <w:name w:val="antbodytext"/>
    <w:basedOn w:val="Normal"/>
    <w:rsid w:val="00D7098F"/>
    <w:pPr>
      <w:spacing w:before="60" w:after="120"/>
      <w:jc w:val="both"/>
    </w:pPr>
    <w:rPr>
      <w:szCs w:val="24"/>
    </w:rPr>
  </w:style>
  <w:style w:type="character" w:customStyle="1" w:styleId="ANTbodytextChar1">
    <w:name w:val="ANT body text Char1"/>
    <w:basedOn w:val="DefaultParagraphFont"/>
    <w:link w:val="ANTbodytext"/>
    <w:rsid w:val="00D7098F"/>
    <w:rPr>
      <w:sz w:val="24"/>
      <w:lang w:val="en-US" w:eastAsia="en-US" w:bidi="ar-SA"/>
    </w:rPr>
  </w:style>
  <w:style w:type="paragraph" w:customStyle="1" w:styleId="StyleANTHeading2NotAllcaps1">
    <w:name w:val="Style ANT Heading 2 + Not All caps1"/>
    <w:basedOn w:val="ANTHeading2"/>
    <w:next w:val="TOC1"/>
    <w:autoRedefine/>
    <w:rsid w:val="0044511F"/>
    <w:pPr>
      <w:tabs>
        <w:tab w:val="clear" w:pos="504"/>
      </w:tabs>
      <w:ind w:left="720" w:hanging="720"/>
    </w:pPr>
    <w:rPr>
      <w:bCs/>
      <w:spacing w:val="0"/>
      <w:kern w:val="0"/>
    </w:rPr>
  </w:style>
  <w:style w:type="paragraph" w:customStyle="1" w:styleId="StyleANTHeading2NotBoldNotAllcaps">
    <w:name w:val="Style ANT Heading 2 + Not Bold Not All caps"/>
    <w:basedOn w:val="ANTHeading2"/>
    <w:rsid w:val="00663C18"/>
    <w:rPr>
      <w:spacing w:val="0"/>
      <w:kern w:val="0"/>
    </w:rPr>
  </w:style>
  <w:style w:type="paragraph" w:customStyle="1" w:styleId="StyleStyleANTHeading2NotBoldNotAllcapsNotBold">
    <w:name w:val="Style Style ANT Heading 2 + Not Bold Not All caps + Not Bold"/>
    <w:basedOn w:val="StyleANTHeading2NotBoldNotAllcaps"/>
    <w:autoRedefine/>
    <w:rsid w:val="00663C18"/>
  </w:style>
  <w:style w:type="paragraph" w:customStyle="1" w:styleId="StyleANTHeading2">
    <w:name w:val="Style ANT Heading 2 +"/>
    <w:basedOn w:val="ANTHeading2"/>
    <w:rsid w:val="00BA6FB0"/>
    <w:rPr>
      <w:bCs/>
      <w:kern w:val="0"/>
    </w:rPr>
  </w:style>
  <w:style w:type="paragraph" w:customStyle="1" w:styleId="StyleANTHeading21">
    <w:name w:val="Style ANT Heading 2 +1"/>
    <w:basedOn w:val="ANTHeading2"/>
    <w:autoRedefine/>
    <w:rsid w:val="00BA6FB0"/>
    <w:rPr>
      <w:bCs/>
      <w:kern w:val="0"/>
    </w:rPr>
  </w:style>
  <w:style w:type="paragraph" w:customStyle="1" w:styleId="Body">
    <w:name w:val="Body"/>
    <w:link w:val="BodyChar"/>
    <w:qFormat/>
    <w:rsid w:val="008D5BAD"/>
    <w:pPr>
      <w:spacing w:after="120"/>
      <w:jc w:val="both"/>
    </w:pPr>
    <w:rPr>
      <w:spacing w:val="-4"/>
      <w:sz w:val="24"/>
      <w:szCs w:val="24"/>
    </w:rPr>
  </w:style>
  <w:style w:type="character" w:customStyle="1" w:styleId="FooterChar">
    <w:name w:val="Footer Char"/>
    <w:basedOn w:val="DefaultParagraphFont"/>
    <w:link w:val="Footer"/>
    <w:uiPriority w:val="99"/>
    <w:rsid w:val="00EE6D8F"/>
    <w:rPr>
      <w:sz w:val="22"/>
    </w:rPr>
  </w:style>
  <w:style w:type="character" w:customStyle="1" w:styleId="BodyChar">
    <w:name w:val="Body Char"/>
    <w:basedOn w:val="DefaultParagraphFont"/>
    <w:link w:val="Body"/>
    <w:rsid w:val="008D5BAD"/>
    <w:rPr>
      <w:spacing w:val="-4"/>
      <w:sz w:val="24"/>
      <w:szCs w:val="24"/>
    </w:rPr>
  </w:style>
  <w:style w:type="character" w:customStyle="1" w:styleId="HeaderChar">
    <w:name w:val="Header Char"/>
    <w:basedOn w:val="DefaultParagraphFont"/>
    <w:link w:val="Header"/>
    <w:uiPriority w:val="99"/>
    <w:rsid w:val="00EE6D8F"/>
    <w:rPr>
      <w:sz w:val="22"/>
    </w:rPr>
  </w:style>
  <w:style w:type="paragraph" w:styleId="NoteHeading">
    <w:name w:val="Note Heading"/>
    <w:basedOn w:val="Normal"/>
    <w:next w:val="Normal"/>
    <w:link w:val="NoteHeadingChar"/>
    <w:rsid w:val="00A06AFD"/>
  </w:style>
  <w:style w:type="character" w:customStyle="1" w:styleId="BodyTextChar">
    <w:name w:val="Body Text Char"/>
    <w:basedOn w:val="DefaultParagraphFont"/>
    <w:link w:val="BodyText"/>
    <w:rsid w:val="00A06AFD"/>
    <w:rPr>
      <w:sz w:val="24"/>
    </w:rPr>
  </w:style>
  <w:style w:type="character" w:customStyle="1" w:styleId="BodyTextIndentChar">
    <w:name w:val="Body Text Indent Char"/>
    <w:basedOn w:val="DefaultParagraphFont"/>
    <w:link w:val="BodyTextIndent"/>
    <w:rsid w:val="00D42E37"/>
    <w:rPr>
      <w:spacing w:val="-4"/>
      <w:sz w:val="24"/>
      <w:szCs w:val="24"/>
    </w:rPr>
  </w:style>
  <w:style w:type="character" w:customStyle="1" w:styleId="NoteHeadingChar">
    <w:name w:val="Note Heading Char"/>
    <w:basedOn w:val="DefaultParagraphFont"/>
    <w:link w:val="NoteHeading"/>
    <w:rsid w:val="00A06AFD"/>
    <w:rPr>
      <w:sz w:val="24"/>
    </w:rPr>
  </w:style>
  <w:style w:type="character" w:customStyle="1" w:styleId="Heading1Char">
    <w:name w:val="Heading 1 Char"/>
    <w:basedOn w:val="DefaultParagraphFont"/>
    <w:link w:val="Heading1"/>
    <w:rsid w:val="00510C1C"/>
    <w:rPr>
      <w:rFonts w:ascii="Times New Roman Bold" w:hAnsi="Times New Roman Bold"/>
      <w:b/>
      <w:caps/>
      <w:sz w:val="24"/>
    </w:rPr>
  </w:style>
  <w:style w:type="character" w:customStyle="1" w:styleId="Heading2Char">
    <w:name w:val="Heading 2 Char"/>
    <w:aliases w:val="hd2 Char,h2 Char,H2 Char,H21 Char,H22 Char,H23 Char,H211 Char,H221 Char,H24 Char,H212 Char,H222 Char,H231 Char,H2111 Char,H2211 Char,H25 Char,H213 Char,H223 Char,H232 Char,H2112 Char,H2212 Char,H26 Char,H214 Char,H224 Char,H233 Char"/>
    <w:basedOn w:val="DefaultParagraphFont"/>
    <w:link w:val="Heading2"/>
    <w:rsid w:val="003B191D"/>
    <w:rPr>
      <w:rFonts w:ascii="Times New Roman Bold" w:hAnsi="Times New Roman Bold"/>
      <w:b/>
      <w:sz w:val="22"/>
    </w:rPr>
  </w:style>
  <w:style w:type="character" w:customStyle="1" w:styleId="Heading3Char">
    <w:name w:val="Heading 3 Char"/>
    <w:basedOn w:val="DefaultParagraphFont"/>
    <w:link w:val="Heading3"/>
    <w:rsid w:val="00590F3E"/>
    <w:rPr>
      <w:i/>
      <w:sz w:val="22"/>
    </w:rPr>
  </w:style>
  <w:style w:type="character" w:customStyle="1" w:styleId="Heading4Char">
    <w:name w:val="Heading 4 Char"/>
    <w:basedOn w:val="DefaultParagraphFont"/>
    <w:link w:val="Heading4"/>
    <w:rsid w:val="006D4588"/>
    <w:rPr>
      <w:i/>
      <w:sz w:val="22"/>
    </w:rPr>
  </w:style>
  <w:style w:type="character" w:customStyle="1" w:styleId="Heading5Char">
    <w:name w:val="Heading 5 Char"/>
    <w:basedOn w:val="DefaultParagraphFont"/>
    <w:link w:val="Heading5"/>
    <w:uiPriority w:val="9"/>
    <w:rsid w:val="00A06AFD"/>
    <w:rPr>
      <w:sz w:val="24"/>
    </w:rPr>
  </w:style>
  <w:style w:type="character" w:customStyle="1" w:styleId="Heading6Char">
    <w:name w:val="Heading 6 Char"/>
    <w:aliases w:val="sub-dash Char,sd Char,5 Char"/>
    <w:basedOn w:val="DefaultParagraphFont"/>
    <w:link w:val="Heading6"/>
    <w:uiPriority w:val="9"/>
    <w:rsid w:val="00A06AFD"/>
    <w:rPr>
      <w:sz w:val="24"/>
    </w:rPr>
  </w:style>
  <w:style w:type="character" w:customStyle="1" w:styleId="Heading7Char">
    <w:name w:val="Heading 7 Char"/>
    <w:basedOn w:val="DefaultParagraphFont"/>
    <w:link w:val="Heading7"/>
    <w:uiPriority w:val="9"/>
    <w:rsid w:val="00A06AFD"/>
    <w:rPr>
      <w:rFonts w:ascii="Arial" w:hAnsi="Arial"/>
    </w:rPr>
  </w:style>
  <w:style w:type="character" w:customStyle="1" w:styleId="Heading8Char">
    <w:name w:val="Heading 8 Char"/>
    <w:basedOn w:val="DefaultParagraphFont"/>
    <w:link w:val="Heading8"/>
    <w:uiPriority w:val="9"/>
    <w:rsid w:val="00A06AFD"/>
    <w:rPr>
      <w:rFonts w:ascii="Arial" w:hAnsi="Arial"/>
      <w:i/>
    </w:rPr>
  </w:style>
  <w:style w:type="character" w:customStyle="1" w:styleId="Heading9Char">
    <w:name w:val="Heading 9 Char"/>
    <w:basedOn w:val="DefaultParagraphFont"/>
    <w:link w:val="Heading9"/>
    <w:uiPriority w:val="9"/>
    <w:rsid w:val="00A06AFD"/>
    <w:rPr>
      <w:rFonts w:ascii="Arial" w:hAnsi="Arial"/>
      <w:b/>
      <w:i/>
      <w:sz w:val="18"/>
    </w:rPr>
  </w:style>
  <w:style w:type="character" w:customStyle="1" w:styleId="TitleChar">
    <w:name w:val="Title Char"/>
    <w:basedOn w:val="DefaultParagraphFont"/>
    <w:link w:val="Title"/>
    <w:uiPriority w:val="10"/>
    <w:rsid w:val="00A06AFD"/>
    <w:rPr>
      <w:b/>
      <w:sz w:val="28"/>
    </w:rPr>
  </w:style>
  <w:style w:type="character" w:customStyle="1" w:styleId="SubtitleChar">
    <w:name w:val="Subtitle Char"/>
    <w:basedOn w:val="DefaultParagraphFont"/>
    <w:link w:val="Subtitle"/>
    <w:uiPriority w:val="11"/>
    <w:rsid w:val="00A06AFD"/>
    <w:rPr>
      <w:sz w:val="24"/>
      <w:szCs w:val="24"/>
    </w:rPr>
  </w:style>
  <w:style w:type="character" w:styleId="Emphasis">
    <w:name w:val="Emphasis"/>
    <w:uiPriority w:val="20"/>
    <w:qFormat/>
    <w:rsid w:val="00A06AFD"/>
    <w:rPr>
      <w:b/>
      <w:bCs/>
      <w:i/>
      <w:iCs/>
      <w:color w:val="5A5A5A"/>
    </w:rPr>
  </w:style>
  <w:style w:type="paragraph" w:styleId="NoSpacing">
    <w:name w:val="No Spacing"/>
    <w:basedOn w:val="Normal"/>
    <w:link w:val="NoSpacingChar"/>
    <w:uiPriority w:val="1"/>
    <w:qFormat/>
    <w:rsid w:val="00A06AFD"/>
    <w:rPr>
      <w:rFonts w:ascii="Calibri" w:hAnsi="Calibri"/>
      <w:sz w:val="22"/>
      <w:szCs w:val="22"/>
      <w:lang w:bidi="en-US"/>
    </w:rPr>
  </w:style>
  <w:style w:type="character" w:customStyle="1" w:styleId="NoSpacingChar">
    <w:name w:val="No Spacing Char"/>
    <w:basedOn w:val="DefaultParagraphFont"/>
    <w:link w:val="NoSpacing"/>
    <w:uiPriority w:val="1"/>
    <w:rsid w:val="00A06AFD"/>
    <w:rPr>
      <w:rFonts w:ascii="Calibri" w:hAnsi="Calibri"/>
      <w:sz w:val="22"/>
      <w:szCs w:val="22"/>
      <w:lang w:bidi="en-US"/>
    </w:rPr>
  </w:style>
  <w:style w:type="paragraph" w:styleId="ListParagraph">
    <w:name w:val="List Paragraph"/>
    <w:basedOn w:val="Normal"/>
    <w:uiPriority w:val="34"/>
    <w:qFormat/>
    <w:rsid w:val="00A06AFD"/>
    <w:pPr>
      <w:ind w:left="720" w:firstLine="360"/>
      <w:contextualSpacing/>
    </w:pPr>
    <w:rPr>
      <w:rFonts w:ascii="Calibri" w:hAnsi="Calibri"/>
      <w:sz w:val="22"/>
      <w:szCs w:val="22"/>
      <w:lang w:bidi="en-US"/>
    </w:rPr>
  </w:style>
  <w:style w:type="paragraph" w:styleId="Quote">
    <w:name w:val="Quote"/>
    <w:basedOn w:val="Normal"/>
    <w:next w:val="Normal"/>
    <w:link w:val="QuoteChar"/>
    <w:uiPriority w:val="29"/>
    <w:qFormat/>
    <w:rsid w:val="00A06AFD"/>
    <w:pPr>
      <w:ind w:firstLine="360"/>
    </w:pPr>
    <w:rPr>
      <w:rFonts w:ascii="Cambria" w:hAnsi="Cambria"/>
      <w:i/>
      <w:iCs/>
      <w:color w:val="5A5A5A"/>
      <w:sz w:val="22"/>
      <w:szCs w:val="22"/>
      <w:lang w:bidi="en-US"/>
    </w:rPr>
  </w:style>
  <w:style w:type="character" w:customStyle="1" w:styleId="QuoteChar">
    <w:name w:val="Quote Char"/>
    <w:basedOn w:val="DefaultParagraphFont"/>
    <w:link w:val="Quote"/>
    <w:uiPriority w:val="29"/>
    <w:rsid w:val="00A06AFD"/>
    <w:rPr>
      <w:rFonts w:ascii="Cambria" w:eastAsia="Times New Roman" w:hAnsi="Cambria" w:cs="Times New Roman"/>
      <w:i/>
      <w:iCs/>
      <w:color w:val="5A5A5A"/>
      <w:sz w:val="22"/>
      <w:szCs w:val="22"/>
      <w:lang w:bidi="en-US"/>
    </w:rPr>
  </w:style>
  <w:style w:type="paragraph" w:styleId="IntenseQuote">
    <w:name w:val="Intense Quote"/>
    <w:basedOn w:val="Normal"/>
    <w:next w:val="Normal"/>
    <w:link w:val="IntenseQuoteChar"/>
    <w:uiPriority w:val="30"/>
    <w:qFormat/>
    <w:rsid w:val="00A06AF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pPr>
    <w:rPr>
      <w:rFonts w:ascii="Cambria" w:hAnsi="Cambria"/>
      <w:i/>
      <w:iCs/>
      <w:color w:val="FFFFFF"/>
      <w:szCs w:val="24"/>
      <w:lang w:bidi="en-US"/>
    </w:rPr>
  </w:style>
  <w:style w:type="character" w:customStyle="1" w:styleId="IntenseQuoteChar">
    <w:name w:val="Intense Quote Char"/>
    <w:basedOn w:val="DefaultParagraphFont"/>
    <w:link w:val="IntenseQuote"/>
    <w:uiPriority w:val="30"/>
    <w:rsid w:val="00A06AFD"/>
    <w:rPr>
      <w:rFonts w:ascii="Cambria" w:eastAsia="Times New Roman" w:hAnsi="Cambria" w:cs="Times New Roman"/>
      <w:i/>
      <w:iCs/>
      <w:color w:val="FFFFFF"/>
      <w:sz w:val="24"/>
      <w:szCs w:val="24"/>
      <w:shd w:val="clear" w:color="auto" w:fill="4F81BD"/>
      <w:lang w:bidi="en-US"/>
    </w:rPr>
  </w:style>
  <w:style w:type="character" w:styleId="SubtleEmphasis">
    <w:name w:val="Subtle Emphasis"/>
    <w:uiPriority w:val="19"/>
    <w:qFormat/>
    <w:rsid w:val="00A06AFD"/>
    <w:rPr>
      <w:i/>
      <w:iCs/>
      <w:color w:val="5A5A5A"/>
    </w:rPr>
  </w:style>
  <w:style w:type="character" w:styleId="IntenseEmphasis">
    <w:name w:val="Intense Emphasis"/>
    <w:uiPriority w:val="21"/>
    <w:qFormat/>
    <w:rsid w:val="00A06AFD"/>
    <w:rPr>
      <w:b/>
      <w:bCs/>
      <w:i/>
      <w:iCs/>
      <w:color w:val="4F81BD"/>
      <w:sz w:val="22"/>
      <w:szCs w:val="22"/>
    </w:rPr>
  </w:style>
  <w:style w:type="character" w:styleId="SubtleReference">
    <w:name w:val="Subtle Reference"/>
    <w:uiPriority w:val="31"/>
    <w:qFormat/>
    <w:rsid w:val="00A06AFD"/>
    <w:rPr>
      <w:color w:val="auto"/>
      <w:u w:val="single" w:color="9BBB59"/>
    </w:rPr>
  </w:style>
  <w:style w:type="character" w:styleId="IntenseReference">
    <w:name w:val="Intense Reference"/>
    <w:basedOn w:val="DefaultParagraphFont"/>
    <w:uiPriority w:val="32"/>
    <w:qFormat/>
    <w:rsid w:val="00A06AFD"/>
    <w:rPr>
      <w:b/>
      <w:bCs/>
      <w:color w:val="76923C"/>
      <w:u w:val="single" w:color="9BBB59"/>
    </w:rPr>
  </w:style>
  <w:style w:type="character" w:styleId="BookTitle">
    <w:name w:val="Book Title"/>
    <w:basedOn w:val="DefaultParagraphFont"/>
    <w:uiPriority w:val="33"/>
    <w:qFormat/>
    <w:rsid w:val="00A06AFD"/>
    <w:rPr>
      <w:rFonts w:ascii="Cambria" w:eastAsia="Times New Roman" w:hAnsi="Cambria" w:cs="Times New Roman"/>
      <w:b/>
      <w:bCs/>
      <w:i/>
      <w:iCs/>
      <w:color w:val="auto"/>
    </w:rPr>
  </w:style>
  <w:style w:type="paragraph" w:styleId="TOCHeading">
    <w:name w:val="TOC Heading"/>
    <w:basedOn w:val="Heading1"/>
    <w:next w:val="Normal"/>
    <w:uiPriority w:val="39"/>
    <w:qFormat/>
    <w:rsid w:val="00A06AFD"/>
    <w:pPr>
      <w:keepNext/>
      <w:keepLines/>
      <w:numPr>
        <w:numId w:val="0"/>
      </w:numPr>
      <w:spacing w:before="480" w:line="276" w:lineRule="auto"/>
      <w:outlineLvl w:val="9"/>
    </w:pPr>
    <w:rPr>
      <w:rFonts w:ascii="Cambria" w:hAnsi="Cambria"/>
      <w:bCs/>
      <w:color w:val="365F91"/>
      <w:szCs w:val="28"/>
    </w:rPr>
  </w:style>
  <w:style w:type="paragraph" w:customStyle="1" w:styleId="Hd5">
    <w:name w:val="Hd 5"/>
    <w:basedOn w:val="Heading4"/>
    <w:next w:val="BodyTextFirstIndent2"/>
    <w:link w:val="Hd5Char"/>
    <w:qFormat/>
    <w:rsid w:val="00793095"/>
    <w:pPr>
      <w:numPr>
        <w:ilvl w:val="4"/>
      </w:numPr>
      <w:ind w:left="864" w:firstLine="0"/>
    </w:pPr>
  </w:style>
  <w:style w:type="character" w:customStyle="1" w:styleId="Hd5Char">
    <w:name w:val="Hd 5 Char"/>
    <w:basedOn w:val="Heading4Char"/>
    <w:link w:val="Hd5"/>
    <w:rsid w:val="00793095"/>
    <w:rPr>
      <w:i/>
      <w:sz w:val="22"/>
    </w:rPr>
  </w:style>
  <w:style w:type="paragraph" w:styleId="BodyTextIndent3">
    <w:name w:val="Body Text Indent 3"/>
    <w:basedOn w:val="Normal"/>
    <w:link w:val="BodyTextIndent3Char"/>
    <w:rsid w:val="00014C70"/>
    <w:pPr>
      <w:spacing w:after="120"/>
      <w:ind w:left="360"/>
    </w:pPr>
    <w:rPr>
      <w:sz w:val="16"/>
      <w:szCs w:val="16"/>
    </w:rPr>
  </w:style>
  <w:style w:type="paragraph" w:styleId="BodyTextFirstIndent">
    <w:name w:val="Body Text First Indent"/>
    <w:basedOn w:val="BodyText"/>
    <w:link w:val="BodyTextFirstIndentChar"/>
    <w:rsid w:val="00227B5B"/>
    <w:pPr>
      <w:ind w:firstLine="360"/>
    </w:pPr>
  </w:style>
  <w:style w:type="character" w:customStyle="1" w:styleId="BodyTextFirstIndentChar">
    <w:name w:val="Body Text First Indent Char"/>
    <w:basedOn w:val="BodyTextChar"/>
    <w:link w:val="BodyTextFirstIndent"/>
    <w:rsid w:val="00227B5B"/>
    <w:rPr>
      <w:sz w:val="24"/>
    </w:rPr>
  </w:style>
  <w:style w:type="paragraph" w:styleId="BodyTextFirstIndent2">
    <w:name w:val="Body Text First Indent 2"/>
    <w:basedOn w:val="BodyText"/>
    <w:link w:val="BodyTextFirstIndent2Char"/>
    <w:qFormat/>
    <w:rsid w:val="006712B8"/>
    <w:pPr>
      <w:spacing w:after="120"/>
      <w:ind w:left="864"/>
    </w:pPr>
  </w:style>
  <w:style w:type="character" w:customStyle="1" w:styleId="BodyTextFirstIndent2Char">
    <w:name w:val="Body Text First Indent 2 Char"/>
    <w:basedOn w:val="BodyTextIndentChar"/>
    <w:link w:val="BodyTextFirstIndent2"/>
    <w:rsid w:val="006712B8"/>
    <w:rPr>
      <w:spacing w:val="-4"/>
      <w:sz w:val="24"/>
      <w:szCs w:val="24"/>
    </w:rPr>
  </w:style>
  <w:style w:type="character" w:customStyle="1" w:styleId="BodyTextIndent3Char">
    <w:name w:val="Body Text Indent 3 Char"/>
    <w:basedOn w:val="DefaultParagraphFont"/>
    <w:link w:val="BodyTextIndent3"/>
    <w:rsid w:val="00014C70"/>
    <w:rPr>
      <w:sz w:val="16"/>
      <w:szCs w:val="16"/>
    </w:rPr>
  </w:style>
  <w:style w:type="paragraph" w:styleId="Revision">
    <w:name w:val="Revision"/>
    <w:hidden/>
    <w:uiPriority w:val="99"/>
    <w:semiHidden/>
    <w:rsid w:val="00FE6BD0"/>
    <w:rPr>
      <w:sz w:val="24"/>
    </w:rPr>
  </w:style>
  <w:style w:type="paragraph" w:customStyle="1" w:styleId="LessonLearned">
    <w:name w:val="Lesson Learned"/>
    <w:basedOn w:val="BodyText"/>
    <w:next w:val="BodyTextIndent"/>
    <w:qFormat/>
    <w:rsid w:val="00B57762"/>
    <w:pPr>
      <w:spacing w:after="120"/>
      <w:ind w:left="720"/>
    </w:pPr>
    <w:rPr>
      <w:rFonts w:ascii="Arial" w:hAnsi="Arial"/>
      <w:i/>
      <w:color w:val="244061" w:themeColor="accent1" w:themeShade="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itle" w:uiPriority="10" w:qFormat="1"/>
    <w:lsdException w:name="Subtitle" w:uiPriority="11" w:qFormat="1"/>
    <w:lsdException w:name="Body Text First Indent 2"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06AFD"/>
    <w:rPr>
      <w:sz w:val="24"/>
    </w:rPr>
  </w:style>
  <w:style w:type="paragraph" w:styleId="Heading1">
    <w:name w:val="heading 1"/>
    <w:basedOn w:val="OCCHeading1"/>
    <w:next w:val="Body"/>
    <w:link w:val="Heading1Char"/>
    <w:autoRedefine/>
    <w:qFormat/>
    <w:rsid w:val="00510C1C"/>
    <w:pPr>
      <w:numPr>
        <w:numId w:val="31"/>
      </w:numPr>
      <w:spacing w:before="240" w:after="120"/>
      <w:outlineLvl w:val="0"/>
    </w:pPr>
    <w:rPr>
      <w:rFonts w:ascii="Times New Roman Bold" w:hAnsi="Times New Roman Bold"/>
      <w:caps/>
      <w:sz w:val="24"/>
    </w:rPr>
  </w:style>
  <w:style w:type="paragraph" w:styleId="Heading2">
    <w:name w:val="heading 2"/>
    <w:aliases w:val="hd2,h2,H2,H21,H22,H23,H211,H221,H24,H212,H222,H231,H2111,H2211,H25,H213,H223,H232,H2112,H2212,H26,H214,H224,H233,H2113,H2213,H27,H215,H225,H234,H2114,H2214,H28,H216,H226,H235,H2115,H2215,H29,H217,H227,H236,H2116,H2216,H210,H218,H228,H237"/>
    <w:basedOn w:val="OCCHeading2"/>
    <w:next w:val="Body"/>
    <w:link w:val="Heading2Char"/>
    <w:autoRedefine/>
    <w:qFormat/>
    <w:rsid w:val="003B191D"/>
    <w:pPr>
      <w:numPr>
        <w:ilvl w:val="1"/>
        <w:numId w:val="31"/>
      </w:numPr>
      <w:spacing w:before="240" w:after="120"/>
      <w:outlineLvl w:val="1"/>
    </w:pPr>
    <w:rPr>
      <w:rFonts w:ascii="Times New Roman Bold" w:hAnsi="Times New Roman Bold"/>
      <w:caps w:val="0"/>
      <w:sz w:val="22"/>
    </w:rPr>
  </w:style>
  <w:style w:type="paragraph" w:styleId="Heading3">
    <w:name w:val="heading 3"/>
    <w:basedOn w:val="Normal"/>
    <w:next w:val="Body"/>
    <w:link w:val="Heading3Char"/>
    <w:autoRedefine/>
    <w:qFormat/>
    <w:rsid w:val="00590F3E"/>
    <w:pPr>
      <w:numPr>
        <w:ilvl w:val="2"/>
        <w:numId w:val="31"/>
      </w:numPr>
      <w:spacing w:before="120" w:after="60"/>
      <w:outlineLvl w:val="2"/>
    </w:pPr>
    <w:rPr>
      <w:i/>
      <w:sz w:val="22"/>
    </w:rPr>
  </w:style>
  <w:style w:type="paragraph" w:styleId="Heading4">
    <w:name w:val="heading 4"/>
    <w:basedOn w:val="Normal"/>
    <w:next w:val="BodyTextFirstIndent2"/>
    <w:link w:val="Heading4Char"/>
    <w:qFormat/>
    <w:rsid w:val="006D4588"/>
    <w:pPr>
      <w:keepNext/>
      <w:numPr>
        <w:ilvl w:val="3"/>
        <w:numId w:val="31"/>
      </w:numPr>
      <w:spacing w:before="60" w:after="60"/>
      <w:ind w:left="1728" w:hanging="864"/>
      <w:outlineLvl w:val="3"/>
    </w:pPr>
    <w:rPr>
      <w:i/>
      <w:sz w:val="22"/>
    </w:rPr>
  </w:style>
  <w:style w:type="paragraph" w:styleId="Heading5">
    <w:name w:val="heading 5"/>
    <w:basedOn w:val="Normal"/>
    <w:next w:val="Normal"/>
    <w:link w:val="Heading5Char"/>
    <w:autoRedefine/>
    <w:uiPriority w:val="9"/>
    <w:qFormat/>
    <w:rsid w:val="00A06AFD"/>
    <w:pPr>
      <w:numPr>
        <w:ilvl w:val="4"/>
        <w:numId w:val="30"/>
      </w:numPr>
      <w:spacing w:before="120"/>
      <w:jc w:val="both"/>
      <w:outlineLvl w:val="4"/>
    </w:pPr>
  </w:style>
  <w:style w:type="paragraph" w:styleId="Heading6">
    <w:name w:val="heading 6"/>
    <w:aliases w:val="sub-dash,sd,5"/>
    <w:basedOn w:val="Normal"/>
    <w:next w:val="Normal"/>
    <w:link w:val="Heading6Char"/>
    <w:uiPriority w:val="9"/>
    <w:qFormat/>
    <w:rsid w:val="00A06AFD"/>
    <w:pPr>
      <w:numPr>
        <w:ilvl w:val="5"/>
        <w:numId w:val="30"/>
      </w:numPr>
      <w:spacing w:after="40"/>
      <w:outlineLvl w:val="5"/>
    </w:pPr>
  </w:style>
  <w:style w:type="paragraph" w:styleId="Heading7">
    <w:name w:val="heading 7"/>
    <w:basedOn w:val="Normal"/>
    <w:next w:val="Normal"/>
    <w:link w:val="Heading7Char"/>
    <w:uiPriority w:val="9"/>
    <w:qFormat/>
    <w:rsid w:val="00A06AFD"/>
    <w:pPr>
      <w:numPr>
        <w:ilvl w:val="6"/>
        <w:numId w:val="30"/>
      </w:numPr>
      <w:spacing w:before="240" w:after="60"/>
      <w:outlineLvl w:val="6"/>
    </w:pPr>
    <w:rPr>
      <w:rFonts w:ascii="Arial" w:hAnsi="Arial"/>
      <w:sz w:val="20"/>
    </w:rPr>
  </w:style>
  <w:style w:type="paragraph" w:styleId="Heading8">
    <w:name w:val="heading 8"/>
    <w:basedOn w:val="Normal"/>
    <w:next w:val="Normal"/>
    <w:link w:val="Heading8Char"/>
    <w:uiPriority w:val="9"/>
    <w:qFormat/>
    <w:rsid w:val="00A06AFD"/>
    <w:pPr>
      <w:numPr>
        <w:ilvl w:val="7"/>
        <w:numId w:val="30"/>
      </w:numPr>
      <w:spacing w:before="240" w:after="60"/>
      <w:outlineLvl w:val="7"/>
    </w:pPr>
    <w:rPr>
      <w:rFonts w:ascii="Arial" w:hAnsi="Arial"/>
      <w:i/>
      <w:sz w:val="20"/>
    </w:rPr>
  </w:style>
  <w:style w:type="paragraph" w:styleId="Heading9">
    <w:name w:val="heading 9"/>
    <w:basedOn w:val="Normal"/>
    <w:next w:val="Normal"/>
    <w:link w:val="Heading9Char"/>
    <w:uiPriority w:val="9"/>
    <w:qFormat/>
    <w:rsid w:val="00A06AFD"/>
    <w:pPr>
      <w:numPr>
        <w:ilvl w:val="8"/>
        <w:numId w:val="3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Body"/>
    <w:uiPriority w:val="35"/>
    <w:qFormat/>
    <w:rsid w:val="00A06AFD"/>
    <w:pPr>
      <w:spacing w:before="120" w:after="120"/>
    </w:pPr>
    <w:rPr>
      <w:b/>
    </w:rPr>
  </w:style>
  <w:style w:type="paragraph" w:styleId="ListBullet">
    <w:name w:val="List Bullet"/>
    <w:basedOn w:val="Normal"/>
    <w:autoRedefine/>
    <w:rsid w:val="00D925AE"/>
    <w:pPr>
      <w:numPr>
        <w:numId w:val="1"/>
      </w:numPr>
    </w:pPr>
  </w:style>
  <w:style w:type="paragraph" w:styleId="TOC2">
    <w:name w:val="toc 2"/>
    <w:basedOn w:val="Normal"/>
    <w:next w:val="Normal"/>
    <w:autoRedefine/>
    <w:uiPriority w:val="39"/>
    <w:rsid w:val="003B191D"/>
    <w:pPr>
      <w:ind w:left="240"/>
    </w:pPr>
    <w:rPr>
      <w:rFonts w:ascii="Times New Roman Bold" w:hAnsi="Times New Roman Bold"/>
      <w:b/>
      <w:sz w:val="20"/>
    </w:rPr>
  </w:style>
  <w:style w:type="paragraph" w:customStyle="1" w:styleId="title1">
    <w:name w:val="title 1"/>
    <w:basedOn w:val="Normal"/>
    <w:rsid w:val="00D925AE"/>
    <w:pPr>
      <w:tabs>
        <w:tab w:val="left" w:pos="-90"/>
        <w:tab w:val="left" w:pos="0"/>
        <w:tab w:val="left" w:pos="90"/>
      </w:tabs>
      <w:spacing w:before="60" w:after="120"/>
    </w:pPr>
    <w:rPr>
      <w:b/>
    </w:rPr>
  </w:style>
  <w:style w:type="paragraph" w:styleId="Header">
    <w:name w:val="header"/>
    <w:basedOn w:val="Normal"/>
    <w:link w:val="HeaderChar"/>
    <w:uiPriority w:val="99"/>
    <w:rsid w:val="00D925AE"/>
    <w:pPr>
      <w:tabs>
        <w:tab w:val="center" w:pos="4320"/>
        <w:tab w:val="right" w:pos="8640"/>
      </w:tabs>
    </w:pPr>
    <w:rPr>
      <w:sz w:val="22"/>
    </w:rPr>
  </w:style>
  <w:style w:type="paragraph" w:customStyle="1" w:styleId="Paragraph1">
    <w:name w:val="Paragraph 1"/>
    <w:basedOn w:val="Normal"/>
    <w:rsid w:val="00D925AE"/>
    <w:pPr>
      <w:spacing w:before="220"/>
      <w:ind w:firstLine="720"/>
    </w:pPr>
    <w:rPr>
      <w:sz w:val="22"/>
    </w:rPr>
  </w:style>
  <w:style w:type="character" w:styleId="PageNumber">
    <w:name w:val="page number"/>
    <w:basedOn w:val="DefaultParagraphFont"/>
    <w:rsid w:val="00D925AE"/>
  </w:style>
  <w:style w:type="paragraph" w:styleId="Footer">
    <w:name w:val="footer"/>
    <w:basedOn w:val="Normal"/>
    <w:link w:val="FooterChar"/>
    <w:uiPriority w:val="99"/>
    <w:rsid w:val="00D925AE"/>
    <w:pPr>
      <w:tabs>
        <w:tab w:val="center" w:pos="4320"/>
        <w:tab w:val="right" w:pos="8640"/>
      </w:tabs>
    </w:pPr>
    <w:rPr>
      <w:sz w:val="22"/>
    </w:rPr>
  </w:style>
  <w:style w:type="paragraph" w:styleId="TOC1">
    <w:name w:val="toc 1"/>
    <w:basedOn w:val="Normal"/>
    <w:next w:val="Normal"/>
    <w:autoRedefine/>
    <w:uiPriority w:val="39"/>
    <w:rsid w:val="003B191D"/>
    <w:pPr>
      <w:tabs>
        <w:tab w:val="left" w:pos="480"/>
        <w:tab w:val="right" w:leader="dot" w:pos="9350"/>
      </w:tabs>
      <w:spacing w:before="120" w:after="120"/>
    </w:pPr>
    <w:rPr>
      <w:rFonts w:ascii="Times New Roman Bold" w:hAnsi="Times New Roman Bold"/>
      <w:bCs/>
      <w:caps/>
      <w:sz w:val="20"/>
    </w:rPr>
  </w:style>
  <w:style w:type="paragraph" w:styleId="TOC3">
    <w:name w:val="toc 3"/>
    <w:basedOn w:val="Normal"/>
    <w:next w:val="Normal"/>
    <w:autoRedefine/>
    <w:uiPriority w:val="39"/>
    <w:rsid w:val="00D925AE"/>
    <w:pPr>
      <w:ind w:left="480"/>
    </w:pPr>
    <w:rPr>
      <w:i/>
      <w:iCs/>
      <w:sz w:val="20"/>
    </w:rPr>
  </w:style>
  <w:style w:type="paragraph" w:styleId="TOC4">
    <w:name w:val="toc 4"/>
    <w:basedOn w:val="Normal"/>
    <w:next w:val="Normal"/>
    <w:autoRedefine/>
    <w:uiPriority w:val="39"/>
    <w:rsid w:val="00D925AE"/>
    <w:pPr>
      <w:ind w:left="720"/>
    </w:pPr>
    <w:rPr>
      <w:sz w:val="18"/>
      <w:szCs w:val="18"/>
    </w:rPr>
  </w:style>
  <w:style w:type="paragraph" w:styleId="TOC5">
    <w:name w:val="toc 5"/>
    <w:basedOn w:val="Normal"/>
    <w:next w:val="Normal"/>
    <w:autoRedefine/>
    <w:semiHidden/>
    <w:rsid w:val="00D925AE"/>
    <w:pPr>
      <w:ind w:left="960"/>
    </w:pPr>
    <w:rPr>
      <w:sz w:val="18"/>
      <w:szCs w:val="18"/>
    </w:rPr>
  </w:style>
  <w:style w:type="paragraph" w:styleId="TOC6">
    <w:name w:val="toc 6"/>
    <w:basedOn w:val="Normal"/>
    <w:next w:val="Normal"/>
    <w:autoRedefine/>
    <w:semiHidden/>
    <w:rsid w:val="00D925AE"/>
    <w:pPr>
      <w:ind w:left="1200"/>
    </w:pPr>
    <w:rPr>
      <w:sz w:val="18"/>
      <w:szCs w:val="18"/>
    </w:rPr>
  </w:style>
  <w:style w:type="paragraph" w:styleId="TOC7">
    <w:name w:val="toc 7"/>
    <w:basedOn w:val="Normal"/>
    <w:next w:val="Normal"/>
    <w:autoRedefine/>
    <w:semiHidden/>
    <w:rsid w:val="00D925AE"/>
    <w:pPr>
      <w:ind w:left="1440"/>
    </w:pPr>
    <w:rPr>
      <w:sz w:val="18"/>
      <w:szCs w:val="18"/>
    </w:rPr>
  </w:style>
  <w:style w:type="paragraph" w:styleId="TOC8">
    <w:name w:val="toc 8"/>
    <w:basedOn w:val="Normal"/>
    <w:next w:val="Normal"/>
    <w:autoRedefine/>
    <w:semiHidden/>
    <w:rsid w:val="00D925AE"/>
    <w:pPr>
      <w:ind w:left="1680"/>
    </w:pPr>
    <w:rPr>
      <w:sz w:val="18"/>
      <w:szCs w:val="18"/>
    </w:rPr>
  </w:style>
  <w:style w:type="paragraph" w:styleId="TOC9">
    <w:name w:val="toc 9"/>
    <w:basedOn w:val="Normal"/>
    <w:next w:val="Normal"/>
    <w:autoRedefine/>
    <w:semiHidden/>
    <w:rsid w:val="00D925AE"/>
    <w:pPr>
      <w:ind w:left="1920"/>
    </w:pPr>
    <w:rPr>
      <w:sz w:val="18"/>
      <w:szCs w:val="18"/>
    </w:rPr>
  </w:style>
  <w:style w:type="paragraph" w:styleId="TableofFigures">
    <w:name w:val="table of figures"/>
    <w:basedOn w:val="Normal"/>
    <w:next w:val="Normal"/>
    <w:semiHidden/>
    <w:rsid w:val="00D925AE"/>
    <w:pPr>
      <w:tabs>
        <w:tab w:val="right" w:leader="dot" w:pos="9350"/>
      </w:tabs>
      <w:ind w:left="480" w:hanging="480"/>
    </w:pPr>
    <w:rPr>
      <w:smallCaps/>
    </w:rPr>
  </w:style>
  <w:style w:type="paragraph" w:styleId="BodyTextIndent">
    <w:name w:val="Body Text Indent"/>
    <w:basedOn w:val="Body"/>
    <w:next w:val="Body"/>
    <w:link w:val="BodyTextIndentChar"/>
    <w:rsid w:val="00D42E37"/>
    <w:pPr>
      <w:ind w:left="720"/>
    </w:pPr>
  </w:style>
  <w:style w:type="paragraph" w:styleId="BodyText">
    <w:name w:val="Body Text"/>
    <w:basedOn w:val="Normal"/>
    <w:link w:val="BodyTextChar"/>
    <w:rsid w:val="00D925AE"/>
  </w:style>
  <w:style w:type="character" w:styleId="Hyperlink">
    <w:name w:val="Hyperlink"/>
    <w:basedOn w:val="DefaultParagraphFont"/>
    <w:uiPriority w:val="99"/>
    <w:rsid w:val="00D925AE"/>
    <w:rPr>
      <w:color w:val="0000FF"/>
      <w:u w:val="single"/>
    </w:rPr>
  </w:style>
  <w:style w:type="paragraph" w:styleId="BodyText2">
    <w:name w:val="Body Text 2"/>
    <w:basedOn w:val="Normal"/>
    <w:rsid w:val="00D925AE"/>
    <w:pPr>
      <w:jc w:val="both"/>
    </w:pPr>
  </w:style>
  <w:style w:type="paragraph" w:styleId="Title">
    <w:name w:val="Title"/>
    <w:basedOn w:val="Normal"/>
    <w:link w:val="TitleChar"/>
    <w:uiPriority w:val="10"/>
    <w:qFormat/>
    <w:rsid w:val="00A06AFD"/>
    <w:pPr>
      <w:jc w:val="center"/>
    </w:pPr>
    <w:rPr>
      <w:b/>
      <w:sz w:val="28"/>
    </w:rPr>
  </w:style>
  <w:style w:type="paragraph" w:customStyle="1" w:styleId="Manual">
    <w:name w:val="Manual"/>
    <w:rsid w:val="00D925AE"/>
    <w:pPr>
      <w:spacing w:after="240" w:line="240" w:lineRule="atLeast"/>
    </w:pPr>
    <w:rPr>
      <w:sz w:val="18"/>
    </w:rPr>
  </w:style>
  <w:style w:type="paragraph" w:styleId="CommentText">
    <w:name w:val="annotation text"/>
    <w:basedOn w:val="Normal"/>
    <w:semiHidden/>
    <w:rsid w:val="00D925AE"/>
    <w:rPr>
      <w:sz w:val="20"/>
    </w:rPr>
  </w:style>
  <w:style w:type="paragraph" w:styleId="BodyText3">
    <w:name w:val="Body Text 3"/>
    <w:basedOn w:val="Normal"/>
    <w:rsid w:val="00D925AE"/>
    <w:rPr>
      <w:sz w:val="22"/>
    </w:rPr>
  </w:style>
  <w:style w:type="paragraph" w:styleId="BodyTextIndent2">
    <w:name w:val="Body Text Indent 2"/>
    <w:basedOn w:val="Normal"/>
    <w:rsid w:val="00D925AE"/>
    <w:pPr>
      <w:ind w:hanging="360"/>
    </w:pPr>
    <w:rPr>
      <w:b/>
    </w:rPr>
  </w:style>
  <w:style w:type="character" w:styleId="Strong">
    <w:name w:val="Strong"/>
    <w:basedOn w:val="DefaultParagraphFont"/>
    <w:uiPriority w:val="22"/>
    <w:qFormat/>
    <w:rsid w:val="00A06AFD"/>
    <w:rPr>
      <w:b/>
    </w:rPr>
  </w:style>
  <w:style w:type="paragraph" w:customStyle="1" w:styleId="MainText">
    <w:name w:val="Main Text"/>
    <w:rsid w:val="00D925AE"/>
    <w:pPr>
      <w:widowControl w:val="0"/>
      <w:spacing w:before="60" w:after="60" w:line="480" w:lineRule="auto"/>
      <w:jc w:val="both"/>
    </w:pPr>
    <w:rPr>
      <w:rFonts w:ascii="Times" w:hAnsi="Times"/>
      <w:sz w:val="24"/>
    </w:rPr>
  </w:style>
  <w:style w:type="paragraph" w:styleId="BlockText">
    <w:name w:val="Block Text"/>
    <w:basedOn w:val="Normal"/>
    <w:rsid w:val="00D925AE"/>
    <w:pPr>
      <w:widowControl w:val="0"/>
      <w:spacing w:before="60" w:after="60"/>
      <w:jc w:val="both"/>
    </w:pPr>
    <w:rPr>
      <w:b/>
      <w:i/>
    </w:rPr>
  </w:style>
  <w:style w:type="paragraph" w:customStyle="1" w:styleId="newbodytext">
    <w:name w:val="new bodytext"/>
    <w:basedOn w:val="Normal"/>
    <w:rsid w:val="00D925AE"/>
    <w:pPr>
      <w:widowControl w:val="0"/>
      <w:tabs>
        <w:tab w:val="left" w:pos="0"/>
        <w:tab w:val="left" w:pos="180"/>
      </w:tabs>
      <w:spacing w:after="120"/>
      <w:jc w:val="both"/>
    </w:pPr>
  </w:style>
  <w:style w:type="paragraph" w:styleId="ListContinue3">
    <w:name w:val="List Continue 3"/>
    <w:basedOn w:val="Normal"/>
    <w:rsid w:val="00D925AE"/>
    <w:pPr>
      <w:spacing w:after="120"/>
      <w:ind w:left="1080"/>
    </w:pPr>
  </w:style>
  <w:style w:type="paragraph" w:customStyle="1" w:styleId="newHeading1">
    <w:name w:val="new Heading 1"/>
    <w:basedOn w:val="newbodytext"/>
    <w:rsid w:val="00D925AE"/>
    <w:rPr>
      <w:rFonts w:ascii="Arial" w:hAnsi="Arial"/>
      <w:b/>
      <w:sz w:val="28"/>
    </w:rPr>
  </w:style>
  <w:style w:type="paragraph" w:customStyle="1" w:styleId="newHeading2">
    <w:name w:val="new Heading 2"/>
    <w:basedOn w:val="newHeading1"/>
    <w:rsid w:val="00D925AE"/>
    <w:rPr>
      <w:sz w:val="24"/>
    </w:rPr>
  </w:style>
  <w:style w:type="paragraph" w:customStyle="1" w:styleId="newHeading3">
    <w:name w:val="new Heading 3"/>
    <w:basedOn w:val="newHeading1"/>
    <w:rsid w:val="00D925AE"/>
    <w:rPr>
      <w:sz w:val="22"/>
    </w:rPr>
  </w:style>
  <w:style w:type="paragraph" w:customStyle="1" w:styleId="newThemetext">
    <w:name w:val="new Theme text"/>
    <w:basedOn w:val="newbodytext"/>
    <w:rsid w:val="00D925AE"/>
    <w:rPr>
      <w:b/>
      <w:i/>
    </w:rPr>
  </w:style>
  <w:style w:type="paragraph" w:customStyle="1" w:styleId="newBullet">
    <w:name w:val="new Bullet"/>
    <w:rsid w:val="00D925AE"/>
    <w:pPr>
      <w:numPr>
        <w:numId w:val="6"/>
      </w:numPr>
      <w:tabs>
        <w:tab w:val="left" w:pos="0"/>
      </w:tabs>
      <w:jc w:val="both"/>
    </w:pPr>
    <w:rPr>
      <w:noProof/>
      <w:sz w:val="24"/>
    </w:rPr>
  </w:style>
  <w:style w:type="paragraph" w:customStyle="1" w:styleId="newbulletsub">
    <w:name w:val="new bullet sub"/>
    <w:basedOn w:val="newBullet"/>
    <w:rsid w:val="00D925AE"/>
    <w:pPr>
      <w:numPr>
        <w:numId w:val="7"/>
      </w:numPr>
      <w:tabs>
        <w:tab w:val="clear" w:pos="0"/>
        <w:tab w:val="clear" w:pos="720"/>
      </w:tabs>
      <w:ind w:left="630" w:hanging="270"/>
    </w:pPr>
  </w:style>
  <w:style w:type="paragraph" w:customStyle="1" w:styleId="newfigurecaption">
    <w:name w:val="new figure caption"/>
    <w:basedOn w:val="Normal"/>
    <w:rsid w:val="00D925AE"/>
    <w:pPr>
      <w:spacing w:after="60"/>
      <w:jc w:val="center"/>
    </w:pPr>
    <w:rPr>
      <w:b/>
      <w:bCs/>
    </w:rPr>
  </w:style>
  <w:style w:type="paragraph" w:customStyle="1" w:styleId="newfiguretitle">
    <w:name w:val="new figure title"/>
    <w:basedOn w:val="Normal"/>
    <w:rsid w:val="00D925AE"/>
    <w:pPr>
      <w:spacing w:before="40" w:after="80"/>
      <w:jc w:val="center"/>
    </w:pPr>
    <w:rPr>
      <w:rFonts w:ascii="Arial" w:hAnsi="Arial"/>
      <w:b/>
      <w:sz w:val="20"/>
    </w:rPr>
  </w:style>
  <w:style w:type="paragraph" w:customStyle="1" w:styleId="newTableHeading">
    <w:name w:val="new Table Heading"/>
    <w:basedOn w:val="Normal"/>
    <w:rsid w:val="00D925AE"/>
    <w:pPr>
      <w:spacing w:before="60" w:after="120"/>
      <w:jc w:val="center"/>
    </w:pPr>
    <w:rPr>
      <w:rFonts w:ascii="Arial" w:hAnsi="Arial"/>
      <w:color w:val="FFFFFF"/>
      <w:sz w:val="18"/>
    </w:rPr>
  </w:style>
  <w:style w:type="paragraph" w:customStyle="1" w:styleId="newTableText">
    <w:name w:val="new Table Text"/>
    <w:basedOn w:val="Normal"/>
    <w:rsid w:val="00D925AE"/>
    <w:rPr>
      <w:rFonts w:ascii="Arial" w:hAnsi="Arial"/>
      <w:sz w:val="20"/>
      <w:lang w:val="fr-FR"/>
    </w:rPr>
  </w:style>
  <w:style w:type="paragraph" w:customStyle="1" w:styleId="newTableTextBullet">
    <w:name w:val="new Table Text Bullet"/>
    <w:basedOn w:val="Normal"/>
    <w:rsid w:val="00D925AE"/>
    <w:pPr>
      <w:numPr>
        <w:numId w:val="2"/>
      </w:numPr>
      <w:tabs>
        <w:tab w:val="left" w:pos="216"/>
      </w:tabs>
      <w:ind w:left="216" w:hanging="173"/>
    </w:pPr>
    <w:rPr>
      <w:rFonts w:ascii="Arial" w:hAnsi="Arial"/>
      <w:sz w:val="20"/>
    </w:rPr>
  </w:style>
  <w:style w:type="paragraph" w:customStyle="1" w:styleId="newtablecaption">
    <w:name w:val="new table caption"/>
    <w:basedOn w:val="newfigurecaption"/>
    <w:rsid w:val="00D925AE"/>
  </w:style>
  <w:style w:type="paragraph" w:customStyle="1" w:styleId="newtabletitle">
    <w:name w:val="new table title"/>
    <w:basedOn w:val="newfiguretitle"/>
    <w:rsid w:val="00D925AE"/>
    <w:pPr>
      <w:spacing w:before="0" w:after="0"/>
    </w:pPr>
  </w:style>
  <w:style w:type="character" w:customStyle="1" w:styleId="newHeading4">
    <w:name w:val="new Heading 4"/>
    <w:basedOn w:val="DefaultParagraphFont"/>
    <w:rsid w:val="00D925AE"/>
    <w:rPr>
      <w:rFonts w:ascii="Arial" w:hAnsi="Arial"/>
      <w:b/>
      <w:noProof w:val="0"/>
      <w:sz w:val="24"/>
      <w:lang w:val="en-US"/>
    </w:rPr>
  </w:style>
  <w:style w:type="character" w:customStyle="1" w:styleId="newHeading5">
    <w:name w:val="new Heading 5"/>
    <w:basedOn w:val="DefaultParagraphFont"/>
    <w:rsid w:val="00D925AE"/>
    <w:rPr>
      <w:i/>
      <w:sz w:val="22"/>
    </w:rPr>
  </w:style>
  <w:style w:type="paragraph" w:customStyle="1" w:styleId="ResHeading1">
    <w:name w:val="Res Heading 1"/>
    <w:basedOn w:val="Heading2"/>
    <w:next w:val="Normal"/>
    <w:rsid w:val="00D925AE"/>
    <w:pPr>
      <w:keepLines/>
      <w:numPr>
        <w:ilvl w:val="0"/>
        <w:numId w:val="0"/>
      </w:numPr>
      <w:tabs>
        <w:tab w:val="right" w:pos="9360"/>
      </w:tabs>
      <w:spacing w:after="40"/>
      <w:outlineLvl w:val="9"/>
    </w:pPr>
    <w:rPr>
      <w:rFonts w:ascii="Zurich BT" w:hAnsi="Zurich BT"/>
      <w:snapToGrid w:val="0"/>
      <w:kern w:val="28"/>
      <w:sz w:val="32"/>
    </w:rPr>
  </w:style>
  <w:style w:type="paragraph" w:customStyle="1" w:styleId="ResHeading2">
    <w:name w:val="Res Heading 2"/>
    <w:basedOn w:val="Heading3"/>
    <w:next w:val="ResHeading3"/>
    <w:rsid w:val="00D925AE"/>
    <w:pPr>
      <w:keepLines/>
      <w:numPr>
        <w:ilvl w:val="0"/>
        <w:numId w:val="0"/>
      </w:numPr>
      <w:pBdr>
        <w:top w:val="single" w:sz="6" w:space="1" w:color="auto"/>
        <w:bottom w:val="single" w:sz="6" w:space="1" w:color="auto"/>
      </w:pBdr>
      <w:shd w:val="clear" w:color="FFFFFF" w:fill="000000"/>
      <w:spacing w:after="120"/>
      <w:jc w:val="center"/>
      <w:outlineLvl w:val="9"/>
    </w:pPr>
    <w:rPr>
      <w:rFonts w:ascii="Zurich BT" w:hAnsi="Zurich BT"/>
      <w:b/>
      <w:i w:val="0"/>
      <w:snapToGrid w:val="0"/>
      <w:kern w:val="28"/>
    </w:rPr>
  </w:style>
  <w:style w:type="paragraph" w:customStyle="1" w:styleId="ResHeading3">
    <w:name w:val="Res Heading 3"/>
    <w:basedOn w:val="Heading4"/>
    <w:next w:val="ResBodyText"/>
    <w:rsid w:val="00D925AE"/>
    <w:pPr>
      <w:keepLines/>
      <w:numPr>
        <w:ilvl w:val="0"/>
        <w:numId w:val="0"/>
      </w:numPr>
      <w:tabs>
        <w:tab w:val="center" w:pos="4680"/>
        <w:tab w:val="right" w:pos="9360"/>
      </w:tabs>
      <w:spacing w:after="0"/>
      <w:outlineLvl w:val="9"/>
    </w:pPr>
    <w:rPr>
      <w:rFonts w:ascii="Zurich BT" w:hAnsi="Zurich BT"/>
      <w:kern w:val="28"/>
      <w:sz w:val="20"/>
    </w:rPr>
  </w:style>
  <w:style w:type="paragraph" w:customStyle="1" w:styleId="ResBodyText">
    <w:name w:val="Res Body Text"/>
    <w:basedOn w:val="Normal"/>
    <w:rsid w:val="00D925AE"/>
    <w:pPr>
      <w:tabs>
        <w:tab w:val="left" w:pos="720"/>
        <w:tab w:val="left" w:pos="1440"/>
        <w:tab w:val="left" w:pos="2160"/>
      </w:tabs>
      <w:spacing w:before="60" w:after="60"/>
    </w:pPr>
    <w:rPr>
      <w:kern w:val="24"/>
    </w:rPr>
  </w:style>
  <w:style w:type="paragraph" w:customStyle="1" w:styleId="ResHeading4">
    <w:name w:val="Res Heading 4"/>
    <w:basedOn w:val="Heading5"/>
    <w:rsid w:val="00D925AE"/>
    <w:pPr>
      <w:keepNext/>
      <w:keepLines/>
      <w:numPr>
        <w:ilvl w:val="0"/>
        <w:numId w:val="0"/>
      </w:numPr>
      <w:outlineLvl w:val="9"/>
    </w:pPr>
    <w:rPr>
      <w:rFonts w:ascii="Zurich Cn BT" w:hAnsi="Zurich Cn BT"/>
      <w:b/>
      <w:kern w:val="28"/>
    </w:rPr>
  </w:style>
  <w:style w:type="paragraph" w:customStyle="1" w:styleId="Indent1">
    <w:name w:val="Indent1"/>
    <w:basedOn w:val="Normal"/>
    <w:rsid w:val="00D925AE"/>
    <w:pPr>
      <w:numPr>
        <w:numId w:val="4"/>
      </w:numPr>
      <w:spacing w:line="480" w:lineRule="auto"/>
    </w:pPr>
    <w:rPr>
      <w:sz w:val="20"/>
    </w:rPr>
  </w:style>
  <w:style w:type="paragraph" w:customStyle="1" w:styleId="Bullet">
    <w:name w:val="Bullet"/>
    <w:basedOn w:val="BodyText2"/>
    <w:rsid w:val="00D925AE"/>
    <w:pPr>
      <w:numPr>
        <w:numId w:val="3"/>
      </w:numPr>
      <w:spacing w:line="480" w:lineRule="auto"/>
      <w:jc w:val="left"/>
    </w:pPr>
    <w:rPr>
      <w:sz w:val="20"/>
    </w:rPr>
  </w:style>
  <w:style w:type="paragraph" w:customStyle="1" w:styleId="TableHead">
    <w:name w:val="TableHead"/>
    <w:basedOn w:val="Heading2"/>
    <w:rsid w:val="00D925AE"/>
    <w:pPr>
      <w:numPr>
        <w:ilvl w:val="0"/>
        <w:numId w:val="0"/>
      </w:numPr>
      <w:tabs>
        <w:tab w:val="left" w:pos="432"/>
      </w:tabs>
      <w:spacing w:before="40"/>
      <w:jc w:val="center"/>
    </w:pPr>
    <w:rPr>
      <w:i/>
    </w:rPr>
  </w:style>
  <w:style w:type="paragraph" w:customStyle="1" w:styleId="Bullet-Last">
    <w:name w:val="Bullet - Last"/>
    <w:basedOn w:val="Normal"/>
    <w:autoRedefine/>
    <w:rsid w:val="00D925AE"/>
    <w:pPr>
      <w:numPr>
        <w:numId w:val="23"/>
      </w:numPr>
    </w:pPr>
  </w:style>
  <w:style w:type="paragraph" w:customStyle="1" w:styleId="BulletList">
    <w:name w:val="Bullet List"/>
    <w:basedOn w:val="Normal"/>
    <w:rsid w:val="00D925AE"/>
    <w:pPr>
      <w:numPr>
        <w:numId w:val="5"/>
      </w:numPr>
    </w:pPr>
  </w:style>
  <w:style w:type="character" w:styleId="FollowedHyperlink">
    <w:name w:val="FollowedHyperlink"/>
    <w:basedOn w:val="DefaultParagraphFont"/>
    <w:rsid w:val="00D925AE"/>
    <w:rPr>
      <w:color w:val="800080"/>
      <w:u w:val="single"/>
    </w:rPr>
  </w:style>
  <w:style w:type="paragraph" w:customStyle="1" w:styleId="parabody">
    <w:name w:val="parabody"/>
    <w:basedOn w:val="BodyText"/>
    <w:rsid w:val="00D925AE"/>
    <w:pPr>
      <w:spacing w:after="100"/>
    </w:pPr>
    <w:rPr>
      <w:sz w:val="22"/>
    </w:rPr>
  </w:style>
  <w:style w:type="paragraph" w:customStyle="1" w:styleId="OPM123">
    <w:name w:val="OPM 1.2.3."/>
    <w:basedOn w:val="Normal"/>
    <w:rsid w:val="00D925AE"/>
    <w:pPr>
      <w:numPr>
        <w:numId w:val="8"/>
      </w:numPr>
    </w:pPr>
  </w:style>
  <w:style w:type="paragraph" w:customStyle="1" w:styleId="restop">
    <w:name w:val="restop"/>
    <w:basedOn w:val="parabody"/>
    <w:rsid w:val="00D925AE"/>
    <w:rPr>
      <w:b/>
    </w:rPr>
  </w:style>
  <w:style w:type="paragraph" w:customStyle="1" w:styleId="Bullet1">
    <w:name w:val="Bullet1"/>
    <w:basedOn w:val="Normal"/>
    <w:rsid w:val="00D925AE"/>
    <w:pPr>
      <w:widowControl w:val="0"/>
      <w:tabs>
        <w:tab w:val="num" w:pos="1080"/>
      </w:tabs>
      <w:spacing w:before="20" w:after="20"/>
      <w:ind w:left="1080" w:hanging="360"/>
    </w:pPr>
    <w:rPr>
      <w:rFonts w:ascii="Arial" w:hAnsi="Arial" w:cs="Arial"/>
      <w:sz w:val="22"/>
      <w:szCs w:val="22"/>
    </w:rPr>
  </w:style>
  <w:style w:type="paragraph" w:customStyle="1" w:styleId="SCORMBlankPage">
    <w:name w:val="SCORM Blank Page"/>
    <w:basedOn w:val="BodyText3"/>
    <w:next w:val="Normal"/>
    <w:rsid w:val="00D925AE"/>
    <w:pPr>
      <w:ind w:left="360" w:hanging="360"/>
      <w:jc w:val="center"/>
    </w:pPr>
    <w:rPr>
      <w:i/>
      <w:iCs/>
      <w:sz w:val="28"/>
      <w:szCs w:val="28"/>
    </w:rPr>
  </w:style>
  <w:style w:type="paragraph" w:customStyle="1" w:styleId="SCORMReferenceNumber">
    <w:name w:val="SCORM Reference Number"/>
    <w:basedOn w:val="SCORMTextGeneral"/>
    <w:rsid w:val="00D925AE"/>
    <w:rPr>
      <w:b/>
      <w:bCs/>
      <w:vertAlign w:val="superscript"/>
    </w:rPr>
  </w:style>
  <w:style w:type="paragraph" w:customStyle="1" w:styleId="SCORMTextGeneral">
    <w:name w:val="SCORM Text (General)"/>
    <w:basedOn w:val="Normal"/>
    <w:rsid w:val="00D925AE"/>
    <w:pPr>
      <w:spacing w:after="180"/>
    </w:pPr>
    <w:rPr>
      <w:szCs w:val="24"/>
    </w:rPr>
  </w:style>
  <w:style w:type="paragraph" w:customStyle="1" w:styleId="titleside">
    <w:name w:val="title side"/>
    <w:basedOn w:val="Normal"/>
    <w:rsid w:val="00D925AE"/>
    <w:pPr>
      <w:spacing w:after="60"/>
    </w:pPr>
    <w:rPr>
      <w:sz w:val="22"/>
      <w:szCs w:val="24"/>
    </w:rPr>
  </w:style>
  <w:style w:type="paragraph" w:customStyle="1" w:styleId="tabletitle">
    <w:name w:val="table title"/>
    <w:basedOn w:val="Normal"/>
    <w:rsid w:val="00D925AE"/>
    <w:pPr>
      <w:jc w:val="center"/>
    </w:pPr>
    <w:rPr>
      <w:rFonts w:ascii="Arial" w:hAnsi="Arial"/>
      <w:b/>
      <w:sz w:val="20"/>
      <w:szCs w:val="24"/>
    </w:rPr>
  </w:style>
  <w:style w:type="paragraph" w:customStyle="1" w:styleId="personneltable">
    <w:name w:val="personnel table"/>
    <w:basedOn w:val="Normal"/>
    <w:rsid w:val="00D925AE"/>
    <w:pPr>
      <w:spacing w:before="40" w:after="40"/>
    </w:pPr>
    <w:rPr>
      <w:sz w:val="20"/>
      <w:szCs w:val="24"/>
    </w:rPr>
  </w:style>
  <w:style w:type="paragraph" w:customStyle="1" w:styleId="BulletCheckbox">
    <w:name w:val="Bullet Checkbox"/>
    <w:basedOn w:val="Normal"/>
    <w:rsid w:val="00D925AE"/>
    <w:pPr>
      <w:ind w:left="360" w:hanging="360"/>
    </w:pPr>
    <w:rPr>
      <w:szCs w:val="24"/>
    </w:rPr>
  </w:style>
  <w:style w:type="paragraph" w:customStyle="1" w:styleId="NormSans">
    <w:name w:val="NormSans"/>
    <w:basedOn w:val="Normal"/>
    <w:rsid w:val="00D925AE"/>
    <w:rPr>
      <w:szCs w:val="24"/>
    </w:rPr>
  </w:style>
  <w:style w:type="paragraph" w:customStyle="1" w:styleId="Minortopic">
    <w:name w:val="Minor topic"/>
    <w:basedOn w:val="Normal"/>
    <w:rsid w:val="00D925AE"/>
    <w:rPr>
      <w:b/>
      <w:szCs w:val="24"/>
    </w:rPr>
  </w:style>
  <w:style w:type="paragraph" w:customStyle="1" w:styleId="Bodydocandtabls">
    <w:name w:val="Body doc and tabls"/>
    <w:basedOn w:val="Normal"/>
    <w:rsid w:val="00D925AE"/>
    <w:pPr>
      <w:widowControl w:val="0"/>
      <w:spacing w:before="100" w:after="120"/>
      <w:ind w:left="360"/>
    </w:pPr>
    <w:rPr>
      <w:rFonts w:ascii="Arial" w:hAnsi="Arial" w:cs="Arial"/>
      <w:sz w:val="22"/>
      <w:szCs w:val="22"/>
    </w:rPr>
  </w:style>
  <w:style w:type="character" w:customStyle="1" w:styleId="SubtitleTit">
    <w:name w:val="Subtitle/Tit"/>
    <w:basedOn w:val="DefaultParagraphFont"/>
    <w:rsid w:val="00D925AE"/>
    <w:rPr>
      <w:rFonts w:ascii="Arial" w:hAnsi="Arial" w:cs="Arial"/>
    </w:rPr>
  </w:style>
  <w:style w:type="paragraph" w:styleId="Subtitle">
    <w:name w:val="Subtitle"/>
    <w:basedOn w:val="Normal"/>
    <w:link w:val="SubtitleChar"/>
    <w:uiPriority w:val="11"/>
    <w:qFormat/>
    <w:rsid w:val="00A06AFD"/>
    <w:rPr>
      <w:szCs w:val="24"/>
    </w:rPr>
  </w:style>
  <w:style w:type="paragraph" w:customStyle="1" w:styleId="BodyText21">
    <w:name w:val="Body Text 21"/>
    <w:basedOn w:val="Normal"/>
    <w:rsid w:val="00D925AE"/>
    <w:pPr>
      <w:suppressAutoHyphens/>
      <w:autoSpaceDE w:val="0"/>
      <w:autoSpaceDN w:val="0"/>
      <w:adjustRightInd w:val="0"/>
      <w:spacing w:line="230" w:lineRule="auto"/>
    </w:pPr>
    <w:rPr>
      <w:rFonts w:ascii="Arial" w:hAnsi="Arial"/>
      <w:b/>
      <w:sz w:val="20"/>
      <w:szCs w:val="24"/>
    </w:rPr>
  </w:style>
  <w:style w:type="paragraph" w:styleId="NormalWeb">
    <w:name w:val="Normal (Web)"/>
    <w:basedOn w:val="Normal"/>
    <w:rsid w:val="00D925AE"/>
    <w:pPr>
      <w:spacing w:before="100" w:after="100"/>
    </w:pPr>
    <w:rPr>
      <w:rFonts w:eastAsia="Arial Unicode MS"/>
      <w:szCs w:val="24"/>
    </w:rPr>
  </w:style>
  <w:style w:type="paragraph" w:customStyle="1" w:styleId="graphictext">
    <w:name w:val="graphic text"/>
    <w:basedOn w:val="Normal"/>
    <w:rsid w:val="00D925AE"/>
    <w:rPr>
      <w:szCs w:val="24"/>
    </w:rPr>
  </w:style>
  <w:style w:type="paragraph" w:customStyle="1" w:styleId="finalgraphic">
    <w:name w:val="final graphic"/>
    <w:basedOn w:val="Minortopic"/>
    <w:rsid w:val="00D925AE"/>
  </w:style>
  <w:style w:type="paragraph" w:customStyle="1" w:styleId="storyboard">
    <w:name w:val="storyboard #"/>
    <w:basedOn w:val="Normal"/>
    <w:rsid w:val="00D925AE"/>
    <w:pPr>
      <w:tabs>
        <w:tab w:val="left" w:pos="5040"/>
        <w:tab w:val="right" w:pos="9000"/>
      </w:tabs>
      <w:jc w:val="right"/>
    </w:pPr>
    <w:rPr>
      <w:b/>
      <w:szCs w:val="24"/>
    </w:rPr>
  </w:style>
  <w:style w:type="paragraph" w:customStyle="1" w:styleId="prompttext">
    <w:name w:val="prompt text"/>
    <w:basedOn w:val="Normal"/>
    <w:rsid w:val="00D925AE"/>
    <w:pPr>
      <w:tabs>
        <w:tab w:val="left" w:pos="5040"/>
        <w:tab w:val="right" w:pos="9000"/>
      </w:tabs>
    </w:pPr>
    <w:rPr>
      <w:szCs w:val="24"/>
    </w:rPr>
  </w:style>
  <w:style w:type="paragraph" w:customStyle="1" w:styleId="screentext">
    <w:name w:val="screen text"/>
    <w:basedOn w:val="Normal"/>
    <w:rsid w:val="00D925AE"/>
    <w:pPr>
      <w:tabs>
        <w:tab w:val="left" w:pos="5040"/>
        <w:tab w:val="right" w:pos="9000"/>
      </w:tabs>
    </w:pPr>
    <w:rPr>
      <w:szCs w:val="24"/>
    </w:rPr>
  </w:style>
  <w:style w:type="paragraph" w:customStyle="1" w:styleId="selectiongoto">
    <w:name w:val="selection goto"/>
    <w:basedOn w:val="Normal"/>
    <w:rsid w:val="00D925AE"/>
    <w:rPr>
      <w:rFonts w:ascii="Arial" w:hAnsi="Arial"/>
      <w:sz w:val="20"/>
      <w:szCs w:val="24"/>
    </w:rPr>
  </w:style>
  <w:style w:type="paragraph" w:customStyle="1" w:styleId="prognotes">
    <w:name w:val="prog notes"/>
    <w:basedOn w:val="Normal"/>
    <w:rsid w:val="00D925AE"/>
    <w:rPr>
      <w:sz w:val="20"/>
      <w:szCs w:val="24"/>
    </w:rPr>
  </w:style>
  <w:style w:type="paragraph" w:customStyle="1" w:styleId="graphicnotes">
    <w:name w:val="graphic notes"/>
    <w:basedOn w:val="Normal"/>
    <w:rsid w:val="00D925AE"/>
    <w:rPr>
      <w:sz w:val="20"/>
      <w:szCs w:val="24"/>
    </w:rPr>
  </w:style>
  <w:style w:type="paragraph" w:customStyle="1" w:styleId="AltText">
    <w:name w:val="Alt Text"/>
    <w:basedOn w:val="prognotes"/>
    <w:rsid w:val="00D925AE"/>
  </w:style>
  <w:style w:type="paragraph" w:customStyle="1" w:styleId="MajorHeading">
    <w:name w:val="Major Heading"/>
    <w:basedOn w:val="Normal"/>
    <w:rsid w:val="00D925AE"/>
    <w:pPr>
      <w:spacing w:after="240"/>
    </w:pPr>
    <w:rPr>
      <w:rFonts w:ascii="Helvetica" w:hAnsi="Helvetica"/>
      <w:b/>
      <w:sz w:val="36"/>
      <w:szCs w:val="24"/>
    </w:rPr>
  </w:style>
  <w:style w:type="character" w:customStyle="1" w:styleId="level2line">
    <w:name w:val="level2 line"/>
    <w:basedOn w:val="DefaultParagraphFont"/>
    <w:rsid w:val="00D925AE"/>
  </w:style>
  <w:style w:type="paragraph" w:customStyle="1" w:styleId="pvwdbodytext">
    <w:name w:val="pvwd body text"/>
    <w:basedOn w:val="Normal"/>
    <w:rsid w:val="00D925AE"/>
    <w:pPr>
      <w:spacing w:before="60"/>
    </w:pPr>
    <w:rPr>
      <w:szCs w:val="24"/>
    </w:rPr>
  </w:style>
  <w:style w:type="paragraph" w:customStyle="1" w:styleId="SCORMMeta-dataTableList">
    <w:name w:val="SCORM Meta-data Table List"/>
    <w:basedOn w:val="Normal"/>
    <w:rsid w:val="00D925AE"/>
    <w:pPr>
      <w:tabs>
        <w:tab w:val="num" w:pos="360"/>
      </w:tabs>
      <w:spacing w:before="120" w:after="60"/>
      <w:ind w:left="360" w:hanging="360"/>
    </w:pPr>
    <w:rPr>
      <w:rFonts w:ascii="Arial" w:hAnsi="Arial" w:cs="Arial"/>
      <w:b/>
      <w:bCs/>
      <w:sz w:val="22"/>
      <w:szCs w:val="22"/>
    </w:rPr>
  </w:style>
  <w:style w:type="paragraph" w:customStyle="1" w:styleId="OCCHeading1">
    <w:name w:val="OCC Heading 1"/>
    <w:basedOn w:val="Normal"/>
    <w:rsid w:val="00D925AE"/>
    <w:rPr>
      <w:b/>
      <w:sz w:val="28"/>
    </w:rPr>
  </w:style>
  <w:style w:type="paragraph" w:customStyle="1" w:styleId="OCCHeading2">
    <w:name w:val="OCC Heading 2"/>
    <w:basedOn w:val="Normal"/>
    <w:rsid w:val="00D925AE"/>
    <w:rPr>
      <w:b/>
      <w:caps/>
    </w:rPr>
  </w:style>
  <w:style w:type="paragraph" w:customStyle="1" w:styleId="OCCHeading3">
    <w:name w:val="OCC Heading 3"/>
    <w:basedOn w:val="Normal"/>
    <w:rsid w:val="00D925AE"/>
    <w:rPr>
      <w:b/>
      <w:i/>
    </w:rPr>
  </w:style>
  <w:style w:type="character" w:customStyle="1" w:styleId="OCCHeading1Char">
    <w:name w:val="OCC Heading 1 Char"/>
    <w:basedOn w:val="DefaultParagraphFont"/>
    <w:rsid w:val="00D925AE"/>
    <w:rPr>
      <w:b/>
      <w:sz w:val="28"/>
      <w:lang w:val="en-US" w:eastAsia="en-US" w:bidi="ar-SA"/>
    </w:rPr>
  </w:style>
  <w:style w:type="character" w:customStyle="1" w:styleId="Char1">
    <w:name w:val="Char1"/>
    <w:basedOn w:val="OCCHeading1Char"/>
    <w:rsid w:val="00D925AE"/>
    <w:rPr>
      <w:b/>
      <w:sz w:val="28"/>
      <w:lang w:val="en-US" w:eastAsia="en-US" w:bidi="ar-SA"/>
    </w:rPr>
  </w:style>
  <w:style w:type="character" w:customStyle="1" w:styleId="OCCHeading3Char">
    <w:name w:val="OCC Heading 3 Char"/>
    <w:basedOn w:val="DefaultParagraphFont"/>
    <w:rsid w:val="00D925AE"/>
    <w:rPr>
      <w:b/>
      <w:i/>
      <w:sz w:val="24"/>
      <w:lang w:val="en-US" w:eastAsia="en-US" w:bidi="ar-SA"/>
    </w:rPr>
  </w:style>
  <w:style w:type="character" w:customStyle="1" w:styleId="Char">
    <w:name w:val="Char"/>
    <w:basedOn w:val="OCCHeading3Char"/>
    <w:rsid w:val="00D925AE"/>
    <w:rPr>
      <w:b/>
      <w:i/>
      <w:sz w:val="24"/>
      <w:lang w:val="en-US" w:eastAsia="en-US" w:bidi="ar-SA"/>
    </w:rPr>
  </w:style>
  <w:style w:type="paragraph" w:customStyle="1" w:styleId="a">
    <w:name w:val="_"/>
    <w:basedOn w:val="Normal"/>
    <w:rsid w:val="00D925AE"/>
    <w:pPr>
      <w:widowControl w:val="0"/>
      <w:ind w:left="720" w:hanging="720"/>
      <w:jc w:val="both"/>
    </w:pPr>
    <w:rPr>
      <w:snapToGrid w:val="0"/>
    </w:rPr>
  </w:style>
  <w:style w:type="paragraph" w:styleId="BalloonText">
    <w:name w:val="Balloon Text"/>
    <w:basedOn w:val="Normal"/>
    <w:semiHidden/>
    <w:rsid w:val="00D925AE"/>
    <w:rPr>
      <w:rFonts w:ascii="Tahoma" w:hAnsi="Tahoma" w:cs="Tahoma"/>
      <w:sz w:val="16"/>
      <w:szCs w:val="16"/>
    </w:rPr>
  </w:style>
  <w:style w:type="character" w:styleId="CommentReference">
    <w:name w:val="annotation reference"/>
    <w:basedOn w:val="DefaultParagraphFont"/>
    <w:semiHidden/>
    <w:rsid w:val="00D925AE"/>
    <w:rPr>
      <w:sz w:val="16"/>
      <w:szCs w:val="16"/>
    </w:rPr>
  </w:style>
  <w:style w:type="paragraph" w:styleId="CommentSubject">
    <w:name w:val="annotation subject"/>
    <w:basedOn w:val="CommentText"/>
    <w:next w:val="CommentText"/>
    <w:semiHidden/>
    <w:rsid w:val="00D925AE"/>
    <w:rPr>
      <w:b/>
      <w:bCs/>
    </w:rPr>
  </w:style>
  <w:style w:type="paragraph" w:customStyle="1" w:styleId="FigureHeading">
    <w:name w:val="Figure Heading"/>
    <w:basedOn w:val="Heading3"/>
    <w:rsid w:val="00D925AE"/>
    <w:pPr>
      <w:keepNext/>
      <w:spacing w:before="60" w:after="120"/>
      <w:jc w:val="center"/>
    </w:pPr>
    <w:rPr>
      <w:rFonts w:cs="Arial"/>
      <w:b/>
      <w:bCs/>
      <w:i w:val="0"/>
      <w:szCs w:val="26"/>
    </w:rPr>
  </w:style>
  <w:style w:type="paragraph" w:customStyle="1" w:styleId="Tabletext">
    <w:name w:val="Table text"/>
    <w:basedOn w:val="Normal"/>
    <w:rsid w:val="00D925AE"/>
    <w:rPr>
      <w:spacing w:val="-5"/>
      <w:szCs w:val="24"/>
    </w:rPr>
  </w:style>
  <w:style w:type="paragraph" w:customStyle="1" w:styleId="ANTbodytext">
    <w:name w:val="ANT body text"/>
    <w:link w:val="ANTbodytextChar1"/>
    <w:rsid w:val="00D925AE"/>
    <w:pPr>
      <w:spacing w:before="60" w:after="120"/>
      <w:jc w:val="both"/>
    </w:pPr>
    <w:rPr>
      <w:sz w:val="24"/>
    </w:rPr>
  </w:style>
  <w:style w:type="paragraph" w:customStyle="1" w:styleId="ANTbodytextds">
    <w:name w:val="ANT body text ds"/>
    <w:basedOn w:val="ANTbodytext"/>
    <w:rsid w:val="00D925AE"/>
  </w:style>
  <w:style w:type="paragraph" w:customStyle="1" w:styleId="ANTbodytextindentsm">
    <w:name w:val="ANT body text indent sm"/>
    <w:basedOn w:val="ANTbodytext"/>
    <w:next w:val="ANTbodytext"/>
    <w:rsid w:val="00D925AE"/>
    <w:rPr>
      <w:sz w:val="20"/>
    </w:rPr>
  </w:style>
  <w:style w:type="paragraph" w:customStyle="1" w:styleId="ANTbulletlevel2">
    <w:name w:val="ANT bullet level 2"/>
    <w:rsid w:val="00D925AE"/>
    <w:pPr>
      <w:widowControl w:val="0"/>
      <w:numPr>
        <w:numId w:val="9"/>
      </w:numPr>
      <w:tabs>
        <w:tab w:val="clear" w:pos="1440"/>
        <w:tab w:val="num" w:pos="360"/>
      </w:tabs>
      <w:ind w:left="0" w:firstLine="0"/>
      <w:jc w:val="both"/>
    </w:pPr>
    <w:rPr>
      <w:sz w:val="24"/>
    </w:rPr>
  </w:style>
  <w:style w:type="paragraph" w:customStyle="1" w:styleId="ANTCaption">
    <w:name w:val="ANT Caption"/>
    <w:basedOn w:val="Caption"/>
    <w:rsid w:val="00D925AE"/>
    <w:pPr>
      <w:keepNext/>
      <w:spacing w:before="60" w:after="220" w:line="220" w:lineRule="atLeast"/>
      <w:jc w:val="center"/>
    </w:pPr>
    <w:rPr>
      <w:rFonts w:ascii="Arial" w:hAnsi="Arial" w:cs="Arial"/>
      <w:bCs/>
      <w:i/>
      <w:sz w:val="20"/>
    </w:rPr>
  </w:style>
  <w:style w:type="paragraph" w:customStyle="1" w:styleId="ANTEmphasis">
    <w:name w:val="ANT Emphasis"/>
    <w:basedOn w:val="ANTbodytext"/>
    <w:next w:val="ANTbodytext"/>
    <w:rsid w:val="00D925AE"/>
    <w:rPr>
      <w:rFonts w:ascii="Arial" w:hAnsi="Arial" w:cs="Arial"/>
      <w:b/>
      <w:bCs/>
      <w:i/>
      <w:iCs/>
      <w:sz w:val="20"/>
    </w:rPr>
  </w:style>
  <w:style w:type="paragraph" w:customStyle="1" w:styleId="ANTHeading1">
    <w:name w:val="ANT Heading 1"/>
    <w:basedOn w:val="Heading1"/>
    <w:next w:val="ANTbodytext"/>
    <w:rsid w:val="005F7B56"/>
    <w:pPr>
      <w:keepNext/>
      <w:keepLines/>
      <w:numPr>
        <w:numId w:val="22"/>
      </w:numPr>
      <w:shd w:val="pct10" w:color="auto" w:fill="auto"/>
      <w:spacing w:before="220" w:line="280" w:lineRule="atLeast"/>
    </w:pPr>
    <w:rPr>
      <w:spacing w:val="-10"/>
      <w:kern w:val="28"/>
    </w:rPr>
  </w:style>
  <w:style w:type="paragraph" w:customStyle="1" w:styleId="ANTHeading2">
    <w:name w:val="ANT Heading 2"/>
    <w:basedOn w:val="Heading2"/>
    <w:next w:val="ANTbodytext"/>
    <w:rsid w:val="00524105"/>
    <w:pPr>
      <w:keepNext/>
      <w:keepLines/>
      <w:numPr>
        <w:numId w:val="30"/>
      </w:numPr>
      <w:tabs>
        <w:tab w:val="left" w:pos="504"/>
      </w:tabs>
      <w:spacing w:line="220" w:lineRule="atLeast"/>
    </w:pPr>
    <w:rPr>
      <w:spacing w:val="-4"/>
      <w:kern w:val="28"/>
      <w:szCs w:val="24"/>
    </w:rPr>
  </w:style>
  <w:style w:type="paragraph" w:customStyle="1" w:styleId="ANTHeading3">
    <w:name w:val="ANT Heading 3"/>
    <w:basedOn w:val="Heading3"/>
    <w:next w:val="ANTbodytext"/>
    <w:autoRedefine/>
    <w:rsid w:val="005F7B56"/>
    <w:pPr>
      <w:keepNext/>
      <w:keepLines/>
      <w:numPr>
        <w:numId w:val="30"/>
      </w:numPr>
      <w:spacing w:after="80"/>
    </w:pPr>
    <w:rPr>
      <w:b/>
      <w:bCs/>
      <w:i w:val="0"/>
      <w:iCs/>
      <w:spacing w:val="-4"/>
      <w:kern w:val="28"/>
      <w:szCs w:val="22"/>
    </w:rPr>
  </w:style>
  <w:style w:type="paragraph" w:customStyle="1" w:styleId="ANTHeading4">
    <w:name w:val="ANT Heading 4"/>
    <w:basedOn w:val="Heading4"/>
    <w:next w:val="ANTbodytext"/>
    <w:autoRedefine/>
    <w:rsid w:val="005F7B56"/>
    <w:pPr>
      <w:keepLines/>
      <w:numPr>
        <w:numId w:val="22"/>
      </w:numPr>
      <w:spacing w:before="140" w:after="80" w:line="220" w:lineRule="atLeast"/>
    </w:pPr>
    <w:rPr>
      <w:spacing w:val="-4"/>
      <w:kern w:val="28"/>
    </w:rPr>
  </w:style>
  <w:style w:type="paragraph" w:customStyle="1" w:styleId="ANTlistbullet">
    <w:name w:val="ANT list bullet"/>
    <w:rsid w:val="00D925AE"/>
    <w:pPr>
      <w:numPr>
        <w:numId w:val="10"/>
      </w:numPr>
      <w:spacing w:after="120"/>
      <w:ind w:right="144"/>
    </w:pPr>
    <w:rPr>
      <w:sz w:val="24"/>
    </w:rPr>
  </w:style>
  <w:style w:type="paragraph" w:customStyle="1" w:styleId="ANTlistbullet2">
    <w:name w:val="ANT list bullet 2"/>
    <w:basedOn w:val="ListBullet"/>
    <w:rsid w:val="00D925AE"/>
    <w:pPr>
      <w:numPr>
        <w:numId w:val="11"/>
      </w:numPr>
      <w:tabs>
        <w:tab w:val="clear" w:pos="1800"/>
        <w:tab w:val="num" w:pos="360"/>
      </w:tabs>
      <w:spacing w:before="40" w:after="40"/>
      <w:ind w:left="0" w:right="86" w:firstLine="0"/>
    </w:pPr>
  </w:style>
  <w:style w:type="paragraph" w:customStyle="1" w:styleId="ANTlistbullet3">
    <w:name w:val="ANT list bullet 3"/>
    <w:basedOn w:val="ANTbodytext"/>
    <w:rsid w:val="00D925AE"/>
    <w:pPr>
      <w:numPr>
        <w:numId w:val="12"/>
      </w:numPr>
      <w:tabs>
        <w:tab w:val="clear" w:pos="1800"/>
        <w:tab w:val="num" w:pos="360"/>
      </w:tabs>
      <w:spacing w:before="40"/>
      <w:ind w:left="0" w:right="144" w:firstLine="0"/>
    </w:pPr>
  </w:style>
  <w:style w:type="paragraph" w:customStyle="1" w:styleId="ANTlistbulletabc">
    <w:name w:val="ANT list bullet abc"/>
    <w:basedOn w:val="ANTlistbullet"/>
    <w:rsid w:val="00D925AE"/>
    <w:pPr>
      <w:numPr>
        <w:numId w:val="13"/>
      </w:numPr>
      <w:tabs>
        <w:tab w:val="clear" w:pos="720"/>
        <w:tab w:val="num" w:pos="360"/>
      </w:tabs>
      <w:spacing w:after="40"/>
      <w:ind w:right="43" w:firstLine="0"/>
      <w:jc w:val="both"/>
    </w:pPr>
  </w:style>
  <w:style w:type="paragraph" w:customStyle="1" w:styleId="ANTlistbulletlast">
    <w:name w:val="ANT list bullet last"/>
    <w:basedOn w:val="ANTlistbullet"/>
    <w:next w:val="ANTbodytext"/>
    <w:rsid w:val="00D925AE"/>
    <w:pPr>
      <w:numPr>
        <w:numId w:val="20"/>
      </w:numPr>
      <w:ind w:right="43"/>
    </w:pPr>
  </w:style>
  <w:style w:type="paragraph" w:customStyle="1" w:styleId="ANTListNumber">
    <w:name w:val="ANT List Number"/>
    <w:next w:val="ANTbodytext"/>
    <w:rsid w:val="00D925AE"/>
    <w:pPr>
      <w:numPr>
        <w:numId w:val="14"/>
      </w:numPr>
      <w:spacing w:before="40" w:after="60"/>
    </w:pPr>
    <w:rPr>
      <w:sz w:val="24"/>
    </w:rPr>
  </w:style>
  <w:style w:type="paragraph" w:customStyle="1" w:styleId="ANTResBodyText">
    <w:name w:val="ANT Res Body Text"/>
    <w:basedOn w:val="ResBodyText"/>
    <w:rsid w:val="00D925AE"/>
    <w:pPr>
      <w:jc w:val="both"/>
    </w:pPr>
    <w:rPr>
      <w:sz w:val="20"/>
    </w:rPr>
  </w:style>
  <w:style w:type="paragraph" w:customStyle="1" w:styleId="ANTResBodyHeader">
    <w:name w:val="ANT Res Body Header"/>
    <w:basedOn w:val="ANTResBodyText"/>
    <w:next w:val="ANTResBodyText"/>
    <w:rsid w:val="00D925AE"/>
    <w:rPr>
      <w:bCs/>
      <w:i/>
      <w:iCs/>
      <w:sz w:val="24"/>
    </w:rPr>
  </w:style>
  <w:style w:type="paragraph" w:customStyle="1" w:styleId="ANTResbullet">
    <w:name w:val="ANT Res bullet"/>
    <w:basedOn w:val="ANTResBodyText"/>
    <w:rsid w:val="00D925AE"/>
    <w:pPr>
      <w:numPr>
        <w:numId w:val="15"/>
      </w:numPr>
      <w:tabs>
        <w:tab w:val="clear" w:pos="720"/>
        <w:tab w:val="clear" w:pos="936"/>
        <w:tab w:val="clear" w:pos="1440"/>
        <w:tab w:val="clear" w:pos="2160"/>
        <w:tab w:val="num" w:pos="360"/>
      </w:tabs>
      <w:ind w:left="0" w:firstLine="0"/>
    </w:pPr>
  </w:style>
  <w:style w:type="paragraph" w:customStyle="1" w:styleId="ANTTableBullet">
    <w:name w:val="ANT Table Bullet"/>
    <w:basedOn w:val="Normal"/>
    <w:rsid w:val="00D925AE"/>
    <w:pPr>
      <w:numPr>
        <w:numId w:val="16"/>
      </w:numPr>
      <w:tabs>
        <w:tab w:val="clear" w:pos="1080"/>
        <w:tab w:val="num" w:pos="360"/>
        <w:tab w:val="left" w:pos="429"/>
      </w:tabs>
      <w:ind w:left="0" w:firstLine="0"/>
    </w:pPr>
    <w:rPr>
      <w:rFonts w:ascii="Arial" w:hAnsi="Arial" w:cs="Arial"/>
      <w:sz w:val="20"/>
    </w:rPr>
  </w:style>
  <w:style w:type="paragraph" w:customStyle="1" w:styleId="ANTResumeBullet">
    <w:name w:val="ANT Resume Bullet"/>
    <w:basedOn w:val="ANTTableBullet"/>
    <w:next w:val="ANTResBodyText"/>
    <w:rsid w:val="00D925AE"/>
    <w:pPr>
      <w:numPr>
        <w:numId w:val="17"/>
      </w:numPr>
      <w:tabs>
        <w:tab w:val="clear" w:pos="720"/>
        <w:tab w:val="num" w:pos="360"/>
      </w:tabs>
      <w:spacing w:before="20" w:after="20"/>
      <w:ind w:left="0" w:firstLine="0"/>
    </w:pPr>
    <w:rPr>
      <w:rFonts w:ascii="Times New Roman" w:hAnsi="Times New Roman" w:cs="Times New Roman"/>
    </w:rPr>
  </w:style>
  <w:style w:type="paragraph" w:customStyle="1" w:styleId="ANTResumeBullet2">
    <w:name w:val="ANT Resume Bullet 2"/>
    <w:basedOn w:val="ANTResumeBullet"/>
    <w:rsid w:val="00D925AE"/>
    <w:pPr>
      <w:numPr>
        <w:numId w:val="18"/>
      </w:numPr>
      <w:tabs>
        <w:tab w:val="clear" w:pos="429"/>
        <w:tab w:val="clear" w:pos="1115"/>
        <w:tab w:val="num" w:pos="360"/>
        <w:tab w:val="left" w:pos="683"/>
      </w:tabs>
      <w:ind w:left="0" w:firstLine="0"/>
    </w:pPr>
  </w:style>
  <w:style w:type="paragraph" w:customStyle="1" w:styleId="ANTResumeHead">
    <w:name w:val="ANT Resume Head"/>
    <w:basedOn w:val="Normal"/>
    <w:next w:val="Normal"/>
    <w:rsid w:val="00D925AE"/>
    <w:pPr>
      <w:spacing w:before="240" w:after="60"/>
      <w:jc w:val="center"/>
    </w:pPr>
    <w:rPr>
      <w:b/>
      <w:bCs/>
      <w:i/>
    </w:rPr>
  </w:style>
  <w:style w:type="paragraph" w:customStyle="1" w:styleId="ANTResumeHeader">
    <w:name w:val="ANT Resume Header"/>
    <w:basedOn w:val="Normal"/>
    <w:next w:val="ANTResBodyText"/>
    <w:rsid w:val="00D925AE"/>
    <w:rPr>
      <w:rFonts w:ascii="Arial" w:hAnsi="Arial"/>
      <w:b/>
      <w:smallCaps/>
      <w:sz w:val="20"/>
    </w:rPr>
  </w:style>
  <w:style w:type="paragraph" w:customStyle="1" w:styleId="ANTResumeName">
    <w:name w:val="ANT Resume Name"/>
    <w:basedOn w:val="Normal"/>
    <w:next w:val="ANTResumeHeader"/>
    <w:rsid w:val="00D925AE"/>
    <w:pPr>
      <w:spacing w:after="120"/>
      <w:jc w:val="center"/>
    </w:pPr>
    <w:rPr>
      <w:rFonts w:ascii="Arial" w:hAnsi="Arial" w:cs="Arial"/>
      <w:b/>
      <w:bCs/>
      <w:i/>
      <w:iCs/>
      <w:sz w:val="20"/>
    </w:rPr>
  </w:style>
  <w:style w:type="paragraph" w:customStyle="1" w:styleId="ANTTableBullet2">
    <w:name w:val="ANT Table Bullet 2"/>
    <w:basedOn w:val="ANTTableBullet"/>
    <w:rsid w:val="00D925AE"/>
    <w:pPr>
      <w:numPr>
        <w:numId w:val="19"/>
      </w:numPr>
      <w:tabs>
        <w:tab w:val="clear" w:pos="429"/>
        <w:tab w:val="clear" w:pos="1080"/>
        <w:tab w:val="num" w:pos="360"/>
      </w:tabs>
      <w:spacing w:before="40" w:after="60"/>
      <w:ind w:left="0" w:firstLine="0"/>
    </w:pPr>
  </w:style>
  <w:style w:type="paragraph" w:customStyle="1" w:styleId="ANTTableText">
    <w:name w:val="ANT Table Text"/>
    <w:basedOn w:val="Tabletext"/>
    <w:rsid w:val="00D925AE"/>
    <w:pPr>
      <w:spacing w:before="60" w:line="180" w:lineRule="atLeast"/>
    </w:pPr>
    <w:rPr>
      <w:rFonts w:ascii="Arial" w:hAnsi="Arial"/>
      <w:bCs/>
      <w:spacing w:val="0"/>
      <w:sz w:val="20"/>
      <w:szCs w:val="20"/>
    </w:rPr>
  </w:style>
  <w:style w:type="paragraph" w:customStyle="1" w:styleId="ANTTableTextHeader">
    <w:name w:val="ANT Table Text Header"/>
    <w:basedOn w:val="Tabletext"/>
    <w:autoRedefine/>
    <w:rsid w:val="007F16F2"/>
    <w:pPr>
      <w:spacing w:before="60" w:line="180" w:lineRule="atLeast"/>
      <w:jc w:val="center"/>
    </w:pPr>
    <w:rPr>
      <w:rFonts w:ascii="Arial" w:hAnsi="Arial"/>
      <w:b/>
      <w:i/>
      <w:spacing w:val="0"/>
      <w:sz w:val="18"/>
      <w:szCs w:val="18"/>
    </w:rPr>
  </w:style>
  <w:style w:type="paragraph" w:customStyle="1" w:styleId="ANTTableTextHdrLeft">
    <w:name w:val="ANT Table Text Hdr Left"/>
    <w:basedOn w:val="ANTTableTextHeader"/>
    <w:next w:val="ANTTableText"/>
    <w:rsid w:val="00D925AE"/>
    <w:pPr>
      <w:jc w:val="left"/>
    </w:pPr>
  </w:style>
  <w:style w:type="paragraph" w:customStyle="1" w:styleId="ANTtextbox">
    <w:name w:val="ANT text box"/>
    <w:basedOn w:val="Normal"/>
    <w:rsid w:val="00D925AE"/>
    <w:pPr>
      <w:pBdr>
        <w:top w:val="single" w:sz="6" w:space="1" w:color="000000"/>
        <w:left w:val="single" w:sz="6" w:space="4" w:color="000000"/>
        <w:bottom w:val="single" w:sz="6" w:space="1" w:color="000000"/>
        <w:right w:val="single" w:sz="6" w:space="4" w:color="000000"/>
      </w:pBdr>
      <w:shd w:val="clear" w:color="auto" w:fill="E0E0E0"/>
      <w:spacing w:before="120" w:after="120" w:line="360" w:lineRule="auto"/>
    </w:pPr>
    <w:rPr>
      <w:rFonts w:ascii="Arial" w:hAnsi="Arial" w:cs="Arial"/>
      <w:sz w:val="20"/>
    </w:rPr>
  </w:style>
  <w:style w:type="paragraph" w:customStyle="1" w:styleId="ANTtextboxsmall">
    <w:name w:val="ANT text box small"/>
    <w:basedOn w:val="ANTtextbox"/>
    <w:rsid w:val="00D925AE"/>
    <w:rPr>
      <w:sz w:val="16"/>
    </w:rPr>
  </w:style>
  <w:style w:type="paragraph" w:customStyle="1" w:styleId="ANTTitlePage1">
    <w:name w:val="ANT Title Page 1"/>
    <w:basedOn w:val="Normal"/>
    <w:rsid w:val="00D925AE"/>
    <w:pPr>
      <w:keepNext/>
      <w:spacing w:before="60" w:after="220" w:line="220" w:lineRule="atLeast"/>
      <w:jc w:val="center"/>
    </w:pPr>
    <w:rPr>
      <w:rFonts w:ascii="Arial" w:hAnsi="Arial" w:cs="Arial"/>
      <w:b/>
      <w:bCs/>
      <w:i/>
      <w:sz w:val="48"/>
    </w:rPr>
  </w:style>
  <w:style w:type="paragraph" w:customStyle="1" w:styleId="ANTTitlePage2">
    <w:name w:val="ANT Title Page 2"/>
    <w:basedOn w:val="ANTTitlePage1"/>
    <w:rsid w:val="00D925AE"/>
    <w:rPr>
      <w:i w:val="0"/>
      <w:iCs/>
      <w:sz w:val="40"/>
    </w:rPr>
  </w:style>
  <w:style w:type="paragraph" w:customStyle="1" w:styleId="ANTlistbulletend">
    <w:name w:val="ANT list bullet end"/>
    <w:basedOn w:val="ANTlistbullet"/>
    <w:next w:val="ANTbodytext"/>
    <w:rsid w:val="00D925AE"/>
  </w:style>
  <w:style w:type="character" w:customStyle="1" w:styleId="StyleANTEmphasisLatinTimesNewRoman12pt">
    <w:name w:val="Style ANT Emphasis + (Latin) Times New Roman 12 pt"/>
    <w:basedOn w:val="DefaultParagraphFont"/>
    <w:rsid w:val="00D925AE"/>
    <w:rPr>
      <w:rFonts w:ascii="Times New Roman" w:hAnsi="Times New Roman" w:cs="Times New Roman"/>
      <w:b/>
      <w:sz w:val="24"/>
      <w:szCs w:val="24"/>
    </w:rPr>
  </w:style>
  <w:style w:type="character" w:customStyle="1" w:styleId="StyleANTEmphasis">
    <w:name w:val="StyleANT Emphasis"/>
    <w:rsid w:val="00D925AE"/>
    <w:rPr>
      <w:rFonts w:ascii="Times New Roman" w:hAnsi="Times New Roman"/>
      <w:b/>
      <w:bCs/>
      <w:iCs/>
      <w:sz w:val="24"/>
    </w:rPr>
  </w:style>
  <w:style w:type="character" w:customStyle="1" w:styleId="basictext1">
    <w:name w:val="basic_text1"/>
    <w:basedOn w:val="DefaultParagraphFont"/>
    <w:rsid w:val="00D925AE"/>
    <w:rPr>
      <w:rFonts w:ascii="Arial" w:hAnsi="Arial" w:cs="Arial" w:hint="default"/>
      <w:color w:val="333333"/>
      <w:sz w:val="20"/>
      <w:szCs w:val="20"/>
    </w:rPr>
  </w:style>
  <w:style w:type="character" w:customStyle="1" w:styleId="ANTbodytextChar">
    <w:name w:val="ANT body text Char"/>
    <w:basedOn w:val="DefaultParagraphFont"/>
    <w:rsid w:val="00D925AE"/>
    <w:rPr>
      <w:sz w:val="24"/>
      <w:lang w:val="en-US" w:eastAsia="en-US" w:bidi="ar-SA"/>
    </w:rPr>
  </w:style>
  <w:style w:type="paragraph" w:customStyle="1" w:styleId="narrative">
    <w:name w:val="narrative"/>
    <w:rsid w:val="00D925AE"/>
    <w:pPr>
      <w:tabs>
        <w:tab w:val="num" w:pos="360"/>
      </w:tabs>
      <w:spacing w:before="60"/>
    </w:pPr>
    <w:rPr>
      <w:sz w:val="24"/>
      <w:szCs w:val="24"/>
    </w:rPr>
  </w:style>
  <w:style w:type="paragraph" w:customStyle="1" w:styleId="newTableTextChar">
    <w:name w:val="new Table Text Char"/>
    <w:basedOn w:val="Normal"/>
    <w:rsid w:val="00D925AE"/>
    <w:rPr>
      <w:rFonts w:ascii="Arial" w:hAnsi="Arial" w:cs="Arial"/>
      <w:sz w:val="22"/>
      <w:szCs w:val="22"/>
    </w:rPr>
  </w:style>
  <w:style w:type="character" w:customStyle="1" w:styleId="newTableTextCharChar">
    <w:name w:val="new Table Text Char Char"/>
    <w:basedOn w:val="DefaultParagraphFont"/>
    <w:rsid w:val="00D925AE"/>
    <w:rPr>
      <w:rFonts w:ascii="Arial" w:hAnsi="Arial" w:cs="Arial"/>
      <w:sz w:val="22"/>
      <w:szCs w:val="22"/>
      <w:lang w:val="en-US" w:eastAsia="en-US" w:bidi="ar-SA"/>
    </w:rPr>
  </w:style>
  <w:style w:type="paragraph" w:customStyle="1" w:styleId="Bullet10">
    <w:name w:val="Bullet 1"/>
    <w:basedOn w:val="Normal"/>
    <w:rsid w:val="00D925AE"/>
    <w:pPr>
      <w:widowControl w:val="0"/>
      <w:spacing w:before="20"/>
      <w:ind w:left="1080" w:hanging="360"/>
    </w:pPr>
    <w:rPr>
      <w:rFonts w:ascii="Arial" w:hAnsi="Arial"/>
    </w:rPr>
  </w:style>
  <w:style w:type="paragraph" w:customStyle="1" w:styleId="bullet2">
    <w:name w:val="bullet 2"/>
    <w:basedOn w:val="Bullet10"/>
    <w:next w:val="Normal"/>
    <w:rsid w:val="00D925AE"/>
    <w:pPr>
      <w:widowControl/>
      <w:numPr>
        <w:numId w:val="21"/>
      </w:numPr>
      <w:tabs>
        <w:tab w:val="left" w:pos="-1000"/>
        <w:tab w:val="left" w:pos="-240"/>
        <w:tab w:val="left" w:pos="720"/>
        <w:tab w:val="left" w:pos="1080"/>
        <w:tab w:val="left" w:pos="3120"/>
        <w:tab w:val="left" w:pos="3281"/>
        <w:tab w:val="left" w:pos="4162"/>
        <w:tab w:val="left" w:pos="4602"/>
        <w:tab w:val="left" w:pos="5043"/>
        <w:tab w:val="left" w:pos="5483"/>
        <w:tab w:val="left" w:pos="5924"/>
        <w:tab w:val="left" w:pos="6364"/>
        <w:tab w:val="left" w:pos="6804"/>
        <w:tab w:val="left" w:pos="7245"/>
        <w:tab w:val="left" w:pos="7685"/>
        <w:tab w:val="left" w:pos="8126"/>
        <w:tab w:val="left" w:pos="8566"/>
        <w:tab w:val="left" w:pos="9006"/>
      </w:tabs>
      <w:spacing w:before="80" w:after="60"/>
    </w:pPr>
    <w:rPr>
      <w:rFonts w:ascii="Times New Roman" w:hAnsi="Times New Roman"/>
      <w:snapToGrid w:val="0"/>
      <w:lang w:val="en-GB"/>
    </w:rPr>
  </w:style>
  <w:style w:type="paragraph" w:customStyle="1" w:styleId="TableHeading">
    <w:name w:val="Table Heading"/>
    <w:basedOn w:val="FigureHeading"/>
    <w:rsid w:val="00D925AE"/>
    <w:rPr>
      <w:sz w:val="24"/>
    </w:rPr>
  </w:style>
  <w:style w:type="paragraph" w:styleId="E-mailSignature">
    <w:name w:val="E-mail Signature"/>
    <w:basedOn w:val="Normal"/>
    <w:rsid w:val="00D925AE"/>
    <w:rPr>
      <w:szCs w:val="24"/>
    </w:rPr>
  </w:style>
  <w:style w:type="paragraph" w:styleId="Index1">
    <w:name w:val="index 1"/>
    <w:basedOn w:val="Normal"/>
    <w:next w:val="Normal"/>
    <w:autoRedefine/>
    <w:semiHidden/>
    <w:rsid w:val="00D925AE"/>
    <w:pPr>
      <w:ind w:left="220" w:hanging="220"/>
    </w:pPr>
    <w:rPr>
      <w:szCs w:val="24"/>
    </w:rPr>
  </w:style>
  <w:style w:type="paragraph" w:styleId="IndexHeading">
    <w:name w:val="index heading"/>
    <w:basedOn w:val="Normal"/>
    <w:next w:val="Index1"/>
    <w:semiHidden/>
    <w:rsid w:val="00D925AE"/>
    <w:rPr>
      <w:rFonts w:ascii="Arial" w:hAnsi="Arial" w:cs="Arial"/>
      <w:b/>
      <w:bCs/>
      <w:szCs w:val="24"/>
    </w:rPr>
  </w:style>
  <w:style w:type="paragraph" w:styleId="List">
    <w:name w:val="List"/>
    <w:basedOn w:val="Normal"/>
    <w:rsid w:val="00D925AE"/>
    <w:pPr>
      <w:ind w:left="360" w:hanging="360"/>
    </w:pPr>
    <w:rPr>
      <w:szCs w:val="24"/>
    </w:rPr>
  </w:style>
  <w:style w:type="paragraph" w:styleId="List2">
    <w:name w:val="List 2"/>
    <w:basedOn w:val="Normal"/>
    <w:rsid w:val="00D925AE"/>
    <w:pPr>
      <w:ind w:left="720" w:hanging="360"/>
    </w:pPr>
    <w:rPr>
      <w:szCs w:val="24"/>
    </w:rPr>
  </w:style>
  <w:style w:type="paragraph" w:styleId="List4">
    <w:name w:val="List 4"/>
    <w:basedOn w:val="Normal"/>
    <w:rsid w:val="00D925AE"/>
    <w:pPr>
      <w:ind w:left="1440" w:hanging="360"/>
    </w:pPr>
    <w:rPr>
      <w:szCs w:val="24"/>
    </w:rPr>
  </w:style>
  <w:style w:type="paragraph" w:customStyle="1" w:styleId="BodyTextKeep">
    <w:name w:val="Body Text Keep"/>
    <w:basedOn w:val="BodyText"/>
    <w:rsid w:val="00D925AE"/>
    <w:pPr>
      <w:keepNext/>
      <w:spacing w:after="240" w:line="240" w:lineRule="atLeast"/>
      <w:ind w:left="1080"/>
    </w:pPr>
    <w:rPr>
      <w:spacing w:val="-5"/>
    </w:rPr>
  </w:style>
  <w:style w:type="paragraph" w:customStyle="1" w:styleId="Char1CharCharCharCharCharChar">
    <w:name w:val="Char1 Char Char Char Char Char Char"/>
    <w:basedOn w:val="Normal"/>
    <w:rsid w:val="00390DAE"/>
    <w:pPr>
      <w:spacing w:after="160" w:line="240" w:lineRule="exact"/>
    </w:pPr>
    <w:rPr>
      <w:rFonts w:ascii="Verdana" w:hAnsi="Verdana"/>
      <w:sz w:val="16"/>
    </w:rPr>
  </w:style>
  <w:style w:type="paragraph" w:customStyle="1" w:styleId="tabletext0">
    <w:name w:val="tabletext"/>
    <w:basedOn w:val="Normal"/>
    <w:rsid w:val="00D925AE"/>
    <w:rPr>
      <w:spacing w:val="-5"/>
      <w:szCs w:val="24"/>
    </w:rPr>
  </w:style>
  <w:style w:type="paragraph" w:customStyle="1" w:styleId="StyleANTHeading2NotAllcaps">
    <w:name w:val="Style ANT Heading 2 + Not All caps"/>
    <w:basedOn w:val="ANTHeading2"/>
    <w:rsid w:val="00D925AE"/>
    <w:rPr>
      <w:bCs/>
      <w:sz w:val="28"/>
    </w:rPr>
  </w:style>
  <w:style w:type="paragraph" w:customStyle="1" w:styleId="ANTHeading5">
    <w:name w:val="ANT Heading 5"/>
    <w:basedOn w:val="Heading5"/>
    <w:next w:val="ANTbodytext"/>
    <w:autoRedefine/>
    <w:rsid w:val="00524105"/>
    <w:pPr>
      <w:numPr>
        <w:ilvl w:val="0"/>
      </w:numPr>
    </w:pPr>
  </w:style>
  <w:style w:type="table" w:styleId="TableGrid">
    <w:name w:val="Table Grid"/>
    <w:basedOn w:val="TableNormal"/>
    <w:rsid w:val="00F22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ecParagraph">
    <w:name w:val="Spec Paragraph"/>
    <w:basedOn w:val="Normal"/>
    <w:rsid w:val="00FB138F"/>
    <w:pPr>
      <w:tabs>
        <w:tab w:val="left" w:pos="360"/>
        <w:tab w:val="left" w:pos="720"/>
        <w:tab w:val="left" w:pos="1080"/>
        <w:tab w:val="left" w:pos="1440"/>
        <w:tab w:val="left" w:pos="1800"/>
        <w:tab w:val="left" w:pos="2160"/>
        <w:tab w:val="left" w:pos="2520"/>
        <w:tab w:val="left" w:pos="2880"/>
        <w:tab w:val="left" w:pos="3240"/>
        <w:tab w:val="left" w:pos="3600"/>
      </w:tabs>
      <w:spacing w:after="120"/>
    </w:pPr>
  </w:style>
  <w:style w:type="paragraph" w:customStyle="1" w:styleId="Proptext">
    <w:name w:val="Proptext"/>
    <w:basedOn w:val="Normal"/>
    <w:link w:val="ProptextChar"/>
    <w:autoRedefine/>
    <w:rsid w:val="00F51425"/>
    <w:pPr>
      <w:jc w:val="both"/>
    </w:pPr>
    <w:rPr>
      <w:spacing w:val="-4"/>
      <w:szCs w:val="24"/>
    </w:rPr>
  </w:style>
  <w:style w:type="paragraph" w:customStyle="1" w:styleId="propfirstbullet">
    <w:name w:val="propfirstbullet"/>
    <w:basedOn w:val="Normal"/>
    <w:link w:val="propfirstbulletCharChar"/>
    <w:rsid w:val="00165D84"/>
    <w:pPr>
      <w:numPr>
        <w:ilvl w:val="1"/>
        <w:numId w:val="24"/>
      </w:numPr>
      <w:tabs>
        <w:tab w:val="clear" w:pos="1440"/>
        <w:tab w:val="num" w:pos="648"/>
      </w:tabs>
      <w:spacing w:before="80" w:after="160"/>
      <w:ind w:left="648"/>
    </w:pPr>
    <w:rPr>
      <w:szCs w:val="24"/>
    </w:rPr>
  </w:style>
  <w:style w:type="character" w:customStyle="1" w:styleId="propfirstbulletCharChar">
    <w:name w:val="propfirstbullet Char Char"/>
    <w:basedOn w:val="DefaultParagraphFont"/>
    <w:link w:val="propfirstbullet"/>
    <w:locked/>
    <w:rsid w:val="00165D84"/>
    <w:rPr>
      <w:sz w:val="24"/>
      <w:szCs w:val="24"/>
    </w:rPr>
  </w:style>
  <w:style w:type="character" w:customStyle="1" w:styleId="ProptextChar">
    <w:name w:val="Proptext Char"/>
    <w:basedOn w:val="DefaultParagraphFont"/>
    <w:link w:val="Proptext"/>
    <w:locked/>
    <w:rsid w:val="00F51425"/>
    <w:rPr>
      <w:spacing w:val="-4"/>
      <w:sz w:val="24"/>
      <w:szCs w:val="24"/>
      <w:lang w:val="en-US" w:eastAsia="en-US" w:bidi="ar-SA"/>
    </w:rPr>
  </w:style>
  <w:style w:type="paragraph" w:customStyle="1" w:styleId="Technical7">
    <w:name w:val="Technical 7"/>
    <w:rsid w:val="003A3D9B"/>
    <w:pPr>
      <w:numPr>
        <w:numId w:val="25"/>
      </w:numPr>
      <w:tabs>
        <w:tab w:val="clear" w:pos="1627"/>
        <w:tab w:val="left" w:pos="-720"/>
      </w:tabs>
      <w:suppressAutoHyphens/>
      <w:ind w:firstLine="720"/>
    </w:pPr>
    <w:rPr>
      <w:rFonts w:ascii="Courier New" w:hAnsi="Courier New"/>
      <w:b/>
      <w:sz w:val="24"/>
    </w:rPr>
  </w:style>
  <w:style w:type="paragraph" w:customStyle="1" w:styleId="list1">
    <w:name w:val="list (1)"/>
    <w:basedOn w:val="Normal"/>
    <w:rsid w:val="003A3D9B"/>
    <w:pPr>
      <w:tabs>
        <w:tab w:val="num" w:pos="1440"/>
        <w:tab w:val="left" w:pos="1800"/>
      </w:tabs>
      <w:spacing w:after="80"/>
      <w:ind w:left="1440" w:hanging="360"/>
    </w:pPr>
  </w:style>
  <w:style w:type="paragraph" w:customStyle="1" w:styleId="Default">
    <w:name w:val="Default"/>
    <w:rsid w:val="00CA7C04"/>
    <w:pPr>
      <w:autoSpaceDE w:val="0"/>
      <w:autoSpaceDN w:val="0"/>
      <w:adjustRightInd w:val="0"/>
    </w:pPr>
    <w:rPr>
      <w:rFonts w:ascii="Arial" w:hAnsi="Arial" w:cs="Arial"/>
      <w:color w:val="000000"/>
      <w:sz w:val="24"/>
      <w:szCs w:val="24"/>
    </w:rPr>
  </w:style>
  <w:style w:type="paragraph" w:customStyle="1" w:styleId="PropHead1">
    <w:name w:val="PropHead1"/>
    <w:basedOn w:val="Heading1"/>
    <w:next w:val="Proptext"/>
    <w:autoRedefine/>
    <w:rsid w:val="00D60FA8"/>
    <w:pPr>
      <w:keepNext/>
      <w:numPr>
        <w:numId w:val="26"/>
      </w:numPr>
      <w:spacing w:before="160"/>
    </w:pPr>
    <w:rPr>
      <w:rFonts w:cs="Arial"/>
      <w:bCs/>
      <w:kern w:val="32"/>
      <w:szCs w:val="24"/>
    </w:rPr>
  </w:style>
  <w:style w:type="paragraph" w:customStyle="1" w:styleId="Prophead2">
    <w:name w:val="Prophead2"/>
    <w:basedOn w:val="Heading2"/>
    <w:next w:val="Proptext"/>
    <w:autoRedefine/>
    <w:rsid w:val="00D60FA8"/>
    <w:pPr>
      <w:keepNext/>
      <w:numPr>
        <w:numId w:val="26"/>
      </w:numPr>
    </w:pPr>
    <w:rPr>
      <w:rFonts w:cs="Arial"/>
      <w:bCs/>
      <w:iCs/>
      <w:szCs w:val="24"/>
    </w:rPr>
  </w:style>
  <w:style w:type="paragraph" w:customStyle="1" w:styleId="Prophead3">
    <w:name w:val="Prophead3"/>
    <w:basedOn w:val="Heading3"/>
    <w:next w:val="Proptext"/>
    <w:autoRedefine/>
    <w:rsid w:val="00D60FA8"/>
    <w:pPr>
      <w:keepNext/>
      <w:numPr>
        <w:numId w:val="26"/>
      </w:numPr>
      <w:spacing w:before="240" w:after="120"/>
    </w:pPr>
    <w:rPr>
      <w:rFonts w:ascii="Times New Roman Bold" w:hAnsi="Times New Roman Bold" w:cs="Arial"/>
      <w:b/>
      <w:bCs/>
      <w:i w:val="0"/>
      <w:szCs w:val="24"/>
    </w:rPr>
  </w:style>
  <w:style w:type="paragraph" w:customStyle="1" w:styleId="propsecondbullet">
    <w:name w:val="propsecondbullet"/>
    <w:basedOn w:val="Normal"/>
    <w:autoRedefine/>
    <w:rsid w:val="00D60FA8"/>
    <w:pPr>
      <w:numPr>
        <w:numId w:val="27"/>
      </w:numPr>
      <w:tabs>
        <w:tab w:val="num" w:pos="360"/>
        <w:tab w:val="left" w:pos="720"/>
      </w:tabs>
      <w:spacing w:before="120" w:after="120"/>
      <w:ind w:left="936"/>
    </w:pPr>
    <w:rPr>
      <w:szCs w:val="24"/>
    </w:rPr>
  </w:style>
  <w:style w:type="character" w:customStyle="1" w:styleId="propnumberedlistCharChar">
    <w:name w:val="propnumberedlist Char Char"/>
    <w:basedOn w:val="DefaultParagraphFont"/>
    <w:link w:val="propnumberedlist"/>
    <w:locked/>
    <w:rsid w:val="00D60FA8"/>
    <w:rPr>
      <w:sz w:val="24"/>
      <w:szCs w:val="24"/>
    </w:rPr>
  </w:style>
  <w:style w:type="paragraph" w:customStyle="1" w:styleId="propnumberedlist">
    <w:name w:val="propnumberedlist"/>
    <w:basedOn w:val="Normal"/>
    <w:link w:val="propnumberedlistCharChar"/>
    <w:rsid w:val="00D60FA8"/>
    <w:pPr>
      <w:numPr>
        <w:numId w:val="28"/>
      </w:numPr>
      <w:spacing w:before="120"/>
    </w:pPr>
    <w:rPr>
      <w:szCs w:val="24"/>
    </w:rPr>
  </w:style>
  <w:style w:type="paragraph" w:customStyle="1" w:styleId="exhibitsec5">
    <w:name w:val="exhibit sec5"/>
    <w:basedOn w:val="Normal"/>
    <w:rsid w:val="00D60FA8"/>
    <w:pPr>
      <w:numPr>
        <w:numId w:val="29"/>
      </w:numPr>
      <w:spacing w:before="240" w:after="240"/>
      <w:jc w:val="center"/>
    </w:pPr>
    <w:rPr>
      <w:rFonts w:ascii="Times New Roman Bold" w:hAnsi="Times New Roman Bold"/>
      <w:b/>
      <w:i/>
      <w:szCs w:val="24"/>
    </w:rPr>
  </w:style>
  <w:style w:type="paragraph" w:customStyle="1" w:styleId="antbodytext0">
    <w:name w:val="antbodytext"/>
    <w:basedOn w:val="Normal"/>
    <w:rsid w:val="00D7098F"/>
    <w:pPr>
      <w:spacing w:before="60" w:after="120"/>
      <w:jc w:val="both"/>
    </w:pPr>
    <w:rPr>
      <w:szCs w:val="24"/>
    </w:rPr>
  </w:style>
  <w:style w:type="character" w:customStyle="1" w:styleId="ANTbodytextChar1">
    <w:name w:val="ANT body text Char1"/>
    <w:basedOn w:val="DefaultParagraphFont"/>
    <w:link w:val="ANTbodytext"/>
    <w:rsid w:val="00D7098F"/>
    <w:rPr>
      <w:sz w:val="24"/>
      <w:lang w:val="en-US" w:eastAsia="en-US" w:bidi="ar-SA"/>
    </w:rPr>
  </w:style>
  <w:style w:type="paragraph" w:customStyle="1" w:styleId="StyleANTHeading2NotAllcaps1">
    <w:name w:val="Style ANT Heading 2 + Not All caps1"/>
    <w:basedOn w:val="ANTHeading2"/>
    <w:next w:val="TOC1"/>
    <w:autoRedefine/>
    <w:rsid w:val="0044511F"/>
    <w:pPr>
      <w:tabs>
        <w:tab w:val="clear" w:pos="504"/>
      </w:tabs>
      <w:ind w:left="720" w:hanging="720"/>
    </w:pPr>
    <w:rPr>
      <w:bCs/>
      <w:spacing w:val="0"/>
      <w:kern w:val="0"/>
    </w:rPr>
  </w:style>
  <w:style w:type="paragraph" w:customStyle="1" w:styleId="StyleANTHeading2NotBoldNotAllcaps">
    <w:name w:val="Style ANT Heading 2 + Not Bold Not All caps"/>
    <w:basedOn w:val="ANTHeading2"/>
    <w:rsid w:val="00663C18"/>
    <w:rPr>
      <w:spacing w:val="0"/>
      <w:kern w:val="0"/>
    </w:rPr>
  </w:style>
  <w:style w:type="paragraph" w:customStyle="1" w:styleId="StyleStyleANTHeading2NotBoldNotAllcapsNotBold">
    <w:name w:val="Style Style ANT Heading 2 + Not Bold Not All caps + Not Bold"/>
    <w:basedOn w:val="StyleANTHeading2NotBoldNotAllcaps"/>
    <w:autoRedefine/>
    <w:rsid w:val="00663C18"/>
  </w:style>
  <w:style w:type="paragraph" w:customStyle="1" w:styleId="StyleANTHeading2">
    <w:name w:val="Style ANT Heading 2 +"/>
    <w:basedOn w:val="ANTHeading2"/>
    <w:rsid w:val="00BA6FB0"/>
    <w:rPr>
      <w:bCs/>
      <w:kern w:val="0"/>
    </w:rPr>
  </w:style>
  <w:style w:type="paragraph" w:customStyle="1" w:styleId="StyleANTHeading21">
    <w:name w:val="Style ANT Heading 2 +1"/>
    <w:basedOn w:val="ANTHeading2"/>
    <w:autoRedefine/>
    <w:rsid w:val="00BA6FB0"/>
    <w:rPr>
      <w:bCs/>
      <w:kern w:val="0"/>
    </w:rPr>
  </w:style>
  <w:style w:type="paragraph" w:customStyle="1" w:styleId="Body">
    <w:name w:val="Body"/>
    <w:link w:val="BodyChar"/>
    <w:qFormat/>
    <w:rsid w:val="008D5BAD"/>
    <w:pPr>
      <w:spacing w:after="120"/>
      <w:jc w:val="both"/>
    </w:pPr>
    <w:rPr>
      <w:spacing w:val="-4"/>
      <w:sz w:val="24"/>
      <w:szCs w:val="24"/>
    </w:rPr>
  </w:style>
  <w:style w:type="character" w:customStyle="1" w:styleId="FooterChar">
    <w:name w:val="Footer Char"/>
    <w:basedOn w:val="DefaultParagraphFont"/>
    <w:link w:val="Footer"/>
    <w:uiPriority w:val="99"/>
    <w:rsid w:val="00EE6D8F"/>
    <w:rPr>
      <w:sz w:val="22"/>
    </w:rPr>
  </w:style>
  <w:style w:type="character" w:customStyle="1" w:styleId="BodyChar">
    <w:name w:val="Body Char"/>
    <w:basedOn w:val="DefaultParagraphFont"/>
    <w:link w:val="Body"/>
    <w:rsid w:val="008D5BAD"/>
    <w:rPr>
      <w:spacing w:val="-4"/>
      <w:sz w:val="24"/>
      <w:szCs w:val="24"/>
    </w:rPr>
  </w:style>
  <w:style w:type="character" w:customStyle="1" w:styleId="HeaderChar">
    <w:name w:val="Header Char"/>
    <w:basedOn w:val="DefaultParagraphFont"/>
    <w:link w:val="Header"/>
    <w:uiPriority w:val="99"/>
    <w:rsid w:val="00EE6D8F"/>
    <w:rPr>
      <w:sz w:val="22"/>
    </w:rPr>
  </w:style>
  <w:style w:type="paragraph" w:styleId="NoteHeading">
    <w:name w:val="Note Heading"/>
    <w:basedOn w:val="Normal"/>
    <w:next w:val="Normal"/>
    <w:link w:val="NoteHeadingChar"/>
    <w:rsid w:val="00A06AFD"/>
  </w:style>
  <w:style w:type="character" w:customStyle="1" w:styleId="BodyTextChar">
    <w:name w:val="Body Text Char"/>
    <w:basedOn w:val="DefaultParagraphFont"/>
    <w:link w:val="BodyText"/>
    <w:rsid w:val="00A06AFD"/>
    <w:rPr>
      <w:sz w:val="24"/>
    </w:rPr>
  </w:style>
  <w:style w:type="character" w:customStyle="1" w:styleId="BodyTextIndentChar">
    <w:name w:val="Body Text Indent Char"/>
    <w:basedOn w:val="DefaultParagraphFont"/>
    <w:link w:val="BodyTextIndent"/>
    <w:rsid w:val="00D42E37"/>
    <w:rPr>
      <w:spacing w:val="-4"/>
      <w:sz w:val="24"/>
      <w:szCs w:val="24"/>
    </w:rPr>
  </w:style>
  <w:style w:type="character" w:customStyle="1" w:styleId="NoteHeadingChar">
    <w:name w:val="Note Heading Char"/>
    <w:basedOn w:val="DefaultParagraphFont"/>
    <w:link w:val="NoteHeading"/>
    <w:rsid w:val="00A06AFD"/>
    <w:rPr>
      <w:sz w:val="24"/>
    </w:rPr>
  </w:style>
  <w:style w:type="character" w:customStyle="1" w:styleId="Heading1Char">
    <w:name w:val="Heading 1 Char"/>
    <w:basedOn w:val="DefaultParagraphFont"/>
    <w:link w:val="Heading1"/>
    <w:rsid w:val="00510C1C"/>
    <w:rPr>
      <w:rFonts w:ascii="Times New Roman Bold" w:hAnsi="Times New Roman Bold"/>
      <w:b/>
      <w:caps/>
      <w:sz w:val="24"/>
    </w:rPr>
  </w:style>
  <w:style w:type="character" w:customStyle="1" w:styleId="Heading2Char">
    <w:name w:val="Heading 2 Char"/>
    <w:aliases w:val="hd2 Char,h2 Char,H2 Char,H21 Char,H22 Char,H23 Char,H211 Char,H221 Char,H24 Char,H212 Char,H222 Char,H231 Char,H2111 Char,H2211 Char,H25 Char,H213 Char,H223 Char,H232 Char,H2112 Char,H2212 Char,H26 Char,H214 Char,H224 Char,H233 Char"/>
    <w:basedOn w:val="DefaultParagraphFont"/>
    <w:link w:val="Heading2"/>
    <w:rsid w:val="003B191D"/>
    <w:rPr>
      <w:rFonts w:ascii="Times New Roman Bold" w:hAnsi="Times New Roman Bold"/>
      <w:b/>
      <w:sz w:val="22"/>
    </w:rPr>
  </w:style>
  <w:style w:type="character" w:customStyle="1" w:styleId="Heading3Char">
    <w:name w:val="Heading 3 Char"/>
    <w:basedOn w:val="DefaultParagraphFont"/>
    <w:link w:val="Heading3"/>
    <w:rsid w:val="00590F3E"/>
    <w:rPr>
      <w:i/>
      <w:sz w:val="22"/>
    </w:rPr>
  </w:style>
  <w:style w:type="character" w:customStyle="1" w:styleId="Heading4Char">
    <w:name w:val="Heading 4 Char"/>
    <w:basedOn w:val="DefaultParagraphFont"/>
    <w:link w:val="Heading4"/>
    <w:rsid w:val="006D4588"/>
    <w:rPr>
      <w:i/>
      <w:sz w:val="22"/>
    </w:rPr>
  </w:style>
  <w:style w:type="character" w:customStyle="1" w:styleId="Heading5Char">
    <w:name w:val="Heading 5 Char"/>
    <w:basedOn w:val="DefaultParagraphFont"/>
    <w:link w:val="Heading5"/>
    <w:uiPriority w:val="9"/>
    <w:rsid w:val="00A06AFD"/>
    <w:rPr>
      <w:sz w:val="24"/>
    </w:rPr>
  </w:style>
  <w:style w:type="character" w:customStyle="1" w:styleId="Heading6Char">
    <w:name w:val="Heading 6 Char"/>
    <w:aliases w:val="sub-dash Char,sd Char,5 Char"/>
    <w:basedOn w:val="DefaultParagraphFont"/>
    <w:link w:val="Heading6"/>
    <w:uiPriority w:val="9"/>
    <w:rsid w:val="00A06AFD"/>
    <w:rPr>
      <w:sz w:val="24"/>
    </w:rPr>
  </w:style>
  <w:style w:type="character" w:customStyle="1" w:styleId="Heading7Char">
    <w:name w:val="Heading 7 Char"/>
    <w:basedOn w:val="DefaultParagraphFont"/>
    <w:link w:val="Heading7"/>
    <w:uiPriority w:val="9"/>
    <w:rsid w:val="00A06AFD"/>
    <w:rPr>
      <w:rFonts w:ascii="Arial" w:hAnsi="Arial"/>
    </w:rPr>
  </w:style>
  <w:style w:type="character" w:customStyle="1" w:styleId="Heading8Char">
    <w:name w:val="Heading 8 Char"/>
    <w:basedOn w:val="DefaultParagraphFont"/>
    <w:link w:val="Heading8"/>
    <w:uiPriority w:val="9"/>
    <w:rsid w:val="00A06AFD"/>
    <w:rPr>
      <w:rFonts w:ascii="Arial" w:hAnsi="Arial"/>
      <w:i/>
    </w:rPr>
  </w:style>
  <w:style w:type="character" w:customStyle="1" w:styleId="Heading9Char">
    <w:name w:val="Heading 9 Char"/>
    <w:basedOn w:val="DefaultParagraphFont"/>
    <w:link w:val="Heading9"/>
    <w:uiPriority w:val="9"/>
    <w:rsid w:val="00A06AFD"/>
    <w:rPr>
      <w:rFonts w:ascii="Arial" w:hAnsi="Arial"/>
      <w:b/>
      <w:i/>
      <w:sz w:val="18"/>
    </w:rPr>
  </w:style>
  <w:style w:type="character" w:customStyle="1" w:styleId="TitleChar">
    <w:name w:val="Title Char"/>
    <w:basedOn w:val="DefaultParagraphFont"/>
    <w:link w:val="Title"/>
    <w:uiPriority w:val="10"/>
    <w:rsid w:val="00A06AFD"/>
    <w:rPr>
      <w:b/>
      <w:sz w:val="28"/>
    </w:rPr>
  </w:style>
  <w:style w:type="character" w:customStyle="1" w:styleId="SubtitleChar">
    <w:name w:val="Subtitle Char"/>
    <w:basedOn w:val="DefaultParagraphFont"/>
    <w:link w:val="Subtitle"/>
    <w:uiPriority w:val="11"/>
    <w:rsid w:val="00A06AFD"/>
    <w:rPr>
      <w:sz w:val="24"/>
      <w:szCs w:val="24"/>
    </w:rPr>
  </w:style>
  <w:style w:type="character" w:styleId="Emphasis">
    <w:name w:val="Emphasis"/>
    <w:uiPriority w:val="20"/>
    <w:qFormat/>
    <w:rsid w:val="00A06AFD"/>
    <w:rPr>
      <w:b/>
      <w:bCs/>
      <w:i/>
      <w:iCs/>
      <w:color w:val="5A5A5A"/>
    </w:rPr>
  </w:style>
  <w:style w:type="paragraph" w:styleId="NoSpacing">
    <w:name w:val="No Spacing"/>
    <w:basedOn w:val="Normal"/>
    <w:link w:val="NoSpacingChar"/>
    <w:uiPriority w:val="1"/>
    <w:qFormat/>
    <w:rsid w:val="00A06AFD"/>
    <w:rPr>
      <w:rFonts w:ascii="Calibri" w:hAnsi="Calibri"/>
      <w:sz w:val="22"/>
      <w:szCs w:val="22"/>
      <w:lang w:bidi="en-US"/>
    </w:rPr>
  </w:style>
  <w:style w:type="character" w:customStyle="1" w:styleId="NoSpacingChar">
    <w:name w:val="No Spacing Char"/>
    <w:basedOn w:val="DefaultParagraphFont"/>
    <w:link w:val="NoSpacing"/>
    <w:uiPriority w:val="1"/>
    <w:rsid w:val="00A06AFD"/>
    <w:rPr>
      <w:rFonts w:ascii="Calibri" w:hAnsi="Calibri"/>
      <w:sz w:val="22"/>
      <w:szCs w:val="22"/>
      <w:lang w:bidi="en-US"/>
    </w:rPr>
  </w:style>
  <w:style w:type="paragraph" w:styleId="ListParagraph">
    <w:name w:val="List Paragraph"/>
    <w:basedOn w:val="Normal"/>
    <w:uiPriority w:val="34"/>
    <w:qFormat/>
    <w:rsid w:val="00A06AFD"/>
    <w:pPr>
      <w:ind w:left="720" w:firstLine="360"/>
      <w:contextualSpacing/>
    </w:pPr>
    <w:rPr>
      <w:rFonts w:ascii="Calibri" w:hAnsi="Calibri"/>
      <w:sz w:val="22"/>
      <w:szCs w:val="22"/>
      <w:lang w:bidi="en-US"/>
    </w:rPr>
  </w:style>
  <w:style w:type="paragraph" w:styleId="Quote">
    <w:name w:val="Quote"/>
    <w:basedOn w:val="Normal"/>
    <w:next w:val="Normal"/>
    <w:link w:val="QuoteChar"/>
    <w:uiPriority w:val="29"/>
    <w:qFormat/>
    <w:rsid w:val="00A06AFD"/>
    <w:pPr>
      <w:ind w:firstLine="360"/>
    </w:pPr>
    <w:rPr>
      <w:rFonts w:ascii="Cambria" w:hAnsi="Cambria"/>
      <w:i/>
      <w:iCs/>
      <w:color w:val="5A5A5A"/>
      <w:sz w:val="22"/>
      <w:szCs w:val="22"/>
      <w:lang w:bidi="en-US"/>
    </w:rPr>
  </w:style>
  <w:style w:type="character" w:customStyle="1" w:styleId="QuoteChar">
    <w:name w:val="Quote Char"/>
    <w:basedOn w:val="DefaultParagraphFont"/>
    <w:link w:val="Quote"/>
    <w:uiPriority w:val="29"/>
    <w:rsid w:val="00A06AFD"/>
    <w:rPr>
      <w:rFonts w:ascii="Cambria" w:eastAsia="Times New Roman" w:hAnsi="Cambria" w:cs="Times New Roman"/>
      <w:i/>
      <w:iCs/>
      <w:color w:val="5A5A5A"/>
      <w:sz w:val="22"/>
      <w:szCs w:val="22"/>
      <w:lang w:bidi="en-US"/>
    </w:rPr>
  </w:style>
  <w:style w:type="paragraph" w:styleId="IntenseQuote">
    <w:name w:val="Intense Quote"/>
    <w:basedOn w:val="Normal"/>
    <w:next w:val="Normal"/>
    <w:link w:val="IntenseQuoteChar"/>
    <w:uiPriority w:val="30"/>
    <w:qFormat/>
    <w:rsid w:val="00A06AF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pPr>
    <w:rPr>
      <w:rFonts w:ascii="Cambria" w:hAnsi="Cambria"/>
      <w:i/>
      <w:iCs/>
      <w:color w:val="FFFFFF"/>
      <w:szCs w:val="24"/>
      <w:lang w:bidi="en-US"/>
    </w:rPr>
  </w:style>
  <w:style w:type="character" w:customStyle="1" w:styleId="IntenseQuoteChar">
    <w:name w:val="Intense Quote Char"/>
    <w:basedOn w:val="DefaultParagraphFont"/>
    <w:link w:val="IntenseQuote"/>
    <w:uiPriority w:val="30"/>
    <w:rsid w:val="00A06AFD"/>
    <w:rPr>
      <w:rFonts w:ascii="Cambria" w:eastAsia="Times New Roman" w:hAnsi="Cambria" w:cs="Times New Roman"/>
      <w:i/>
      <w:iCs/>
      <w:color w:val="FFFFFF"/>
      <w:sz w:val="24"/>
      <w:szCs w:val="24"/>
      <w:shd w:val="clear" w:color="auto" w:fill="4F81BD"/>
      <w:lang w:bidi="en-US"/>
    </w:rPr>
  </w:style>
  <w:style w:type="character" w:styleId="SubtleEmphasis">
    <w:name w:val="Subtle Emphasis"/>
    <w:uiPriority w:val="19"/>
    <w:qFormat/>
    <w:rsid w:val="00A06AFD"/>
    <w:rPr>
      <w:i/>
      <w:iCs/>
      <w:color w:val="5A5A5A"/>
    </w:rPr>
  </w:style>
  <w:style w:type="character" w:styleId="IntenseEmphasis">
    <w:name w:val="Intense Emphasis"/>
    <w:uiPriority w:val="21"/>
    <w:qFormat/>
    <w:rsid w:val="00A06AFD"/>
    <w:rPr>
      <w:b/>
      <w:bCs/>
      <w:i/>
      <w:iCs/>
      <w:color w:val="4F81BD"/>
      <w:sz w:val="22"/>
      <w:szCs w:val="22"/>
    </w:rPr>
  </w:style>
  <w:style w:type="character" w:styleId="SubtleReference">
    <w:name w:val="Subtle Reference"/>
    <w:uiPriority w:val="31"/>
    <w:qFormat/>
    <w:rsid w:val="00A06AFD"/>
    <w:rPr>
      <w:color w:val="auto"/>
      <w:u w:val="single" w:color="9BBB59"/>
    </w:rPr>
  </w:style>
  <w:style w:type="character" w:styleId="IntenseReference">
    <w:name w:val="Intense Reference"/>
    <w:basedOn w:val="DefaultParagraphFont"/>
    <w:uiPriority w:val="32"/>
    <w:qFormat/>
    <w:rsid w:val="00A06AFD"/>
    <w:rPr>
      <w:b/>
      <w:bCs/>
      <w:color w:val="76923C"/>
      <w:u w:val="single" w:color="9BBB59"/>
    </w:rPr>
  </w:style>
  <w:style w:type="character" w:styleId="BookTitle">
    <w:name w:val="Book Title"/>
    <w:basedOn w:val="DefaultParagraphFont"/>
    <w:uiPriority w:val="33"/>
    <w:qFormat/>
    <w:rsid w:val="00A06AFD"/>
    <w:rPr>
      <w:rFonts w:ascii="Cambria" w:eastAsia="Times New Roman" w:hAnsi="Cambria" w:cs="Times New Roman"/>
      <w:b/>
      <w:bCs/>
      <w:i/>
      <w:iCs/>
      <w:color w:val="auto"/>
    </w:rPr>
  </w:style>
  <w:style w:type="paragraph" w:styleId="TOCHeading">
    <w:name w:val="TOC Heading"/>
    <w:basedOn w:val="Heading1"/>
    <w:next w:val="Normal"/>
    <w:uiPriority w:val="39"/>
    <w:qFormat/>
    <w:rsid w:val="00A06AFD"/>
    <w:pPr>
      <w:keepNext/>
      <w:keepLines/>
      <w:numPr>
        <w:numId w:val="0"/>
      </w:numPr>
      <w:spacing w:before="480" w:line="276" w:lineRule="auto"/>
      <w:outlineLvl w:val="9"/>
    </w:pPr>
    <w:rPr>
      <w:rFonts w:ascii="Cambria" w:hAnsi="Cambria"/>
      <w:bCs/>
      <w:color w:val="365F91"/>
      <w:szCs w:val="28"/>
    </w:rPr>
  </w:style>
  <w:style w:type="paragraph" w:customStyle="1" w:styleId="Hd5">
    <w:name w:val="Hd 5"/>
    <w:basedOn w:val="Heading4"/>
    <w:next w:val="BodyTextFirstIndent2"/>
    <w:link w:val="Hd5Char"/>
    <w:qFormat/>
    <w:rsid w:val="00793095"/>
    <w:pPr>
      <w:numPr>
        <w:ilvl w:val="4"/>
      </w:numPr>
      <w:ind w:left="864" w:firstLine="0"/>
    </w:pPr>
  </w:style>
  <w:style w:type="character" w:customStyle="1" w:styleId="Hd5Char">
    <w:name w:val="Hd 5 Char"/>
    <w:basedOn w:val="Heading4Char"/>
    <w:link w:val="Hd5"/>
    <w:rsid w:val="00793095"/>
    <w:rPr>
      <w:i/>
      <w:sz w:val="22"/>
    </w:rPr>
  </w:style>
  <w:style w:type="paragraph" w:styleId="BodyTextIndent3">
    <w:name w:val="Body Text Indent 3"/>
    <w:basedOn w:val="Normal"/>
    <w:link w:val="BodyTextIndent3Char"/>
    <w:rsid w:val="00014C70"/>
    <w:pPr>
      <w:spacing w:after="120"/>
      <w:ind w:left="360"/>
    </w:pPr>
    <w:rPr>
      <w:sz w:val="16"/>
      <w:szCs w:val="16"/>
    </w:rPr>
  </w:style>
  <w:style w:type="paragraph" w:styleId="BodyTextFirstIndent">
    <w:name w:val="Body Text First Indent"/>
    <w:basedOn w:val="BodyText"/>
    <w:link w:val="BodyTextFirstIndentChar"/>
    <w:rsid w:val="00227B5B"/>
    <w:pPr>
      <w:ind w:firstLine="360"/>
    </w:pPr>
  </w:style>
  <w:style w:type="character" w:customStyle="1" w:styleId="BodyTextFirstIndentChar">
    <w:name w:val="Body Text First Indent Char"/>
    <w:basedOn w:val="BodyTextChar"/>
    <w:link w:val="BodyTextFirstIndent"/>
    <w:rsid w:val="00227B5B"/>
    <w:rPr>
      <w:sz w:val="24"/>
    </w:rPr>
  </w:style>
  <w:style w:type="paragraph" w:styleId="BodyTextFirstIndent2">
    <w:name w:val="Body Text First Indent 2"/>
    <w:basedOn w:val="BodyText"/>
    <w:link w:val="BodyTextFirstIndent2Char"/>
    <w:qFormat/>
    <w:rsid w:val="006712B8"/>
    <w:pPr>
      <w:spacing w:after="120"/>
      <w:ind w:left="864"/>
    </w:pPr>
  </w:style>
  <w:style w:type="character" w:customStyle="1" w:styleId="BodyTextFirstIndent2Char">
    <w:name w:val="Body Text First Indent 2 Char"/>
    <w:basedOn w:val="BodyTextIndentChar"/>
    <w:link w:val="BodyTextFirstIndent2"/>
    <w:rsid w:val="006712B8"/>
    <w:rPr>
      <w:spacing w:val="-4"/>
      <w:sz w:val="24"/>
      <w:szCs w:val="24"/>
    </w:rPr>
  </w:style>
  <w:style w:type="character" w:customStyle="1" w:styleId="BodyTextIndent3Char">
    <w:name w:val="Body Text Indent 3 Char"/>
    <w:basedOn w:val="DefaultParagraphFont"/>
    <w:link w:val="BodyTextIndent3"/>
    <w:rsid w:val="00014C70"/>
    <w:rPr>
      <w:sz w:val="16"/>
      <w:szCs w:val="16"/>
    </w:rPr>
  </w:style>
  <w:style w:type="paragraph" w:styleId="Revision">
    <w:name w:val="Revision"/>
    <w:hidden/>
    <w:uiPriority w:val="99"/>
    <w:semiHidden/>
    <w:rsid w:val="00FE6BD0"/>
    <w:rPr>
      <w:sz w:val="24"/>
    </w:rPr>
  </w:style>
  <w:style w:type="paragraph" w:customStyle="1" w:styleId="LessonLearned">
    <w:name w:val="Lesson Learned"/>
    <w:basedOn w:val="BodyText"/>
    <w:next w:val="BodyTextIndent"/>
    <w:qFormat/>
    <w:rsid w:val="00B57762"/>
    <w:pPr>
      <w:spacing w:after="120"/>
      <w:ind w:left="720"/>
    </w:pPr>
    <w:rPr>
      <w:rFonts w:ascii="Arial" w:hAnsi="Arial"/>
      <w:i/>
      <w:color w:val="244061" w:themeColor="accent1" w:themeShade="80"/>
      <w:sz w:val="18"/>
    </w:rPr>
  </w:style>
</w:styles>
</file>

<file path=word/webSettings.xml><?xml version="1.0" encoding="utf-8"?>
<w:webSettings xmlns:r="http://schemas.openxmlformats.org/officeDocument/2006/relationships" xmlns:w="http://schemas.openxmlformats.org/wordprocessingml/2006/main">
  <w:divs>
    <w:div w:id="44106528">
      <w:bodyDiv w:val="1"/>
      <w:marLeft w:val="0"/>
      <w:marRight w:val="0"/>
      <w:marTop w:val="0"/>
      <w:marBottom w:val="0"/>
      <w:divBdr>
        <w:top w:val="none" w:sz="0" w:space="0" w:color="auto"/>
        <w:left w:val="none" w:sz="0" w:space="0" w:color="auto"/>
        <w:bottom w:val="none" w:sz="0" w:space="0" w:color="auto"/>
        <w:right w:val="none" w:sz="0" w:space="0" w:color="auto"/>
      </w:divBdr>
    </w:div>
    <w:div w:id="91636394">
      <w:bodyDiv w:val="1"/>
      <w:marLeft w:val="0"/>
      <w:marRight w:val="0"/>
      <w:marTop w:val="0"/>
      <w:marBottom w:val="0"/>
      <w:divBdr>
        <w:top w:val="none" w:sz="0" w:space="0" w:color="auto"/>
        <w:left w:val="none" w:sz="0" w:space="0" w:color="auto"/>
        <w:bottom w:val="none" w:sz="0" w:space="0" w:color="auto"/>
        <w:right w:val="none" w:sz="0" w:space="0" w:color="auto"/>
      </w:divBdr>
    </w:div>
    <w:div w:id="110519619">
      <w:bodyDiv w:val="1"/>
      <w:marLeft w:val="0"/>
      <w:marRight w:val="0"/>
      <w:marTop w:val="0"/>
      <w:marBottom w:val="0"/>
      <w:divBdr>
        <w:top w:val="none" w:sz="0" w:space="0" w:color="auto"/>
        <w:left w:val="none" w:sz="0" w:space="0" w:color="auto"/>
        <w:bottom w:val="none" w:sz="0" w:space="0" w:color="auto"/>
        <w:right w:val="none" w:sz="0" w:space="0" w:color="auto"/>
      </w:divBdr>
    </w:div>
    <w:div w:id="136725543">
      <w:bodyDiv w:val="1"/>
      <w:marLeft w:val="0"/>
      <w:marRight w:val="0"/>
      <w:marTop w:val="0"/>
      <w:marBottom w:val="0"/>
      <w:divBdr>
        <w:top w:val="none" w:sz="0" w:space="0" w:color="auto"/>
        <w:left w:val="none" w:sz="0" w:space="0" w:color="auto"/>
        <w:bottom w:val="none" w:sz="0" w:space="0" w:color="auto"/>
        <w:right w:val="none" w:sz="0" w:space="0" w:color="auto"/>
      </w:divBdr>
    </w:div>
    <w:div w:id="190463514">
      <w:bodyDiv w:val="1"/>
      <w:marLeft w:val="0"/>
      <w:marRight w:val="0"/>
      <w:marTop w:val="0"/>
      <w:marBottom w:val="0"/>
      <w:divBdr>
        <w:top w:val="none" w:sz="0" w:space="0" w:color="auto"/>
        <w:left w:val="none" w:sz="0" w:space="0" w:color="auto"/>
        <w:bottom w:val="none" w:sz="0" w:space="0" w:color="auto"/>
        <w:right w:val="none" w:sz="0" w:space="0" w:color="auto"/>
      </w:divBdr>
    </w:div>
    <w:div w:id="275213871">
      <w:bodyDiv w:val="1"/>
      <w:marLeft w:val="0"/>
      <w:marRight w:val="0"/>
      <w:marTop w:val="0"/>
      <w:marBottom w:val="0"/>
      <w:divBdr>
        <w:top w:val="none" w:sz="0" w:space="0" w:color="auto"/>
        <w:left w:val="none" w:sz="0" w:space="0" w:color="auto"/>
        <w:bottom w:val="none" w:sz="0" w:space="0" w:color="auto"/>
        <w:right w:val="none" w:sz="0" w:space="0" w:color="auto"/>
      </w:divBdr>
    </w:div>
    <w:div w:id="281572138">
      <w:bodyDiv w:val="1"/>
      <w:marLeft w:val="0"/>
      <w:marRight w:val="0"/>
      <w:marTop w:val="0"/>
      <w:marBottom w:val="0"/>
      <w:divBdr>
        <w:top w:val="none" w:sz="0" w:space="0" w:color="auto"/>
        <w:left w:val="none" w:sz="0" w:space="0" w:color="auto"/>
        <w:bottom w:val="none" w:sz="0" w:space="0" w:color="auto"/>
        <w:right w:val="none" w:sz="0" w:space="0" w:color="auto"/>
      </w:divBdr>
    </w:div>
    <w:div w:id="295988154">
      <w:bodyDiv w:val="1"/>
      <w:marLeft w:val="0"/>
      <w:marRight w:val="315"/>
      <w:marTop w:val="0"/>
      <w:marBottom w:val="0"/>
      <w:divBdr>
        <w:top w:val="none" w:sz="0" w:space="0" w:color="auto"/>
        <w:left w:val="none" w:sz="0" w:space="0" w:color="auto"/>
        <w:bottom w:val="none" w:sz="0" w:space="0" w:color="auto"/>
        <w:right w:val="none" w:sz="0" w:space="0" w:color="auto"/>
      </w:divBdr>
      <w:divsChild>
        <w:div w:id="624432448">
          <w:marLeft w:val="0"/>
          <w:marRight w:val="0"/>
          <w:marTop w:val="0"/>
          <w:marBottom w:val="0"/>
          <w:divBdr>
            <w:top w:val="none" w:sz="0" w:space="0" w:color="auto"/>
            <w:left w:val="none" w:sz="0" w:space="0" w:color="auto"/>
            <w:bottom w:val="none" w:sz="0" w:space="0" w:color="auto"/>
            <w:right w:val="none" w:sz="0" w:space="0" w:color="auto"/>
          </w:divBdr>
          <w:divsChild>
            <w:div w:id="17707713">
              <w:marLeft w:val="0"/>
              <w:marRight w:val="0"/>
              <w:marTop w:val="0"/>
              <w:marBottom w:val="0"/>
              <w:divBdr>
                <w:top w:val="none" w:sz="0" w:space="0" w:color="auto"/>
                <w:left w:val="none" w:sz="0" w:space="0" w:color="auto"/>
                <w:bottom w:val="none" w:sz="0" w:space="0" w:color="auto"/>
                <w:right w:val="none" w:sz="0" w:space="0" w:color="auto"/>
              </w:divBdr>
              <w:divsChild>
                <w:div w:id="1648896256">
                  <w:marLeft w:val="0"/>
                  <w:marRight w:val="0"/>
                  <w:marTop w:val="0"/>
                  <w:marBottom w:val="0"/>
                  <w:divBdr>
                    <w:top w:val="none" w:sz="0" w:space="0" w:color="auto"/>
                    <w:left w:val="none" w:sz="0" w:space="0" w:color="auto"/>
                    <w:bottom w:val="none" w:sz="0" w:space="0" w:color="auto"/>
                    <w:right w:val="none" w:sz="0" w:space="0" w:color="auto"/>
                  </w:divBdr>
                </w:div>
                <w:div w:id="1704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4515">
      <w:bodyDiv w:val="1"/>
      <w:marLeft w:val="0"/>
      <w:marRight w:val="0"/>
      <w:marTop w:val="0"/>
      <w:marBottom w:val="0"/>
      <w:divBdr>
        <w:top w:val="none" w:sz="0" w:space="0" w:color="auto"/>
        <w:left w:val="none" w:sz="0" w:space="0" w:color="auto"/>
        <w:bottom w:val="none" w:sz="0" w:space="0" w:color="auto"/>
        <w:right w:val="none" w:sz="0" w:space="0" w:color="auto"/>
      </w:divBdr>
    </w:div>
    <w:div w:id="506016112">
      <w:bodyDiv w:val="1"/>
      <w:marLeft w:val="0"/>
      <w:marRight w:val="0"/>
      <w:marTop w:val="0"/>
      <w:marBottom w:val="0"/>
      <w:divBdr>
        <w:top w:val="none" w:sz="0" w:space="0" w:color="auto"/>
        <w:left w:val="none" w:sz="0" w:space="0" w:color="auto"/>
        <w:bottom w:val="none" w:sz="0" w:space="0" w:color="auto"/>
        <w:right w:val="none" w:sz="0" w:space="0" w:color="auto"/>
      </w:divBdr>
    </w:div>
    <w:div w:id="527985464">
      <w:bodyDiv w:val="1"/>
      <w:marLeft w:val="0"/>
      <w:marRight w:val="315"/>
      <w:marTop w:val="0"/>
      <w:marBottom w:val="0"/>
      <w:divBdr>
        <w:top w:val="none" w:sz="0" w:space="0" w:color="auto"/>
        <w:left w:val="none" w:sz="0" w:space="0" w:color="auto"/>
        <w:bottom w:val="none" w:sz="0" w:space="0" w:color="auto"/>
        <w:right w:val="none" w:sz="0" w:space="0" w:color="auto"/>
      </w:divBdr>
      <w:divsChild>
        <w:div w:id="413019367">
          <w:marLeft w:val="0"/>
          <w:marRight w:val="0"/>
          <w:marTop w:val="0"/>
          <w:marBottom w:val="0"/>
          <w:divBdr>
            <w:top w:val="none" w:sz="0" w:space="0" w:color="auto"/>
            <w:left w:val="none" w:sz="0" w:space="0" w:color="auto"/>
            <w:bottom w:val="none" w:sz="0" w:space="0" w:color="auto"/>
            <w:right w:val="none" w:sz="0" w:space="0" w:color="auto"/>
          </w:divBdr>
          <w:divsChild>
            <w:div w:id="49548522">
              <w:marLeft w:val="0"/>
              <w:marRight w:val="0"/>
              <w:marTop w:val="0"/>
              <w:marBottom w:val="0"/>
              <w:divBdr>
                <w:top w:val="none" w:sz="0" w:space="0" w:color="auto"/>
                <w:left w:val="none" w:sz="0" w:space="0" w:color="auto"/>
                <w:bottom w:val="none" w:sz="0" w:space="0" w:color="auto"/>
                <w:right w:val="none" w:sz="0" w:space="0" w:color="auto"/>
              </w:divBdr>
              <w:divsChild>
                <w:div w:id="4722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7918">
      <w:bodyDiv w:val="1"/>
      <w:marLeft w:val="0"/>
      <w:marRight w:val="0"/>
      <w:marTop w:val="0"/>
      <w:marBottom w:val="0"/>
      <w:divBdr>
        <w:top w:val="none" w:sz="0" w:space="0" w:color="auto"/>
        <w:left w:val="none" w:sz="0" w:space="0" w:color="auto"/>
        <w:bottom w:val="none" w:sz="0" w:space="0" w:color="auto"/>
        <w:right w:val="none" w:sz="0" w:space="0" w:color="auto"/>
      </w:divBdr>
    </w:div>
    <w:div w:id="546375577">
      <w:bodyDiv w:val="1"/>
      <w:marLeft w:val="0"/>
      <w:marRight w:val="315"/>
      <w:marTop w:val="0"/>
      <w:marBottom w:val="0"/>
      <w:divBdr>
        <w:top w:val="none" w:sz="0" w:space="0" w:color="auto"/>
        <w:left w:val="none" w:sz="0" w:space="0" w:color="auto"/>
        <w:bottom w:val="none" w:sz="0" w:space="0" w:color="auto"/>
        <w:right w:val="none" w:sz="0" w:space="0" w:color="auto"/>
      </w:divBdr>
      <w:divsChild>
        <w:div w:id="1566404735">
          <w:marLeft w:val="0"/>
          <w:marRight w:val="0"/>
          <w:marTop w:val="0"/>
          <w:marBottom w:val="0"/>
          <w:divBdr>
            <w:top w:val="none" w:sz="0" w:space="0" w:color="auto"/>
            <w:left w:val="none" w:sz="0" w:space="0" w:color="auto"/>
            <w:bottom w:val="none" w:sz="0" w:space="0" w:color="auto"/>
            <w:right w:val="none" w:sz="0" w:space="0" w:color="auto"/>
          </w:divBdr>
          <w:divsChild>
            <w:div w:id="474687319">
              <w:marLeft w:val="0"/>
              <w:marRight w:val="0"/>
              <w:marTop w:val="0"/>
              <w:marBottom w:val="0"/>
              <w:divBdr>
                <w:top w:val="none" w:sz="0" w:space="0" w:color="auto"/>
                <w:left w:val="none" w:sz="0" w:space="0" w:color="auto"/>
                <w:bottom w:val="none" w:sz="0" w:space="0" w:color="auto"/>
                <w:right w:val="none" w:sz="0" w:space="0" w:color="auto"/>
              </w:divBdr>
              <w:divsChild>
                <w:div w:id="1010379257">
                  <w:marLeft w:val="0"/>
                  <w:marRight w:val="0"/>
                  <w:marTop w:val="0"/>
                  <w:marBottom w:val="0"/>
                  <w:divBdr>
                    <w:top w:val="none" w:sz="0" w:space="0" w:color="auto"/>
                    <w:left w:val="none" w:sz="0" w:space="0" w:color="auto"/>
                    <w:bottom w:val="none" w:sz="0" w:space="0" w:color="auto"/>
                    <w:right w:val="none" w:sz="0" w:space="0" w:color="auto"/>
                  </w:divBdr>
                </w:div>
                <w:div w:id="9925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69687">
      <w:bodyDiv w:val="1"/>
      <w:marLeft w:val="0"/>
      <w:marRight w:val="315"/>
      <w:marTop w:val="0"/>
      <w:marBottom w:val="0"/>
      <w:divBdr>
        <w:top w:val="none" w:sz="0" w:space="0" w:color="auto"/>
        <w:left w:val="none" w:sz="0" w:space="0" w:color="auto"/>
        <w:bottom w:val="none" w:sz="0" w:space="0" w:color="auto"/>
        <w:right w:val="none" w:sz="0" w:space="0" w:color="auto"/>
      </w:divBdr>
      <w:divsChild>
        <w:div w:id="2095935694">
          <w:marLeft w:val="0"/>
          <w:marRight w:val="0"/>
          <w:marTop w:val="0"/>
          <w:marBottom w:val="0"/>
          <w:divBdr>
            <w:top w:val="none" w:sz="0" w:space="0" w:color="auto"/>
            <w:left w:val="none" w:sz="0" w:space="0" w:color="auto"/>
            <w:bottom w:val="none" w:sz="0" w:space="0" w:color="auto"/>
            <w:right w:val="none" w:sz="0" w:space="0" w:color="auto"/>
          </w:divBdr>
          <w:divsChild>
            <w:div w:id="972104875">
              <w:marLeft w:val="0"/>
              <w:marRight w:val="0"/>
              <w:marTop w:val="0"/>
              <w:marBottom w:val="0"/>
              <w:divBdr>
                <w:top w:val="none" w:sz="0" w:space="0" w:color="auto"/>
                <w:left w:val="none" w:sz="0" w:space="0" w:color="auto"/>
                <w:bottom w:val="none" w:sz="0" w:space="0" w:color="auto"/>
                <w:right w:val="none" w:sz="0" w:space="0" w:color="auto"/>
              </w:divBdr>
              <w:divsChild>
                <w:div w:id="211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30608">
      <w:bodyDiv w:val="1"/>
      <w:marLeft w:val="0"/>
      <w:marRight w:val="0"/>
      <w:marTop w:val="0"/>
      <w:marBottom w:val="0"/>
      <w:divBdr>
        <w:top w:val="none" w:sz="0" w:space="0" w:color="auto"/>
        <w:left w:val="none" w:sz="0" w:space="0" w:color="auto"/>
        <w:bottom w:val="none" w:sz="0" w:space="0" w:color="auto"/>
        <w:right w:val="none" w:sz="0" w:space="0" w:color="auto"/>
      </w:divBdr>
    </w:div>
    <w:div w:id="805782623">
      <w:bodyDiv w:val="1"/>
      <w:marLeft w:val="0"/>
      <w:marRight w:val="0"/>
      <w:marTop w:val="0"/>
      <w:marBottom w:val="0"/>
      <w:divBdr>
        <w:top w:val="none" w:sz="0" w:space="0" w:color="auto"/>
        <w:left w:val="none" w:sz="0" w:space="0" w:color="auto"/>
        <w:bottom w:val="none" w:sz="0" w:space="0" w:color="auto"/>
        <w:right w:val="none" w:sz="0" w:space="0" w:color="auto"/>
      </w:divBdr>
    </w:div>
    <w:div w:id="830683502">
      <w:bodyDiv w:val="1"/>
      <w:marLeft w:val="0"/>
      <w:marRight w:val="0"/>
      <w:marTop w:val="0"/>
      <w:marBottom w:val="0"/>
      <w:divBdr>
        <w:top w:val="none" w:sz="0" w:space="0" w:color="auto"/>
        <w:left w:val="none" w:sz="0" w:space="0" w:color="auto"/>
        <w:bottom w:val="none" w:sz="0" w:space="0" w:color="auto"/>
        <w:right w:val="none" w:sz="0" w:space="0" w:color="auto"/>
      </w:divBdr>
    </w:div>
    <w:div w:id="865872445">
      <w:bodyDiv w:val="1"/>
      <w:marLeft w:val="0"/>
      <w:marRight w:val="315"/>
      <w:marTop w:val="0"/>
      <w:marBottom w:val="0"/>
      <w:divBdr>
        <w:top w:val="none" w:sz="0" w:space="0" w:color="auto"/>
        <w:left w:val="none" w:sz="0" w:space="0" w:color="auto"/>
        <w:bottom w:val="none" w:sz="0" w:space="0" w:color="auto"/>
        <w:right w:val="none" w:sz="0" w:space="0" w:color="auto"/>
      </w:divBdr>
      <w:divsChild>
        <w:div w:id="1852521481">
          <w:marLeft w:val="0"/>
          <w:marRight w:val="0"/>
          <w:marTop w:val="0"/>
          <w:marBottom w:val="0"/>
          <w:divBdr>
            <w:top w:val="none" w:sz="0" w:space="0" w:color="auto"/>
            <w:left w:val="none" w:sz="0" w:space="0" w:color="auto"/>
            <w:bottom w:val="none" w:sz="0" w:space="0" w:color="auto"/>
            <w:right w:val="none" w:sz="0" w:space="0" w:color="auto"/>
          </w:divBdr>
          <w:divsChild>
            <w:div w:id="1248029929">
              <w:marLeft w:val="0"/>
              <w:marRight w:val="0"/>
              <w:marTop w:val="0"/>
              <w:marBottom w:val="0"/>
              <w:divBdr>
                <w:top w:val="none" w:sz="0" w:space="0" w:color="auto"/>
                <w:left w:val="none" w:sz="0" w:space="0" w:color="auto"/>
                <w:bottom w:val="none" w:sz="0" w:space="0" w:color="auto"/>
                <w:right w:val="none" w:sz="0" w:space="0" w:color="auto"/>
              </w:divBdr>
              <w:divsChild>
                <w:div w:id="1100108018">
                  <w:marLeft w:val="0"/>
                  <w:marRight w:val="0"/>
                  <w:marTop w:val="0"/>
                  <w:marBottom w:val="0"/>
                  <w:divBdr>
                    <w:top w:val="none" w:sz="0" w:space="0" w:color="auto"/>
                    <w:left w:val="none" w:sz="0" w:space="0" w:color="auto"/>
                    <w:bottom w:val="none" w:sz="0" w:space="0" w:color="auto"/>
                    <w:right w:val="none" w:sz="0" w:space="0" w:color="auto"/>
                  </w:divBdr>
                </w:div>
                <w:div w:id="2104297441">
                  <w:marLeft w:val="0"/>
                  <w:marRight w:val="0"/>
                  <w:marTop w:val="0"/>
                  <w:marBottom w:val="0"/>
                  <w:divBdr>
                    <w:top w:val="none" w:sz="0" w:space="0" w:color="auto"/>
                    <w:left w:val="none" w:sz="0" w:space="0" w:color="auto"/>
                    <w:bottom w:val="none" w:sz="0" w:space="0" w:color="auto"/>
                    <w:right w:val="none" w:sz="0" w:space="0" w:color="auto"/>
                  </w:divBdr>
                </w:div>
                <w:div w:id="1427574531">
                  <w:marLeft w:val="0"/>
                  <w:marRight w:val="0"/>
                  <w:marTop w:val="0"/>
                  <w:marBottom w:val="0"/>
                  <w:divBdr>
                    <w:top w:val="none" w:sz="0" w:space="0" w:color="auto"/>
                    <w:left w:val="none" w:sz="0" w:space="0" w:color="auto"/>
                    <w:bottom w:val="none" w:sz="0" w:space="0" w:color="auto"/>
                    <w:right w:val="none" w:sz="0" w:space="0" w:color="auto"/>
                  </w:divBdr>
                </w:div>
                <w:div w:id="1804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53248">
      <w:bodyDiv w:val="1"/>
      <w:marLeft w:val="0"/>
      <w:marRight w:val="0"/>
      <w:marTop w:val="0"/>
      <w:marBottom w:val="0"/>
      <w:divBdr>
        <w:top w:val="none" w:sz="0" w:space="0" w:color="auto"/>
        <w:left w:val="none" w:sz="0" w:space="0" w:color="auto"/>
        <w:bottom w:val="none" w:sz="0" w:space="0" w:color="auto"/>
        <w:right w:val="none" w:sz="0" w:space="0" w:color="auto"/>
      </w:divBdr>
    </w:div>
    <w:div w:id="1005716000">
      <w:bodyDiv w:val="1"/>
      <w:marLeft w:val="0"/>
      <w:marRight w:val="0"/>
      <w:marTop w:val="0"/>
      <w:marBottom w:val="0"/>
      <w:divBdr>
        <w:top w:val="none" w:sz="0" w:space="0" w:color="auto"/>
        <w:left w:val="none" w:sz="0" w:space="0" w:color="auto"/>
        <w:bottom w:val="none" w:sz="0" w:space="0" w:color="auto"/>
        <w:right w:val="none" w:sz="0" w:space="0" w:color="auto"/>
      </w:divBdr>
    </w:div>
    <w:div w:id="1187057907">
      <w:bodyDiv w:val="1"/>
      <w:marLeft w:val="0"/>
      <w:marRight w:val="0"/>
      <w:marTop w:val="0"/>
      <w:marBottom w:val="0"/>
      <w:divBdr>
        <w:top w:val="none" w:sz="0" w:space="0" w:color="auto"/>
        <w:left w:val="none" w:sz="0" w:space="0" w:color="auto"/>
        <w:bottom w:val="none" w:sz="0" w:space="0" w:color="auto"/>
        <w:right w:val="none" w:sz="0" w:space="0" w:color="auto"/>
      </w:divBdr>
    </w:div>
    <w:div w:id="1234202479">
      <w:bodyDiv w:val="1"/>
      <w:marLeft w:val="0"/>
      <w:marRight w:val="0"/>
      <w:marTop w:val="0"/>
      <w:marBottom w:val="0"/>
      <w:divBdr>
        <w:top w:val="none" w:sz="0" w:space="0" w:color="auto"/>
        <w:left w:val="none" w:sz="0" w:space="0" w:color="auto"/>
        <w:bottom w:val="none" w:sz="0" w:space="0" w:color="auto"/>
        <w:right w:val="none" w:sz="0" w:space="0" w:color="auto"/>
      </w:divBdr>
    </w:div>
    <w:div w:id="1272594627">
      <w:bodyDiv w:val="1"/>
      <w:marLeft w:val="0"/>
      <w:marRight w:val="0"/>
      <w:marTop w:val="0"/>
      <w:marBottom w:val="0"/>
      <w:divBdr>
        <w:top w:val="none" w:sz="0" w:space="0" w:color="auto"/>
        <w:left w:val="none" w:sz="0" w:space="0" w:color="auto"/>
        <w:bottom w:val="none" w:sz="0" w:space="0" w:color="auto"/>
        <w:right w:val="none" w:sz="0" w:space="0" w:color="auto"/>
      </w:divBdr>
    </w:div>
    <w:div w:id="1315838827">
      <w:bodyDiv w:val="1"/>
      <w:marLeft w:val="0"/>
      <w:marRight w:val="0"/>
      <w:marTop w:val="0"/>
      <w:marBottom w:val="0"/>
      <w:divBdr>
        <w:top w:val="none" w:sz="0" w:space="0" w:color="auto"/>
        <w:left w:val="none" w:sz="0" w:space="0" w:color="auto"/>
        <w:bottom w:val="none" w:sz="0" w:space="0" w:color="auto"/>
        <w:right w:val="none" w:sz="0" w:space="0" w:color="auto"/>
      </w:divBdr>
    </w:div>
    <w:div w:id="1349719454">
      <w:bodyDiv w:val="1"/>
      <w:marLeft w:val="0"/>
      <w:marRight w:val="0"/>
      <w:marTop w:val="0"/>
      <w:marBottom w:val="0"/>
      <w:divBdr>
        <w:top w:val="none" w:sz="0" w:space="0" w:color="auto"/>
        <w:left w:val="none" w:sz="0" w:space="0" w:color="auto"/>
        <w:bottom w:val="none" w:sz="0" w:space="0" w:color="auto"/>
        <w:right w:val="none" w:sz="0" w:space="0" w:color="auto"/>
      </w:divBdr>
    </w:div>
    <w:div w:id="1410616143">
      <w:bodyDiv w:val="1"/>
      <w:marLeft w:val="0"/>
      <w:marRight w:val="0"/>
      <w:marTop w:val="0"/>
      <w:marBottom w:val="0"/>
      <w:divBdr>
        <w:top w:val="none" w:sz="0" w:space="0" w:color="auto"/>
        <w:left w:val="none" w:sz="0" w:space="0" w:color="auto"/>
        <w:bottom w:val="none" w:sz="0" w:space="0" w:color="auto"/>
        <w:right w:val="none" w:sz="0" w:space="0" w:color="auto"/>
      </w:divBdr>
    </w:div>
    <w:div w:id="1537161154">
      <w:bodyDiv w:val="1"/>
      <w:marLeft w:val="0"/>
      <w:marRight w:val="0"/>
      <w:marTop w:val="0"/>
      <w:marBottom w:val="0"/>
      <w:divBdr>
        <w:top w:val="none" w:sz="0" w:space="0" w:color="auto"/>
        <w:left w:val="none" w:sz="0" w:space="0" w:color="auto"/>
        <w:bottom w:val="none" w:sz="0" w:space="0" w:color="auto"/>
        <w:right w:val="none" w:sz="0" w:space="0" w:color="auto"/>
      </w:divBdr>
    </w:div>
    <w:div w:id="1542672864">
      <w:bodyDiv w:val="1"/>
      <w:marLeft w:val="0"/>
      <w:marRight w:val="0"/>
      <w:marTop w:val="0"/>
      <w:marBottom w:val="0"/>
      <w:divBdr>
        <w:top w:val="none" w:sz="0" w:space="0" w:color="auto"/>
        <w:left w:val="none" w:sz="0" w:space="0" w:color="auto"/>
        <w:bottom w:val="none" w:sz="0" w:space="0" w:color="auto"/>
        <w:right w:val="none" w:sz="0" w:space="0" w:color="auto"/>
      </w:divBdr>
    </w:div>
    <w:div w:id="1574967457">
      <w:bodyDiv w:val="1"/>
      <w:marLeft w:val="0"/>
      <w:marRight w:val="0"/>
      <w:marTop w:val="0"/>
      <w:marBottom w:val="0"/>
      <w:divBdr>
        <w:top w:val="single" w:sz="8" w:space="0" w:color="666666"/>
        <w:left w:val="single" w:sz="8" w:space="0" w:color="666666"/>
        <w:bottom w:val="single" w:sz="8" w:space="0" w:color="666666"/>
        <w:right w:val="single" w:sz="8" w:space="0" w:color="666666"/>
      </w:divBdr>
      <w:divsChild>
        <w:div w:id="1147162425">
          <w:marLeft w:val="0"/>
          <w:marRight w:val="0"/>
          <w:marTop w:val="0"/>
          <w:marBottom w:val="0"/>
          <w:divBdr>
            <w:top w:val="none" w:sz="0" w:space="0" w:color="auto"/>
            <w:left w:val="none" w:sz="0" w:space="0" w:color="auto"/>
            <w:bottom w:val="none" w:sz="0" w:space="0" w:color="auto"/>
            <w:right w:val="none" w:sz="0" w:space="0" w:color="auto"/>
          </w:divBdr>
          <w:divsChild>
            <w:div w:id="772285838">
              <w:marLeft w:val="0"/>
              <w:marRight w:val="0"/>
              <w:marTop w:val="0"/>
              <w:marBottom w:val="0"/>
              <w:divBdr>
                <w:top w:val="none" w:sz="0" w:space="0" w:color="auto"/>
                <w:left w:val="none" w:sz="0" w:space="0" w:color="auto"/>
                <w:bottom w:val="none" w:sz="0" w:space="0" w:color="auto"/>
                <w:right w:val="none" w:sz="0" w:space="0" w:color="auto"/>
              </w:divBdr>
              <w:divsChild>
                <w:div w:id="1660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2404">
      <w:bodyDiv w:val="1"/>
      <w:marLeft w:val="0"/>
      <w:marRight w:val="0"/>
      <w:marTop w:val="0"/>
      <w:marBottom w:val="0"/>
      <w:divBdr>
        <w:top w:val="none" w:sz="0" w:space="0" w:color="auto"/>
        <w:left w:val="none" w:sz="0" w:space="0" w:color="auto"/>
        <w:bottom w:val="none" w:sz="0" w:space="0" w:color="auto"/>
        <w:right w:val="none" w:sz="0" w:space="0" w:color="auto"/>
      </w:divBdr>
    </w:div>
    <w:div w:id="1713529469">
      <w:bodyDiv w:val="1"/>
      <w:marLeft w:val="0"/>
      <w:marRight w:val="0"/>
      <w:marTop w:val="0"/>
      <w:marBottom w:val="0"/>
      <w:divBdr>
        <w:top w:val="none" w:sz="0" w:space="0" w:color="auto"/>
        <w:left w:val="none" w:sz="0" w:space="0" w:color="auto"/>
        <w:bottom w:val="none" w:sz="0" w:space="0" w:color="auto"/>
        <w:right w:val="none" w:sz="0" w:space="0" w:color="auto"/>
      </w:divBdr>
    </w:div>
    <w:div w:id="1717312749">
      <w:bodyDiv w:val="1"/>
      <w:marLeft w:val="0"/>
      <w:marRight w:val="0"/>
      <w:marTop w:val="0"/>
      <w:marBottom w:val="0"/>
      <w:divBdr>
        <w:top w:val="none" w:sz="0" w:space="0" w:color="auto"/>
        <w:left w:val="none" w:sz="0" w:space="0" w:color="auto"/>
        <w:bottom w:val="none" w:sz="0" w:space="0" w:color="auto"/>
        <w:right w:val="none" w:sz="0" w:space="0" w:color="auto"/>
      </w:divBdr>
    </w:div>
    <w:div w:id="1752042685">
      <w:bodyDiv w:val="1"/>
      <w:marLeft w:val="0"/>
      <w:marRight w:val="0"/>
      <w:marTop w:val="0"/>
      <w:marBottom w:val="0"/>
      <w:divBdr>
        <w:top w:val="none" w:sz="0" w:space="0" w:color="auto"/>
        <w:left w:val="none" w:sz="0" w:space="0" w:color="auto"/>
        <w:bottom w:val="none" w:sz="0" w:space="0" w:color="auto"/>
        <w:right w:val="none" w:sz="0" w:space="0" w:color="auto"/>
      </w:divBdr>
    </w:div>
    <w:div w:id="1777098521">
      <w:bodyDiv w:val="1"/>
      <w:marLeft w:val="0"/>
      <w:marRight w:val="0"/>
      <w:marTop w:val="0"/>
      <w:marBottom w:val="0"/>
      <w:divBdr>
        <w:top w:val="none" w:sz="0" w:space="0" w:color="auto"/>
        <w:left w:val="none" w:sz="0" w:space="0" w:color="auto"/>
        <w:bottom w:val="none" w:sz="0" w:space="0" w:color="auto"/>
        <w:right w:val="none" w:sz="0" w:space="0" w:color="auto"/>
      </w:divBdr>
    </w:div>
    <w:div w:id="1829634839">
      <w:bodyDiv w:val="1"/>
      <w:marLeft w:val="0"/>
      <w:marRight w:val="0"/>
      <w:marTop w:val="0"/>
      <w:marBottom w:val="0"/>
      <w:divBdr>
        <w:top w:val="none" w:sz="0" w:space="0" w:color="auto"/>
        <w:left w:val="none" w:sz="0" w:space="0" w:color="auto"/>
        <w:bottom w:val="none" w:sz="0" w:space="0" w:color="auto"/>
        <w:right w:val="none" w:sz="0" w:space="0" w:color="auto"/>
      </w:divBdr>
    </w:div>
    <w:div w:id="1830638211">
      <w:bodyDiv w:val="1"/>
      <w:marLeft w:val="0"/>
      <w:marRight w:val="315"/>
      <w:marTop w:val="0"/>
      <w:marBottom w:val="0"/>
      <w:divBdr>
        <w:top w:val="none" w:sz="0" w:space="0" w:color="auto"/>
        <w:left w:val="none" w:sz="0" w:space="0" w:color="auto"/>
        <w:bottom w:val="none" w:sz="0" w:space="0" w:color="auto"/>
        <w:right w:val="none" w:sz="0" w:space="0" w:color="auto"/>
      </w:divBdr>
      <w:divsChild>
        <w:div w:id="1237978879">
          <w:marLeft w:val="0"/>
          <w:marRight w:val="0"/>
          <w:marTop w:val="0"/>
          <w:marBottom w:val="0"/>
          <w:divBdr>
            <w:top w:val="none" w:sz="0" w:space="0" w:color="auto"/>
            <w:left w:val="none" w:sz="0" w:space="0" w:color="auto"/>
            <w:bottom w:val="none" w:sz="0" w:space="0" w:color="auto"/>
            <w:right w:val="none" w:sz="0" w:space="0" w:color="auto"/>
          </w:divBdr>
          <w:divsChild>
            <w:div w:id="550307827">
              <w:marLeft w:val="0"/>
              <w:marRight w:val="0"/>
              <w:marTop w:val="0"/>
              <w:marBottom w:val="0"/>
              <w:divBdr>
                <w:top w:val="none" w:sz="0" w:space="0" w:color="auto"/>
                <w:left w:val="none" w:sz="0" w:space="0" w:color="auto"/>
                <w:bottom w:val="none" w:sz="0" w:space="0" w:color="auto"/>
                <w:right w:val="none" w:sz="0" w:space="0" w:color="auto"/>
              </w:divBdr>
              <w:divsChild>
                <w:div w:id="1357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7044">
      <w:bodyDiv w:val="1"/>
      <w:marLeft w:val="0"/>
      <w:marRight w:val="0"/>
      <w:marTop w:val="0"/>
      <w:marBottom w:val="0"/>
      <w:divBdr>
        <w:top w:val="none" w:sz="0" w:space="0" w:color="auto"/>
        <w:left w:val="none" w:sz="0" w:space="0" w:color="auto"/>
        <w:bottom w:val="none" w:sz="0" w:space="0" w:color="auto"/>
        <w:right w:val="none" w:sz="0" w:space="0" w:color="auto"/>
      </w:divBdr>
    </w:div>
    <w:div w:id="1885215694">
      <w:bodyDiv w:val="1"/>
      <w:marLeft w:val="0"/>
      <w:marRight w:val="315"/>
      <w:marTop w:val="0"/>
      <w:marBottom w:val="0"/>
      <w:divBdr>
        <w:top w:val="none" w:sz="0" w:space="0" w:color="auto"/>
        <w:left w:val="none" w:sz="0" w:space="0" w:color="auto"/>
        <w:bottom w:val="none" w:sz="0" w:space="0" w:color="auto"/>
        <w:right w:val="none" w:sz="0" w:space="0" w:color="auto"/>
      </w:divBdr>
      <w:divsChild>
        <w:div w:id="1196844418">
          <w:marLeft w:val="0"/>
          <w:marRight w:val="0"/>
          <w:marTop w:val="0"/>
          <w:marBottom w:val="0"/>
          <w:divBdr>
            <w:top w:val="none" w:sz="0" w:space="0" w:color="auto"/>
            <w:left w:val="none" w:sz="0" w:space="0" w:color="auto"/>
            <w:bottom w:val="none" w:sz="0" w:space="0" w:color="auto"/>
            <w:right w:val="none" w:sz="0" w:space="0" w:color="auto"/>
          </w:divBdr>
          <w:divsChild>
            <w:div w:id="207837428">
              <w:marLeft w:val="0"/>
              <w:marRight w:val="0"/>
              <w:marTop w:val="0"/>
              <w:marBottom w:val="0"/>
              <w:divBdr>
                <w:top w:val="none" w:sz="0" w:space="0" w:color="auto"/>
                <w:left w:val="none" w:sz="0" w:space="0" w:color="auto"/>
                <w:bottom w:val="none" w:sz="0" w:space="0" w:color="auto"/>
                <w:right w:val="none" w:sz="0" w:space="0" w:color="auto"/>
              </w:divBdr>
              <w:divsChild>
                <w:div w:id="893807457">
                  <w:marLeft w:val="0"/>
                  <w:marRight w:val="0"/>
                  <w:marTop w:val="0"/>
                  <w:marBottom w:val="0"/>
                  <w:divBdr>
                    <w:top w:val="none" w:sz="0" w:space="0" w:color="auto"/>
                    <w:left w:val="none" w:sz="0" w:space="0" w:color="auto"/>
                    <w:bottom w:val="none" w:sz="0" w:space="0" w:color="auto"/>
                    <w:right w:val="none" w:sz="0" w:space="0" w:color="auto"/>
                  </w:divBdr>
                </w:div>
                <w:div w:id="21088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7876">
      <w:bodyDiv w:val="1"/>
      <w:marLeft w:val="0"/>
      <w:marRight w:val="0"/>
      <w:marTop w:val="0"/>
      <w:marBottom w:val="0"/>
      <w:divBdr>
        <w:top w:val="none" w:sz="0" w:space="0" w:color="auto"/>
        <w:left w:val="none" w:sz="0" w:space="0" w:color="auto"/>
        <w:bottom w:val="none" w:sz="0" w:space="0" w:color="auto"/>
        <w:right w:val="none" w:sz="0" w:space="0" w:color="auto"/>
      </w:divBdr>
    </w:div>
    <w:div w:id="1941988948">
      <w:bodyDiv w:val="1"/>
      <w:marLeft w:val="0"/>
      <w:marRight w:val="315"/>
      <w:marTop w:val="0"/>
      <w:marBottom w:val="0"/>
      <w:divBdr>
        <w:top w:val="none" w:sz="0" w:space="0" w:color="auto"/>
        <w:left w:val="none" w:sz="0" w:space="0" w:color="auto"/>
        <w:bottom w:val="none" w:sz="0" w:space="0" w:color="auto"/>
        <w:right w:val="none" w:sz="0" w:space="0" w:color="auto"/>
      </w:divBdr>
      <w:divsChild>
        <w:div w:id="744838550">
          <w:marLeft w:val="0"/>
          <w:marRight w:val="0"/>
          <w:marTop w:val="0"/>
          <w:marBottom w:val="0"/>
          <w:divBdr>
            <w:top w:val="none" w:sz="0" w:space="0" w:color="auto"/>
            <w:left w:val="none" w:sz="0" w:space="0" w:color="auto"/>
            <w:bottom w:val="none" w:sz="0" w:space="0" w:color="auto"/>
            <w:right w:val="none" w:sz="0" w:space="0" w:color="auto"/>
          </w:divBdr>
          <w:divsChild>
            <w:div w:id="18670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6268">
      <w:bodyDiv w:val="1"/>
      <w:marLeft w:val="0"/>
      <w:marRight w:val="0"/>
      <w:marTop w:val="0"/>
      <w:marBottom w:val="0"/>
      <w:divBdr>
        <w:top w:val="none" w:sz="0" w:space="0" w:color="auto"/>
        <w:left w:val="none" w:sz="0" w:space="0" w:color="auto"/>
        <w:bottom w:val="none" w:sz="0" w:space="0" w:color="auto"/>
        <w:right w:val="none" w:sz="0" w:space="0" w:color="auto"/>
      </w:divBdr>
    </w:div>
    <w:div w:id="2130005767">
      <w:bodyDiv w:val="1"/>
      <w:marLeft w:val="0"/>
      <w:marRight w:val="315"/>
      <w:marTop w:val="0"/>
      <w:marBottom w:val="0"/>
      <w:divBdr>
        <w:top w:val="none" w:sz="0" w:space="0" w:color="auto"/>
        <w:left w:val="none" w:sz="0" w:space="0" w:color="auto"/>
        <w:bottom w:val="none" w:sz="0" w:space="0" w:color="auto"/>
        <w:right w:val="none" w:sz="0" w:space="0" w:color="auto"/>
      </w:divBdr>
      <w:divsChild>
        <w:div w:id="1603487209">
          <w:marLeft w:val="0"/>
          <w:marRight w:val="0"/>
          <w:marTop w:val="0"/>
          <w:marBottom w:val="0"/>
          <w:divBdr>
            <w:top w:val="none" w:sz="0" w:space="0" w:color="auto"/>
            <w:left w:val="none" w:sz="0" w:space="0" w:color="auto"/>
            <w:bottom w:val="none" w:sz="0" w:space="0" w:color="auto"/>
            <w:right w:val="none" w:sz="0" w:space="0" w:color="auto"/>
          </w:divBdr>
          <w:divsChild>
            <w:div w:id="29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en.hobe\Application%20Data\Microsoft\Templates\FiAF\SimpleReport_W_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034A-D787-CB45-9D0B-922ABB64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Settings\ben.hobe\Application Data\Microsoft\Templates\FiAF\SimpleReport_W_TOC.dotx</Template>
  <TotalTime>8</TotalTime>
  <Pages>3</Pages>
  <Words>851</Words>
  <Characters>4855</Characters>
  <Application>Microsoft Macintosh Word</Application>
  <DocSecurity>0</DocSecurity>
  <Lines>40</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Part II - Technical Proposal</vt:lpstr>
      <vt:lpstr>Part II - Technical Proposal</vt:lpstr>
    </vt:vector>
  </TitlesOfParts>
  <Company>Anteon Corporation</Company>
  <LinksUpToDate>false</LinksUpToDate>
  <CharactersWithSpaces>5962</CharactersWithSpaces>
  <SharedDoc>false</SharedDoc>
  <HLinks>
    <vt:vector size="102" baseType="variant">
      <vt:variant>
        <vt:i4>1179701</vt:i4>
      </vt:variant>
      <vt:variant>
        <vt:i4>101</vt:i4>
      </vt:variant>
      <vt:variant>
        <vt:i4>0</vt:i4>
      </vt:variant>
      <vt:variant>
        <vt:i4>5</vt:i4>
      </vt:variant>
      <vt:variant>
        <vt:lpwstr/>
      </vt:variant>
      <vt:variant>
        <vt:lpwstr>_Toc261003606</vt:lpwstr>
      </vt:variant>
      <vt:variant>
        <vt:i4>1179701</vt:i4>
      </vt:variant>
      <vt:variant>
        <vt:i4>95</vt:i4>
      </vt:variant>
      <vt:variant>
        <vt:i4>0</vt:i4>
      </vt:variant>
      <vt:variant>
        <vt:i4>5</vt:i4>
      </vt:variant>
      <vt:variant>
        <vt:lpwstr/>
      </vt:variant>
      <vt:variant>
        <vt:lpwstr>_Toc261003605</vt:lpwstr>
      </vt:variant>
      <vt:variant>
        <vt:i4>1179701</vt:i4>
      </vt:variant>
      <vt:variant>
        <vt:i4>89</vt:i4>
      </vt:variant>
      <vt:variant>
        <vt:i4>0</vt:i4>
      </vt:variant>
      <vt:variant>
        <vt:i4>5</vt:i4>
      </vt:variant>
      <vt:variant>
        <vt:lpwstr/>
      </vt:variant>
      <vt:variant>
        <vt:lpwstr>_Toc261003604</vt:lpwstr>
      </vt:variant>
      <vt:variant>
        <vt:i4>1179701</vt:i4>
      </vt:variant>
      <vt:variant>
        <vt:i4>83</vt:i4>
      </vt:variant>
      <vt:variant>
        <vt:i4>0</vt:i4>
      </vt:variant>
      <vt:variant>
        <vt:i4>5</vt:i4>
      </vt:variant>
      <vt:variant>
        <vt:lpwstr/>
      </vt:variant>
      <vt:variant>
        <vt:lpwstr>_Toc261003603</vt:lpwstr>
      </vt:variant>
      <vt:variant>
        <vt:i4>1179701</vt:i4>
      </vt:variant>
      <vt:variant>
        <vt:i4>77</vt:i4>
      </vt:variant>
      <vt:variant>
        <vt:i4>0</vt:i4>
      </vt:variant>
      <vt:variant>
        <vt:i4>5</vt:i4>
      </vt:variant>
      <vt:variant>
        <vt:lpwstr/>
      </vt:variant>
      <vt:variant>
        <vt:lpwstr>_Toc261003602</vt:lpwstr>
      </vt:variant>
      <vt:variant>
        <vt:i4>1179701</vt:i4>
      </vt:variant>
      <vt:variant>
        <vt:i4>71</vt:i4>
      </vt:variant>
      <vt:variant>
        <vt:i4>0</vt:i4>
      </vt:variant>
      <vt:variant>
        <vt:i4>5</vt:i4>
      </vt:variant>
      <vt:variant>
        <vt:lpwstr/>
      </vt:variant>
      <vt:variant>
        <vt:lpwstr>_Toc261003601</vt:lpwstr>
      </vt:variant>
      <vt:variant>
        <vt:i4>1179701</vt:i4>
      </vt:variant>
      <vt:variant>
        <vt:i4>65</vt:i4>
      </vt:variant>
      <vt:variant>
        <vt:i4>0</vt:i4>
      </vt:variant>
      <vt:variant>
        <vt:i4>5</vt:i4>
      </vt:variant>
      <vt:variant>
        <vt:lpwstr/>
      </vt:variant>
      <vt:variant>
        <vt:lpwstr>_Toc261003600</vt:lpwstr>
      </vt:variant>
      <vt:variant>
        <vt:i4>1769526</vt:i4>
      </vt:variant>
      <vt:variant>
        <vt:i4>59</vt:i4>
      </vt:variant>
      <vt:variant>
        <vt:i4>0</vt:i4>
      </vt:variant>
      <vt:variant>
        <vt:i4>5</vt:i4>
      </vt:variant>
      <vt:variant>
        <vt:lpwstr/>
      </vt:variant>
      <vt:variant>
        <vt:lpwstr>_Toc261003599</vt:lpwstr>
      </vt:variant>
      <vt:variant>
        <vt:i4>1769526</vt:i4>
      </vt:variant>
      <vt:variant>
        <vt:i4>53</vt:i4>
      </vt:variant>
      <vt:variant>
        <vt:i4>0</vt:i4>
      </vt:variant>
      <vt:variant>
        <vt:i4>5</vt:i4>
      </vt:variant>
      <vt:variant>
        <vt:lpwstr/>
      </vt:variant>
      <vt:variant>
        <vt:lpwstr>_Toc261003598</vt:lpwstr>
      </vt:variant>
      <vt:variant>
        <vt:i4>1769526</vt:i4>
      </vt:variant>
      <vt:variant>
        <vt:i4>47</vt:i4>
      </vt:variant>
      <vt:variant>
        <vt:i4>0</vt:i4>
      </vt:variant>
      <vt:variant>
        <vt:i4>5</vt:i4>
      </vt:variant>
      <vt:variant>
        <vt:lpwstr/>
      </vt:variant>
      <vt:variant>
        <vt:lpwstr>_Toc261003597</vt:lpwstr>
      </vt:variant>
      <vt:variant>
        <vt:i4>1769526</vt:i4>
      </vt:variant>
      <vt:variant>
        <vt:i4>41</vt:i4>
      </vt:variant>
      <vt:variant>
        <vt:i4>0</vt:i4>
      </vt:variant>
      <vt:variant>
        <vt:i4>5</vt:i4>
      </vt:variant>
      <vt:variant>
        <vt:lpwstr/>
      </vt:variant>
      <vt:variant>
        <vt:lpwstr>_Toc261003596</vt:lpwstr>
      </vt:variant>
      <vt:variant>
        <vt:i4>1769526</vt:i4>
      </vt:variant>
      <vt:variant>
        <vt:i4>35</vt:i4>
      </vt:variant>
      <vt:variant>
        <vt:i4>0</vt:i4>
      </vt:variant>
      <vt:variant>
        <vt:i4>5</vt:i4>
      </vt:variant>
      <vt:variant>
        <vt:lpwstr/>
      </vt:variant>
      <vt:variant>
        <vt:lpwstr>_Toc261003595</vt:lpwstr>
      </vt:variant>
      <vt:variant>
        <vt:i4>1769526</vt:i4>
      </vt:variant>
      <vt:variant>
        <vt:i4>29</vt:i4>
      </vt:variant>
      <vt:variant>
        <vt:i4>0</vt:i4>
      </vt:variant>
      <vt:variant>
        <vt:i4>5</vt:i4>
      </vt:variant>
      <vt:variant>
        <vt:lpwstr/>
      </vt:variant>
      <vt:variant>
        <vt:lpwstr>_Toc261003594</vt:lpwstr>
      </vt:variant>
      <vt:variant>
        <vt:i4>1769526</vt:i4>
      </vt:variant>
      <vt:variant>
        <vt:i4>23</vt:i4>
      </vt:variant>
      <vt:variant>
        <vt:i4>0</vt:i4>
      </vt:variant>
      <vt:variant>
        <vt:i4>5</vt:i4>
      </vt:variant>
      <vt:variant>
        <vt:lpwstr/>
      </vt:variant>
      <vt:variant>
        <vt:lpwstr>_Toc261003593</vt:lpwstr>
      </vt:variant>
      <vt:variant>
        <vt:i4>1769526</vt:i4>
      </vt:variant>
      <vt:variant>
        <vt:i4>17</vt:i4>
      </vt:variant>
      <vt:variant>
        <vt:i4>0</vt:i4>
      </vt:variant>
      <vt:variant>
        <vt:i4>5</vt:i4>
      </vt:variant>
      <vt:variant>
        <vt:lpwstr/>
      </vt:variant>
      <vt:variant>
        <vt:lpwstr>_Toc261003592</vt:lpwstr>
      </vt:variant>
      <vt:variant>
        <vt:i4>1769526</vt:i4>
      </vt:variant>
      <vt:variant>
        <vt:i4>11</vt:i4>
      </vt:variant>
      <vt:variant>
        <vt:i4>0</vt:i4>
      </vt:variant>
      <vt:variant>
        <vt:i4>5</vt:i4>
      </vt:variant>
      <vt:variant>
        <vt:lpwstr/>
      </vt:variant>
      <vt:variant>
        <vt:lpwstr>_Toc261003591</vt:lpwstr>
      </vt:variant>
      <vt:variant>
        <vt:i4>1769526</vt:i4>
      </vt:variant>
      <vt:variant>
        <vt:i4>5</vt:i4>
      </vt:variant>
      <vt:variant>
        <vt:i4>0</vt:i4>
      </vt:variant>
      <vt:variant>
        <vt:i4>5</vt:i4>
      </vt:variant>
      <vt:variant>
        <vt:lpwstr/>
      </vt:variant>
      <vt:variant>
        <vt:lpwstr>_Toc261003590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 Technical Proposal</dc:title>
  <dc:subject>OCC ANBE Self Study</dc:subject>
  <dc:creator>ben.hobe</dc:creator>
  <cp:keywords>wbt, Section 508, SCORM</cp:keywords>
  <cp:lastModifiedBy>Jerry Pharr</cp:lastModifiedBy>
  <cp:revision>3</cp:revision>
  <cp:lastPrinted>2011-01-31T19:47:00Z</cp:lastPrinted>
  <dcterms:created xsi:type="dcterms:W3CDTF">2011-08-09T14:02:00Z</dcterms:created>
  <dcterms:modified xsi:type="dcterms:W3CDTF">2011-08-12T13:22:00Z</dcterms:modified>
  <cp:category>technical 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